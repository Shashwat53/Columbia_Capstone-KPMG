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F18AC" w:rsidRDefault="008F18AC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8F18AC" w:rsidRDefault="008F18AC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8F18AC" w:rsidRDefault="008F18AC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CHAPTER VI</w:t>
      </w:r>
    </w:p>
    <w:p w:rsidR="008F18AC" w:rsidRDefault="008F18AC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8F18AC" w:rsidRDefault="008F18AC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OPTIONAL COVERAGE OF CATEGORICALLY NEEDY GROUPS</w:t>
      </w:r>
    </w:p>
    <w:p w:rsidR="008F18AC" w:rsidRDefault="008F18AC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8F18AC" w:rsidRDefault="008F18AC">
      <w:pPr>
        <w:tabs>
          <w:tab w:val="left" w:pos="8452"/>
        </w:tabs>
        <w:spacing w:line="192" w:lineRule="auto"/>
        <w:jc w:val="both"/>
        <w:rPr>
          <w:rFonts w:ascii="Times New Roman" w:hAnsi="Times New Roman"/>
        </w:rPr>
      </w:pPr>
    </w:p>
    <w:p w:rsidR="008F18AC" w:rsidRDefault="008F18AC">
      <w:pPr>
        <w:tabs>
          <w:tab w:val="left" w:pos="8452"/>
        </w:tabs>
        <w:spacing w:line="192" w:lineRule="auto"/>
        <w:ind w:firstLine="8452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Section</w:t>
      </w:r>
    </w:p>
    <w:p w:rsidR="008F18AC" w:rsidRDefault="008F18AC">
      <w:pPr>
        <w:tabs>
          <w:tab w:val="left" w:pos="8452"/>
        </w:tabs>
        <w:spacing w:line="192" w:lineRule="auto"/>
        <w:jc w:val="both"/>
        <w:rPr>
          <w:rFonts w:ascii="Times New Roman" w:hAnsi="Times New Roman"/>
        </w:rPr>
      </w:pP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Introduction</w:t>
      </w:r>
      <w:r>
        <w:rPr>
          <w:rFonts w:ascii="Times New Roman" w:hAnsi="Times New Roman"/>
        </w:rPr>
        <w:tab/>
        <w:t>3500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Changes Due to Welfare Reform</w:t>
      </w:r>
      <w:r>
        <w:rPr>
          <w:rFonts w:ascii="Times New Roman" w:hAnsi="Times New Roman"/>
        </w:rPr>
        <w:tab/>
        <w:t>3500.1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Self-Implementing Groups</w:t>
      </w:r>
      <w:r>
        <w:rPr>
          <w:rFonts w:ascii="Times New Roman" w:hAnsi="Times New Roman"/>
        </w:rPr>
        <w:tab/>
        <w:t>3500.2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Definitions</w:t>
      </w:r>
      <w:r>
        <w:rPr>
          <w:rFonts w:ascii="Times New Roman" w:hAnsi="Times New Roman"/>
        </w:rPr>
        <w:tab/>
        <w:t>3501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Persons who Meet Income and Resources Requirements 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For, But Do Not Receive Cash Assistance</w:t>
      </w:r>
      <w:r>
        <w:rPr>
          <w:rFonts w:ascii="Times New Roman" w:hAnsi="Times New Roman"/>
        </w:rPr>
        <w:tab/>
        <w:t>3502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Aged, Blind, and Disabled</w:t>
      </w:r>
      <w:r>
        <w:rPr>
          <w:rFonts w:ascii="Times New Roman" w:hAnsi="Times New Roman"/>
        </w:rPr>
        <w:tab/>
        <w:t>3502.1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Caretaker Relatives</w:t>
      </w:r>
      <w:r>
        <w:rPr>
          <w:rFonts w:ascii="Times New Roman" w:hAnsi="Times New Roman"/>
        </w:rPr>
        <w:tab/>
        <w:t>3502.2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Pregnant Women</w:t>
      </w:r>
      <w:r>
        <w:rPr>
          <w:rFonts w:ascii="Times New Roman" w:hAnsi="Times New Roman"/>
        </w:rPr>
        <w:tab/>
        <w:t>3502.3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Retroactive Medicaid Coverage</w:t>
      </w:r>
      <w:r>
        <w:rPr>
          <w:rFonts w:ascii="Times New Roman" w:hAnsi="Times New Roman"/>
        </w:rPr>
        <w:tab/>
        <w:t>3502.4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Children Under Age 21</w:t>
      </w:r>
      <w:r>
        <w:rPr>
          <w:rFonts w:ascii="Times New Roman" w:hAnsi="Times New Roman"/>
        </w:rPr>
        <w:tab/>
        <w:t>3503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Age Limits</w:t>
      </w:r>
      <w:r>
        <w:rPr>
          <w:rFonts w:ascii="Times New Roman" w:hAnsi="Times New Roman"/>
        </w:rPr>
        <w:tab/>
        <w:t>3503.1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Reasonable Classifications</w:t>
      </w:r>
      <w:r>
        <w:rPr>
          <w:rFonts w:ascii="Times New Roman" w:hAnsi="Times New Roman"/>
        </w:rPr>
        <w:tab/>
        <w:t>3503.2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Financial Eligibility</w:t>
      </w:r>
      <w:r>
        <w:rPr>
          <w:rFonts w:ascii="Times New Roman" w:hAnsi="Times New Roman"/>
        </w:rPr>
        <w:tab/>
        <w:t>3503.3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Children Under Adoption Assistance Programs</w:t>
      </w:r>
      <w:r>
        <w:rPr>
          <w:rFonts w:ascii="Times New Roman" w:hAnsi="Times New Roman"/>
        </w:rPr>
        <w:tab/>
        <w:t>3506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Special Medical and Rehabilitative Needs</w:t>
      </w:r>
      <w:r>
        <w:rPr>
          <w:rFonts w:ascii="Times New Roman" w:hAnsi="Times New Roman"/>
        </w:rPr>
        <w:tab/>
        <w:t>3506.1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Financial Eligibility</w:t>
      </w:r>
      <w:r>
        <w:rPr>
          <w:rFonts w:ascii="Times New Roman" w:hAnsi="Times New Roman"/>
        </w:rPr>
        <w:tab/>
        <w:t>3506.2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The Relationship of Children Described in This Section and §3503</w:t>
      </w:r>
      <w:r>
        <w:rPr>
          <w:rFonts w:ascii="Times New Roman" w:hAnsi="Times New Roman"/>
        </w:rPr>
        <w:tab/>
        <w:t>3506.3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Special Provisions for Adoption Agreements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Entered Into Prior To April 17, 1986</w:t>
      </w:r>
      <w:r>
        <w:rPr>
          <w:rFonts w:ascii="Times New Roman" w:hAnsi="Times New Roman"/>
        </w:rPr>
        <w:tab/>
        <w:t>3506.4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Optional Presumptive Eligibility Period for Pregnant Women</w:t>
      </w:r>
      <w:r>
        <w:rPr>
          <w:rFonts w:ascii="Times New Roman" w:hAnsi="Times New Roman"/>
        </w:rPr>
        <w:tab/>
        <w:t>3570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Optional Coverage for Poor Pregnant (and Postpartum) Women, Infants, and Children</w:t>
      </w:r>
      <w:r>
        <w:rPr>
          <w:rFonts w:ascii="Times New Roman" w:hAnsi="Times New Roman"/>
        </w:rPr>
        <w:tab/>
        <w:t>3571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Financial Requirements</w:t>
      </w:r>
      <w:r>
        <w:rPr>
          <w:rFonts w:ascii="Times New Roman" w:hAnsi="Times New Roman"/>
        </w:rPr>
        <w:tab/>
        <w:t>3571.1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Benefits</w:t>
      </w:r>
      <w:r>
        <w:rPr>
          <w:rFonts w:ascii="Times New Roman" w:hAnsi="Times New Roman"/>
        </w:rPr>
        <w:tab/>
        <w:t>3571.2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Postpartum Period</w:t>
      </w:r>
      <w:r>
        <w:rPr>
          <w:rFonts w:ascii="Times New Roman" w:hAnsi="Times New Roman"/>
        </w:rPr>
        <w:tab/>
        <w:t>3571.3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Mandatory Continuation of Assistance to Children</w:t>
      </w:r>
      <w:r>
        <w:rPr>
          <w:rFonts w:ascii="Times New Roman" w:hAnsi="Times New Roman"/>
        </w:rPr>
        <w:tab/>
        <w:t>3571.4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Premium Option</w:t>
      </w:r>
      <w:r>
        <w:rPr>
          <w:rFonts w:ascii="Times New Roman" w:hAnsi="Times New Roman"/>
        </w:rPr>
        <w:tab/>
        <w:t>3571.5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Hospice Benefits - General Eligibility Provisions</w:t>
      </w:r>
      <w:r>
        <w:rPr>
          <w:rFonts w:ascii="Times New Roman" w:hAnsi="Times New Roman"/>
        </w:rPr>
        <w:tab/>
        <w:t>3580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Optional Hospice Care Eligibility Group</w:t>
      </w:r>
      <w:r>
        <w:rPr>
          <w:rFonts w:ascii="Times New Roman" w:hAnsi="Times New Roman"/>
        </w:rPr>
        <w:tab/>
        <w:t>3581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Deeming Methodology for the Optional Hospice Care Eligibility Group</w:t>
      </w:r>
      <w:r>
        <w:rPr>
          <w:rFonts w:ascii="Times New Roman" w:hAnsi="Times New Roman"/>
        </w:rPr>
        <w:tab/>
        <w:t>3581.1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Effective Dates of Eligibility Under the Special Income Level</w:t>
      </w:r>
      <w:r>
        <w:rPr>
          <w:rFonts w:ascii="Times New Roman" w:hAnsi="Times New Roman"/>
        </w:rPr>
        <w:tab/>
        <w:t>3581.2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Comparability of Hospice Care Benefits</w:t>
      </w:r>
      <w:r>
        <w:rPr>
          <w:rFonts w:ascii="Times New Roman" w:hAnsi="Times New Roman"/>
        </w:rPr>
        <w:tab/>
        <w:t>3582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Copayments on Hospice Care Benefits</w:t>
      </w:r>
      <w:r>
        <w:rPr>
          <w:rFonts w:ascii="Times New Roman" w:hAnsi="Times New Roman"/>
        </w:rPr>
        <w:tab/>
        <w:t>3583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Post-Eligibility Treatment of Income for Hospice Care</w:t>
      </w:r>
      <w:r>
        <w:rPr>
          <w:rFonts w:ascii="Times New Roman" w:hAnsi="Times New Roman"/>
        </w:rPr>
        <w:tab/>
        <w:t>3584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General</w:t>
      </w:r>
      <w:r>
        <w:rPr>
          <w:rFonts w:ascii="Times New Roman" w:hAnsi="Times New Roman"/>
        </w:rPr>
        <w:tab/>
        <w:t>3584.1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Post-Eligibility Treatment of Income for Conventional Eligibility Groups</w:t>
      </w:r>
      <w:r>
        <w:rPr>
          <w:rFonts w:ascii="Times New Roman" w:hAnsi="Times New Roman"/>
        </w:rPr>
        <w:tab/>
        <w:t>3584.2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Post-Eligibility Treatment of Income for Individuals Receiving Hospice Care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Under the Special Institutional Standard</w:t>
      </w:r>
      <w:r>
        <w:rPr>
          <w:rFonts w:ascii="Times New Roman" w:hAnsi="Times New Roman"/>
        </w:rPr>
        <w:tab/>
        <w:t>3584.3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Medicaid Coverage of Home Care for Certain Disabled Children</w:t>
      </w:r>
      <w:r>
        <w:rPr>
          <w:rFonts w:ascii="Times New Roman" w:hAnsi="Times New Roman"/>
        </w:rPr>
        <w:tab/>
        <w:t>3589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Individuals Eligible for Services Under a Home and Community-Based Services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Waiver</w:t>
      </w:r>
      <w:r>
        <w:rPr>
          <w:rFonts w:ascii="Times New Roman" w:hAnsi="Times New Roman"/>
        </w:rPr>
        <w:tab/>
        <w:t>3590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Post-Eligibility Treatment of Income and Resources;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Application of Patient Income to the Cost of Care</w:t>
      </w:r>
      <w:r>
        <w:rPr>
          <w:rFonts w:ascii="Times New Roman" w:hAnsi="Times New Roman"/>
        </w:rPr>
        <w:tab/>
        <w:t>3590.9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Optional Coverage of the Elderly and Disabled Poor for All Medicaid Benefits</w:t>
      </w:r>
      <w:r>
        <w:rPr>
          <w:rFonts w:ascii="Times New Roman" w:hAnsi="Times New Roman"/>
        </w:rPr>
        <w:tab/>
        <w:t>3596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Treatment of Couples in Medical Institutions</w:t>
      </w:r>
      <w:r>
        <w:rPr>
          <w:rFonts w:ascii="Times New Roman" w:hAnsi="Times New Roman"/>
        </w:rPr>
        <w:tab/>
        <w:t>3597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Coverage of COBRA Continuation Beneficiaries</w:t>
      </w:r>
      <w:r>
        <w:rPr>
          <w:rFonts w:ascii="Times New Roman" w:hAnsi="Times New Roman"/>
        </w:rPr>
        <w:tab/>
        <w:t>3598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General</w:t>
      </w:r>
      <w:r>
        <w:rPr>
          <w:rFonts w:ascii="Times New Roman" w:hAnsi="Times New Roman"/>
        </w:rPr>
        <w:tab/>
        <w:t>3598.1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COBRA Continuation Beneficiary</w:t>
      </w:r>
      <w:r>
        <w:rPr>
          <w:rFonts w:ascii="Times New Roman" w:hAnsi="Times New Roman"/>
        </w:rPr>
        <w:tab/>
        <w:t>3598.2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8F18AC" w:rsidRDefault="008F18AC">
      <w:pPr>
        <w:tabs>
          <w:tab w:val="righ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Rev. 73   </w:t>
      </w:r>
      <w:r>
        <w:rPr>
          <w:rFonts w:ascii="Times New Roman" w:hAnsi="Times New Roman"/>
        </w:rPr>
        <w:tab/>
        <w:t>3-6-1</w:t>
      </w:r>
    </w:p>
    <w:p w:rsidR="008F18AC" w:rsidRDefault="008F18AC">
      <w:pPr>
        <w:tabs>
          <w:tab w:val="right" w:pos="9360"/>
        </w:tabs>
        <w:spacing w:line="192" w:lineRule="auto"/>
        <w:jc w:val="both"/>
        <w:rPr>
          <w:rFonts w:ascii="Times New Roman" w:hAnsi="Times New Roman"/>
        </w:rPr>
        <w:sectPr w:rsidR="00000000">
          <w:endnotePr>
            <w:numFmt w:val="decimal"/>
          </w:endnotePr>
          <w:pgSz w:w="12240" w:h="15840"/>
          <w:pgMar w:top="1080" w:right="1440" w:bottom="1080" w:left="1440" w:header="1080" w:footer="1080" w:gutter="0"/>
          <w:cols w:space="720"/>
          <w:noEndnote/>
        </w:sectPr>
      </w:pPr>
    </w:p>
    <w:p w:rsidR="008F18AC" w:rsidRDefault="008F18AC">
      <w:pPr>
        <w:tabs>
          <w:tab w:val="center" w:pos="4680"/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  <w:t>CHAPTER VI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8F18AC" w:rsidRDefault="008F18AC">
      <w:pPr>
        <w:tabs>
          <w:tab w:val="center" w:pos="4680"/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OPTIONAL COVERAGE OF CATEGORICALLY NEEDY GROUPS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8F18AC" w:rsidRDefault="008F18AC">
      <w:pPr>
        <w:tabs>
          <w:tab w:val="left" w:pos="8452"/>
        </w:tabs>
        <w:spacing w:line="192" w:lineRule="auto"/>
        <w:ind w:firstLine="8452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Section</w:t>
      </w:r>
    </w:p>
    <w:p w:rsidR="008F18AC" w:rsidRDefault="008F18AC">
      <w:pPr>
        <w:tabs>
          <w:tab w:val="left" w:pos="8452"/>
        </w:tabs>
        <w:spacing w:line="192" w:lineRule="auto"/>
        <w:jc w:val="both"/>
        <w:rPr>
          <w:rFonts w:ascii="Times New Roman" w:hAnsi="Times New Roman"/>
        </w:rPr>
      </w:pP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Eligibility in 209(b) States</w:t>
      </w:r>
      <w:r>
        <w:rPr>
          <w:rFonts w:ascii="Times New Roman" w:hAnsi="Times New Roman"/>
        </w:rPr>
        <w:tab/>
        <w:t>3598.3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Definitions</w:t>
      </w:r>
      <w:r>
        <w:rPr>
          <w:rFonts w:ascii="Times New Roman" w:hAnsi="Times New Roman"/>
        </w:rPr>
        <w:tab/>
        <w:t>3598.4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State Plan Amendments</w:t>
      </w:r>
      <w:r>
        <w:rPr>
          <w:rFonts w:ascii="Times New Roman" w:hAnsi="Times New Roman"/>
        </w:rPr>
        <w:tab/>
        <w:t>3598.5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Individuals Entitled to Elect COBRA Continuation Coverage</w:t>
      </w:r>
      <w:r>
        <w:rPr>
          <w:rFonts w:ascii="Times New Roman" w:hAnsi="Times New Roman"/>
        </w:rPr>
        <w:tab/>
        <w:t>3598.6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Cost Effectiveness</w:t>
      </w:r>
      <w:r>
        <w:rPr>
          <w:rFonts w:ascii="Times New Roman" w:hAnsi="Times New Roman"/>
        </w:rPr>
        <w:tab/>
        <w:t>3598.7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Payment of Premiums for COBRA Continuation Beneficiaries and Federal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Financial Participation</w:t>
      </w:r>
      <w:r>
        <w:rPr>
          <w:rFonts w:ascii="Times New Roman" w:hAnsi="Times New Roman"/>
        </w:rPr>
        <w:tab/>
        <w:t>3598.8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Individuals Eligible Both as COBRA Continuation Beneficiaries and 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Under Other Eligibility Groups Under the State Plan</w:t>
      </w:r>
      <w:r>
        <w:rPr>
          <w:rFonts w:ascii="Times New Roman" w:hAnsi="Times New Roman"/>
        </w:rPr>
        <w:tab/>
        <w:t>3598.9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Effective Date of Benefits</w:t>
      </w:r>
      <w:r>
        <w:rPr>
          <w:rFonts w:ascii="Times New Roman" w:hAnsi="Times New Roman"/>
        </w:rPr>
        <w:tab/>
        <w:t>3598.10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Official Federal Poverty Line</w:t>
      </w:r>
      <w:r>
        <w:rPr>
          <w:rFonts w:ascii="Times New Roman" w:hAnsi="Times New Roman"/>
        </w:rPr>
        <w:tab/>
        <w:t>3598.11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Determination and Redeterminations of CCB Eligibility</w:t>
      </w:r>
      <w:r>
        <w:rPr>
          <w:rFonts w:ascii="Times New Roman" w:hAnsi="Times New Roman"/>
        </w:rPr>
        <w:tab/>
        <w:t>3598.12</w:t>
      </w: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ins w:id="0" w:author="Unknown"/>
          <w:rFonts w:ascii="Times New Roman" w:hAnsi="Times New Roman"/>
        </w:rPr>
      </w:pPr>
      <w:ins w:id="1" w:author="Unknown">
        <w:r>
          <w:rPr>
            <w:rFonts w:ascii="Times New Roman" w:hAnsi="Times New Roman"/>
          </w:rPr>
          <w:t>Buy-In to Medicaid for the Working Disabled</w:t>
        </w:r>
        <w:r>
          <w:rPr>
            <w:rFonts w:ascii="Times New Roman" w:hAnsi="Times New Roman"/>
          </w:rPr>
          <w:tab/>
          <w:t>3599</w:t>
        </w:r>
      </w:ins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ins w:id="2" w:author="Unknown"/>
          <w:rFonts w:ascii="Times New Roman" w:hAnsi="Times New Roman"/>
        </w:rPr>
      </w:pPr>
      <w:ins w:id="3" w:author="Unknown">
        <w:r>
          <w:rPr>
            <w:rFonts w:ascii="Times New Roman" w:hAnsi="Times New Roman"/>
          </w:rPr>
          <w:t xml:space="preserve">      General</w:t>
        </w:r>
        <w:r>
          <w:rPr>
            <w:rFonts w:ascii="Times New Roman" w:hAnsi="Times New Roman"/>
          </w:rPr>
          <w:tab/>
          <w:t>3599.1</w:t>
        </w:r>
      </w:ins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ins w:id="4" w:author="Unknown"/>
          <w:rFonts w:ascii="Times New Roman" w:hAnsi="Times New Roman"/>
        </w:rPr>
      </w:pPr>
      <w:ins w:id="5" w:author="Unknown">
        <w:r>
          <w:rPr>
            <w:rFonts w:ascii="Times New Roman" w:hAnsi="Times New Roman"/>
          </w:rPr>
          <w:t xml:space="preserve">      Determining Eligibility</w:t>
        </w:r>
        <w:r>
          <w:rPr>
            <w:rFonts w:ascii="Times New Roman" w:hAnsi="Times New Roman"/>
          </w:rPr>
          <w:tab/>
          <w:t>3599.2</w:t>
        </w:r>
      </w:ins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ins w:id="6" w:author="Unknown"/>
          <w:rFonts w:ascii="Times New Roman" w:hAnsi="Times New Roman"/>
        </w:rPr>
      </w:pPr>
      <w:ins w:id="7" w:author="Unknown">
        <w:r>
          <w:rPr>
            <w:rFonts w:ascii="Times New Roman" w:hAnsi="Times New Roman"/>
          </w:rPr>
          <w:t xml:space="preserve">      Use of 1902(r)(2) and 209(b) Methods</w:t>
        </w:r>
        <w:r>
          <w:rPr>
            <w:rFonts w:ascii="Times New Roman" w:hAnsi="Times New Roman"/>
          </w:rPr>
          <w:tab/>
          <w:t>3599.3</w:t>
        </w:r>
      </w:ins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ins w:id="8" w:author="Unknown"/>
          <w:rFonts w:ascii="Times New Roman" w:hAnsi="Times New Roman"/>
        </w:rPr>
      </w:pPr>
      <w:ins w:id="9" w:author="Unknown">
        <w:r>
          <w:rPr>
            <w:rFonts w:ascii="Times New Roman" w:hAnsi="Times New Roman"/>
          </w:rPr>
          <w:t xml:space="preserve">      Disability</w:t>
        </w:r>
        <w:r>
          <w:rPr>
            <w:rFonts w:ascii="Times New Roman" w:hAnsi="Times New Roman"/>
          </w:rPr>
          <w:tab/>
          <w:t>3599.4</w:t>
        </w:r>
      </w:ins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ins w:id="10" w:author="Unknown"/>
          <w:rFonts w:ascii="Times New Roman" w:hAnsi="Times New Roman"/>
        </w:rPr>
      </w:pPr>
      <w:ins w:id="11" w:author="Unknown">
        <w:r>
          <w:rPr>
            <w:rFonts w:ascii="Times New Roman" w:hAnsi="Times New Roman"/>
          </w:rPr>
          <w:t xml:space="preserve">      Premiums</w:t>
        </w:r>
        <w:r>
          <w:rPr>
            <w:rFonts w:ascii="Times New Roman" w:hAnsi="Times New Roman"/>
          </w:rPr>
          <w:tab/>
          <w:t>3599.5</w:t>
        </w:r>
      </w:ins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ins w:id="12" w:author="Unknown"/>
          <w:rFonts w:ascii="Times New Roman" w:hAnsi="Times New Roman"/>
        </w:rPr>
      </w:pPr>
      <w:ins w:id="13" w:author="Unknown">
        <w:r>
          <w:rPr>
            <w:rFonts w:ascii="Times New Roman" w:hAnsi="Times New Roman"/>
          </w:rPr>
          <w:t xml:space="preserve">      Benefits</w:t>
        </w:r>
        <w:r>
          <w:rPr>
            <w:rFonts w:ascii="Times New Roman" w:hAnsi="Times New Roman"/>
          </w:rPr>
          <w:tab/>
          <w:t>3599.6</w:t>
        </w:r>
      </w:ins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8F18AC" w:rsidRDefault="008F18A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8F18AC" w:rsidRDefault="008F18AC">
      <w:pPr>
        <w:tabs>
          <w:tab w:val="righ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3-6-2</w:t>
      </w:r>
      <w:r>
        <w:rPr>
          <w:rFonts w:ascii="Times New Roman" w:hAnsi="Times New Roman"/>
        </w:rPr>
        <w:tab/>
        <w:t xml:space="preserve">Rev. 73 </w:t>
      </w:r>
    </w:p>
    <w:sectPr w:rsidR="00000000">
      <w:endnotePr>
        <w:numFmt w:val="decimal"/>
      </w:endnotePr>
      <w:pgSz w:w="12240" w:h="15840"/>
      <w:pgMar w:top="1080" w:right="1440" w:bottom="1080" w:left="1440" w:header="1080" w:footer="108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chnical">
    <w:charset w:val="00"/>
    <w:family w:val="script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wpJustification/>
    <w:noTabHangInd/>
    <w:subFontBySize/>
    <w:suppressBottomSpacing/>
    <w:truncateFontHeightsLikeWP6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7BCC"/>
    <w:rsid w:val="00737BCC"/>
    <w:rsid w:val="008F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09000-8DAF-41DE-B05E-73264AF5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echnical" w:hAnsi="Technical"/>
      <w:snapToGrid w:val="0"/>
      <w:sz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IMS%20for%20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TIMS for Word.dot</Template>
  <TotalTime>0</TotalTime>
  <Pages>2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.l</dc:creator>
  <cp:keywords/>
  <dc:description/>
  <cp:lastModifiedBy>office</cp:lastModifiedBy>
  <cp:revision>2</cp:revision>
  <dcterms:created xsi:type="dcterms:W3CDTF">2025-09-24T04:57:00Z</dcterms:created>
  <dcterms:modified xsi:type="dcterms:W3CDTF">2025-09-24T04:57:00Z</dcterms:modified>
</cp:coreProperties>
</file>