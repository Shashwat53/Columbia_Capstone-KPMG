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24CE" w:rsidRDefault="007924C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VIII</w:t>
      </w:r>
    </w:p>
    <w:p w:rsidR="007924CE" w:rsidRDefault="007924C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POST-ELIGIBILITY</w:t>
      </w:r>
    </w:p>
    <w:p w:rsidR="007924CE" w:rsidRDefault="007924C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:rsidR="007924CE" w:rsidRDefault="007924C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                    </w:t>
      </w:r>
      <w:r>
        <w:rPr>
          <w:rFonts w:ascii="Times New Roman" w:hAnsi="Times New Roman"/>
        </w:rPr>
        <w:tab/>
      </w:r>
    </w:p>
    <w:p w:rsidR="007924CE" w:rsidRDefault="007924C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ind w:firstLine="240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 xml:space="preserve"> </w:t>
      </w:r>
    </w:p>
    <w:p w:rsidR="007924CE" w:rsidRDefault="007924C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tab/>
        <w:t>3700               Background</w:t>
      </w:r>
      <w:r>
        <w:rPr>
          <w:rFonts w:ascii="Times New Roman" w:hAnsi="Times New Roman"/>
        </w:rPr>
        <w:tab/>
        <w:t>3700.1    General Statement of Post-Eligibility Process</w:t>
      </w:r>
      <w:r>
        <w:rPr>
          <w:rFonts w:ascii="Times New Roman" w:hAnsi="Times New Roman"/>
        </w:rPr>
        <w:tab/>
        <w:t>3701               Affected Individuals</w:t>
      </w:r>
      <w:r>
        <w:rPr>
          <w:rFonts w:ascii="Times New Roman" w:hAnsi="Times New Roman"/>
        </w:rPr>
        <w:tab/>
        <w:t>3701.1            Determination of Total Income</w:t>
      </w:r>
      <w:r>
        <w:rPr>
          <w:rFonts w:ascii="Times New Roman" w:hAnsi="Times New Roman"/>
        </w:rPr>
        <w:tab/>
        <w:t>3701.2            Determination of Amounts of Medical Expenses</w:t>
      </w:r>
      <w:r>
        <w:rPr>
          <w:rFonts w:ascii="Times New Roman" w:hAnsi="Times New Roman"/>
        </w:rPr>
        <w:tab/>
        <w:t>3701.3      Deductions from the Individual's Total Income</w:t>
      </w:r>
      <w:r>
        <w:rPr>
          <w:rFonts w:ascii="Times New Roman" w:hAnsi="Times New Roman"/>
        </w:rPr>
        <w:tab/>
        <w:t>3702         Required Deductions</w:t>
      </w:r>
      <w:r>
        <w:rPr>
          <w:rFonts w:ascii="Times New Roman" w:hAnsi="Times New Roman"/>
        </w:rPr>
        <w:tab/>
        <w:t>3703               Certain SSI Benefits</w:t>
      </w:r>
      <w:r>
        <w:rPr>
          <w:rFonts w:ascii="Times New Roman" w:hAnsi="Times New Roman"/>
        </w:rPr>
        <w:tab/>
        <w:t>3703.1            Personal Needs Allowance</w:t>
      </w:r>
      <w:r>
        <w:rPr>
          <w:rFonts w:ascii="Times New Roman" w:hAnsi="Times New Roman"/>
        </w:rPr>
        <w:tab/>
        <w:t>3703.2            Maintenance Needs of a Spouse at Home</w:t>
      </w:r>
      <w:r>
        <w:rPr>
          <w:rFonts w:ascii="Times New Roman" w:hAnsi="Times New Roman"/>
        </w:rPr>
        <w:tab/>
        <w:t>3703.4            In the States</w:t>
      </w:r>
      <w:r>
        <w:rPr>
          <w:rFonts w:ascii="Times New Roman" w:hAnsi="Times New Roman"/>
        </w:rPr>
        <w:tab/>
        <w:t xml:space="preserve">3703.5      </w:t>
      </w:r>
      <w:r>
        <w:rPr>
          <w:rFonts w:ascii="Times New Roman" w:hAnsi="Times New Roman"/>
        </w:rPr>
        <w:t xml:space="preserve">      In the Territories</w:t>
      </w:r>
      <w:r>
        <w:rPr>
          <w:rFonts w:ascii="Times New Roman" w:hAnsi="Times New Roman"/>
        </w:rPr>
        <w:tab/>
        <w:t>3703.6            Maintenance Needs of a Family at Home</w:t>
      </w:r>
      <w:r>
        <w:rPr>
          <w:rFonts w:ascii="Times New Roman" w:hAnsi="Times New Roman"/>
        </w:rPr>
        <w:tab/>
        <w:t>3703.7            Expenses for Health Care</w:t>
      </w:r>
      <w:r>
        <w:rPr>
          <w:rFonts w:ascii="Times New Roman" w:hAnsi="Times New Roman"/>
        </w:rPr>
        <w:tab/>
        <w:t>3703.8      Optional Deductions</w:t>
      </w:r>
      <w:r>
        <w:rPr>
          <w:rFonts w:ascii="Times New Roman" w:hAnsi="Times New Roman"/>
        </w:rPr>
        <w:tab/>
        <w:t>3704               Maintenance of the Home</w:t>
      </w:r>
      <w:r>
        <w:rPr>
          <w:rFonts w:ascii="Times New Roman" w:hAnsi="Times New Roman"/>
        </w:rPr>
        <w:tab/>
        <w:t xml:space="preserve">3704.1    </w:t>
      </w:r>
      <w:ins w:id="0" w:author="Unknown">
        <w:r>
          <w:rPr>
            <w:rFonts w:ascii="Times New Roman" w:hAnsi="Times New Roman"/>
            <w:sz w:val="23"/>
          </w:rPr>
          <w:t>Post-Eligibility Treatment of Certain Payments Made by the Department of Veterans Affairs</w:t>
        </w:r>
        <w:r>
          <w:rPr>
            <w:rFonts w:ascii="Times New Roman" w:hAnsi="Times New Roman"/>
          </w:rPr>
          <w:tab/>
          <w:t>3705</w:t>
        </w:r>
      </w:ins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Eligibility Treatment of Certain Disabled Institutionalized                     </w:t>
      </w: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Individuals</w:t>
      </w:r>
      <w:r>
        <w:rPr>
          <w:rFonts w:ascii="Times New Roman" w:hAnsi="Times New Roman"/>
        </w:rPr>
        <w:tab/>
        <w:t>3708       Special Post-Eligibility Process for Institutionalized Persons with</w:t>
      </w: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Community Spouses</w:t>
      </w:r>
      <w:r>
        <w:rPr>
          <w:rFonts w:ascii="Times New Roman" w:hAnsi="Times New Roman"/>
        </w:rPr>
        <w:tab/>
        <w:t>3710               Definitions</w:t>
      </w:r>
      <w:r>
        <w:rPr>
          <w:rFonts w:ascii="Times New Roman" w:hAnsi="Times New Roman"/>
        </w:rPr>
        <w:tab/>
        <w:t>3710.1      Income Used in the Post-Eligibility Process</w:t>
      </w:r>
      <w:r>
        <w:rPr>
          <w:rFonts w:ascii="Times New Roman" w:hAnsi="Times New Roman"/>
        </w:rPr>
        <w:tab/>
        <w:t>3711         Mandatory Deductions from Income</w:t>
      </w:r>
      <w:r>
        <w:rPr>
          <w:rFonts w:ascii="Times New Roman" w:hAnsi="Times New Roman"/>
        </w:rPr>
        <w:tab/>
        <w:t xml:space="preserve">3712         Monthly Income Allowances for Community Spouses </w:t>
      </w: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and Other Family Members</w:t>
      </w:r>
      <w:r>
        <w:rPr>
          <w:rFonts w:ascii="Times New Roman" w:hAnsi="Times New Roman"/>
        </w:rPr>
        <w:tab/>
        <w:t>3713          Notice, Hearings and Appeals</w:t>
      </w:r>
      <w:r>
        <w:rPr>
          <w:rFonts w:ascii="Times New Roman" w:hAnsi="Times New Roman"/>
        </w:rPr>
        <w:tab/>
        <w:t>3714               Required Notices</w:t>
      </w:r>
      <w:r>
        <w:rPr>
          <w:rFonts w:ascii="Times New Roman" w:hAnsi="Times New Roman"/>
        </w:rPr>
        <w:tab/>
        <w:t>3714.1            Hearings and Appeals</w:t>
      </w:r>
      <w:r>
        <w:rPr>
          <w:rFonts w:ascii="Times New Roman" w:hAnsi="Times New Roman"/>
        </w:rPr>
        <w:tab/>
        <w:t xml:space="preserve">3714.2                                       </w:t>
      </w: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left" w:leader="dot" w:pos="8452"/>
          <w:tab w:val="left" w:leader="dot" w:pos="9172"/>
        </w:tabs>
        <w:spacing w:line="192" w:lineRule="auto"/>
        <w:jc w:val="both"/>
        <w:rPr>
          <w:rFonts w:ascii="Times New Roman" w:hAnsi="Times New Roman"/>
        </w:rPr>
      </w:pPr>
    </w:p>
    <w:p w:rsidR="007924CE" w:rsidRDefault="007924CE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74</w:t>
      </w:r>
      <w:r>
        <w:rPr>
          <w:rFonts w:ascii="Times New Roman" w:hAnsi="Times New Roman"/>
        </w:rPr>
        <w:tab/>
        <w:t xml:space="preserve"> 3-8-1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E7D"/>
    <w:rsid w:val="007924CE"/>
    <w:rsid w:val="00A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6AAE-2BDD-4E74-BFB8-AADD5D69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