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B364C" w:rsidRDefault="004B364C">
      <w:pPr>
        <w:tabs>
          <w:tab w:val="center" w:pos="4680"/>
          <w:tab w:val="left" w:pos="4795"/>
          <w:tab w:val="left" w:pos="5284"/>
          <w:tab w:val="left" w:pos="5760"/>
          <w:tab w:val="left" w:pos="6235"/>
          <w:tab w:val="left" w:pos="6724"/>
          <w:tab w:val="left" w:pos="7200"/>
          <w:tab w:val="left" w:pos="7675"/>
          <w:tab w:val="left" w:pos="8164"/>
          <w:tab w:val="left" w:pos="8640"/>
          <w:tab w:val="left" w:pos="9115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>CHAPTER V</w:t>
      </w:r>
    </w:p>
    <w:p w:rsidR="004B364C" w:rsidRDefault="004B364C">
      <w:pPr>
        <w:tabs>
          <w:tab w:val="left" w:pos="0"/>
          <w:tab w:val="left" w:pos="475"/>
          <w:tab w:val="left" w:pos="964"/>
          <w:tab w:val="left" w:pos="1440"/>
          <w:tab w:val="left" w:pos="1915"/>
          <w:tab w:val="left" w:pos="2404"/>
          <w:tab w:val="left" w:pos="2880"/>
          <w:tab w:val="left" w:pos="3355"/>
          <w:tab w:val="left" w:pos="3844"/>
          <w:tab w:val="left" w:pos="4320"/>
          <w:tab w:val="left" w:pos="4795"/>
          <w:tab w:val="left" w:pos="5284"/>
          <w:tab w:val="left" w:pos="5760"/>
          <w:tab w:val="left" w:pos="6235"/>
          <w:tab w:val="left" w:pos="6724"/>
          <w:tab w:val="left" w:pos="7200"/>
          <w:tab w:val="left" w:pos="7675"/>
          <w:tab w:val="left" w:pos="8164"/>
          <w:tab w:val="left" w:pos="8640"/>
          <w:tab w:val="left" w:pos="9115"/>
        </w:tabs>
        <w:spacing w:line="192" w:lineRule="auto"/>
        <w:jc w:val="both"/>
        <w:rPr>
          <w:rFonts w:ascii="Times New Roman" w:hAnsi="Times New Roman"/>
        </w:rPr>
      </w:pPr>
    </w:p>
    <w:p w:rsidR="004B364C" w:rsidRDefault="004B364C">
      <w:pPr>
        <w:tabs>
          <w:tab w:val="center" w:pos="4680"/>
          <w:tab w:val="left" w:pos="4795"/>
          <w:tab w:val="left" w:pos="5284"/>
          <w:tab w:val="left" w:pos="5760"/>
          <w:tab w:val="left" w:pos="6235"/>
          <w:tab w:val="left" w:pos="6724"/>
          <w:tab w:val="left" w:pos="7200"/>
          <w:tab w:val="left" w:pos="7675"/>
          <w:tab w:val="left" w:pos="8164"/>
          <w:tab w:val="left" w:pos="8640"/>
          <w:tab w:val="left" w:pos="9115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>MANDATORY COVERAGE OF</w:t>
      </w:r>
    </w:p>
    <w:p w:rsidR="004B364C" w:rsidRDefault="004B364C">
      <w:pPr>
        <w:tabs>
          <w:tab w:val="center" w:pos="4680"/>
          <w:tab w:val="left" w:pos="4795"/>
          <w:tab w:val="left" w:pos="5284"/>
          <w:tab w:val="left" w:pos="5760"/>
          <w:tab w:val="left" w:pos="6235"/>
          <w:tab w:val="left" w:pos="6724"/>
          <w:tab w:val="left" w:pos="7200"/>
          <w:tab w:val="left" w:pos="7675"/>
          <w:tab w:val="left" w:pos="8164"/>
          <w:tab w:val="left" w:pos="8640"/>
          <w:tab w:val="left" w:pos="9115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 THE AGED, BLIND, AND DISABLED</w:t>
      </w:r>
    </w:p>
    <w:p w:rsidR="004B364C" w:rsidRDefault="004B364C">
      <w:pPr>
        <w:tabs>
          <w:tab w:val="left" w:pos="0"/>
          <w:tab w:val="left" w:pos="475"/>
          <w:tab w:val="left" w:pos="964"/>
          <w:tab w:val="left" w:pos="1440"/>
          <w:tab w:val="left" w:pos="1915"/>
          <w:tab w:val="left" w:pos="2404"/>
          <w:tab w:val="left" w:pos="2880"/>
          <w:tab w:val="left" w:pos="3355"/>
          <w:tab w:val="left" w:pos="3844"/>
          <w:tab w:val="left" w:pos="4320"/>
          <w:tab w:val="left" w:pos="4795"/>
          <w:tab w:val="left" w:pos="5284"/>
          <w:tab w:val="left" w:pos="5760"/>
          <w:tab w:val="left" w:pos="6235"/>
          <w:tab w:val="left" w:pos="6724"/>
          <w:tab w:val="left" w:pos="7200"/>
          <w:tab w:val="left" w:pos="7675"/>
          <w:tab w:val="left" w:pos="8164"/>
          <w:tab w:val="left" w:pos="8640"/>
          <w:tab w:val="left" w:pos="9115"/>
        </w:tabs>
        <w:spacing w:line="192" w:lineRule="auto"/>
        <w:jc w:val="both"/>
        <w:rPr>
          <w:rFonts w:ascii="Times New Roman" w:hAnsi="Times New Roman"/>
        </w:rPr>
      </w:pPr>
    </w:p>
    <w:p w:rsidR="004B364C" w:rsidRDefault="004B364C">
      <w:pPr>
        <w:tabs>
          <w:tab w:val="left" w:pos="8452"/>
        </w:tabs>
        <w:spacing w:line="192" w:lineRule="auto"/>
        <w:ind w:firstLine="8452"/>
        <w:jc w:val="both"/>
        <w:rPr>
          <w:rFonts w:ascii="Times New Roman" w:hAnsi="Times New Roman"/>
        </w:rPr>
      </w:pPr>
      <w:r>
        <w:rPr>
          <w:rFonts w:ascii="Times New Roman" w:hAnsi="Times New Roman"/>
          <w:u w:val="single"/>
        </w:rPr>
        <w:t>Section</w:t>
      </w:r>
    </w:p>
    <w:p w:rsidR="004B364C" w:rsidRDefault="004B364C">
      <w:pPr>
        <w:tabs>
          <w:tab w:val="left" w:pos="8452"/>
        </w:tabs>
        <w:spacing w:line="192" w:lineRule="auto"/>
        <w:jc w:val="both"/>
        <w:rPr>
          <w:rFonts w:ascii="Times New Roman" w:hAnsi="Times New Roman"/>
        </w:rPr>
      </w:pPr>
    </w:p>
    <w:p w:rsidR="004B364C" w:rsidRDefault="004B364C">
      <w:pPr>
        <w:tabs>
          <w:tab w:val="left" w:leader="dot" w:pos="8452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Changes Due to Welfare Reform</w:t>
      </w:r>
      <w:r>
        <w:rPr>
          <w:rFonts w:ascii="Times New Roman" w:hAnsi="Times New Roman"/>
        </w:rPr>
        <w:tab/>
        <w:t>3405</w:t>
      </w:r>
    </w:p>
    <w:p w:rsidR="004B364C" w:rsidRDefault="004B364C">
      <w:pPr>
        <w:tabs>
          <w:tab w:val="left" w:leader="dot" w:pos="8452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Medicaid Eligibility for Qualified Severely Impaired</w:t>
      </w:r>
    </w:p>
    <w:p w:rsidR="004B364C" w:rsidRDefault="004B364C">
      <w:pPr>
        <w:tabs>
          <w:tab w:val="left" w:leader="dot" w:pos="8452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Individuals and Individuals in §1619 Status</w:t>
      </w:r>
      <w:r>
        <w:rPr>
          <w:rFonts w:ascii="Times New Roman" w:hAnsi="Times New Roman"/>
        </w:rPr>
        <w:tab/>
        <w:t>3410</w:t>
      </w:r>
    </w:p>
    <w:p w:rsidR="004B364C" w:rsidRDefault="004B364C">
      <w:pPr>
        <w:tabs>
          <w:tab w:val="left" w:leader="dot" w:pos="8452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Provisions of OBRA 1986 and EODAA</w:t>
      </w:r>
      <w:r>
        <w:rPr>
          <w:rFonts w:ascii="Times New Roman" w:hAnsi="Times New Roman"/>
        </w:rPr>
        <w:tab/>
        <w:t>3411</w:t>
      </w:r>
    </w:p>
    <w:p w:rsidR="004B364C" w:rsidRDefault="004B364C">
      <w:pPr>
        <w:tabs>
          <w:tab w:val="left" w:leader="dot" w:pos="8452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Relationship of §1619 Eligibility and Medicaid</w:t>
      </w:r>
    </w:p>
    <w:p w:rsidR="004B364C" w:rsidRDefault="004B364C">
      <w:pPr>
        <w:tabs>
          <w:tab w:val="left" w:leader="dot" w:pos="8452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Eligibility in States Covering Individuals Receiving SSI</w:t>
      </w:r>
      <w:r>
        <w:rPr>
          <w:rFonts w:ascii="Times New Roman" w:hAnsi="Times New Roman"/>
        </w:rPr>
        <w:tab/>
        <w:t>3411.1</w:t>
      </w:r>
    </w:p>
    <w:p w:rsidR="004B364C" w:rsidRDefault="004B364C">
      <w:pPr>
        <w:tabs>
          <w:tab w:val="left" w:leader="dot" w:pos="8452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Relationship of §1619 Eligibility and Medicaid Eligibility in States That Choose</w:t>
      </w:r>
    </w:p>
    <w:p w:rsidR="004B364C" w:rsidRDefault="004B364C">
      <w:pPr>
        <w:tabs>
          <w:tab w:val="left" w:leader="dot" w:pos="8452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to Use More Restrictive Requirements for Medicaid Than SSI Requirements</w:t>
      </w:r>
      <w:r>
        <w:rPr>
          <w:rFonts w:ascii="Times New Roman" w:hAnsi="Times New Roman"/>
        </w:rPr>
        <w:tab/>
        <w:t>3411.2</w:t>
      </w:r>
    </w:p>
    <w:p w:rsidR="004B364C" w:rsidRDefault="004B364C">
      <w:pPr>
        <w:tabs>
          <w:tab w:val="left" w:leader="dot" w:pos="8452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State Supplementary Payments and §1619 Status</w:t>
      </w:r>
      <w:r>
        <w:rPr>
          <w:rFonts w:ascii="Times New Roman" w:hAnsi="Times New Roman"/>
        </w:rPr>
        <w:tab/>
        <w:t>3411.3</w:t>
      </w:r>
    </w:p>
    <w:p w:rsidR="004B364C" w:rsidRDefault="004B364C">
      <w:pPr>
        <w:tabs>
          <w:tab w:val="left" w:leader="dot" w:pos="8452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Operational Considerations</w:t>
      </w:r>
      <w:r>
        <w:rPr>
          <w:rFonts w:ascii="Times New Roman" w:hAnsi="Times New Roman"/>
        </w:rPr>
        <w:tab/>
        <w:t>3412</w:t>
      </w:r>
    </w:p>
    <w:p w:rsidR="004B364C" w:rsidRDefault="004B364C">
      <w:pPr>
        <w:tabs>
          <w:tab w:val="left" w:leader="dot" w:pos="8452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Determining Eligibility Status</w:t>
      </w:r>
      <w:r>
        <w:rPr>
          <w:rFonts w:ascii="Times New Roman" w:hAnsi="Times New Roman"/>
        </w:rPr>
        <w:tab/>
        <w:t>3412.1</w:t>
      </w:r>
    </w:p>
    <w:p w:rsidR="004B364C" w:rsidRDefault="004B364C">
      <w:pPr>
        <w:tabs>
          <w:tab w:val="left" w:leader="dot" w:pos="8452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Notification and Application Requirements</w:t>
      </w:r>
      <w:r>
        <w:rPr>
          <w:rFonts w:ascii="Times New Roman" w:hAnsi="Times New Roman"/>
        </w:rPr>
        <w:tab/>
        <w:t>3412.2</w:t>
      </w:r>
    </w:p>
    <w:p w:rsidR="004B364C" w:rsidRDefault="004B364C">
      <w:pPr>
        <w:tabs>
          <w:tab w:val="left" w:leader="dot" w:pos="8452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States Covering Individuals Receiving SSI</w:t>
      </w:r>
      <w:r>
        <w:rPr>
          <w:rFonts w:ascii="Times New Roman" w:hAnsi="Times New Roman"/>
        </w:rPr>
        <w:tab/>
        <w:t>3412.3</w:t>
      </w:r>
    </w:p>
    <w:p w:rsidR="004B364C" w:rsidRDefault="004B364C">
      <w:pPr>
        <w:tabs>
          <w:tab w:val="left" w:leader="dot" w:pos="8452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209(b) States</w:t>
      </w:r>
      <w:r>
        <w:rPr>
          <w:rFonts w:ascii="Times New Roman" w:hAnsi="Times New Roman"/>
        </w:rPr>
        <w:tab/>
        <w:t>3412.4</w:t>
      </w:r>
    </w:p>
    <w:p w:rsidR="004B364C" w:rsidRDefault="004B364C">
      <w:pPr>
        <w:tabs>
          <w:tab w:val="left" w:leader="dot" w:pos="8452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Determining the First Month of an Individual's</w:t>
      </w:r>
    </w:p>
    <w:p w:rsidR="004B364C" w:rsidRDefault="004B364C">
      <w:pPr>
        <w:tabs>
          <w:tab w:val="left" w:leader="dot" w:pos="8452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§1619 Status in 209(b) States</w:t>
      </w:r>
      <w:r>
        <w:rPr>
          <w:rFonts w:ascii="Times New Roman" w:hAnsi="Times New Roman"/>
        </w:rPr>
        <w:tab/>
        <w:t>3412.5</w:t>
      </w:r>
    </w:p>
    <w:p w:rsidR="004B364C" w:rsidRDefault="004B364C">
      <w:pPr>
        <w:tabs>
          <w:tab w:val="left" w:leader="dot" w:pos="8452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Individuals in States Using More Restrictive Eligibility Requirements</w:t>
      </w:r>
      <w:r>
        <w:rPr>
          <w:rFonts w:ascii="Times New Roman" w:hAnsi="Times New Roman"/>
        </w:rPr>
        <w:tab/>
        <w:t>3420</w:t>
      </w:r>
    </w:p>
    <w:p w:rsidR="004B364C" w:rsidRDefault="004B364C">
      <w:pPr>
        <w:tabs>
          <w:tab w:val="left" w:leader="dot" w:pos="8452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Income Deductions</w:t>
      </w:r>
      <w:r>
        <w:rPr>
          <w:rFonts w:ascii="Times New Roman" w:hAnsi="Times New Roman"/>
        </w:rPr>
        <w:tab/>
        <w:t>3420.1</w:t>
      </w:r>
    </w:p>
    <w:p w:rsidR="004B364C" w:rsidRDefault="004B364C">
      <w:pPr>
        <w:tabs>
          <w:tab w:val="left" w:leader="dot" w:pos="8452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More Restrictive Requirements</w:t>
      </w:r>
      <w:r>
        <w:rPr>
          <w:rFonts w:ascii="Times New Roman" w:hAnsi="Times New Roman"/>
        </w:rPr>
        <w:tab/>
        <w:t>3420.2</w:t>
      </w:r>
    </w:p>
    <w:p w:rsidR="004B364C" w:rsidRDefault="004B364C">
      <w:pPr>
        <w:tabs>
          <w:tab w:val="left" w:leader="dot" w:pos="8452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The Relationship of 42 CFR 435.230 and </w:t>
      </w:r>
    </w:p>
    <w:p w:rsidR="004B364C" w:rsidRDefault="004B364C">
      <w:pPr>
        <w:tabs>
          <w:tab w:val="left" w:leader="dot" w:pos="8452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§1902(a)(10)(A)(ii)(XI) to 42 CFR 435.121</w:t>
      </w:r>
      <w:r>
        <w:rPr>
          <w:rFonts w:ascii="Times New Roman" w:hAnsi="Times New Roman"/>
        </w:rPr>
        <w:tab/>
        <w:t>3420.3</w:t>
      </w:r>
    </w:p>
    <w:p w:rsidR="004B364C" w:rsidRDefault="004B364C">
      <w:pPr>
        <w:tabs>
          <w:tab w:val="left" w:leader="dot" w:pos="8452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Disabled Individuals Under Age 18</w:t>
      </w:r>
      <w:r>
        <w:rPr>
          <w:rFonts w:ascii="Times New Roman" w:hAnsi="Times New Roman"/>
        </w:rPr>
        <w:tab/>
        <w:t>3420.4</w:t>
      </w:r>
    </w:p>
    <w:p w:rsidR="004B364C" w:rsidRDefault="004B364C">
      <w:pPr>
        <w:tabs>
          <w:tab w:val="left" w:leader="dot" w:pos="8452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Persons with Drug Addiction or Alcoholism</w:t>
      </w:r>
      <w:r>
        <w:rPr>
          <w:rFonts w:ascii="Times New Roman" w:hAnsi="Times New Roman"/>
        </w:rPr>
        <w:tab/>
        <w:t>3435</w:t>
      </w:r>
    </w:p>
    <w:p w:rsidR="004B364C" w:rsidRDefault="004B364C">
      <w:pPr>
        <w:tabs>
          <w:tab w:val="left" w:leader="dot" w:pos="8452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General</w:t>
      </w:r>
      <w:r>
        <w:rPr>
          <w:rFonts w:ascii="Times New Roman" w:hAnsi="Times New Roman"/>
        </w:rPr>
        <w:tab/>
        <w:t>3435.1</w:t>
      </w:r>
    </w:p>
    <w:p w:rsidR="004B364C" w:rsidRDefault="004B364C">
      <w:pPr>
        <w:tabs>
          <w:tab w:val="left" w:leader="dot" w:pos="8452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Effective Date</w:t>
      </w:r>
      <w:r>
        <w:rPr>
          <w:rFonts w:ascii="Times New Roman" w:hAnsi="Times New Roman"/>
        </w:rPr>
        <w:tab/>
        <w:t>3435.2</w:t>
      </w:r>
    </w:p>
    <w:p w:rsidR="004B364C" w:rsidRDefault="004B364C">
      <w:pPr>
        <w:tabs>
          <w:tab w:val="left" w:leader="dot" w:pos="8452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Medicaid Eligibility in Non-209(b) States</w:t>
      </w:r>
      <w:r>
        <w:rPr>
          <w:rFonts w:ascii="Times New Roman" w:hAnsi="Times New Roman"/>
        </w:rPr>
        <w:tab/>
        <w:t>3435.3</w:t>
      </w:r>
    </w:p>
    <w:p w:rsidR="004B364C" w:rsidRDefault="004B364C">
      <w:pPr>
        <w:tabs>
          <w:tab w:val="left" w:leader="dot" w:pos="8452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Medicaid Eligibility in 209(b) States</w:t>
      </w:r>
      <w:r>
        <w:rPr>
          <w:rFonts w:ascii="Times New Roman" w:hAnsi="Times New Roman"/>
        </w:rPr>
        <w:tab/>
        <w:t>3435.4</w:t>
      </w:r>
    </w:p>
    <w:p w:rsidR="004B364C" w:rsidRDefault="004B364C">
      <w:pPr>
        <w:tabs>
          <w:tab w:val="left" w:leader="dot" w:pos="8452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Identification of DA&amp;A Cases</w:t>
      </w:r>
      <w:r>
        <w:rPr>
          <w:rFonts w:ascii="Times New Roman" w:hAnsi="Times New Roman"/>
        </w:rPr>
        <w:tab/>
        <w:t>3435.5</w:t>
      </w:r>
    </w:p>
    <w:p w:rsidR="004B364C" w:rsidRDefault="004B364C">
      <w:pPr>
        <w:tabs>
          <w:tab w:val="left" w:leader="dot" w:pos="8452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Coverage of Qualified Disabled and Working Individuals</w:t>
      </w:r>
      <w:r>
        <w:rPr>
          <w:rFonts w:ascii="Times New Roman" w:hAnsi="Times New Roman"/>
        </w:rPr>
        <w:tab/>
        <w:t xml:space="preserve">3485 </w:t>
      </w:r>
    </w:p>
    <w:p w:rsidR="004B364C" w:rsidRDefault="004B364C">
      <w:pPr>
        <w:tabs>
          <w:tab w:val="left" w:leader="dot" w:pos="8452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General</w:t>
      </w:r>
      <w:r>
        <w:rPr>
          <w:rFonts w:ascii="Times New Roman" w:hAnsi="Times New Roman"/>
        </w:rPr>
        <w:tab/>
        <w:t>3485.1</w:t>
      </w:r>
    </w:p>
    <w:p w:rsidR="004B364C" w:rsidRDefault="004B364C">
      <w:pPr>
        <w:tabs>
          <w:tab w:val="left" w:leader="dot" w:pos="8452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Qualified Disabled and Working Individual</w:t>
      </w:r>
      <w:r>
        <w:rPr>
          <w:rFonts w:ascii="Times New Roman" w:hAnsi="Times New Roman"/>
        </w:rPr>
        <w:tab/>
        <w:t>3485.2</w:t>
      </w:r>
    </w:p>
    <w:p w:rsidR="004B364C" w:rsidRDefault="004B364C">
      <w:pPr>
        <w:tabs>
          <w:tab w:val="left" w:leader="dot" w:pos="8452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Eligibility in 209(b) States</w:t>
      </w:r>
      <w:r>
        <w:rPr>
          <w:rFonts w:ascii="Times New Roman" w:hAnsi="Times New Roman"/>
        </w:rPr>
        <w:tab/>
        <w:t>3485.3</w:t>
      </w:r>
    </w:p>
    <w:p w:rsidR="004B364C" w:rsidRDefault="004B364C">
      <w:pPr>
        <w:tabs>
          <w:tab w:val="left" w:leader="dot" w:pos="8452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Effective Date of Benefits</w:t>
      </w:r>
      <w:r>
        <w:rPr>
          <w:rFonts w:ascii="Times New Roman" w:hAnsi="Times New Roman"/>
        </w:rPr>
        <w:tab/>
        <w:t>3485.4</w:t>
      </w:r>
    </w:p>
    <w:p w:rsidR="004B364C" w:rsidRDefault="004B364C">
      <w:pPr>
        <w:tabs>
          <w:tab w:val="left" w:leader="dot" w:pos="8452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Official Federal Poverty Line</w:t>
      </w:r>
      <w:r>
        <w:rPr>
          <w:rFonts w:ascii="Times New Roman" w:hAnsi="Times New Roman"/>
        </w:rPr>
        <w:tab/>
        <w:t>3485.5</w:t>
      </w:r>
    </w:p>
    <w:p w:rsidR="004B364C" w:rsidRDefault="004B364C">
      <w:pPr>
        <w:tabs>
          <w:tab w:val="left" w:leader="dot" w:pos="8452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Payment of Monthly Premiums for Medicare Part A</w:t>
      </w:r>
    </w:p>
    <w:p w:rsidR="004B364C" w:rsidRDefault="004B364C">
      <w:pPr>
        <w:tabs>
          <w:tab w:val="left" w:leader="dot" w:pos="8452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and Federal Financial Participation</w:t>
      </w:r>
      <w:r>
        <w:rPr>
          <w:rFonts w:ascii="Times New Roman" w:hAnsi="Times New Roman"/>
        </w:rPr>
        <w:tab/>
        <w:t>3485.6</w:t>
      </w:r>
    </w:p>
    <w:p w:rsidR="004B364C" w:rsidRDefault="004B364C">
      <w:pPr>
        <w:tabs>
          <w:tab w:val="left" w:leader="dot" w:pos="8452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Optional Sliding Scale for Premium Payments by</w:t>
      </w:r>
    </w:p>
    <w:p w:rsidR="004B364C" w:rsidRDefault="004B364C">
      <w:pPr>
        <w:tabs>
          <w:tab w:val="left" w:leader="dot" w:pos="8452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Qualified Disabled and Working Individuals</w:t>
      </w:r>
      <w:r>
        <w:rPr>
          <w:rFonts w:ascii="Times New Roman" w:hAnsi="Times New Roman"/>
        </w:rPr>
        <w:tab/>
        <w:t xml:space="preserve">3485.7 </w:t>
      </w:r>
    </w:p>
    <w:p w:rsidR="004B364C" w:rsidRDefault="004B364C">
      <w:pPr>
        <w:tabs>
          <w:tab w:val="left" w:leader="dot" w:pos="8452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Termination of Qualified Disabled and Working Individuals</w:t>
      </w:r>
      <w:r>
        <w:rPr>
          <w:rFonts w:ascii="Times New Roman" w:hAnsi="Times New Roman"/>
        </w:rPr>
        <w:tab/>
        <w:t>3485.8</w:t>
      </w:r>
    </w:p>
    <w:p w:rsidR="004B364C" w:rsidRDefault="004B364C">
      <w:pPr>
        <w:tabs>
          <w:tab w:val="left" w:leader="dot" w:pos="8452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Coverage of Qualified Medicare Beneficiaries for Medicare</w:t>
      </w:r>
    </w:p>
    <w:p w:rsidR="004B364C" w:rsidRDefault="004B364C">
      <w:pPr>
        <w:tabs>
          <w:tab w:val="left" w:leader="dot" w:pos="8452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Cost Sharing Expenses</w:t>
      </w:r>
      <w:r>
        <w:rPr>
          <w:rFonts w:ascii="Times New Roman" w:hAnsi="Times New Roman"/>
        </w:rPr>
        <w:tab/>
        <w:t>3490</w:t>
      </w:r>
    </w:p>
    <w:p w:rsidR="004B364C" w:rsidRDefault="004B364C">
      <w:pPr>
        <w:tabs>
          <w:tab w:val="left" w:leader="dot" w:pos="8452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General</w:t>
      </w:r>
      <w:r>
        <w:rPr>
          <w:rFonts w:ascii="Times New Roman" w:hAnsi="Times New Roman"/>
        </w:rPr>
        <w:tab/>
        <w:t>3490.1</w:t>
      </w:r>
    </w:p>
    <w:p w:rsidR="004B364C" w:rsidRDefault="004B364C">
      <w:pPr>
        <w:tabs>
          <w:tab w:val="left" w:leader="dot" w:pos="8452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Qualified Medicare Beneficiary (QMB)</w:t>
      </w:r>
      <w:r>
        <w:rPr>
          <w:rFonts w:ascii="Times New Roman" w:hAnsi="Times New Roman"/>
        </w:rPr>
        <w:tab/>
        <w:t>3490.2</w:t>
      </w:r>
    </w:p>
    <w:p w:rsidR="004B364C" w:rsidRDefault="004B364C">
      <w:pPr>
        <w:tabs>
          <w:tab w:val="left" w:leader="dot" w:pos="8452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Individuals Eligible Both as QMBs and Under Other</w:t>
      </w:r>
    </w:p>
    <w:p w:rsidR="004B364C" w:rsidRDefault="004B364C">
      <w:pPr>
        <w:tabs>
          <w:tab w:val="left" w:leader="dot" w:pos="8452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Eligibility Groups Under State Plan</w:t>
      </w:r>
      <w:r>
        <w:rPr>
          <w:rFonts w:ascii="Times New Roman" w:hAnsi="Times New Roman"/>
        </w:rPr>
        <w:tab/>
        <w:t>3490.3</w:t>
      </w:r>
    </w:p>
    <w:p w:rsidR="004B364C" w:rsidRDefault="004B364C">
      <w:pPr>
        <w:tabs>
          <w:tab w:val="left" w:leader="dot" w:pos="8452"/>
        </w:tabs>
        <w:spacing w:line="192" w:lineRule="auto"/>
        <w:jc w:val="both"/>
        <w:rPr>
          <w:rFonts w:ascii="Times New Roman" w:hAnsi="Times New Roman"/>
        </w:rPr>
      </w:pPr>
    </w:p>
    <w:p w:rsidR="004B364C" w:rsidRDefault="004B364C">
      <w:pPr>
        <w:tabs>
          <w:tab w:val="left" w:leader="dot" w:pos="8452"/>
        </w:tabs>
        <w:spacing w:line="192" w:lineRule="auto"/>
        <w:jc w:val="both"/>
        <w:rPr>
          <w:rFonts w:ascii="Times New Roman" w:hAnsi="Times New Roman"/>
        </w:rPr>
      </w:pPr>
    </w:p>
    <w:p w:rsidR="004B364C" w:rsidRDefault="004B364C">
      <w:pPr>
        <w:tabs>
          <w:tab w:val="left" w:leader="dot" w:pos="8452"/>
        </w:tabs>
        <w:spacing w:line="192" w:lineRule="auto"/>
        <w:jc w:val="both"/>
        <w:rPr>
          <w:rFonts w:ascii="Times New Roman" w:hAnsi="Times New Roman"/>
        </w:rPr>
      </w:pPr>
    </w:p>
    <w:p w:rsidR="004B364C" w:rsidRDefault="004B364C">
      <w:pPr>
        <w:tabs>
          <w:tab w:val="left" w:leader="dot" w:pos="8452"/>
        </w:tabs>
        <w:spacing w:line="192" w:lineRule="auto"/>
        <w:jc w:val="both"/>
        <w:rPr>
          <w:rFonts w:ascii="Times New Roman" w:hAnsi="Times New Roman"/>
        </w:rPr>
      </w:pPr>
    </w:p>
    <w:p w:rsidR="004B364C" w:rsidRDefault="004B364C">
      <w:pPr>
        <w:tabs>
          <w:tab w:val="left" w:leader="dot" w:pos="8452"/>
        </w:tabs>
        <w:spacing w:line="192" w:lineRule="auto"/>
        <w:jc w:val="both"/>
        <w:rPr>
          <w:rFonts w:ascii="Times New Roman" w:hAnsi="Times New Roman"/>
        </w:rPr>
      </w:pPr>
    </w:p>
    <w:p w:rsidR="004B364C" w:rsidRDefault="004B364C">
      <w:pPr>
        <w:tabs>
          <w:tab w:val="left" w:leader="dot" w:pos="8452"/>
        </w:tabs>
        <w:spacing w:line="192" w:lineRule="auto"/>
        <w:jc w:val="both"/>
        <w:rPr>
          <w:rFonts w:ascii="Times New Roman" w:hAnsi="Times New Roman"/>
        </w:rPr>
      </w:pPr>
    </w:p>
    <w:p w:rsidR="004B364C" w:rsidRDefault="004B364C">
      <w:pPr>
        <w:tabs>
          <w:tab w:val="left" w:leader="dot" w:pos="8452"/>
        </w:tabs>
        <w:spacing w:line="192" w:lineRule="auto"/>
        <w:jc w:val="both"/>
        <w:rPr>
          <w:rFonts w:ascii="Times New Roman" w:hAnsi="Times New Roman"/>
        </w:rPr>
      </w:pPr>
    </w:p>
    <w:p w:rsidR="004B364C" w:rsidRDefault="004B364C">
      <w:pPr>
        <w:tabs>
          <w:tab w:val="right" w:pos="936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Rev .71   </w:t>
      </w:r>
      <w:r>
        <w:rPr>
          <w:rFonts w:ascii="Times New Roman" w:hAnsi="Times New Roman"/>
        </w:rPr>
        <w:tab/>
        <w:t>3-5-1</w:t>
      </w:r>
    </w:p>
    <w:p w:rsidR="004B364C" w:rsidRDefault="004B364C">
      <w:pPr>
        <w:tabs>
          <w:tab w:val="right" w:pos="9360"/>
        </w:tabs>
        <w:spacing w:line="192" w:lineRule="auto"/>
        <w:jc w:val="both"/>
        <w:rPr>
          <w:rFonts w:ascii="Times New Roman" w:hAnsi="Times New Roman"/>
        </w:rPr>
        <w:sectPr w:rsidR="00000000">
          <w:endnotePr>
            <w:numFmt w:val="decimal"/>
          </w:endnotePr>
          <w:pgSz w:w="12240" w:h="15840"/>
          <w:pgMar w:top="1080" w:right="1440" w:bottom="1080" w:left="1440" w:header="1080" w:footer="1080" w:gutter="0"/>
          <w:cols w:space="720"/>
          <w:noEndnote/>
        </w:sectPr>
      </w:pPr>
    </w:p>
    <w:p w:rsidR="004B364C" w:rsidRDefault="004B364C">
      <w:pPr>
        <w:tabs>
          <w:tab w:val="center" w:pos="4680"/>
          <w:tab w:val="left" w:leader="dot" w:pos="8452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ab/>
        <w:t>CHAPTER V</w:t>
      </w:r>
    </w:p>
    <w:p w:rsidR="004B364C" w:rsidRDefault="004B364C">
      <w:pPr>
        <w:tabs>
          <w:tab w:val="left" w:leader="dot" w:pos="8452"/>
        </w:tabs>
        <w:spacing w:line="192" w:lineRule="auto"/>
        <w:jc w:val="both"/>
        <w:rPr>
          <w:rFonts w:ascii="Times New Roman" w:hAnsi="Times New Roman"/>
        </w:rPr>
      </w:pPr>
    </w:p>
    <w:p w:rsidR="004B364C" w:rsidRDefault="004B364C">
      <w:pPr>
        <w:tabs>
          <w:tab w:val="center" w:pos="4680"/>
          <w:tab w:val="left" w:leader="dot" w:pos="8452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>MANDATORY COVERAGE OF</w:t>
      </w:r>
    </w:p>
    <w:p w:rsidR="004B364C" w:rsidRDefault="004B364C">
      <w:pPr>
        <w:tabs>
          <w:tab w:val="center" w:pos="4680"/>
          <w:tab w:val="left" w:leader="dot" w:pos="8452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 THE AGED, BLIND, AND DISABLED</w:t>
      </w:r>
    </w:p>
    <w:p w:rsidR="004B364C" w:rsidRDefault="004B364C">
      <w:pPr>
        <w:tabs>
          <w:tab w:val="left" w:leader="dot" w:pos="8452"/>
        </w:tabs>
        <w:spacing w:line="192" w:lineRule="auto"/>
        <w:jc w:val="both"/>
        <w:rPr>
          <w:rFonts w:ascii="Times New Roman" w:hAnsi="Times New Roman"/>
        </w:rPr>
      </w:pPr>
    </w:p>
    <w:p w:rsidR="004B364C" w:rsidRDefault="004B364C">
      <w:pPr>
        <w:tabs>
          <w:tab w:val="left" w:pos="8452"/>
        </w:tabs>
        <w:spacing w:line="192" w:lineRule="auto"/>
        <w:ind w:firstLine="8452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u w:val="single"/>
        </w:rPr>
        <w:t>Section</w:t>
      </w:r>
    </w:p>
    <w:p w:rsidR="004B364C" w:rsidRDefault="004B364C">
      <w:pPr>
        <w:tabs>
          <w:tab w:val="left" w:pos="8452"/>
        </w:tabs>
        <w:spacing w:line="192" w:lineRule="auto"/>
        <w:jc w:val="both"/>
        <w:rPr>
          <w:rFonts w:ascii="Times New Roman" w:hAnsi="Times New Roman"/>
        </w:rPr>
      </w:pPr>
    </w:p>
    <w:p w:rsidR="004B364C" w:rsidRDefault="004B364C">
      <w:pPr>
        <w:tabs>
          <w:tab w:val="left" w:leader="dot" w:pos="8452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Benefits Available to Individuals Eligible as</w:t>
      </w:r>
    </w:p>
    <w:p w:rsidR="004B364C" w:rsidRDefault="004B364C">
      <w:pPr>
        <w:tabs>
          <w:tab w:val="left" w:leader="dot" w:pos="8452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QMBs and Under Other Eligibility Groups in State Plan</w:t>
      </w:r>
      <w:r>
        <w:rPr>
          <w:rFonts w:ascii="Times New Roman" w:hAnsi="Times New Roman"/>
        </w:rPr>
        <w:tab/>
        <w:t>3490.4</w:t>
      </w:r>
    </w:p>
    <w:p w:rsidR="004B364C" w:rsidRDefault="004B364C">
      <w:pPr>
        <w:tabs>
          <w:tab w:val="left" w:leader="dot" w:pos="8452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Determining QMB Status for Individuals Already Eligible for Medicaid</w:t>
      </w:r>
      <w:r>
        <w:rPr>
          <w:rFonts w:ascii="Times New Roman" w:hAnsi="Times New Roman"/>
        </w:rPr>
        <w:tab/>
        <w:t>3490.5</w:t>
      </w:r>
    </w:p>
    <w:p w:rsidR="004B364C" w:rsidRDefault="004B364C">
      <w:pPr>
        <w:tabs>
          <w:tab w:val="left" w:leader="dot" w:pos="8452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Income Standard in Non-209(b) States</w:t>
      </w:r>
      <w:r>
        <w:rPr>
          <w:rFonts w:ascii="Times New Roman" w:hAnsi="Times New Roman"/>
        </w:rPr>
        <w:tab/>
        <w:t>3490.6</w:t>
      </w:r>
    </w:p>
    <w:p w:rsidR="004B364C" w:rsidRDefault="004B364C">
      <w:pPr>
        <w:tabs>
          <w:tab w:val="left" w:leader="dot" w:pos="8452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Income Standard in 209(b) States</w:t>
      </w:r>
      <w:r>
        <w:rPr>
          <w:rFonts w:ascii="Times New Roman" w:hAnsi="Times New Roman"/>
        </w:rPr>
        <w:tab/>
        <w:t>3490.7</w:t>
      </w:r>
    </w:p>
    <w:p w:rsidR="004B364C" w:rsidRDefault="004B364C">
      <w:pPr>
        <w:tabs>
          <w:tab w:val="left" w:leader="dot" w:pos="8452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Effective Date</w:t>
      </w:r>
      <w:r>
        <w:rPr>
          <w:rFonts w:ascii="Times New Roman" w:hAnsi="Times New Roman"/>
        </w:rPr>
        <w:tab/>
        <w:t>3490.8</w:t>
      </w:r>
    </w:p>
    <w:p w:rsidR="004B364C" w:rsidRDefault="004B364C">
      <w:pPr>
        <w:tabs>
          <w:tab w:val="left" w:leader="dot" w:pos="8452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Determinations and Redeterminations of QMB Eligibility</w:t>
      </w:r>
      <w:r>
        <w:rPr>
          <w:rFonts w:ascii="Times New Roman" w:hAnsi="Times New Roman"/>
        </w:rPr>
        <w:tab/>
        <w:t>3490.9</w:t>
      </w:r>
    </w:p>
    <w:p w:rsidR="004B364C" w:rsidRDefault="004B364C">
      <w:pPr>
        <w:tabs>
          <w:tab w:val="left" w:leader="dot" w:pos="8452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Federal Poverty Level</w:t>
      </w:r>
      <w:r>
        <w:rPr>
          <w:rFonts w:ascii="Times New Roman" w:hAnsi="Times New Roman"/>
        </w:rPr>
        <w:tab/>
        <w:t>3490.10</w:t>
      </w:r>
    </w:p>
    <w:p w:rsidR="004B364C" w:rsidRDefault="004B364C">
      <w:pPr>
        <w:tabs>
          <w:tab w:val="left" w:leader="dot" w:pos="8452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Identification of QMBs</w:t>
      </w:r>
      <w:r>
        <w:rPr>
          <w:rFonts w:ascii="Times New Roman" w:hAnsi="Times New Roman"/>
        </w:rPr>
        <w:tab/>
        <w:t>3490.11</w:t>
      </w:r>
    </w:p>
    <w:p w:rsidR="004B364C" w:rsidRDefault="004B364C">
      <w:pPr>
        <w:tabs>
          <w:tab w:val="left" w:leader="dot" w:pos="8452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Medicare Cost Sharing Expenses and Federal Financial Participation</w:t>
      </w:r>
      <w:r>
        <w:rPr>
          <w:rFonts w:ascii="Times New Roman" w:hAnsi="Times New Roman"/>
        </w:rPr>
        <w:tab/>
        <w:t>3490.12</w:t>
      </w:r>
    </w:p>
    <w:p w:rsidR="004B364C" w:rsidRDefault="004B364C">
      <w:pPr>
        <w:tabs>
          <w:tab w:val="left" w:leader="dot" w:pos="8452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Payment of Monthly Premiums for Medicare Part B and for Premium </w:t>
      </w:r>
    </w:p>
    <w:p w:rsidR="004B364C" w:rsidRDefault="004B364C">
      <w:pPr>
        <w:tabs>
          <w:tab w:val="left" w:leader="dot" w:pos="8452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Hospital Insurance Under Medicare Part A</w:t>
      </w:r>
      <w:r>
        <w:rPr>
          <w:rFonts w:ascii="Times New Roman" w:hAnsi="Times New Roman"/>
        </w:rPr>
        <w:tab/>
        <w:t>3490.13</w:t>
      </w:r>
    </w:p>
    <w:p w:rsidR="004B364C" w:rsidRDefault="004B364C">
      <w:pPr>
        <w:tabs>
          <w:tab w:val="left" w:leader="dot" w:pos="8452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Payment of Medicare Part A and Part B Deductibles and Coinsurance</w:t>
      </w:r>
      <w:r>
        <w:rPr>
          <w:rFonts w:ascii="Times New Roman" w:hAnsi="Times New Roman"/>
        </w:rPr>
        <w:tab/>
        <w:t>3490.14</w:t>
      </w:r>
    </w:p>
    <w:p w:rsidR="004B364C" w:rsidRDefault="004B364C">
      <w:pPr>
        <w:tabs>
          <w:tab w:val="left" w:leader="dot" w:pos="8452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Coverage of Specified Low Income Medicare Beneficiaries for Medicare</w:t>
      </w:r>
    </w:p>
    <w:p w:rsidR="004B364C" w:rsidRDefault="004B364C">
      <w:pPr>
        <w:tabs>
          <w:tab w:val="left" w:leader="dot" w:pos="8452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Part B Premiums</w:t>
      </w:r>
      <w:r>
        <w:rPr>
          <w:rFonts w:ascii="Times New Roman" w:hAnsi="Times New Roman"/>
        </w:rPr>
        <w:tab/>
        <w:t>3491</w:t>
      </w:r>
    </w:p>
    <w:p w:rsidR="004B364C" w:rsidRDefault="004B364C">
      <w:pPr>
        <w:tabs>
          <w:tab w:val="left" w:leader="dot" w:pos="8452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General</w:t>
      </w:r>
      <w:r>
        <w:rPr>
          <w:rFonts w:ascii="Times New Roman" w:hAnsi="Times New Roman"/>
        </w:rPr>
        <w:tab/>
        <w:t>3491.1</w:t>
      </w:r>
    </w:p>
    <w:p w:rsidR="004B364C" w:rsidRDefault="004B364C">
      <w:pPr>
        <w:tabs>
          <w:tab w:val="left" w:leader="dot" w:pos="8452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Specified Low Income Medicare Beneficiaries (SLMB)</w:t>
      </w:r>
      <w:r>
        <w:rPr>
          <w:rFonts w:ascii="Times New Roman" w:hAnsi="Times New Roman"/>
        </w:rPr>
        <w:tab/>
        <w:t>3491.2</w:t>
      </w:r>
    </w:p>
    <w:p w:rsidR="004B364C" w:rsidRDefault="004B364C">
      <w:pPr>
        <w:tabs>
          <w:tab w:val="left" w:leader="dot" w:pos="8452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Income Levels and Effective Dates</w:t>
      </w:r>
      <w:r>
        <w:rPr>
          <w:rFonts w:ascii="Times New Roman" w:hAnsi="Times New Roman"/>
        </w:rPr>
        <w:tab/>
        <w:t>3491.3</w:t>
      </w:r>
    </w:p>
    <w:p w:rsidR="004B364C" w:rsidRDefault="004B364C">
      <w:pPr>
        <w:tabs>
          <w:tab w:val="left" w:leader="dot" w:pos="8452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Federal Poverty Level</w:t>
      </w:r>
      <w:r>
        <w:rPr>
          <w:rFonts w:ascii="Times New Roman" w:hAnsi="Times New Roman"/>
        </w:rPr>
        <w:tab/>
        <w:t>3491.4</w:t>
      </w:r>
    </w:p>
    <w:p w:rsidR="004B364C" w:rsidRDefault="004B364C">
      <w:pPr>
        <w:tabs>
          <w:tab w:val="left" w:leader="dot" w:pos="8452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Payment of Medicare Part B Premiums</w:t>
      </w:r>
      <w:r>
        <w:rPr>
          <w:rFonts w:ascii="Times New Roman" w:hAnsi="Times New Roman"/>
        </w:rPr>
        <w:tab/>
        <w:t>3491.5</w:t>
      </w:r>
    </w:p>
    <w:p w:rsidR="004B364C" w:rsidRDefault="004B364C">
      <w:pPr>
        <w:tabs>
          <w:tab w:val="left" w:leader="dot" w:pos="8452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Coverage of Qualifying Individuals for Medicare Part B Premiums</w:t>
      </w:r>
      <w:r>
        <w:rPr>
          <w:rFonts w:ascii="Times New Roman" w:hAnsi="Times New Roman"/>
        </w:rPr>
        <w:tab/>
        <w:t>3492</w:t>
      </w:r>
    </w:p>
    <w:p w:rsidR="004B364C" w:rsidRDefault="004B364C">
      <w:pPr>
        <w:tabs>
          <w:tab w:val="left" w:leader="dot" w:pos="8452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General</w:t>
      </w:r>
      <w:r>
        <w:rPr>
          <w:rFonts w:ascii="Times New Roman" w:hAnsi="Times New Roman"/>
        </w:rPr>
        <w:tab/>
        <w:t>3492.1</w:t>
      </w:r>
    </w:p>
    <w:p w:rsidR="004B364C" w:rsidRDefault="004B364C">
      <w:pPr>
        <w:tabs>
          <w:tab w:val="left" w:leader="dot" w:pos="8452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Qualifying Individuals (QIs)</w:t>
      </w:r>
      <w:r>
        <w:rPr>
          <w:rFonts w:ascii="Times New Roman" w:hAnsi="Times New Roman"/>
        </w:rPr>
        <w:tab/>
        <w:t>3492.2</w:t>
      </w:r>
    </w:p>
    <w:p w:rsidR="004B364C" w:rsidRDefault="004B364C">
      <w:pPr>
        <w:tabs>
          <w:tab w:val="left" w:leader="dot" w:pos="8452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QI-1s</w:t>
      </w:r>
      <w:r>
        <w:rPr>
          <w:rFonts w:ascii="Times New Roman" w:hAnsi="Times New Roman"/>
        </w:rPr>
        <w:tab/>
        <w:t>3492.3</w:t>
      </w:r>
    </w:p>
    <w:p w:rsidR="004B364C" w:rsidRDefault="004B364C">
      <w:pPr>
        <w:tabs>
          <w:tab w:val="left" w:leader="dot" w:pos="8452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QI-2s</w:t>
      </w:r>
      <w:r>
        <w:rPr>
          <w:rFonts w:ascii="Times New Roman" w:hAnsi="Times New Roman"/>
        </w:rPr>
        <w:tab/>
        <w:t>3492.4</w:t>
      </w:r>
    </w:p>
    <w:p w:rsidR="004B364C" w:rsidRDefault="004B364C">
      <w:pPr>
        <w:tabs>
          <w:tab w:val="left" w:leader="dot" w:pos="8452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Eligibility</w:t>
      </w:r>
      <w:r>
        <w:rPr>
          <w:rFonts w:ascii="Times New Roman" w:hAnsi="Times New Roman"/>
        </w:rPr>
        <w:tab/>
        <w:t>3492.5</w:t>
      </w:r>
    </w:p>
    <w:p w:rsidR="004B364C" w:rsidRDefault="004B364C">
      <w:pPr>
        <w:tabs>
          <w:tab w:val="left" w:leader="dot" w:pos="8452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Federal Financial Participation (FFP)</w:t>
      </w:r>
      <w:r>
        <w:rPr>
          <w:rFonts w:ascii="Times New Roman" w:hAnsi="Times New Roman"/>
        </w:rPr>
        <w:tab/>
        <w:t>3492.6</w:t>
      </w:r>
    </w:p>
    <w:p w:rsidR="004B364C" w:rsidRDefault="004B364C">
      <w:pPr>
        <w:tabs>
          <w:tab w:val="left" w:leader="dot" w:pos="8452"/>
        </w:tabs>
        <w:spacing w:line="192" w:lineRule="auto"/>
        <w:jc w:val="both"/>
        <w:rPr>
          <w:rFonts w:ascii="Times New Roman" w:hAnsi="Times New Roman"/>
        </w:rPr>
      </w:pPr>
      <w:ins w:id="0" w:author="Unknown">
        <w:r>
          <w:rPr>
            <w:rFonts w:ascii="Times New Roman" w:hAnsi="Times New Roman"/>
          </w:rPr>
          <w:t>Medicaid Eligibility for Disabled Children Who Lose SSI Payment</w:t>
        </w:r>
        <w:r>
          <w:rPr>
            <w:rFonts w:ascii="Times New Roman" w:hAnsi="Times New Roman"/>
          </w:rPr>
          <w:tab/>
          <w:t>3493</w:t>
        </w:r>
      </w:ins>
    </w:p>
    <w:p w:rsidR="004B364C" w:rsidRDefault="004B364C">
      <w:pPr>
        <w:tabs>
          <w:tab w:val="left" w:leader="dot" w:pos="8452"/>
        </w:tabs>
        <w:spacing w:line="192" w:lineRule="auto"/>
        <w:jc w:val="both"/>
        <w:rPr>
          <w:rFonts w:ascii="Times New Roman" w:hAnsi="Times New Roman"/>
        </w:rPr>
      </w:pPr>
    </w:p>
    <w:p w:rsidR="004B364C" w:rsidRDefault="004B364C">
      <w:pPr>
        <w:tabs>
          <w:tab w:val="left" w:leader="dot" w:pos="8452"/>
        </w:tabs>
        <w:spacing w:line="192" w:lineRule="auto"/>
        <w:jc w:val="both"/>
        <w:rPr>
          <w:rFonts w:ascii="Times New Roman" w:hAnsi="Times New Roman"/>
        </w:rPr>
      </w:pPr>
    </w:p>
    <w:p w:rsidR="004B364C" w:rsidRDefault="004B364C">
      <w:pPr>
        <w:tabs>
          <w:tab w:val="left" w:leader="dot" w:pos="8452"/>
        </w:tabs>
        <w:spacing w:line="192" w:lineRule="auto"/>
        <w:jc w:val="both"/>
        <w:rPr>
          <w:rFonts w:ascii="Times New Roman" w:hAnsi="Times New Roman"/>
        </w:rPr>
      </w:pPr>
    </w:p>
    <w:p w:rsidR="004B364C" w:rsidRDefault="004B364C">
      <w:pPr>
        <w:tabs>
          <w:tab w:val="left" w:leader="dot" w:pos="8452"/>
        </w:tabs>
        <w:spacing w:line="192" w:lineRule="auto"/>
        <w:jc w:val="both"/>
        <w:rPr>
          <w:rFonts w:ascii="Times New Roman" w:hAnsi="Times New Roman"/>
        </w:rPr>
      </w:pPr>
    </w:p>
    <w:p w:rsidR="004B364C" w:rsidRDefault="004B364C">
      <w:pPr>
        <w:tabs>
          <w:tab w:val="left" w:leader="dot" w:pos="8452"/>
        </w:tabs>
        <w:spacing w:line="192" w:lineRule="auto"/>
        <w:jc w:val="both"/>
        <w:rPr>
          <w:rFonts w:ascii="Times New Roman" w:hAnsi="Times New Roman"/>
        </w:rPr>
      </w:pPr>
    </w:p>
    <w:p w:rsidR="004B364C" w:rsidRDefault="004B364C">
      <w:pPr>
        <w:tabs>
          <w:tab w:val="left" w:leader="dot" w:pos="8452"/>
        </w:tabs>
        <w:spacing w:line="192" w:lineRule="auto"/>
        <w:jc w:val="both"/>
        <w:rPr>
          <w:rFonts w:ascii="Times New Roman" w:hAnsi="Times New Roman"/>
        </w:rPr>
      </w:pPr>
    </w:p>
    <w:p w:rsidR="004B364C" w:rsidRDefault="004B364C">
      <w:pPr>
        <w:tabs>
          <w:tab w:val="left" w:leader="dot" w:pos="8452"/>
        </w:tabs>
        <w:spacing w:line="192" w:lineRule="auto"/>
        <w:jc w:val="both"/>
        <w:rPr>
          <w:rFonts w:ascii="Times New Roman" w:hAnsi="Times New Roman"/>
        </w:rPr>
      </w:pPr>
    </w:p>
    <w:p w:rsidR="004B364C" w:rsidRDefault="004B364C">
      <w:pPr>
        <w:tabs>
          <w:tab w:val="left" w:leader="dot" w:pos="8452"/>
        </w:tabs>
        <w:spacing w:line="192" w:lineRule="auto"/>
        <w:jc w:val="both"/>
        <w:rPr>
          <w:rFonts w:ascii="Times New Roman" w:hAnsi="Times New Roman"/>
        </w:rPr>
      </w:pPr>
    </w:p>
    <w:p w:rsidR="004B364C" w:rsidRDefault="004B364C">
      <w:pPr>
        <w:tabs>
          <w:tab w:val="left" w:leader="dot" w:pos="8452"/>
        </w:tabs>
        <w:spacing w:line="192" w:lineRule="auto"/>
        <w:jc w:val="both"/>
        <w:rPr>
          <w:rFonts w:ascii="Times New Roman" w:hAnsi="Times New Roman"/>
        </w:rPr>
      </w:pPr>
    </w:p>
    <w:p w:rsidR="004B364C" w:rsidRDefault="004B364C">
      <w:pPr>
        <w:tabs>
          <w:tab w:val="left" w:leader="dot" w:pos="8452"/>
        </w:tabs>
        <w:spacing w:line="192" w:lineRule="auto"/>
        <w:jc w:val="both"/>
        <w:rPr>
          <w:rFonts w:ascii="Times New Roman" w:hAnsi="Times New Roman"/>
        </w:rPr>
      </w:pPr>
    </w:p>
    <w:p w:rsidR="004B364C" w:rsidRDefault="004B364C">
      <w:pPr>
        <w:tabs>
          <w:tab w:val="left" w:leader="dot" w:pos="8452"/>
        </w:tabs>
        <w:spacing w:line="192" w:lineRule="auto"/>
        <w:jc w:val="both"/>
        <w:rPr>
          <w:rFonts w:ascii="Times New Roman" w:hAnsi="Times New Roman"/>
        </w:rPr>
      </w:pPr>
    </w:p>
    <w:p w:rsidR="004B364C" w:rsidRDefault="004B364C">
      <w:pPr>
        <w:tabs>
          <w:tab w:val="left" w:leader="dot" w:pos="8452"/>
        </w:tabs>
        <w:spacing w:line="192" w:lineRule="auto"/>
        <w:jc w:val="both"/>
        <w:rPr>
          <w:rFonts w:ascii="Times New Roman" w:hAnsi="Times New Roman"/>
        </w:rPr>
      </w:pPr>
    </w:p>
    <w:p w:rsidR="004B364C" w:rsidRDefault="004B364C">
      <w:pPr>
        <w:tabs>
          <w:tab w:val="left" w:leader="dot" w:pos="8452"/>
        </w:tabs>
        <w:spacing w:line="192" w:lineRule="auto"/>
        <w:jc w:val="both"/>
        <w:rPr>
          <w:rFonts w:ascii="Times New Roman" w:hAnsi="Times New Roman"/>
        </w:rPr>
      </w:pPr>
    </w:p>
    <w:p w:rsidR="004B364C" w:rsidRDefault="004B364C">
      <w:pPr>
        <w:tabs>
          <w:tab w:val="left" w:leader="dot" w:pos="8452"/>
        </w:tabs>
        <w:spacing w:line="192" w:lineRule="auto"/>
        <w:jc w:val="both"/>
        <w:rPr>
          <w:rFonts w:ascii="Times New Roman" w:hAnsi="Times New Roman"/>
        </w:rPr>
      </w:pPr>
    </w:p>
    <w:p w:rsidR="004B364C" w:rsidRDefault="004B364C">
      <w:pPr>
        <w:tabs>
          <w:tab w:val="left" w:leader="dot" w:pos="8452"/>
        </w:tabs>
        <w:spacing w:line="192" w:lineRule="auto"/>
        <w:jc w:val="both"/>
        <w:rPr>
          <w:rFonts w:ascii="Times New Roman" w:hAnsi="Times New Roman"/>
        </w:rPr>
      </w:pPr>
    </w:p>
    <w:p w:rsidR="004B364C" w:rsidRDefault="004B364C">
      <w:pPr>
        <w:tabs>
          <w:tab w:val="left" w:leader="dot" w:pos="8452"/>
        </w:tabs>
        <w:spacing w:line="192" w:lineRule="auto"/>
        <w:jc w:val="both"/>
        <w:rPr>
          <w:rFonts w:ascii="Times New Roman" w:hAnsi="Times New Roman"/>
        </w:rPr>
      </w:pPr>
    </w:p>
    <w:p w:rsidR="004B364C" w:rsidRDefault="004B364C">
      <w:pPr>
        <w:tabs>
          <w:tab w:val="left" w:leader="dot" w:pos="8452"/>
        </w:tabs>
        <w:spacing w:line="192" w:lineRule="auto"/>
        <w:jc w:val="both"/>
        <w:rPr>
          <w:rFonts w:ascii="Times New Roman" w:hAnsi="Times New Roman"/>
        </w:rPr>
      </w:pPr>
    </w:p>
    <w:p w:rsidR="004B364C" w:rsidRDefault="004B364C">
      <w:pPr>
        <w:tabs>
          <w:tab w:val="left" w:leader="dot" w:pos="8452"/>
        </w:tabs>
        <w:spacing w:line="192" w:lineRule="auto"/>
        <w:jc w:val="both"/>
        <w:rPr>
          <w:rFonts w:ascii="Times New Roman" w:hAnsi="Times New Roman"/>
        </w:rPr>
      </w:pPr>
    </w:p>
    <w:p w:rsidR="004B364C" w:rsidRDefault="004B364C">
      <w:pPr>
        <w:tabs>
          <w:tab w:val="left" w:leader="dot" w:pos="8452"/>
        </w:tabs>
        <w:spacing w:line="192" w:lineRule="auto"/>
        <w:jc w:val="both"/>
        <w:rPr>
          <w:rFonts w:ascii="Times New Roman" w:hAnsi="Times New Roman"/>
        </w:rPr>
      </w:pPr>
    </w:p>
    <w:p w:rsidR="004B364C" w:rsidRDefault="004B364C">
      <w:pPr>
        <w:tabs>
          <w:tab w:val="left" w:leader="dot" w:pos="8452"/>
        </w:tabs>
        <w:spacing w:line="192" w:lineRule="auto"/>
        <w:jc w:val="both"/>
        <w:rPr>
          <w:rFonts w:ascii="Times New Roman" w:hAnsi="Times New Roman"/>
        </w:rPr>
      </w:pPr>
    </w:p>
    <w:p w:rsidR="004B364C" w:rsidRDefault="004B364C">
      <w:pPr>
        <w:tabs>
          <w:tab w:val="left" w:leader="dot" w:pos="8452"/>
        </w:tabs>
        <w:spacing w:line="192" w:lineRule="auto"/>
        <w:jc w:val="both"/>
        <w:rPr>
          <w:rFonts w:ascii="Times New Roman" w:hAnsi="Times New Roman"/>
        </w:rPr>
      </w:pPr>
    </w:p>
    <w:p w:rsidR="004B364C" w:rsidRDefault="004B364C">
      <w:pPr>
        <w:tabs>
          <w:tab w:val="left" w:leader="dot" w:pos="8452"/>
        </w:tabs>
        <w:spacing w:line="192" w:lineRule="auto"/>
        <w:jc w:val="both"/>
        <w:rPr>
          <w:rFonts w:ascii="Times New Roman" w:hAnsi="Times New Roman"/>
        </w:rPr>
      </w:pPr>
    </w:p>
    <w:p w:rsidR="004B364C" w:rsidRDefault="004B364C">
      <w:pPr>
        <w:tabs>
          <w:tab w:val="left" w:leader="dot" w:pos="8452"/>
        </w:tabs>
        <w:spacing w:line="192" w:lineRule="auto"/>
        <w:jc w:val="both"/>
        <w:rPr>
          <w:rFonts w:ascii="Times New Roman" w:hAnsi="Times New Roman"/>
        </w:rPr>
      </w:pPr>
    </w:p>
    <w:p w:rsidR="004B364C" w:rsidRDefault="004B364C">
      <w:pPr>
        <w:tabs>
          <w:tab w:val="right" w:pos="9360"/>
        </w:tabs>
        <w:spacing w:line="192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3-5-2</w:t>
      </w:r>
      <w:r>
        <w:rPr>
          <w:rFonts w:ascii="Times New Roman" w:hAnsi="Times New Roman"/>
        </w:rPr>
        <w:tab/>
        <w:t xml:space="preserve">Rev. 71 </w:t>
      </w:r>
    </w:p>
    <w:sectPr w:rsidR="00000000">
      <w:endnotePr>
        <w:numFmt w:val="decimal"/>
      </w:endnotePr>
      <w:pgSz w:w="12240" w:h="15840"/>
      <w:pgMar w:top="1080" w:right="1440" w:bottom="1080" w:left="1440" w:header="1080" w:footer="108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echnical">
    <w:charset w:val="00"/>
    <w:family w:val="script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attachedTemplate r:id="rId1"/>
  <w:doNotTrackMoves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endnotePr>
    <w:numFmt w:val="decimal"/>
  </w:endnotePr>
  <w:compat>
    <w:wpJustification/>
    <w:noTabHangInd/>
    <w:subFontBySize/>
    <w:suppressBottomSpacing/>
    <w:truncateFontHeightsLikeWP6/>
    <w:usePrinterMetrics/>
    <w:wrapTrailSpace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81CA4"/>
    <w:rsid w:val="00481CA4"/>
    <w:rsid w:val="004B3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F10405-485D-4115-AB86-4940908B7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rFonts w:ascii="Technical" w:hAnsi="Technical"/>
      <w:snapToGrid w:val="0"/>
      <w:sz w:val="24"/>
      <w:lang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TIMS%20for%20Wor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TIMS for Word.dot</Template>
  <TotalTime>0</TotalTime>
  <Pages>2</Pages>
  <Words>569</Words>
  <Characters>3246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3808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.l</dc:creator>
  <cp:keywords/>
  <dc:description/>
  <cp:lastModifiedBy>office</cp:lastModifiedBy>
  <cp:revision>2</cp:revision>
  <dcterms:created xsi:type="dcterms:W3CDTF">2025-09-24T04:57:00Z</dcterms:created>
  <dcterms:modified xsi:type="dcterms:W3CDTF">2025-09-24T04:57:00Z</dcterms:modified>
</cp:coreProperties>
</file>