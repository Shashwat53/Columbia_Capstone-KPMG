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1958" w:rsidRDefault="00271958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CHAPTER IV</w:t>
      </w:r>
    </w:p>
    <w:p w:rsidR="00271958" w:rsidRDefault="0027195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  <w:sz w:val="22"/>
        </w:rPr>
      </w:pPr>
    </w:p>
    <w:p w:rsidR="00271958" w:rsidRDefault="00271958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 xml:space="preserve">MANDATORY COVERAGE OF CATEGORICALLY </w:t>
      </w:r>
    </w:p>
    <w:p w:rsidR="00271958" w:rsidRDefault="00271958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NEEDY FAMILIES AND CHILDREN</w:t>
      </w:r>
    </w:p>
    <w:p w:rsidR="00271958" w:rsidRDefault="00271958">
      <w:pPr>
        <w:tabs>
          <w:tab w:val="left" w:pos="8452"/>
        </w:tabs>
        <w:spacing w:line="192" w:lineRule="auto"/>
        <w:ind w:firstLine="8452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u w:val="single"/>
        </w:rPr>
        <w:t>Section</w:t>
      </w:r>
    </w:p>
    <w:p w:rsidR="00271958" w:rsidRDefault="00271958">
      <w:pPr>
        <w:tabs>
          <w:tab w:val="left" w:pos="8452"/>
        </w:tabs>
        <w:spacing w:line="192" w:lineRule="auto"/>
        <w:jc w:val="both"/>
        <w:rPr>
          <w:rFonts w:ascii="Times New Roman" w:hAnsi="Times New Roman"/>
          <w:sz w:val="22"/>
        </w:rPr>
      </w:pP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Introduction</w:t>
      </w:r>
      <w:r>
        <w:rPr>
          <w:rFonts w:ascii="Times New Roman" w:hAnsi="Times New Roman"/>
          <w:sz w:val="22"/>
        </w:rPr>
        <w:tab/>
        <w:t>3300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Changes Due to Welfare Reform</w:t>
      </w:r>
      <w:r>
        <w:rPr>
          <w:rFonts w:ascii="Times New Roman" w:hAnsi="Times New Roman"/>
          <w:sz w:val="22"/>
        </w:rPr>
        <w:tab/>
        <w:t>3300.1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Low Income Families With Children</w:t>
      </w:r>
      <w:r>
        <w:rPr>
          <w:rFonts w:ascii="Times New Roman" w:hAnsi="Times New Roman"/>
          <w:sz w:val="22"/>
        </w:rPr>
        <w:tab/>
        <w:t xml:space="preserve">3301             Definitions </w:t>
      </w:r>
      <w:r>
        <w:rPr>
          <w:rFonts w:ascii="Times New Roman" w:hAnsi="Times New Roman"/>
          <w:sz w:val="22"/>
        </w:rPr>
        <w:tab/>
        <w:t>3301.1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Policy</w:t>
      </w:r>
      <w:r>
        <w:rPr>
          <w:rFonts w:ascii="Times New Roman" w:hAnsi="Times New Roman"/>
          <w:sz w:val="22"/>
        </w:rPr>
        <w:tab/>
        <w:t>3301.2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Option to Terminate for Failure to Meet TANF Work Requirements</w:t>
      </w:r>
      <w:r>
        <w:rPr>
          <w:rFonts w:ascii="Times New Roman" w:hAnsi="Times New Roman"/>
          <w:sz w:val="22"/>
        </w:rPr>
        <w:tab/>
        <w:t>3301.3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Extension of Eligibility</w:t>
      </w:r>
      <w:r>
        <w:rPr>
          <w:rFonts w:ascii="Times New Roman" w:hAnsi="Times New Roman"/>
          <w:sz w:val="22"/>
        </w:rPr>
        <w:tab/>
        <w:t>3301.4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Individuals Deemed To Be Recipients of AFDC</w:t>
      </w:r>
      <w:r>
        <w:rPr>
          <w:rFonts w:ascii="Times New" w:hAnsi="Times New"/>
          <w:sz w:val="22"/>
        </w:rPr>
        <w:tab/>
      </w:r>
      <w:r>
        <w:rPr>
          <w:rFonts w:ascii="Times New Roman" w:hAnsi="Times New Roman"/>
          <w:sz w:val="22"/>
        </w:rPr>
        <w:t>3302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Individuals Under Title IV-E Adoption Assistance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Agreements and Individuals Who Receive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Title IV-E Foster Care Maintenance Payments</w:t>
      </w:r>
      <w:r>
        <w:rPr>
          <w:rFonts w:ascii="Times New Roman" w:hAnsi="Times New Roman"/>
          <w:sz w:val="22"/>
        </w:rPr>
        <w:tab/>
        <w:t>3302.1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Participants In State Work Supplementation Programs</w:t>
      </w:r>
      <w:r>
        <w:rPr>
          <w:rFonts w:ascii="Times New Roman" w:hAnsi="Times New Roman"/>
          <w:sz w:val="22"/>
        </w:rPr>
        <w:tab/>
        <w:t>3302.2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Qualified Pregnant Women</w:t>
      </w:r>
      <w:r>
        <w:rPr>
          <w:rFonts w:ascii="Times New Roman" w:hAnsi="Times New Roman"/>
          <w:sz w:val="22"/>
        </w:rPr>
        <w:tab/>
        <w:t>3303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Financial Determinations</w:t>
      </w:r>
      <w:r>
        <w:rPr>
          <w:rFonts w:ascii="Times New Roman" w:hAnsi="Times New Roman"/>
          <w:sz w:val="22"/>
        </w:rPr>
        <w:tab/>
        <w:t>3303.1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Retroactive Coverage</w:t>
      </w:r>
      <w:r>
        <w:rPr>
          <w:rFonts w:ascii="Times New Roman" w:hAnsi="Times New Roman"/>
          <w:sz w:val="22"/>
        </w:rPr>
        <w:tab/>
        <w:t>3303.2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Medical Verification</w:t>
      </w:r>
      <w:r>
        <w:rPr>
          <w:rFonts w:ascii="Times New Roman" w:hAnsi="Times New Roman"/>
          <w:sz w:val="22"/>
        </w:rPr>
        <w:tab/>
        <w:t>3303.3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Qualified Children</w:t>
      </w:r>
      <w:r>
        <w:rPr>
          <w:rFonts w:ascii="Times New Roman" w:hAnsi="Times New Roman"/>
          <w:sz w:val="22"/>
        </w:rPr>
        <w:tab/>
        <w:t>3304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Deemed Eligibility of Newborns</w:t>
      </w:r>
      <w:r>
        <w:rPr>
          <w:rFonts w:ascii="Times New Roman" w:hAnsi="Times New Roman"/>
          <w:sz w:val="22"/>
        </w:rPr>
        <w:tab/>
        <w:t>3305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Extended Medicaid Coverage for Pregnant Women</w:t>
      </w:r>
      <w:r>
        <w:rPr>
          <w:rFonts w:ascii="Times New Roman" w:hAnsi="Times New Roman"/>
          <w:sz w:val="22"/>
        </w:rPr>
        <w:tab/>
        <w:t>3306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Date of Ineligibility</w:t>
      </w:r>
      <w:r>
        <w:rPr>
          <w:rFonts w:ascii="Times New Roman" w:hAnsi="Times New Roman"/>
          <w:sz w:val="22"/>
        </w:rPr>
        <w:tab/>
        <w:t>3306.1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Notification of Reduction In and Termination of Medicaid Services</w:t>
      </w:r>
      <w:r>
        <w:rPr>
          <w:rFonts w:ascii="Times New Roman" w:hAnsi="Times New Roman"/>
          <w:sz w:val="22"/>
        </w:rPr>
        <w:tab/>
        <w:t>3306.2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Retroactive Coverage</w:t>
      </w:r>
      <w:r>
        <w:rPr>
          <w:rFonts w:ascii="Times New Roman" w:hAnsi="Times New Roman"/>
          <w:sz w:val="22"/>
        </w:rPr>
        <w:tab/>
        <w:t>3306.3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ins w:id="0" w:author="Unknown"/>
          <w:rFonts w:ascii="Times New Roman" w:hAnsi="Times New Roman"/>
          <w:sz w:val="22"/>
        </w:rPr>
      </w:pPr>
      <w:ins w:id="1" w:author="Unknown">
        <w:r>
          <w:rPr>
            <w:rFonts w:ascii="Times New Roman" w:hAnsi="Times New Roman"/>
            <w:sz w:val="22"/>
          </w:rPr>
          <w:t xml:space="preserve">Continuous Eligibility </w:t>
        </w:r>
        <w:r>
          <w:rPr>
            <w:rFonts w:ascii="Times New Roman" w:hAnsi="Times New Roman"/>
            <w:sz w:val="22"/>
          </w:rPr>
          <w:tab/>
          <w:t>3307</w:t>
        </w:r>
      </w:ins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ins w:id="2" w:author="Unknown"/>
          <w:rFonts w:ascii="Times New Roman" w:hAnsi="Times New Roman"/>
          <w:sz w:val="22"/>
        </w:rPr>
      </w:pPr>
      <w:ins w:id="3" w:author="Unknown">
        <w:r>
          <w:rPr>
            <w:rFonts w:ascii="Times New Roman" w:hAnsi="Times New Roman"/>
            <w:sz w:val="22"/>
          </w:rPr>
          <w:t xml:space="preserve">      Continuous Eligibility of Pregnant Women</w:t>
        </w:r>
        <w:r>
          <w:rPr>
            <w:rFonts w:ascii="Times New Roman" w:hAnsi="Times New Roman"/>
            <w:sz w:val="22"/>
          </w:rPr>
          <w:tab/>
          <w:t xml:space="preserve">3307.1  </w:t>
        </w:r>
      </w:ins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ins w:id="4" w:author="Unknown">
        <w:r>
          <w:rPr>
            <w:rFonts w:ascii="Times New Roman" w:hAnsi="Times New Roman"/>
            <w:sz w:val="22"/>
          </w:rPr>
          <w:t xml:space="preserve">      Continuous Eligibility For Children Under Age 19</w:t>
        </w:r>
        <w:r>
          <w:rPr>
            <w:rFonts w:ascii="Times New Roman" w:hAnsi="Times New Roman"/>
            <w:sz w:val="22"/>
          </w:rPr>
          <w:tab/>
          <w:t xml:space="preserve">3307.2 </w:t>
        </w:r>
      </w:ins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Extended Medicaid Benefits to Families Who Lose AFDC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Because of Earnings From Employment or Loss of Earnings Disregards</w:t>
      </w:r>
      <w:r>
        <w:rPr>
          <w:rFonts w:ascii="Times New Roman" w:hAnsi="Times New Roman"/>
          <w:sz w:val="22"/>
        </w:rPr>
        <w:tab/>
        <w:t>3308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General</w:t>
      </w:r>
      <w:r>
        <w:rPr>
          <w:rFonts w:ascii="Times New Roman" w:hAnsi="Times New Roman"/>
          <w:sz w:val="22"/>
        </w:rPr>
        <w:tab/>
        <w:t>3308.1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Definitions</w:t>
      </w:r>
      <w:r>
        <w:rPr>
          <w:rFonts w:ascii="Times New Roman" w:hAnsi="Times New Roman"/>
          <w:sz w:val="22"/>
        </w:rPr>
        <w:tab/>
        <w:t>3308.2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First Six-Month Period</w:t>
      </w:r>
      <w:r>
        <w:rPr>
          <w:rFonts w:ascii="Times New Roman" w:hAnsi="Times New Roman"/>
          <w:sz w:val="22"/>
        </w:rPr>
        <w:tab/>
        <w:t>3308.3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Return to AFDC</w:t>
      </w:r>
      <w:r>
        <w:rPr>
          <w:rFonts w:ascii="Times New Roman" w:hAnsi="Times New Roman"/>
          <w:sz w:val="22"/>
        </w:rPr>
        <w:tab/>
        <w:t>3308.4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Absence From State</w:t>
      </w:r>
      <w:r>
        <w:rPr>
          <w:rFonts w:ascii="Times New Roman" w:hAnsi="Times New Roman"/>
          <w:sz w:val="22"/>
        </w:rPr>
        <w:tab/>
        <w:t>3308.5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Second Six-Month Period</w:t>
      </w:r>
      <w:r>
        <w:rPr>
          <w:rFonts w:ascii="Times New Roman" w:hAnsi="Times New Roman"/>
          <w:sz w:val="22"/>
        </w:rPr>
        <w:tab/>
        <w:t>3308.6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Terminations</w:t>
      </w:r>
      <w:r>
        <w:rPr>
          <w:rFonts w:ascii="Times New Roman" w:hAnsi="Times New Roman"/>
          <w:sz w:val="22"/>
        </w:rPr>
        <w:tab/>
        <w:t>3308.7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Suspense</w:t>
      </w:r>
      <w:r>
        <w:rPr>
          <w:rFonts w:ascii="Times New Roman" w:hAnsi="Times New Roman"/>
          <w:sz w:val="22"/>
        </w:rPr>
        <w:tab/>
        <w:t>3308.8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Notice Requirements</w:t>
      </w:r>
      <w:r>
        <w:rPr>
          <w:rFonts w:ascii="Times New Roman" w:hAnsi="Times New Roman"/>
          <w:sz w:val="22"/>
        </w:rPr>
        <w:tab/>
        <w:t>3308.9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Scope of Services</w:t>
      </w:r>
      <w:r>
        <w:rPr>
          <w:rFonts w:ascii="Times New Roman" w:hAnsi="Times New Roman"/>
          <w:sz w:val="22"/>
        </w:rPr>
        <w:tab/>
        <w:t>3308.10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Allowable Premiums During Second Six-Month Period</w:t>
      </w:r>
      <w:r>
        <w:rPr>
          <w:rFonts w:ascii="Times New Roman" w:hAnsi="Times New Roman"/>
          <w:sz w:val="22"/>
        </w:rPr>
        <w:tab/>
        <w:t>3308.11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Territories </w:t>
      </w:r>
      <w:r>
        <w:rPr>
          <w:rFonts w:ascii="Times New Roman" w:hAnsi="Times New Roman"/>
          <w:sz w:val="22"/>
        </w:rPr>
        <w:tab/>
        <w:t>3308.12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Loss of AFDC Eligibility</w:t>
      </w:r>
      <w:r>
        <w:rPr>
          <w:rFonts w:ascii="Times New Roman" w:hAnsi="Times New Roman"/>
          <w:sz w:val="22"/>
        </w:rPr>
        <w:tab/>
        <w:t>3308.13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Qualified Family Members</w:t>
      </w:r>
      <w:r>
        <w:rPr>
          <w:rFonts w:ascii="Times New Roman" w:hAnsi="Times New Roman"/>
          <w:sz w:val="22"/>
        </w:rPr>
        <w:tab/>
        <w:t>3309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Mandatory Coverage for Low Income Pregnant Women and Infants</w:t>
      </w:r>
      <w:r>
        <w:rPr>
          <w:rFonts w:ascii="Times New Roman" w:hAnsi="Times New Roman"/>
          <w:sz w:val="22"/>
        </w:rPr>
        <w:tab/>
        <w:t>3311              Financial Requirements</w:t>
      </w:r>
      <w:r>
        <w:rPr>
          <w:rFonts w:ascii="Times New Roman" w:hAnsi="Times New Roman"/>
          <w:sz w:val="22"/>
        </w:rPr>
        <w:tab/>
        <w:t>3311.1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Benefits</w:t>
      </w:r>
      <w:r>
        <w:rPr>
          <w:rFonts w:ascii="Times New Roman" w:hAnsi="Times New Roman"/>
          <w:sz w:val="22"/>
        </w:rPr>
        <w:tab/>
        <w:t>3311.2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Mandatory Continuation of Assistance Post </w:t>
      </w:r>
      <w:proofErr w:type="spellStart"/>
      <w:r>
        <w:rPr>
          <w:rFonts w:ascii="Times New Roman" w:hAnsi="Times New Roman"/>
          <w:sz w:val="22"/>
        </w:rPr>
        <w:t>Partum</w:t>
      </w:r>
      <w:proofErr w:type="spellEnd"/>
      <w:r>
        <w:rPr>
          <w:rFonts w:ascii="Times New Roman" w:hAnsi="Times New Roman"/>
          <w:sz w:val="22"/>
        </w:rPr>
        <w:tab/>
        <w:t>3311.3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Mandatory Coverage for Low Income Children Under Age 6</w:t>
      </w:r>
      <w:r>
        <w:rPr>
          <w:rFonts w:ascii="Times New Roman" w:hAnsi="Times New Roman"/>
          <w:sz w:val="22"/>
        </w:rPr>
        <w:tab/>
        <w:t>3312              Financial Requirements</w:t>
      </w:r>
      <w:r>
        <w:rPr>
          <w:rFonts w:ascii="Times New Roman" w:hAnsi="Times New Roman"/>
          <w:sz w:val="22"/>
        </w:rPr>
        <w:tab/>
        <w:t>3312.1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Benefits </w:t>
      </w:r>
      <w:r>
        <w:rPr>
          <w:rFonts w:ascii="Times New Roman" w:hAnsi="Times New Roman"/>
          <w:sz w:val="22"/>
        </w:rPr>
        <w:tab/>
        <w:t>3312.2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Mandatory Continuation of Assistance</w:t>
      </w:r>
      <w:r>
        <w:rPr>
          <w:rFonts w:ascii="Times New Roman" w:hAnsi="Times New Roman"/>
          <w:sz w:val="22"/>
        </w:rPr>
        <w:tab/>
        <w:t>3312.3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Mandatory Coverage for Low Income Children Under Age 19</w:t>
      </w:r>
      <w:r>
        <w:rPr>
          <w:rFonts w:ascii="Times New Roman" w:hAnsi="Times New Roman"/>
          <w:sz w:val="22"/>
        </w:rPr>
        <w:tab/>
        <w:t>3313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Extended Medicaid Benefits to Families Who Lose Eligibility Because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Of Income From Support Payments</w:t>
      </w:r>
      <w:r>
        <w:rPr>
          <w:rFonts w:ascii="Times New Roman" w:hAnsi="Times New Roman"/>
          <w:sz w:val="22"/>
        </w:rPr>
        <w:tab/>
        <w:t>3314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AFDC Cash Assistance Program in Effect</w:t>
      </w:r>
      <w:r>
        <w:rPr>
          <w:rFonts w:ascii="Times New Roman" w:hAnsi="Times New Roman"/>
          <w:sz w:val="22"/>
        </w:rPr>
        <w:tab/>
        <w:t>3314.1</w:t>
      </w:r>
    </w:p>
    <w:p w:rsidR="00271958" w:rsidRDefault="00271958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TANF Plan in Effect</w:t>
      </w:r>
      <w:r>
        <w:rPr>
          <w:rFonts w:ascii="Times New Roman" w:hAnsi="Times New Roman"/>
          <w:sz w:val="22"/>
        </w:rPr>
        <w:tab/>
        <w:t>3314.2</w:t>
      </w:r>
    </w:p>
    <w:p w:rsidR="00271958" w:rsidRDefault="00271958">
      <w:pPr>
        <w:tabs>
          <w:tab w:val="right" w:pos="9360"/>
        </w:tabs>
        <w:spacing w:line="192" w:lineRule="auto"/>
        <w:jc w:val="both"/>
        <w:rPr>
          <w:rFonts w:ascii="Times New Roman" w:hAnsi="Times New Roman"/>
          <w:sz w:val="22"/>
        </w:rPr>
      </w:pPr>
    </w:p>
    <w:p w:rsidR="00271958" w:rsidRDefault="00271958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 xml:space="preserve">Rev. 72 </w:t>
      </w:r>
      <w:r>
        <w:rPr>
          <w:rFonts w:ascii="Times New Roman" w:hAnsi="Times New Roman"/>
          <w:sz w:val="22"/>
        </w:rPr>
        <w:tab/>
        <w:t>3-4-1</w:t>
      </w:r>
    </w:p>
    <w:sectPr w:rsidR="00000000">
      <w:endnotePr>
        <w:numFmt w:val="decimal"/>
      </w:endnotePr>
      <w:type w:val="continuous"/>
      <w:pgSz w:w="12240" w:h="15840"/>
      <w:pgMar w:top="1080" w:right="1440" w:bottom="936" w:left="1440" w:header="1080" w:footer="936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2486"/>
    <w:rsid w:val="00271958"/>
    <w:rsid w:val="009B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4626A-1943-4935-AF3C-8FDBD374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cp:lastPrinted>1999-10-22T21:23:00Z</cp:lastPrinted>
  <dcterms:created xsi:type="dcterms:W3CDTF">2025-09-24T04:57:00Z</dcterms:created>
  <dcterms:modified xsi:type="dcterms:W3CDTF">2025-09-24T04:57:00Z</dcterms:modified>
</cp:coreProperties>
</file>