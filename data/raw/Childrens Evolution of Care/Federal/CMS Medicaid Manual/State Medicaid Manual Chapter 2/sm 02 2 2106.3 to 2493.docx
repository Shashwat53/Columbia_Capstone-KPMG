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5E61C7" w:rsidRDefault="005E61C7">
      <w:pPr>
        <w:tabs>
          <w:tab w:val="center" w:pos="4680"/>
          <w:tab w:val="right" w:pos="9360"/>
        </w:tabs>
        <w:spacing w:line="192" w:lineRule="auto"/>
        <w:rPr>
          <w:color w:val="000000"/>
          <w:u w:val="single"/>
        </w:rPr>
      </w:pPr>
      <w:r>
        <w:rPr>
          <w:color w:val="000000"/>
          <w:u w:val="single"/>
        </w:rPr>
        <w:t>09-89</w:t>
      </w:r>
      <w:r>
        <w:rPr>
          <w:color w:val="000000"/>
          <w:u w:val="single"/>
        </w:rPr>
        <w:tab/>
        <w:t>STATE ORGANIZATION AND GENERAL ADMINISTRATION</w:t>
      </w:r>
      <w:r>
        <w:rPr>
          <w:color w:val="000000"/>
          <w:u w:val="single"/>
        </w:rPr>
        <w:tab/>
        <w:t>2107.3</w:t>
      </w:r>
    </w:p>
    <w:p w:rsidR="005E61C7" w:rsidRDefault="005E61C7">
      <w:pPr>
        <w:tabs>
          <w:tab w:val="left" w:pos="0"/>
        </w:tabs>
        <w:spacing w:line="192" w:lineRule="auto"/>
        <w:rPr>
          <w:color w:val="000000"/>
        </w:rPr>
      </w:pPr>
    </w:p>
    <w:p w:rsidR="005E61C7" w:rsidRDefault="005E61C7">
      <w:pPr>
        <w:tabs>
          <w:tab w:val="left" w:pos="0"/>
          <w:tab w:val="left" w:pos="480"/>
          <w:tab w:val="left" w:pos="960"/>
          <w:tab w:val="left" w:pos="1440"/>
          <w:tab w:val="left" w:pos="2640"/>
          <w:tab w:val="left" w:pos="8160"/>
          <w:tab w:val="left" w:pos="9240"/>
        </w:tabs>
        <w:spacing w:line="192" w:lineRule="auto"/>
        <w:rPr>
          <w:color w:val="000000"/>
        </w:rPr>
      </w:pPr>
    </w:p>
    <w:p w:rsidR="005E61C7" w:rsidRDefault="005E61C7">
      <w:pPr>
        <w:tabs>
          <w:tab w:val="left" w:pos="0"/>
          <w:tab w:val="left" w:pos="480"/>
          <w:tab w:val="left" w:pos="960"/>
          <w:tab w:val="left" w:pos="1440"/>
          <w:tab w:val="left" w:pos="2640"/>
          <w:tab w:val="left" w:pos="8160"/>
          <w:tab w:val="left" w:pos="9240"/>
        </w:tabs>
        <w:spacing w:line="192" w:lineRule="auto"/>
        <w:rPr>
          <w:color w:val="FF0000"/>
        </w:rPr>
      </w:pPr>
      <w:r>
        <w:rPr>
          <w:noProof/>
          <w:color w:val="FF0000"/>
        </w:rPr>
        <w:pict>
          <v:line id="_x0000_s1059" style="position:absolute;left:0;text-align:left;z-index:251479552;mso-position-horizontal:absolute;mso-position-horizontal-relative:text;mso-position-vertical:absolute;mso-position-vertical-relative:text" from="-7.2pt,33.25pt" to="-7.2pt,47.25pt" o:allowincell="f" strokecolor="red"/>
        </w:pict>
      </w:r>
      <w:r>
        <w:rPr>
          <w:noProof/>
          <w:color w:val="FF0000"/>
        </w:rPr>
        <w:pict>
          <v:line id="_x0000_s1058" style="position:absolute;left:0;text-align:left;z-index:251478528;mso-position-horizontal:absolute;mso-position-horizontal-relative:text;mso-position-vertical:absolute;mso-position-vertical-relative:text" from="-7.2pt,21.85pt" to="-7.2pt,35.85pt" o:allowincell="f" strokecolor="red"/>
        </w:pict>
      </w:r>
      <w:r>
        <w:rPr>
          <w:noProof/>
          <w:color w:val="FF0000"/>
        </w:rPr>
        <w:pict>
          <v:line id="_x0000_s1057" style="position:absolute;left:0;text-align:left;z-index:251477504;mso-position-horizontal:absolute;mso-position-horizontal-relative:text;mso-position-vertical:absolute;mso-position-vertical-relative:text" from="-7.2pt,11.3pt" to="-7.2pt,25.3pt" o:allowincell="f" strokecolor="red"/>
        </w:pict>
      </w:r>
      <w:r>
        <w:rPr>
          <w:noProof/>
          <w:color w:val="FF0000"/>
        </w:rPr>
        <w:pict>
          <v:line id="_x0000_s1056" style="position:absolute;left:0;text-align:left;z-index:251476480;mso-position-horizontal:absolute;mso-position-horizontal-relative:text;mso-position-vertical:absolute;mso-position-vertical-relative:text" from="-7.2pt,-.1pt" to="-7.2pt,13.9pt" o:allowincell="f" strokecolor="red"/>
        </w:pict>
      </w:r>
      <w:r>
        <w:rPr>
          <w:color w:val="FF0000"/>
        </w:rPr>
        <w:t>2106.3</w:t>
      </w:r>
      <w:r>
        <w:rPr>
          <w:color w:val="FF0000"/>
        </w:rPr>
        <w:tab/>
      </w:r>
      <w:r>
        <w:rPr>
          <w:color w:val="FF0000"/>
          <w:u w:val="single"/>
        </w:rPr>
        <w:t>Determination if Waiver is Necessary</w:t>
      </w:r>
      <w:r>
        <w:rPr>
          <w:color w:val="FF0000"/>
        </w:rPr>
        <w:t xml:space="preserve">.--Fully evaluate the circumstances under which such waivers are needed or are not needed.  If, for example, a State wants to prevent beneficiary </w:t>
      </w:r>
      <w:proofErr w:type="spellStart"/>
      <w:r>
        <w:rPr>
          <w:color w:val="FF0000"/>
        </w:rPr>
        <w:t>overutilization</w:t>
      </w:r>
      <w:proofErr w:type="spellEnd"/>
      <w:r>
        <w:rPr>
          <w:color w:val="FF0000"/>
        </w:rPr>
        <w:t>, the exception to freedom of choice under §1915(a) of the Act may be a better alternative than a waiver under §1915(b)(4).</w:t>
      </w:r>
    </w:p>
    <w:p w:rsidR="005E61C7" w:rsidRDefault="005E61C7">
      <w:pPr>
        <w:tabs>
          <w:tab w:val="left" w:pos="0"/>
          <w:tab w:val="left" w:pos="480"/>
          <w:tab w:val="left" w:pos="960"/>
          <w:tab w:val="left" w:pos="1440"/>
          <w:tab w:val="left" w:pos="2640"/>
          <w:tab w:val="left" w:pos="8160"/>
          <w:tab w:val="left" w:pos="9240"/>
        </w:tabs>
        <w:spacing w:line="192" w:lineRule="auto"/>
        <w:rPr>
          <w:color w:val="FF0000"/>
        </w:rPr>
      </w:pPr>
    </w:p>
    <w:p w:rsidR="005E61C7" w:rsidRDefault="005E61C7">
      <w:pPr>
        <w:tabs>
          <w:tab w:val="left" w:pos="0"/>
          <w:tab w:val="left" w:pos="480"/>
          <w:tab w:val="left" w:pos="960"/>
          <w:tab w:val="left" w:pos="1440"/>
          <w:tab w:val="left" w:pos="2640"/>
          <w:tab w:val="left" w:pos="8160"/>
          <w:tab w:val="left" w:pos="9240"/>
        </w:tabs>
        <w:spacing w:line="192" w:lineRule="auto"/>
        <w:ind w:left="960" w:hanging="960"/>
        <w:rPr>
          <w:color w:val="FF0000"/>
        </w:rPr>
      </w:pPr>
      <w:r>
        <w:rPr>
          <w:noProof/>
          <w:color w:val="FF0000"/>
        </w:rPr>
        <w:pict>
          <v:line id="_x0000_s1061" style="position:absolute;left:0;text-align:left;z-index:251481600;mso-position-horizontal:absolute;mso-position-horizontal-relative:text;mso-position-vertical:absolute;mso-position-vertical-relative:text" from="-7.2pt,11.4pt" to="-7.2pt,25.4pt" o:allowincell="f" strokecolor="red"/>
        </w:pict>
      </w:r>
      <w:r>
        <w:rPr>
          <w:noProof/>
          <w:color w:val="FF0000"/>
        </w:rPr>
        <w:pict>
          <v:line id="_x0000_s1060" style="position:absolute;left:0;text-align:left;z-index:251480576;mso-position-horizontal:absolute;mso-position-horizontal-relative:text;mso-position-vertical:absolute;mso-position-vertical-relative:text" from="-7.2pt,0" to="-7.2pt,14pt" o:allowincell="f" strokecolor="red"/>
        </w:pict>
      </w:r>
      <w:r>
        <w:rPr>
          <w:color w:val="FF0000"/>
        </w:rPr>
        <w:t>2107.</w:t>
      </w:r>
      <w:r>
        <w:rPr>
          <w:color w:val="FF0000"/>
        </w:rPr>
        <w:tab/>
        <w:t>DOCUMENTATION REQUIRED WHEN SUBMITTING REQUESTS FOR WAIVER UNDER SECTION 1915(b)</w:t>
      </w:r>
    </w:p>
    <w:p w:rsidR="005E61C7" w:rsidRDefault="005E61C7">
      <w:pPr>
        <w:tabs>
          <w:tab w:val="left" w:pos="0"/>
          <w:tab w:val="left" w:pos="480"/>
          <w:tab w:val="left" w:pos="960"/>
          <w:tab w:val="left" w:pos="1440"/>
          <w:tab w:val="left" w:pos="2640"/>
          <w:tab w:val="left" w:pos="8160"/>
          <w:tab w:val="left" w:pos="9240"/>
        </w:tabs>
        <w:spacing w:line="192" w:lineRule="auto"/>
        <w:rPr>
          <w:color w:val="FF0000"/>
        </w:rPr>
      </w:pPr>
    </w:p>
    <w:p w:rsidR="005E61C7" w:rsidRDefault="005E61C7">
      <w:pPr>
        <w:tabs>
          <w:tab w:val="left" w:pos="0"/>
          <w:tab w:val="left" w:pos="480"/>
          <w:tab w:val="left" w:pos="960"/>
          <w:tab w:val="left" w:pos="1440"/>
          <w:tab w:val="left" w:pos="2640"/>
          <w:tab w:val="left" w:pos="8160"/>
          <w:tab w:val="left" w:pos="9240"/>
        </w:tabs>
        <w:spacing w:line="192" w:lineRule="auto"/>
        <w:rPr>
          <w:color w:val="FF0000"/>
        </w:rPr>
      </w:pPr>
      <w:r>
        <w:rPr>
          <w:noProof/>
          <w:color w:val="FF0000"/>
        </w:rPr>
        <w:pict>
          <v:line id="_x0000_s1068" style="position:absolute;left:0;text-align:left;z-index:251488768;mso-position-horizontal:absolute;mso-position-horizontal-relative:text;mso-position-vertical:absolute;mso-position-vertical-relative:text" from="-7.2pt,66.05pt" to="-7.2pt,80.05pt" o:allowincell="f" strokecolor="red"/>
        </w:pict>
      </w:r>
      <w:r>
        <w:rPr>
          <w:noProof/>
          <w:color w:val="FF0000"/>
        </w:rPr>
        <w:pict>
          <v:line id="_x0000_s1067" style="position:absolute;left:0;text-align:left;z-index:251487744;mso-position-horizontal:absolute;mso-position-horizontal-relative:text;mso-position-vertical:absolute;mso-position-vertical-relative:text" from="-7.2pt,55.55pt" to="-7.2pt,69.55pt" o:allowincell="f" strokecolor="red"/>
        </w:pict>
      </w:r>
      <w:r>
        <w:rPr>
          <w:noProof/>
          <w:color w:val="FF0000"/>
        </w:rPr>
        <w:pict>
          <v:line id="_x0000_s1066" style="position:absolute;left:0;text-align:left;z-index:251486720;mso-position-horizontal:absolute;mso-position-horizontal-relative:text;mso-position-vertical:absolute;mso-position-vertical-relative:text" from="-7.2pt,44.1pt" to="-7.2pt,58.1pt" o:allowincell="f" strokecolor="red"/>
        </w:pict>
      </w:r>
      <w:r>
        <w:rPr>
          <w:noProof/>
          <w:color w:val="FF0000"/>
        </w:rPr>
        <w:pict>
          <v:line id="_x0000_s1065" style="position:absolute;left:0;text-align:left;z-index:251485696;mso-position-horizontal:absolute;mso-position-horizontal-relative:text;mso-position-vertical:absolute;mso-position-vertical-relative:text" from="-7.2pt,33.6pt" to="-7.2pt,47.6pt" o:allowincell="f" strokecolor="red"/>
        </w:pict>
      </w:r>
      <w:r>
        <w:rPr>
          <w:noProof/>
          <w:color w:val="FF0000"/>
        </w:rPr>
        <w:pict>
          <v:line id="_x0000_s1064" style="position:absolute;left:0;text-align:left;z-index:251484672;mso-position-horizontal:absolute;mso-position-horizontal-relative:text;mso-position-vertical:absolute;mso-position-vertical-relative:text" from="-7.2pt,22.15pt" to="-7.2pt,36.15pt" o:allowincell="f" strokecolor="red"/>
        </w:pict>
      </w:r>
      <w:r>
        <w:rPr>
          <w:noProof/>
          <w:color w:val="FF0000"/>
        </w:rPr>
        <w:pict>
          <v:line id="_x0000_s1063" style="position:absolute;left:0;text-align:left;z-index:251483648;mso-position-horizontal:absolute;mso-position-horizontal-relative:text;mso-position-vertical:absolute;mso-position-vertical-relative:text" from="-7.2pt,10.75pt" to="-7.2pt,24.75pt" o:allowincell="f" strokecolor="red"/>
        </w:pict>
      </w:r>
      <w:r>
        <w:rPr>
          <w:noProof/>
          <w:color w:val="FF0000"/>
        </w:rPr>
        <w:pict>
          <v:line id="_x0000_s1062" style="position:absolute;left:0;text-align:left;z-index:251482624;mso-position-horizontal:absolute;mso-position-horizontal-relative:text;mso-position-vertical:absolute;mso-position-vertical-relative:text" from="-7.2pt,.2pt" to="-7.2pt,14.2pt" o:allowincell="f" strokecolor="red"/>
        </w:pict>
      </w:r>
      <w:r>
        <w:rPr>
          <w:color w:val="FF0000"/>
        </w:rPr>
        <w:t>2107.1</w:t>
      </w:r>
      <w:r>
        <w:rPr>
          <w:color w:val="FF0000"/>
        </w:rPr>
        <w:tab/>
      </w:r>
      <w:r>
        <w:rPr>
          <w:color w:val="FF0000"/>
          <w:u w:val="single"/>
        </w:rPr>
        <w:t>Requirements of Law and Regulations</w:t>
      </w:r>
      <w:r>
        <w:rPr>
          <w:color w:val="FF0000"/>
        </w:rPr>
        <w:t xml:space="preserve">.--The law authorizes the Secretary to waive requirements of §1902 to implement specific programs </w:t>
      </w:r>
      <w:r>
        <w:rPr>
          <w:color w:val="FF0000"/>
          <w:u w:val="single"/>
        </w:rPr>
        <w:t xml:space="preserve">to the extent he or </w:t>
      </w:r>
      <w:proofErr w:type="spellStart"/>
      <w:r>
        <w:rPr>
          <w:color w:val="FF0000"/>
          <w:u w:val="single"/>
        </w:rPr>
        <w:t>or</w:t>
      </w:r>
      <w:proofErr w:type="spellEnd"/>
      <w:r>
        <w:rPr>
          <w:color w:val="FF0000"/>
          <w:u w:val="single"/>
        </w:rPr>
        <w:t xml:space="preserve"> she finds it to be cost effective and efficient and not inconsistent with the purposes of title XIX</w:t>
      </w:r>
      <w:r>
        <w:rPr>
          <w:color w:val="FF0000"/>
        </w:rPr>
        <w:t xml:space="preserve"> (emphasis supplied).  In order for the Secretary to determine that this requirement is met, regulations at 42 CFR 431.55(b) require the State in applying for a waiver to document and maintain data regarding cost effectiveness of the project, e</w:t>
      </w:r>
      <w:r>
        <w:rPr>
          <w:color w:val="FF0000"/>
        </w:rPr>
        <w:t>ffect on recipients regarding access to care and quality of services, and projected impact of the program.</w:t>
      </w:r>
    </w:p>
    <w:p w:rsidR="005E61C7" w:rsidRDefault="005E61C7">
      <w:pPr>
        <w:tabs>
          <w:tab w:val="left" w:pos="0"/>
          <w:tab w:val="left" w:pos="480"/>
          <w:tab w:val="left" w:pos="960"/>
          <w:tab w:val="left" w:pos="1440"/>
          <w:tab w:val="left" w:pos="2640"/>
          <w:tab w:val="left" w:pos="8160"/>
          <w:tab w:val="left" w:pos="9240"/>
        </w:tabs>
        <w:spacing w:line="192" w:lineRule="auto"/>
        <w:rPr>
          <w:color w:val="FF0000"/>
        </w:rPr>
      </w:pPr>
    </w:p>
    <w:p w:rsidR="005E61C7" w:rsidRDefault="005E61C7">
      <w:pPr>
        <w:tabs>
          <w:tab w:val="left" w:pos="0"/>
          <w:tab w:val="left" w:pos="480"/>
          <w:tab w:val="left" w:pos="960"/>
          <w:tab w:val="left" w:pos="1440"/>
          <w:tab w:val="left" w:pos="2640"/>
          <w:tab w:val="left" w:pos="8160"/>
          <w:tab w:val="left" w:pos="9240"/>
        </w:tabs>
        <w:spacing w:line="192" w:lineRule="auto"/>
        <w:rPr>
          <w:color w:val="FF0000"/>
        </w:rPr>
      </w:pPr>
      <w:r>
        <w:rPr>
          <w:noProof/>
          <w:color w:val="FF0000"/>
        </w:rPr>
        <w:pict>
          <v:line id="_x0000_s1071" style="position:absolute;left:0;text-align:left;z-index:251491840;mso-position-horizontal:absolute;mso-position-horizontal-relative:text;mso-position-vertical:absolute;mso-position-vertical-relative:text" from="-7.2pt,22.55pt" to="-7.2pt,36.55pt" o:allowincell="f" strokecolor="red"/>
        </w:pict>
      </w:r>
      <w:r>
        <w:rPr>
          <w:noProof/>
          <w:color w:val="FF0000"/>
        </w:rPr>
        <w:pict>
          <v:line id="_x0000_s1070" style="position:absolute;left:0;text-align:left;z-index:251490816;mso-position-horizontal:absolute;mso-position-horizontal-relative:text;mso-position-vertical:absolute;mso-position-vertical-relative:text" from="-7.2pt,11.15pt" to="-7.2pt,25.15pt" o:allowincell="f" strokecolor="red"/>
        </w:pict>
      </w:r>
      <w:r>
        <w:rPr>
          <w:noProof/>
          <w:color w:val="FF0000"/>
        </w:rPr>
        <w:pict>
          <v:line id="_x0000_s1069" style="position:absolute;left:0;text-align:left;z-index:251489792;mso-position-horizontal:absolute;mso-position-horizontal-relative:text;mso-position-vertical:absolute;mso-position-vertical-relative:text" from="-7.2pt,-.3pt" to="-7.2pt,13.7pt" o:allowincell="f" strokecolor="red"/>
        </w:pict>
      </w:r>
      <w:r>
        <w:rPr>
          <w:color w:val="FF0000"/>
        </w:rPr>
        <w:t>HCFA’s approach in granting waivers has been to allow you maximum flexibility in planning your waiver packages.  However, you must submit documentation that is sufficient to support a conclusion that all pertinent statutory and regulatory requirements are met. (See §2108.)</w:t>
      </w:r>
    </w:p>
    <w:p w:rsidR="005E61C7" w:rsidRDefault="005E61C7">
      <w:pPr>
        <w:tabs>
          <w:tab w:val="left" w:pos="0"/>
          <w:tab w:val="left" w:pos="480"/>
          <w:tab w:val="left" w:pos="960"/>
          <w:tab w:val="left" w:pos="1440"/>
          <w:tab w:val="left" w:pos="2640"/>
          <w:tab w:val="left" w:pos="8160"/>
          <w:tab w:val="left" w:pos="9240"/>
        </w:tabs>
        <w:spacing w:line="192" w:lineRule="auto"/>
        <w:rPr>
          <w:color w:val="FF0000"/>
        </w:rPr>
      </w:pPr>
    </w:p>
    <w:p w:rsidR="005E61C7" w:rsidRDefault="005E61C7">
      <w:pPr>
        <w:tabs>
          <w:tab w:val="left" w:pos="0"/>
          <w:tab w:val="left" w:pos="480"/>
          <w:tab w:val="left" w:pos="960"/>
          <w:tab w:val="left" w:pos="1440"/>
          <w:tab w:val="left" w:pos="2640"/>
          <w:tab w:val="left" w:pos="8160"/>
          <w:tab w:val="left" w:pos="9240"/>
        </w:tabs>
        <w:spacing w:line="192" w:lineRule="auto"/>
        <w:rPr>
          <w:color w:val="FF0000"/>
        </w:rPr>
      </w:pPr>
      <w:r>
        <w:rPr>
          <w:noProof/>
          <w:color w:val="FF0000"/>
        </w:rPr>
        <w:pict>
          <v:line id="_x0000_s1076" style="position:absolute;left:0;text-align:left;z-index:251496960;mso-position-horizontal:absolute;mso-position-horizontal-relative:text;mso-position-vertical:absolute;mso-position-vertical-relative:text" from="-7.2pt,44.25pt" to="-7.2pt,58.25pt" o:allowincell="f" strokecolor="red"/>
        </w:pict>
      </w:r>
      <w:r>
        <w:rPr>
          <w:noProof/>
          <w:color w:val="FF0000"/>
        </w:rPr>
        <w:pict>
          <v:line id="_x0000_s1075" style="position:absolute;left:0;text-align:left;z-index:251495936;mso-position-horizontal:absolute;mso-position-horizontal-relative:text;mso-position-vertical:absolute;mso-position-vertical-relative:text" from="-7.2pt,32.85pt" to="-7.2pt,46.85pt" o:allowincell="f" strokecolor="red"/>
        </w:pict>
      </w:r>
      <w:r>
        <w:rPr>
          <w:noProof/>
          <w:color w:val="FF0000"/>
        </w:rPr>
        <w:pict>
          <v:line id="_x0000_s1074" style="position:absolute;left:0;text-align:left;z-index:251494912;mso-position-horizontal:absolute;mso-position-horizontal-relative:text;mso-position-vertical:absolute;mso-position-vertical-relative:text" from="-7.2pt,22.3pt" to="-7.2pt,36.3pt" o:allowincell="f" strokecolor="red"/>
        </w:pict>
      </w:r>
      <w:r>
        <w:rPr>
          <w:noProof/>
          <w:color w:val="FF0000"/>
        </w:rPr>
        <w:pict>
          <v:line id="_x0000_s1073" style="position:absolute;left:0;text-align:left;z-index:251493888;mso-position-horizontal:absolute;mso-position-horizontal-relative:text;mso-position-vertical:absolute;mso-position-vertical-relative:text" from="-7.2pt,10.9pt" to="-7.2pt,24.9pt" o:allowincell="f" strokecolor="red"/>
        </w:pict>
      </w:r>
      <w:r>
        <w:rPr>
          <w:noProof/>
          <w:color w:val="FF0000"/>
        </w:rPr>
        <w:pict>
          <v:line id="_x0000_s1072" style="position:absolute;left:0;text-align:left;z-index:251492864;mso-position-horizontal:absolute;mso-position-horizontal-relative:text;mso-position-vertical:absolute;mso-position-vertical-relative:text" from="-7.2pt,.35pt" to="-7.2pt,14.35pt" o:allowincell="f" strokecolor="red"/>
        </w:pict>
      </w:r>
      <w:r>
        <w:rPr>
          <w:color w:val="FF0000"/>
        </w:rPr>
        <w:t>HCFA evaluates waiver requests on a project-by-project basis, bearing in mind special circumstances that may apply in each State.  Rather than setting rigid standards, HCFA requires you to explain and demonstrate why the proposal will be cost effective, as well as the effect of the project on recipient access to care and quality of services, and the projected impact of the program.  Mere assurances will not suffice.</w:t>
      </w:r>
    </w:p>
    <w:p w:rsidR="005E61C7" w:rsidRDefault="005E61C7">
      <w:pPr>
        <w:tabs>
          <w:tab w:val="left" w:pos="0"/>
          <w:tab w:val="left" w:pos="480"/>
          <w:tab w:val="left" w:pos="960"/>
          <w:tab w:val="left" w:pos="1440"/>
          <w:tab w:val="left" w:pos="2640"/>
          <w:tab w:val="left" w:pos="8160"/>
          <w:tab w:val="left" w:pos="9240"/>
        </w:tabs>
        <w:spacing w:line="192" w:lineRule="auto"/>
        <w:rPr>
          <w:color w:val="FF0000"/>
        </w:rPr>
      </w:pPr>
    </w:p>
    <w:p w:rsidR="005E61C7" w:rsidRDefault="005E61C7">
      <w:pPr>
        <w:tabs>
          <w:tab w:val="left" w:pos="0"/>
          <w:tab w:val="left" w:pos="480"/>
          <w:tab w:val="left" w:pos="960"/>
          <w:tab w:val="left" w:pos="1440"/>
          <w:tab w:val="left" w:pos="2640"/>
          <w:tab w:val="left" w:pos="8160"/>
          <w:tab w:val="left" w:pos="9240"/>
        </w:tabs>
        <w:spacing w:line="192" w:lineRule="auto"/>
        <w:rPr>
          <w:color w:val="FF0000"/>
        </w:rPr>
      </w:pPr>
      <w:r>
        <w:rPr>
          <w:noProof/>
          <w:color w:val="FF0000"/>
        </w:rPr>
        <w:pict>
          <v:line id="_x0000_s1081" style="position:absolute;left:0;text-align:left;z-index:251502080;mso-position-horizontal:absolute;mso-position-horizontal-relative:text;mso-position-vertical:absolute;mso-position-vertical-relative:text" from="-7.2pt,43.85pt" to="-7.2pt,57.85pt" o:allowincell="f" strokecolor="red"/>
        </w:pict>
      </w:r>
      <w:r>
        <w:rPr>
          <w:noProof/>
          <w:color w:val="FF0000"/>
        </w:rPr>
        <w:pict>
          <v:line id="_x0000_s1080" style="position:absolute;left:0;text-align:left;z-index:251501056;mso-position-horizontal:absolute;mso-position-horizontal-relative:text;mso-position-vertical:absolute;mso-position-vertical-relative:text" from="-7.2pt,33.3pt" to="-7.2pt,47.3pt" o:allowincell="f" strokecolor="red"/>
        </w:pict>
      </w:r>
      <w:r>
        <w:rPr>
          <w:noProof/>
          <w:color w:val="FF0000"/>
        </w:rPr>
        <w:pict>
          <v:line id="_x0000_s1079" style="position:absolute;left:0;text-align:left;z-index:251500032;mso-position-horizontal:absolute;mso-position-horizontal-relative:text;mso-position-vertical:absolute;mso-position-vertical-relative:text" from="-7.2pt,21.9pt" to="-7.2pt,35.9pt" o:allowincell="f" strokecolor="red"/>
        </w:pict>
      </w:r>
      <w:r>
        <w:rPr>
          <w:noProof/>
          <w:color w:val="FF0000"/>
        </w:rPr>
        <w:pict>
          <v:line id="_x0000_s1078" style="position:absolute;left:0;text-align:left;z-index:251499008;mso-position-horizontal:absolute;mso-position-horizontal-relative:text;mso-position-vertical:absolute;mso-position-vertical-relative:text" from="-7.2pt,11.35pt" to="-7.2pt,25.35pt" o:allowincell="f" strokecolor="red"/>
        </w:pict>
      </w:r>
      <w:r>
        <w:rPr>
          <w:noProof/>
          <w:color w:val="FF0000"/>
        </w:rPr>
        <w:pict>
          <v:line id="_x0000_s1077" style="position:absolute;left:0;text-align:left;z-index:251497984;mso-position-horizontal:absolute;mso-position-horizontal-relative:text;mso-position-vertical:absolute;mso-position-vertical-relative:text" from="-7.2pt,-.05pt" to="-7.2pt,13.95pt" o:allowincell="f" strokecolor="red"/>
        </w:pict>
      </w:r>
      <w:r>
        <w:rPr>
          <w:color w:val="FF0000"/>
        </w:rPr>
        <w:t>2107.2</w:t>
      </w:r>
      <w:r>
        <w:rPr>
          <w:color w:val="FF0000"/>
        </w:rPr>
        <w:tab/>
      </w:r>
      <w:r>
        <w:rPr>
          <w:color w:val="FF0000"/>
          <w:u w:val="single"/>
        </w:rPr>
        <w:t>Waiver Category</w:t>
      </w:r>
      <w:r>
        <w:rPr>
          <w:color w:val="FF0000"/>
        </w:rPr>
        <w:t>.-- Specify in the waiver proposal under which of the four categories (as specified in §2105) you are requesting the waiver and explain why the waiver is being sought under the specified category or categories.  A waiver proposal may require more than one statutory authorization.  For example, a case management system which shares cost savings from the waiver with the recipients should be requested under §§1915(b)(1) and 1915(b)(3).</w:t>
      </w:r>
    </w:p>
    <w:p w:rsidR="005E61C7" w:rsidRDefault="005E61C7">
      <w:pPr>
        <w:tabs>
          <w:tab w:val="left" w:pos="0"/>
          <w:tab w:val="left" w:pos="480"/>
          <w:tab w:val="left" w:pos="960"/>
          <w:tab w:val="left" w:pos="1440"/>
          <w:tab w:val="left" w:pos="2640"/>
          <w:tab w:val="left" w:pos="8160"/>
          <w:tab w:val="left" w:pos="9240"/>
        </w:tabs>
        <w:spacing w:line="192" w:lineRule="auto"/>
        <w:rPr>
          <w:color w:val="FF0000"/>
        </w:rPr>
      </w:pPr>
    </w:p>
    <w:p w:rsidR="005E61C7" w:rsidRDefault="005E61C7">
      <w:pPr>
        <w:tabs>
          <w:tab w:val="left" w:pos="0"/>
          <w:tab w:val="left" w:pos="480"/>
          <w:tab w:val="left" w:pos="960"/>
          <w:tab w:val="left" w:pos="1440"/>
          <w:tab w:val="left" w:pos="2640"/>
          <w:tab w:val="left" w:pos="8160"/>
          <w:tab w:val="left" w:pos="9240"/>
        </w:tabs>
        <w:spacing w:line="192" w:lineRule="auto"/>
        <w:rPr>
          <w:color w:val="FF0000"/>
        </w:rPr>
      </w:pPr>
      <w:r>
        <w:rPr>
          <w:noProof/>
          <w:color w:val="FF0000"/>
        </w:rPr>
        <w:pict>
          <v:line id="_x0000_s1084" style="position:absolute;left:0;text-align:left;z-index:251505152;mso-position-horizontal:absolute;mso-position-horizontal-relative:text;mso-position-vertical:absolute;mso-position-vertical-relative:text" from="-7.2pt,22.45pt" to="-7.2pt,36.45pt" o:allowincell="f" strokecolor="red"/>
        </w:pict>
      </w:r>
      <w:r>
        <w:rPr>
          <w:noProof/>
          <w:color w:val="FF0000"/>
        </w:rPr>
        <w:pict>
          <v:line id="_x0000_s1083" style="position:absolute;left:0;text-align:left;z-index:251504128;mso-position-horizontal:absolute;mso-position-horizontal-relative:text;mso-position-vertical:absolute;mso-position-vertical-relative:text" from="-7.2pt,11pt" to="-7.2pt,25pt" o:allowincell="f" strokecolor="red"/>
        </w:pict>
      </w:r>
      <w:r>
        <w:rPr>
          <w:noProof/>
          <w:color w:val="FF0000"/>
        </w:rPr>
        <w:pict>
          <v:line id="_x0000_s1082" style="position:absolute;left:0;text-align:left;z-index:251503104;mso-position-horizontal:absolute;mso-position-horizontal-relative:text;mso-position-vertical:absolute;mso-position-vertical-relative:text" from="-7.2pt,.5pt" to="-7.2pt,14.5pt" o:allowincell="f" strokecolor="red"/>
        </w:pict>
      </w:r>
      <w:r>
        <w:rPr>
          <w:color w:val="FF0000"/>
        </w:rPr>
        <w:t>2107.3</w:t>
      </w:r>
      <w:r>
        <w:rPr>
          <w:color w:val="FF0000"/>
        </w:rPr>
        <w:tab/>
      </w:r>
      <w:r>
        <w:rPr>
          <w:color w:val="FF0000"/>
          <w:u w:val="single"/>
        </w:rPr>
        <w:t>Statutory Provisions Waived</w:t>
      </w:r>
      <w:r>
        <w:rPr>
          <w:color w:val="FF0000"/>
        </w:rPr>
        <w:t>.--The waiver proposal must specify the provisions of §1902 of the Act for which you are seeking waiver and explain why you believe these provisions require waiver.</w:t>
      </w:r>
    </w:p>
    <w:p w:rsidR="005E61C7" w:rsidRDefault="005E61C7">
      <w:pPr>
        <w:tabs>
          <w:tab w:val="left" w:pos="0"/>
          <w:tab w:val="left" w:pos="480"/>
          <w:tab w:val="left" w:pos="960"/>
          <w:tab w:val="left" w:pos="1440"/>
          <w:tab w:val="left" w:pos="2640"/>
          <w:tab w:val="left" w:pos="8160"/>
          <w:tab w:val="left" w:pos="9240"/>
        </w:tabs>
        <w:spacing w:line="192" w:lineRule="auto"/>
      </w:pPr>
    </w:p>
    <w:p w:rsidR="005E61C7" w:rsidRDefault="005E61C7">
      <w:pPr>
        <w:tabs>
          <w:tab w:val="left" w:pos="0"/>
          <w:tab w:val="left" w:pos="480"/>
          <w:tab w:val="left" w:pos="960"/>
          <w:tab w:val="left" w:pos="1440"/>
          <w:tab w:val="left" w:pos="2640"/>
          <w:tab w:val="left" w:pos="8160"/>
          <w:tab w:val="left" w:pos="9240"/>
        </w:tabs>
        <w:spacing w:line="192" w:lineRule="auto"/>
      </w:pPr>
    </w:p>
    <w:p w:rsidR="005E61C7" w:rsidRDefault="005E61C7">
      <w:pPr>
        <w:tabs>
          <w:tab w:val="left" w:pos="0"/>
          <w:tab w:val="left" w:pos="480"/>
          <w:tab w:val="left" w:pos="960"/>
          <w:tab w:val="left" w:pos="1440"/>
          <w:tab w:val="left" w:pos="2640"/>
          <w:tab w:val="left" w:pos="8160"/>
          <w:tab w:val="left" w:pos="9240"/>
        </w:tabs>
        <w:spacing w:line="192" w:lineRule="auto"/>
      </w:pPr>
    </w:p>
    <w:p w:rsidR="005E61C7" w:rsidRDefault="005E61C7">
      <w:pPr>
        <w:tabs>
          <w:tab w:val="left" w:pos="0"/>
          <w:tab w:val="left" w:pos="480"/>
          <w:tab w:val="left" w:pos="960"/>
          <w:tab w:val="left" w:pos="1440"/>
          <w:tab w:val="left" w:pos="2640"/>
          <w:tab w:val="left" w:pos="8160"/>
          <w:tab w:val="left" w:pos="9240"/>
        </w:tabs>
        <w:spacing w:line="192" w:lineRule="auto"/>
      </w:pPr>
    </w:p>
    <w:p w:rsidR="005E61C7" w:rsidRDefault="005E61C7">
      <w:pPr>
        <w:tabs>
          <w:tab w:val="left" w:pos="0"/>
          <w:tab w:val="left" w:pos="480"/>
          <w:tab w:val="left" w:pos="960"/>
          <w:tab w:val="left" w:pos="1440"/>
          <w:tab w:val="left" w:pos="2640"/>
          <w:tab w:val="left" w:pos="8160"/>
          <w:tab w:val="left" w:pos="9240"/>
        </w:tabs>
        <w:spacing w:line="192" w:lineRule="auto"/>
      </w:pPr>
    </w:p>
    <w:p w:rsidR="005E61C7" w:rsidRDefault="005E61C7">
      <w:pPr>
        <w:tabs>
          <w:tab w:val="left" w:pos="0"/>
          <w:tab w:val="left" w:pos="480"/>
          <w:tab w:val="left" w:pos="960"/>
          <w:tab w:val="left" w:pos="1440"/>
          <w:tab w:val="left" w:pos="2640"/>
          <w:tab w:val="left" w:pos="8160"/>
          <w:tab w:val="left" w:pos="9240"/>
        </w:tabs>
        <w:spacing w:line="192" w:lineRule="auto"/>
      </w:pPr>
    </w:p>
    <w:p w:rsidR="005E61C7" w:rsidRDefault="005E61C7">
      <w:pPr>
        <w:tabs>
          <w:tab w:val="left" w:pos="0"/>
          <w:tab w:val="left" w:pos="480"/>
          <w:tab w:val="left" w:pos="960"/>
          <w:tab w:val="left" w:pos="1440"/>
          <w:tab w:val="left" w:pos="2640"/>
          <w:tab w:val="left" w:pos="8160"/>
          <w:tab w:val="left" w:pos="9240"/>
        </w:tabs>
        <w:spacing w:line="192" w:lineRule="auto"/>
      </w:pPr>
    </w:p>
    <w:p w:rsidR="005E61C7" w:rsidRDefault="005E61C7">
      <w:pPr>
        <w:tabs>
          <w:tab w:val="left" w:pos="0"/>
          <w:tab w:val="left" w:pos="480"/>
          <w:tab w:val="left" w:pos="960"/>
          <w:tab w:val="left" w:pos="1440"/>
          <w:tab w:val="left" w:pos="2640"/>
          <w:tab w:val="left" w:pos="8160"/>
          <w:tab w:val="left" w:pos="9240"/>
        </w:tabs>
        <w:spacing w:line="192" w:lineRule="auto"/>
      </w:pPr>
    </w:p>
    <w:p w:rsidR="005E61C7" w:rsidRDefault="005E61C7">
      <w:pPr>
        <w:tabs>
          <w:tab w:val="left" w:pos="0"/>
          <w:tab w:val="left" w:pos="480"/>
          <w:tab w:val="left" w:pos="960"/>
          <w:tab w:val="left" w:pos="1440"/>
          <w:tab w:val="left" w:pos="2640"/>
          <w:tab w:val="left" w:pos="8160"/>
          <w:tab w:val="left" w:pos="9240"/>
        </w:tabs>
        <w:spacing w:line="192" w:lineRule="auto"/>
      </w:pPr>
    </w:p>
    <w:p w:rsidR="005E61C7" w:rsidRDefault="005E61C7">
      <w:pPr>
        <w:tabs>
          <w:tab w:val="left" w:pos="0"/>
          <w:tab w:val="left" w:pos="480"/>
          <w:tab w:val="left" w:pos="960"/>
          <w:tab w:val="left" w:pos="1440"/>
          <w:tab w:val="left" w:pos="2640"/>
          <w:tab w:val="left" w:pos="8160"/>
          <w:tab w:val="left" w:pos="9240"/>
        </w:tabs>
        <w:spacing w:line="192" w:lineRule="auto"/>
      </w:pPr>
    </w:p>
    <w:p w:rsidR="005E61C7" w:rsidRDefault="005E61C7">
      <w:pPr>
        <w:tabs>
          <w:tab w:val="left" w:pos="0"/>
          <w:tab w:val="left" w:pos="480"/>
          <w:tab w:val="left" w:pos="960"/>
          <w:tab w:val="left" w:pos="1440"/>
          <w:tab w:val="left" w:pos="2640"/>
          <w:tab w:val="left" w:pos="8160"/>
          <w:tab w:val="left" w:pos="9240"/>
        </w:tabs>
        <w:spacing w:line="192" w:lineRule="auto"/>
      </w:pPr>
    </w:p>
    <w:p w:rsidR="005E61C7" w:rsidRDefault="005E61C7">
      <w:pPr>
        <w:tabs>
          <w:tab w:val="left" w:pos="0"/>
          <w:tab w:val="left" w:pos="480"/>
          <w:tab w:val="left" w:pos="960"/>
          <w:tab w:val="left" w:pos="1440"/>
          <w:tab w:val="left" w:pos="2640"/>
          <w:tab w:val="left" w:pos="8160"/>
          <w:tab w:val="left" w:pos="9240"/>
        </w:tabs>
        <w:spacing w:line="192" w:lineRule="auto"/>
      </w:pPr>
    </w:p>
    <w:p w:rsidR="005E61C7" w:rsidRDefault="005E61C7">
      <w:pPr>
        <w:tabs>
          <w:tab w:val="left" w:pos="0"/>
          <w:tab w:val="left" w:pos="480"/>
          <w:tab w:val="left" w:pos="960"/>
          <w:tab w:val="left" w:pos="1440"/>
          <w:tab w:val="left" w:pos="2640"/>
          <w:tab w:val="left" w:pos="8160"/>
          <w:tab w:val="left" w:pos="9240"/>
        </w:tabs>
        <w:spacing w:line="192" w:lineRule="auto"/>
      </w:pPr>
    </w:p>
    <w:p w:rsidR="005E61C7" w:rsidRDefault="005E61C7">
      <w:pPr>
        <w:tabs>
          <w:tab w:val="left" w:pos="0"/>
          <w:tab w:val="left" w:pos="480"/>
          <w:tab w:val="left" w:pos="960"/>
          <w:tab w:val="left" w:pos="1440"/>
          <w:tab w:val="left" w:pos="2640"/>
          <w:tab w:val="left" w:pos="8160"/>
          <w:tab w:val="left" w:pos="9240"/>
        </w:tabs>
        <w:spacing w:line="192" w:lineRule="auto"/>
      </w:pPr>
    </w:p>
    <w:p w:rsidR="005E61C7" w:rsidRDefault="005E61C7">
      <w:pPr>
        <w:tabs>
          <w:tab w:val="left" w:pos="0"/>
          <w:tab w:val="left" w:pos="480"/>
          <w:tab w:val="left" w:pos="960"/>
          <w:tab w:val="left" w:pos="1440"/>
          <w:tab w:val="left" w:pos="2640"/>
          <w:tab w:val="left" w:pos="8160"/>
          <w:tab w:val="left" w:pos="9240"/>
        </w:tabs>
        <w:spacing w:line="192" w:lineRule="auto"/>
      </w:pPr>
    </w:p>
    <w:p w:rsidR="005E61C7" w:rsidRDefault="005E61C7">
      <w:pPr>
        <w:tabs>
          <w:tab w:val="left" w:pos="0"/>
          <w:tab w:val="left" w:pos="480"/>
          <w:tab w:val="left" w:pos="960"/>
          <w:tab w:val="left" w:pos="1440"/>
          <w:tab w:val="left" w:pos="2640"/>
          <w:tab w:val="left" w:pos="8160"/>
          <w:tab w:val="left" w:pos="9240"/>
        </w:tabs>
        <w:spacing w:line="192" w:lineRule="auto"/>
      </w:pPr>
    </w:p>
    <w:p w:rsidR="005E61C7" w:rsidRDefault="005E61C7">
      <w:pPr>
        <w:tabs>
          <w:tab w:val="left" w:pos="0"/>
          <w:tab w:val="left" w:pos="480"/>
          <w:tab w:val="left" w:pos="960"/>
          <w:tab w:val="left" w:pos="1440"/>
          <w:tab w:val="left" w:pos="2640"/>
          <w:tab w:val="left" w:pos="8160"/>
          <w:tab w:val="left" w:pos="9240"/>
        </w:tabs>
        <w:spacing w:line="192" w:lineRule="auto"/>
      </w:pPr>
    </w:p>
    <w:p w:rsidR="005E61C7" w:rsidRDefault="005E61C7">
      <w:pPr>
        <w:tabs>
          <w:tab w:val="left" w:pos="0"/>
          <w:tab w:val="left" w:pos="480"/>
          <w:tab w:val="left" w:pos="960"/>
          <w:tab w:val="left" w:pos="1440"/>
          <w:tab w:val="left" w:pos="2640"/>
          <w:tab w:val="left" w:pos="8160"/>
          <w:tab w:val="left" w:pos="9240"/>
        </w:tabs>
        <w:spacing w:line="192" w:lineRule="auto"/>
      </w:pPr>
    </w:p>
    <w:p w:rsidR="005E61C7" w:rsidRDefault="005E61C7">
      <w:pPr>
        <w:tabs>
          <w:tab w:val="left" w:pos="0"/>
          <w:tab w:val="left" w:pos="480"/>
          <w:tab w:val="left" w:pos="960"/>
          <w:tab w:val="left" w:pos="1440"/>
          <w:tab w:val="left" w:pos="2640"/>
          <w:tab w:val="left" w:pos="8160"/>
          <w:tab w:val="left" w:pos="9240"/>
        </w:tabs>
        <w:spacing w:line="192" w:lineRule="auto"/>
      </w:pPr>
    </w:p>
    <w:p w:rsidR="005E61C7" w:rsidRDefault="005E61C7">
      <w:pPr>
        <w:tabs>
          <w:tab w:val="left" w:pos="0"/>
          <w:tab w:val="left" w:pos="480"/>
          <w:tab w:val="left" w:pos="960"/>
          <w:tab w:val="left" w:pos="1440"/>
          <w:tab w:val="left" w:pos="2640"/>
          <w:tab w:val="left" w:pos="8160"/>
          <w:tab w:val="left" w:pos="9240"/>
        </w:tabs>
        <w:spacing w:line="192" w:lineRule="auto"/>
      </w:pPr>
    </w:p>
    <w:p w:rsidR="005E61C7" w:rsidRDefault="005E61C7">
      <w:pPr>
        <w:tabs>
          <w:tab w:val="left" w:pos="0"/>
          <w:tab w:val="left" w:pos="480"/>
          <w:tab w:val="left" w:pos="960"/>
          <w:tab w:val="left" w:pos="1440"/>
          <w:tab w:val="left" w:pos="2640"/>
          <w:tab w:val="left" w:pos="8160"/>
          <w:tab w:val="left" w:pos="9240"/>
        </w:tabs>
        <w:spacing w:line="192" w:lineRule="auto"/>
      </w:pPr>
    </w:p>
    <w:p w:rsidR="005E61C7" w:rsidRDefault="005E61C7">
      <w:pPr>
        <w:tabs>
          <w:tab w:val="right" w:pos="9360"/>
        </w:tabs>
        <w:spacing w:line="192" w:lineRule="auto"/>
      </w:pPr>
      <w:r>
        <w:t>Rev. 64</w:t>
      </w:r>
      <w:r>
        <w:tab/>
        <w:t>2-82.9</w:t>
      </w:r>
    </w:p>
    <w:p w:rsidR="005E61C7" w:rsidRDefault="005E61C7">
      <w:pPr>
        <w:tabs>
          <w:tab w:val="right" w:pos="9360"/>
        </w:tabs>
        <w:spacing w:line="192" w:lineRule="auto"/>
        <w:sectPr w:rsidR="00000000">
          <w:pgSz w:w="12240" w:h="15840"/>
          <w:pgMar w:top="1080" w:right="1440" w:bottom="1080" w:left="1440" w:header="1440" w:footer="1440" w:gutter="0"/>
          <w:cols w:space="720"/>
        </w:sectPr>
      </w:pPr>
    </w:p>
    <w:p w:rsidR="005E61C7" w:rsidRDefault="005E61C7">
      <w:pPr>
        <w:tabs>
          <w:tab w:val="center" w:pos="4680"/>
          <w:tab w:val="right" w:pos="9360"/>
        </w:tabs>
        <w:spacing w:line="192" w:lineRule="auto"/>
        <w:rPr>
          <w:u w:val="single"/>
        </w:rPr>
      </w:pPr>
      <w:r>
        <w:rPr>
          <w:u w:val="single"/>
        </w:rPr>
        <w:lastRenderedPageBreak/>
        <w:t>2107.4</w:t>
      </w:r>
      <w:r>
        <w:rPr>
          <w:u w:val="single"/>
        </w:rPr>
        <w:tab/>
        <w:t>STATE ORGANIZATION AND GENERAL ADMINISTRATION</w:t>
      </w:r>
      <w:r>
        <w:rPr>
          <w:u w:val="single"/>
        </w:rPr>
        <w:tab/>
        <w:t>09-89</w:t>
      </w:r>
    </w:p>
    <w:p w:rsidR="005E61C7" w:rsidRDefault="005E61C7">
      <w:pPr>
        <w:tabs>
          <w:tab w:val="left" w:pos="0"/>
        </w:tabs>
        <w:spacing w:line="192" w:lineRule="auto"/>
      </w:pPr>
    </w:p>
    <w:p w:rsidR="005E61C7" w:rsidRDefault="005E61C7">
      <w:pPr>
        <w:tabs>
          <w:tab w:val="left" w:pos="0"/>
          <w:tab w:val="left" w:pos="480"/>
          <w:tab w:val="left" w:pos="960"/>
          <w:tab w:val="left" w:pos="1440"/>
          <w:tab w:val="left" w:pos="2640"/>
          <w:tab w:val="left" w:pos="8160"/>
          <w:tab w:val="left" w:pos="9240"/>
        </w:tabs>
        <w:spacing w:line="192" w:lineRule="auto"/>
        <w:rPr>
          <w:color w:val="FF0000"/>
        </w:rPr>
      </w:pPr>
      <w:r>
        <w:rPr>
          <w:noProof/>
          <w:color w:val="FF0000"/>
        </w:rPr>
        <w:pict>
          <v:line id="_x0000_s1089" style="position:absolute;left:0;text-align:left;z-index:251510272;mso-position-horizontal:absolute;mso-position-horizontal-relative:text;mso-position-vertical:absolute;mso-position-vertical-relative:text" from="-7.2pt,44.25pt" to="-7.2pt,58.25pt" o:allowincell="f" strokecolor="red"/>
        </w:pict>
      </w:r>
      <w:r>
        <w:rPr>
          <w:noProof/>
          <w:color w:val="FF0000"/>
        </w:rPr>
        <w:pict>
          <v:line id="_x0000_s1088" style="position:absolute;left:0;text-align:left;z-index:251509248;mso-position-horizontal:absolute;mso-position-horizontal-relative:text;mso-position-vertical:absolute;mso-position-vertical-relative:text" from="-7.2pt,32.85pt" to="-7.2pt,46.85pt" o:allowincell="f" strokecolor="red"/>
        </w:pict>
      </w:r>
      <w:r>
        <w:rPr>
          <w:noProof/>
          <w:color w:val="FF0000"/>
        </w:rPr>
        <w:pict>
          <v:line id="_x0000_s1087" style="position:absolute;left:0;text-align:left;z-index:251508224;mso-position-horizontal:absolute;mso-position-horizontal-relative:text;mso-position-vertical:absolute;mso-position-vertical-relative:text" from="-7.2pt,22.3pt" to="-7.2pt,36.3pt" o:allowincell="f" strokecolor="red"/>
        </w:pict>
      </w:r>
      <w:r>
        <w:rPr>
          <w:noProof/>
          <w:color w:val="FF0000"/>
        </w:rPr>
        <w:pict>
          <v:line id="_x0000_s1086" style="position:absolute;left:0;text-align:left;z-index:251507200;mso-position-horizontal:absolute;mso-position-horizontal-relative:text;mso-position-vertical:absolute;mso-position-vertical-relative:text" from="-7.2pt,10.9pt" to="-7.2pt,24.9pt" o:allowincell="f" strokecolor="red"/>
        </w:pict>
      </w:r>
      <w:r>
        <w:rPr>
          <w:noProof/>
          <w:color w:val="FF0000"/>
        </w:rPr>
        <w:pict>
          <v:line id="_x0000_s1085" style="position:absolute;left:0;text-align:left;z-index:251506176;mso-position-horizontal:absolute;mso-position-horizontal-relative:text;mso-position-vertical:absolute;mso-position-vertical-relative:text" from="-7.2pt,.35pt" to="-7.2pt,14.35pt" o:allowincell="f" strokecolor="red"/>
        </w:pict>
      </w:r>
      <w:r>
        <w:rPr>
          <w:color w:val="FF0000"/>
        </w:rPr>
        <w:t>2107.4</w:t>
      </w:r>
      <w:r>
        <w:rPr>
          <w:color w:val="FF0000"/>
        </w:rPr>
        <w:tab/>
      </w:r>
      <w:r>
        <w:rPr>
          <w:color w:val="FF0000"/>
          <w:u w:val="single"/>
        </w:rPr>
        <w:t>Description of Project</w:t>
      </w:r>
      <w:r>
        <w:rPr>
          <w:color w:val="FF0000"/>
        </w:rPr>
        <w:t>.--Waiver projects entail a modification of your existing Medicaid program in order to achieve the objective of one or more of the statutory waiver categories (e.g., a primary care case-management system or restricting recipients to cost effective and efficient providers).  In order to fully evaluate a waiver project, fully describe and explain the waiver project and how the State’s existing program is to be modified.</w:t>
      </w:r>
    </w:p>
    <w:p w:rsidR="005E61C7" w:rsidRDefault="005E61C7">
      <w:pPr>
        <w:tabs>
          <w:tab w:val="left" w:pos="0"/>
          <w:tab w:val="left" w:pos="480"/>
          <w:tab w:val="left" w:pos="960"/>
          <w:tab w:val="left" w:pos="1440"/>
          <w:tab w:val="left" w:pos="2640"/>
          <w:tab w:val="left" w:pos="8160"/>
          <w:tab w:val="left" w:pos="9240"/>
        </w:tabs>
        <w:spacing w:line="192" w:lineRule="auto"/>
        <w:rPr>
          <w:color w:val="FF0000"/>
        </w:rPr>
      </w:pPr>
    </w:p>
    <w:p w:rsidR="005E61C7" w:rsidRDefault="005E61C7">
      <w:pPr>
        <w:tabs>
          <w:tab w:val="left" w:pos="0"/>
          <w:tab w:val="left" w:pos="480"/>
          <w:tab w:val="left" w:pos="960"/>
          <w:tab w:val="left" w:pos="1440"/>
          <w:tab w:val="left" w:pos="2640"/>
          <w:tab w:val="left" w:pos="8160"/>
          <w:tab w:val="left" w:pos="9240"/>
        </w:tabs>
        <w:spacing w:line="192" w:lineRule="auto"/>
        <w:rPr>
          <w:color w:val="FF0000"/>
        </w:rPr>
      </w:pPr>
      <w:r>
        <w:rPr>
          <w:noProof/>
          <w:color w:val="FF0000"/>
        </w:rPr>
        <w:pict>
          <v:line id="_x0000_s1090" style="position:absolute;left:0;text-align:left;z-index:251511296;mso-position-horizontal:absolute;mso-position-horizontal-relative:text;mso-position-vertical:absolute;mso-position-vertical-relative:text" from="-7.2pt,0" to="-7.2pt,14pt" o:allowincell="f" strokecolor="red"/>
        </w:pict>
      </w:r>
      <w:r>
        <w:rPr>
          <w:color w:val="FF0000"/>
        </w:rPr>
        <w:t>The general project description must deal with the following fully and completely:</w:t>
      </w:r>
    </w:p>
    <w:p w:rsidR="005E61C7" w:rsidRDefault="005E61C7">
      <w:pPr>
        <w:tabs>
          <w:tab w:val="left" w:pos="0"/>
          <w:tab w:val="left" w:pos="480"/>
          <w:tab w:val="left" w:pos="960"/>
          <w:tab w:val="left" w:pos="1440"/>
          <w:tab w:val="left" w:pos="2640"/>
          <w:tab w:val="left" w:pos="8160"/>
          <w:tab w:val="left" w:pos="9240"/>
        </w:tabs>
        <w:spacing w:line="192" w:lineRule="auto"/>
        <w:rPr>
          <w:color w:val="FF0000"/>
        </w:rPr>
      </w:pPr>
    </w:p>
    <w:p w:rsidR="005E61C7" w:rsidRDefault="005E61C7">
      <w:pPr>
        <w:tabs>
          <w:tab w:val="left" w:pos="0"/>
          <w:tab w:val="left" w:pos="480"/>
          <w:tab w:val="left" w:pos="960"/>
          <w:tab w:val="left" w:pos="1440"/>
          <w:tab w:val="left" w:pos="2640"/>
          <w:tab w:val="left" w:pos="8160"/>
          <w:tab w:val="left" w:pos="9240"/>
        </w:tabs>
        <w:spacing w:line="192" w:lineRule="auto"/>
        <w:ind w:firstLine="960"/>
        <w:rPr>
          <w:color w:val="FF0000"/>
        </w:rPr>
      </w:pPr>
      <w:r>
        <w:rPr>
          <w:noProof/>
          <w:color w:val="FF0000"/>
        </w:rPr>
        <w:pict>
          <v:line id="_x0000_s1091" style="position:absolute;left:0;text-align:left;z-index:251512320;mso-position-horizontal:absolute;mso-position-horizontal-relative:text;mso-position-vertical:absolute;mso-position-vertical-relative:text" from="-7.2pt,-.15pt" to="-7.2pt,13.85pt" o:allowincell="f" strokecolor="red"/>
        </w:pict>
      </w:r>
      <w:r>
        <w:rPr>
          <w:color w:val="FF0000"/>
        </w:rPr>
        <w:t>o</w:t>
      </w:r>
      <w:r>
        <w:rPr>
          <w:color w:val="FF0000"/>
        </w:rPr>
        <w:tab/>
        <w:t>Specific categories under §1915(b) that are being requested;</w:t>
      </w:r>
    </w:p>
    <w:p w:rsidR="005E61C7" w:rsidRDefault="005E61C7">
      <w:pPr>
        <w:tabs>
          <w:tab w:val="left" w:pos="0"/>
          <w:tab w:val="left" w:pos="480"/>
          <w:tab w:val="left" w:pos="960"/>
          <w:tab w:val="left" w:pos="1440"/>
          <w:tab w:val="left" w:pos="2640"/>
          <w:tab w:val="left" w:pos="8160"/>
          <w:tab w:val="left" w:pos="9240"/>
        </w:tabs>
        <w:spacing w:line="192" w:lineRule="auto"/>
        <w:rPr>
          <w:color w:val="FF0000"/>
        </w:rPr>
      </w:pPr>
    </w:p>
    <w:p w:rsidR="005E61C7" w:rsidRDefault="005E61C7">
      <w:pPr>
        <w:tabs>
          <w:tab w:val="left" w:pos="0"/>
          <w:tab w:val="left" w:pos="480"/>
          <w:tab w:val="left" w:pos="960"/>
          <w:tab w:val="left" w:pos="1440"/>
          <w:tab w:val="left" w:pos="2640"/>
          <w:tab w:val="left" w:pos="8160"/>
          <w:tab w:val="left" w:pos="9240"/>
        </w:tabs>
        <w:spacing w:line="192" w:lineRule="auto"/>
        <w:ind w:firstLine="960"/>
        <w:rPr>
          <w:color w:val="FF0000"/>
        </w:rPr>
      </w:pPr>
      <w:r>
        <w:rPr>
          <w:noProof/>
          <w:color w:val="FF0000"/>
        </w:rPr>
        <w:pict>
          <v:line id="_x0000_s1092" style="position:absolute;left:0;text-align:left;z-index:251513344;mso-position-horizontal:absolute;mso-position-horizontal-relative:text;mso-position-vertical:absolute;mso-position-vertical-relative:text" from="-7.2pt,-.25pt" to="-7.2pt,13.75pt" o:allowincell="f" strokecolor="red"/>
        </w:pict>
      </w:r>
      <w:r>
        <w:rPr>
          <w:color w:val="FF0000"/>
        </w:rPr>
        <w:t>o</w:t>
      </w:r>
      <w:r>
        <w:rPr>
          <w:color w:val="FF0000"/>
        </w:rPr>
        <w:tab/>
        <w:t>Statutory provisions waived;</w:t>
      </w:r>
    </w:p>
    <w:p w:rsidR="005E61C7" w:rsidRDefault="005E61C7">
      <w:pPr>
        <w:tabs>
          <w:tab w:val="left" w:pos="0"/>
          <w:tab w:val="left" w:pos="480"/>
          <w:tab w:val="left" w:pos="960"/>
          <w:tab w:val="left" w:pos="1440"/>
          <w:tab w:val="left" w:pos="2640"/>
          <w:tab w:val="left" w:pos="8160"/>
          <w:tab w:val="left" w:pos="9240"/>
        </w:tabs>
        <w:spacing w:line="192" w:lineRule="auto"/>
        <w:rPr>
          <w:color w:val="FF0000"/>
        </w:rPr>
      </w:pPr>
    </w:p>
    <w:p w:rsidR="005E61C7" w:rsidRDefault="005E61C7">
      <w:pPr>
        <w:tabs>
          <w:tab w:val="left" w:pos="0"/>
          <w:tab w:val="left" w:pos="480"/>
          <w:tab w:val="left" w:pos="960"/>
          <w:tab w:val="left" w:pos="1440"/>
          <w:tab w:val="left" w:pos="2640"/>
          <w:tab w:val="left" w:pos="8160"/>
          <w:tab w:val="left" w:pos="9240"/>
        </w:tabs>
        <w:spacing w:line="192" w:lineRule="auto"/>
        <w:ind w:firstLine="960"/>
        <w:rPr>
          <w:color w:val="FF0000"/>
        </w:rPr>
      </w:pPr>
      <w:r>
        <w:rPr>
          <w:noProof/>
          <w:color w:val="FF0000"/>
        </w:rPr>
        <w:pict>
          <v:line id="_x0000_s1093" style="position:absolute;left:0;text-align:left;z-index:251514368;mso-position-horizontal:absolute;mso-position-horizontal-relative:text;mso-position-vertical:absolute;mso-position-vertical-relative:text" from="-7.2pt,.5pt" to="-7.2pt,14.5pt" o:allowincell="f" strokecolor="red"/>
        </w:pict>
      </w:r>
      <w:r>
        <w:rPr>
          <w:color w:val="FF0000"/>
        </w:rPr>
        <w:t>o</w:t>
      </w:r>
      <w:r>
        <w:rPr>
          <w:color w:val="FF0000"/>
        </w:rPr>
        <w:tab/>
        <w:t>Purpose of the waiver;</w:t>
      </w:r>
    </w:p>
    <w:p w:rsidR="005E61C7" w:rsidRDefault="005E61C7">
      <w:pPr>
        <w:tabs>
          <w:tab w:val="left" w:pos="0"/>
          <w:tab w:val="left" w:pos="480"/>
          <w:tab w:val="left" w:pos="960"/>
          <w:tab w:val="left" w:pos="1440"/>
          <w:tab w:val="left" w:pos="2640"/>
          <w:tab w:val="left" w:pos="8160"/>
          <w:tab w:val="left" w:pos="9240"/>
        </w:tabs>
        <w:spacing w:line="192" w:lineRule="auto"/>
        <w:rPr>
          <w:color w:val="FF0000"/>
        </w:rPr>
      </w:pPr>
    </w:p>
    <w:p w:rsidR="005E61C7" w:rsidRDefault="005E61C7">
      <w:pPr>
        <w:tabs>
          <w:tab w:val="left" w:pos="0"/>
          <w:tab w:val="left" w:pos="480"/>
          <w:tab w:val="left" w:pos="960"/>
          <w:tab w:val="left" w:pos="1440"/>
          <w:tab w:val="left" w:pos="2640"/>
          <w:tab w:val="left" w:pos="8160"/>
          <w:tab w:val="left" w:pos="9240"/>
        </w:tabs>
        <w:spacing w:line="192" w:lineRule="auto"/>
        <w:ind w:firstLine="960"/>
        <w:rPr>
          <w:color w:val="FF0000"/>
        </w:rPr>
      </w:pPr>
      <w:r>
        <w:rPr>
          <w:noProof/>
          <w:color w:val="FF0000"/>
        </w:rPr>
        <w:pict>
          <v:line id="_x0000_s1094" style="position:absolute;left:0;text-align:left;z-index:251515392;mso-position-horizontal:absolute;mso-position-horizontal-relative:text;mso-position-vertical:absolute;mso-position-vertical-relative:text" from="-7.2pt,.35pt" to="-7.2pt,14.35pt" o:allowincell="f" strokecolor="red"/>
        </w:pict>
      </w:r>
      <w:r>
        <w:rPr>
          <w:color w:val="FF0000"/>
        </w:rPr>
        <w:t>o</w:t>
      </w:r>
      <w:r>
        <w:rPr>
          <w:color w:val="FF0000"/>
        </w:rPr>
        <w:tab/>
        <w:t>Services to be provided;</w:t>
      </w:r>
    </w:p>
    <w:p w:rsidR="005E61C7" w:rsidRDefault="005E61C7">
      <w:pPr>
        <w:tabs>
          <w:tab w:val="left" w:pos="0"/>
          <w:tab w:val="left" w:pos="480"/>
          <w:tab w:val="left" w:pos="960"/>
          <w:tab w:val="left" w:pos="1440"/>
          <w:tab w:val="left" w:pos="2640"/>
          <w:tab w:val="left" w:pos="8160"/>
          <w:tab w:val="left" w:pos="9240"/>
        </w:tabs>
        <w:spacing w:line="192" w:lineRule="auto"/>
        <w:rPr>
          <w:color w:val="FF0000"/>
        </w:rPr>
      </w:pPr>
    </w:p>
    <w:p w:rsidR="005E61C7" w:rsidRDefault="005E61C7">
      <w:pPr>
        <w:tabs>
          <w:tab w:val="left" w:pos="0"/>
          <w:tab w:val="left" w:pos="480"/>
          <w:tab w:val="left" w:pos="960"/>
          <w:tab w:val="left" w:pos="1440"/>
          <w:tab w:val="left" w:pos="2640"/>
          <w:tab w:val="left" w:pos="8160"/>
          <w:tab w:val="left" w:pos="9240"/>
        </w:tabs>
        <w:spacing w:line="192" w:lineRule="auto"/>
        <w:ind w:firstLine="960"/>
        <w:rPr>
          <w:color w:val="FF0000"/>
        </w:rPr>
      </w:pPr>
      <w:r>
        <w:rPr>
          <w:noProof/>
          <w:color w:val="FF0000"/>
        </w:rPr>
        <w:pict>
          <v:line id="_x0000_s1095" style="position:absolute;left:0;text-align:left;z-index:251516416;mso-position-horizontal:absolute;mso-position-horizontal-relative:text;mso-position-vertical:absolute;mso-position-vertical-relative:text" from="-7.2pt,.25pt" to="-7.2pt,14.25pt" o:allowincell="f" strokecolor="red"/>
        </w:pict>
      </w:r>
      <w:r>
        <w:rPr>
          <w:color w:val="FF0000"/>
        </w:rPr>
        <w:t>o</w:t>
      </w:r>
      <w:r>
        <w:rPr>
          <w:color w:val="FF0000"/>
        </w:rPr>
        <w:tab/>
        <w:t>Types and number of participating providers;</w:t>
      </w:r>
    </w:p>
    <w:p w:rsidR="005E61C7" w:rsidRDefault="005E61C7">
      <w:pPr>
        <w:tabs>
          <w:tab w:val="left" w:pos="0"/>
          <w:tab w:val="left" w:pos="480"/>
          <w:tab w:val="left" w:pos="960"/>
          <w:tab w:val="left" w:pos="1440"/>
          <w:tab w:val="left" w:pos="2640"/>
          <w:tab w:val="left" w:pos="8160"/>
          <w:tab w:val="left" w:pos="9240"/>
        </w:tabs>
        <w:spacing w:line="192" w:lineRule="auto"/>
        <w:rPr>
          <w:color w:val="FF0000"/>
        </w:rPr>
      </w:pPr>
    </w:p>
    <w:p w:rsidR="005E61C7" w:rsidRDefault="005E61C7">
      <w:pPr>
        <w:tabs>
          <w:tab w:val="left" w:pos="0"/>
          <w:tab w:val="left" w:pos="480"/>
          <w:tab w:val="left" w:pos="960"/>
          <w:tab w:val="left" w:pos="1440"/>
          <w:tab w:val="left" w:pos="2640"/>
          <w:tab w:val="left" w:pos="8160"/>
          <w:tab w:val="left" w:pos="9240"/>
        </w:tabs>
        <w:spacing w:line="192" w:lineRule="auto"/>
        <w:ind w:firstLine="960"/>
        <w:rPr>
          <w:color w:val="FF0000"/>
        </w:rPr>
      </w:pPr>
      <w:r>
        <w:rPr>
          <w:noProof/>
          <w:color w:val="FF0000"/>
        </w:rPr>
        <w:pict>
          <v:line id="_x0000_s1096" style="position:absolute;left:0;text-align:left;z-index:251517440;mso-position-horizontal:absolute;mso-position-horizontal-relative:text;mso-position-vertical:absolute;mso-position-vertical-relative:text" from="-7.2pt,.1pt" to="-7.2pt,14.1pt" o:allowincell="f" strokecolor="red"/>
        </w:pict>
      </w:r>
      <w:r>
        <w:rPr>
          <w:color w:val="FF0000"/>
        </w:rPr>
        <w:t>o</w:t>
      </w:r>
      <w:r>
        <w:rPr>
          <w:color w:val="FF0000"/>
        </w:rPr>
        <w:tab/>
        <w:t>Qualification requirements for providers and how providers are selected;</w:t>
      </w:r>
    </w:p>
    <w:p w:rsidR="005E61C7" w:rsidRDefault="005E61C7">
      <w:pPr>
        <w:tabs>
          <w:tab w:val="left" w:pos="0"/>
          <w:tab w:val="left" w:pos="480"/>
          <w:tab w:val="left" w:pos="960"/>
          <w:tab w:val="left" w:pos="1440"/>
          <w:tab w:val="left" w:pos="2640"/>
          <w:tab w:val="left" w:pos="8160"/>
          <w:tab w:val="left" w:pos="9240"/>
        </w:tabs>
        <w:spacing w:line="192" w:lineRule="auto"/>
        <w:rPr>
          <w:color w:val="FF0000"/>
        </w:rPr>
      </w:pPr>
    </w:p>
    <w:p w:rsidR="005E61C7" w:rsidRDefault="005E61C7">
      <w:pPr>
        <w:tabs>
          <w:tab w:val="left" w:pos="0"/>
          <w:tab w:val="left" w:pos="480"/>
          <w:tab w:val="left" w:pos="960"/>
          <w:tab w:val="left" w:pos="1440"/>
          <w:tab w:val="left" w:pos="2640"/>
          <w:tab w:val="left" w:pos="8160"/>
          <w:tab w:val="left" w:pos="9240"/>
        </w:tabs>
        <w:spacing w:line="192" w:lineRule="auto"/>
        <w:ind w:firstLine="960"/>
        <w:rPr>
          <w:color w:val="FF0000"/>
        </w:rPr>
      </w:pPr>
      <w:r>
        <w:rPr>
          <w:noProof/>
          <w:color w:val="FF0000"/>
        </w:rPr>
        <w:pict>
          <v:line id="_x0000_s1098" style="position:absolute;left:0;text-align:left;z-index:251519488;mso-position-horizontal:absolute;mso-position-horizontal-relative:text;mso-position-vertical:absolute;mso-position-vertical-relative:text" from="-7.2pt,11.4pt" to="-7.2pt,25.4pt" o:allowincell="f" strokecolor="red"/>
        </w:pict>
      </w:r>
      <w:r>
        <w:rPr>
          <w:noProof/>
          <w:color w:val="FF0000"/>
        </w:rPr>
        <w:pict>
          <v:line id="_x0000_s1097" style="position:absolute;left:0;text-align:left;z-index:251518464;mso-position-horizontal:absolute;mso-position-horizontal-relative:text;mso-position-vertical:absolute;mso-position-vertical-relative:text" from="-7.2pt,0" to="-7.2pt,14pt" o:allowincell="f" strokecolor="red"/>
        </w:pict>
      </w:r>
      <w:r>
        <w:rPr>
          <w:color w:val="FF0000"/>
        </w:rPr>
        <w:t>o</w:t>
      </w:r>
      <w:r>
        <w:rPr>
          <w:color w:val="FF0000"/>
        </w:rPr>
        <w:tab/>
        <w:t>Methods of payment (full capitation, partial capitation), and general description of how payment rates were set and determined;</w:t>
      </w:r>
    </w:p>
    <w:p w:rsidR="005E61C7" w:rsidRDefault="005E61C7">
      <w:pPr>
        <w:tabs>
          <w:tab w:val="left" w:pos="0"/>
          <w:tab w:val="left" w:pos="480"/>
          <w:tab w:val="left" w:pos="960"/>
          <w:tab w:val="left" w:pos="1440"/>
          <w:tab w:val="left" w:pos="2640"/>
          <w:tab w:val="left" w:pos="8160"/>
          <w:tab w:val="left" w:pos="9240"/>
        </w:tabs>
        <w:spacing w:line="192" w:lineRule="auto"/>
        <w:rPr>
          <w:color w:val="FF0000"/>
        </w:rPr>
      </w:pPr>
    </w:p>
    <w:p w:rsidR="005E61C7" w:rsidRDefault="005E61C7">
      <w:pPr>
        <w:tabs>
          <w:tab w:val="left" w:pos="0"/>
          <w:tab w:val="left" w:pos="480"/>
          <w:tab w:val="left" w:pos="960"/>
          <w:tab w:val="left" w:pos="1440"/>
          <w:tab w:val="left" w:pos="2640"/>
          <w:tab w:val="left" w:pos="8160"/>
          <w:tab w:val="left" w:pos="9240"/>
        </w:tabs>
        <w:spacing w:line="192" w:lineRule="auto"/>
        <w:ind w:firstLine="960"/>
        <w:rPr>
          <w:color w:val="FF0000"/>
        </w:rPr>
      </w:pPr>
      <w:r>
        <w:rPr>
          <w:noProof/>
          <w:color w:val="FF0000"/>
        </w:rPr>
        <w:pict>
          <v:line id="_x0000_s1100" style="position:absolute;left:0;text-align:left;z-index:251521536;mso-position-horizontal:absolute;mso-position-horizontal-relative:text;mso-position-vertical:absolute;mso-position-vertical-relative:text" from="-7.2pt,10.75pt" to="-7.2pt,24.75pt" o:allowincell="f" strokecolor="red"/>
        </w:pict>
      </w:r>
      <w:r>
        <w:rPr>
          <w:noProof/>
          <w:color w:val="FF0000"/>
        </w:rPr>
        <w:pict>
          <v:line id="_x0000_s1099" style="position:absolute;left:0;text-align:left;z-index:251520512;mso-position-horizontal:absolute;mso-position-horizontal-relative:text;mso-position-vertical:absolute;mso-position-vertical-relative:text" from="-7.2pt,.2pt" to="-7.2pt,14.2pt" o:allowincell="f" strokecolor="red"/>
        </w:pict>
      </w:r>
      <w:r>
        <w:rPr>
          <w:color w:val="FF0000"/>
        </w:rPr>
        <w:t>o</w:t>
      </w:r>
      <w:r>
        <w:rPr>
          <w:color w:val="FF0000"/>
        </w:rPr>
        <w:tab/>
        <w:t xml:space="preserve">Types of reimbursement arrangements or insuring mechanisms being used such as, a risk or </w:t>
      </w:r>
      <w:proofErr w:type="spellStart"/>
      <w:r>
        <w:rPr>
          <w:color w:val="FF0000"/>
        </w:rPr>
        <w:t>nonrisk</w:t>
      </w:r>
      <w:proofErr w:type="spellEnd"/>
      <w:r>
        <w:rPr>
          <w:color w:val="FF0000"/>
        </w:rPr>
        <w:t xml:space="preserve"> contract; </w:t>
      </w:r>
    </w:p>
    <w:p w:rsidR="005E61C7" w:rsidRDefault="005E61C7">
      <w:pPr>
        <w:tabs>
          <w:tab w:val="left" w:pos="0"/>
          <w:tab w:val="left" w:pos="480"/>
          <w:tab w:val="left" w:pos="960"/>
          <w:tab w:val="left" w:pos="1440"/>
          <w:tab w:val="left" w:pos="2640"/>
          <w:tab w:val="left" w:pos="8160"/>
          <w:tab w:val="left" w:pos="9240"/>
        </w:tabs>
        <w:spacing w:line="192" w:lineRule="auto"/>
        <w:rPr>
          <w:color w:val="FF0000"/>
        </w:rPr>
      </w:pPr>
    </w:p>
    <w:p w:rsidR="005E61C7" w:rsidRDefault="005E61C7">
      <w:pPr>
        <w:tabs>
          <w:tab w:val="left" w:pos="0"/>
          <w:tab w:val="left" w:pos="480"/>
          <w:tab w:val="left" w:pos="960"/>
          <w:tab w:val="left" w:pos="1440"/>
          <w:tab w:val="left" w:pos="2640"/>
          <w:tab w:val="left" w:pos="8160"/>
          <w:tab w:val="left" w:pos="9240"/>
        </w:tabs>
        <w:spacing w:line="192" w:lineRule="auto"/>
        <w:ind w:firstLine="960"/>
        <w:rPr>
          <w:color w:val="FF0000"/>
        </w:rPr>
      </w:pPr>
      <w:r>
        <w:rPr>
          <w:noProof/>
          <w:color w:val="FF0000"/>
        </w:rPr>
        <w:pict>
          <v:line id="_x0000_s1101" style="position:absolute;left:0;text-align:left;z-index:251522560;mso-position-horizontal:absolute;mso-position-horizontal-relative:text;mso-position-vertical:absolute;mso-position-vertical-relative:text" from="-7.2pt,.45pt" to="-7.2pt,14.45pt" o:allowincell="f" strokecolor="red"/>
        </w:pict>
      </w:r>
      <w:r>
        <w:rPr>
          <w:color w:val="FF0000"/>
        </w:rPr>
        <w:t>o</w:t>
      </w:r>
      <w:r>
        <w:rPr>
          <w:color w:val="FF0000"/>
        </w:rPr>
        <w:tab/>
        <w:t>Categories of eligible recipients included in the waiver;</w:t>
      </w:r>
    </w:p>
    <w:p w:rsidR="005E61C7" w:rsidRDefault="005E61C7">
      <w:pPr>
        <w:tabs>
          <w:tab w:val="left" w:pos="0"/>
          <w:tab w:val="left" w:pos="480"/>
          <w:tab w:val="left" w:pos="960"/>
          <w:tab w:val="left" w:pos="1440"/>
          <w:tab w:val="left" w:pos="2640"/>
          <w:tab w:val="left" w:pos="8160"/>
          <w:tab w:val="left" w:pos="9240"/>
        </w:tabs>
        <w:spacing w:line="192" w:lineRule="auto"/>
        <w:rPr>
          <w:color w:val="FF0000"/>
        </w:rPr>
      </w:pPr>
    </w:p>
    <w:p w:rsidR="005E61C7" w:rsidRDefault="005E61C7">
      <w:pPr>
        <w:tabs>
          <w:tab w:val="left" w:pos="0"/>
          <w:tab w:val="left" w:pos="480"/>
          <w:tab w:val="left" w:pos="960"/>
          <w:tab w:val="left" w:pos="1440"/>
          <w:tab w:val="left" w:pos="2640"/>
          <w:tab w:val="left" w:pos="8160"/>
          <w:tab w:val="left" w:pos="9240"/>
        </w:tabs>
        <w:spacing w:line="192" w:lineRule="auto"/>
        <w:ind w:firstLine="960"/>
        <w:rPr>
          <w:color w:val="FF0000"/>
        </w:rPr>
      </w:pPr>
      <w:r>
        <w:rPr>
          <w:noProof/>
          <w:color w:val="FF0000"/>
        </w:rPr>
        <w:pict>
          <v:line id="_x0000_s1102" style="position:absolute;left:0;text-align:left;z-index:251523584;mso-position-horizontal:absolute;mso-position-horizontal-relative:text;mso-position-vertical:absolute;mso-position-vertical-relative:text" from="-7.2pt,.35pt" to="-7.2pt,14.35pt" o:allowincell="f" strokecolor="red"/>
        </w:pict>
      </w:r>
      <w:r>
        <w:rPr>
          <w:color w:val="FF0000"/>
        </w:rPr>
        <w:t>o</w:t>
      </w:r>
      <w:r>
        <w:rPr>
          <w:color w:val="FF0000"/>
        </w:rPr>
        <w:tab/>
        <w:t>Nature of participation, e.g., whether voluntary or mandatory;</w:t>
      </w:r>
    </w:p>
    <w:p w:rsidR="005E61C7" w:rsidRDefault="005E61C7">
      <w:pPr>
        <w:tabs>
          <w:tab w:val="left" w:pos="0"/>
          <w:tab w:val="left" w:pos="480"/>
          <w:tab w:val="left" w:pos="960"/>
          <w:tab w:val="left" w:pos="1440"/>
          <w:tab w:val="left" w:pos="2640"/>
          <w:tab w:val="left" w:pos="8160"/>
          <w:tab w:val="left" w:pos="9240"/>
        </w:tabs>
        <w:spacing w:line="192" w:lineRule="auto"/>
        <w:rPr>
          <w:color w:val="FF0000"/>
        </w:rPr>
      </w:pPr>
    </w:p>
    <w:p w:rsidR="005E61C7" w:rsidRDefault="005E61C7">
      <w:pPr>
        <w:tabs>
          <w:tab w:val="left" w:pos="0"/>
          <w:tab w:val="left" w:pos="480"/>
          <w:tab w:val="left" w:pos="960"/>
          <w:tab w:val="left" w:pos="1440"/>
          <w:tab w:val="left" w:pos="2640"/>
          <w:tab w:val="left" w:pos="8160"/>
          <w:tab w:val="left" w:pos="9240"/>
        </w:tabs>
        <w:spacing w:line="192" w:lineRule="auto"/>
        <w:ind w:firstLine="960"/>
        <w:rPr>
          <w:color w:val="FF0000"/>
        </w:rPr>
      </w:pPr>
      <w:r>
        <w:rPr>
          <w:noProof/>
          <w:color w:val="FF0000"/>
        </w:rPr>
        <w:pict>
          <v:line id="_x0000_s1104" style="position:absolute;left:0;text-align:left;z-index:251525632;mso-position-horizontal:absolute;mso-position-horizontal-relative:text;mso-position-vertical:absolute;mso-position-vertical-relative:text" from="-7.2pt,10.75pt" to="-7.2pt,24.75pt" o:allowincell="f" strokecolor="red"/>
        </w:pict>
      </w:r>
      <w:r>
        <w:rPr>
          <w:noProof/>
          <w:color w:val="FF0000"/>
        </w:rPr>
        <w:pict>
          <v:line id="_x0000_s1103" style="position:absolute;left:0;text-align:left;z-index:251524608;mso-position-horizontal:absolute;mso-position-horizontal-relative:text;mso-position-vertical:absolute;mso-position-vertical-relative:text" from="-7.2pt,.2pt" to="-7.2pt,14.2pt" o:allowincell="f" strokecolor="red"/>
        </w:pict>
      </w:r>
      <w:r>
        <w:rPr>
          <w:color w:val="FF0000"/>
        </w:rPr>
        <w:t>o</w:t>
      </w:r>
      <w:r>
        <w:rPr>
          <w:color w:val="FF0000"/>
        </w:rPr>
        <w:tab/>
        <w:t>Numbers of recipients by category expected to participate, or projections by category of enrollment months;</w:t>
      </w:r>
    </w:p>
    <w:p w:rsidR="005E61C7" w:rsidRDefault="005E61C7">
      <w:pPr>
        <w:tabs>
          <w:tab w:val="left" w:pos="0"/>
          <w:tab w:val="left" w:pos="480"/>
          <w:tab w:val="left" w:pos="960"/>
          <w:tab w:val="left" w:pos="1440"/>
          <w:tab w:val="left" w:pos="2640"/>
          <w:tab w:val="left" w:pos="8160"/>
          <w:tab w:val="left" w:pos="9240"/>
        </w:tabs>
        <w:spacing w:line="192" w:lineRule="auto"/>
        <w:rPr>
          <w:color w:val="FF0000"/>
        </w:rPr>
      </w:pPr>
    </w:p>
    <w:p w:rsidR="005E61C7" w:rsidRDefault="005E61C7">
      <w:pPr>
        <w:tabs>
          <w:tab w:val="left" w:pos="0"/>
          <w:tab w:val="left" w:pos="480"/>
          <w:tab w:val="left" w:pos="960"/>
          <w:tab w:val="left" w:pos="1440"/>
          <w:tab w:val="left" w:pos="2640"/>
          <w:tab w:val="left" w:pos="8160"/>
          <w:tab w:val="left" w:pos="9240"/>
        </w:tabs>
        <w:spacing w:line="192" w:lineRule="auto"/>
        <w:ind w:firstLine="960"/>
        <w:rPr>
          <w:color w:val="FF0000"/>
        </w:rPr>
      </w:pPr>
      <w:r>
        <w:rPr>
          <w:noProof/>
          <w:color w:val="FF0000"/>
        </w:rPr>
        <w:pict>
          <v:line id="_x0000_s1105" style="position:absolute;left:0;text-align:left;z-index:251526656;mso-position-horizontal:absolute;mso-position-horizontal-relative:text;mso-position-vertical:absolute;mso-position-vertical-relative:text" from="-7.2pt,.5pt" to="-7.2pt,14.5pt" o:allowincell="f" strokecolor="red"/>
        </w:pict>
      </w:r>
      <w:r>
        <w:rPr>
          <w:color w:val="FF0000"/>
        </w:rPr>
        <w:t>o</w:t>
      </w:r>
      <w:r>
        <w:rPr>
          <w:color w:val="FF0000"/>
        </w:rPr>
        <w:tab/>
        <w:t>Areas of the States in which the program is implemented;</w:t>
      </w:r>
    </w:p>
    <w:p w:rsidR="005E61C7" w:rsidRDefault="005E61C7">
      <w:pPr>
        <w:tabs>
          <w:tab w:val="left" w:pos="0"/>
          <w:tab w:val="left" w:pos="480"/>
          <w:tab w:val="left" w:pos="960"/>
          <w:tab w:val="left" w:pos="1440"/>
          <w:tab w:val="left" w:pos="2640"/>
          <w:tab w:val="left" w:pos="8160"/>
          <w:tab w:val="left" w:pos="9240"/>
        </w:tabs>
        <w:spacing w:line="192" w:lineRule="auto"/>
        <w:rPr>
          <w:color w:val="FF0000"/>
        </w:rPr>
      </w:pPr>
    </w:p>
    <w:p w:rsidR="005E61C7" w:rsidRDefault="005E61C7">
      <w:pPr>
        <w:tabs>
          <w:tab w:val="left" w:pos="0"/>
          <w:tab w:val="left" w:pos="480"/>
          <w:tab w:val="left" w:pos="960"/>
          <w:tab w:val="left" w:pos="1440"/>
          <w:tab w:val="left" w:pos="2640"/>
          <w:tab w:val="left" w:pos="8160"/>
          <w:tab w:val="left" w:pos="9240"/>
        </w:tabs>
        <w:spacing w:line="192" w:lineRule="auto"/>
        <w:ind w:firstLine="960"/>
        <w:rPr>
          <w:color w:val="FF0000"/>
        </w:rPr>
      </w:pPr>
      <w:r>
        <w:rPr>
          <w:noProof/>
          <w:color w:val="FF0000"/>
        </w:rPr>
        <w:pict>
          <v:line id="_x0000_s1107" style="position:absolute;left:0;text-align:left;z-index:251528704;mso-position-horizontal:absolute;mso-position-horizontal-relative:text;mso-position-vertical:absolute;mso-position-vertical-relative:text" from="-7.2pt,10.85pt" to="-7.2pt,24.85pt" o:allowincell="f" strokecolor="red"/>
        </w:pict>
      </w:r>
      <w:r>
        <w:rPr>
          <w:noProof/>
          <w:color w:val="FF0000"/>
        </w:rPr>
        <w:pict>
          <v:line id="_x0000_s1106" style="position:absolute;left:0;text-align:left;z-index:251527680;mso-position-horizontal:absolute;mso-position-horizontal-relative:text;mso-position-vertical:absolute;mso-position-vertical-relative:text" from="-7.2pt,.35pt" to="-7.2pt,14.35pt" o:allowincell="f" strokecolor="red"/>
        </w:pict>
      </w:r>
      <w:r>
        <w:rPr>
          <w:color w:val="FF0000"/>
        </w:rPr>
        <w:t>o</w:t>
      </w:r>
      <w:r>
        <w:rPr>
          <w:color w:val="FF0000"/>
        </w:rPr>
        <w:tab/>
        <w:t>Project administration costs and activities, including start-up and ongoing costs of administrative requirements and procedures;</w:t>
      </w:r>
    </w:p>
    <w:p w:rsidR="005E61C7" w:rsidRDefault="005E61C7">
      <w:pPr>
        <w:tabs>
          <w:tab w:val="left" w:pos="0"/>
          <w:tab w:val="left" w:pos="480"/>
          <w:tab w:val="left" w:pos="960"/>
          <w:tab w:val="left" w:pos="1440"/>
          <w:tab w:val="left" w:pos="2640"/>
          <w:tab w:val="left" w:pos="8160"/>
          <w:tab w:val="left" w:pos="9240"/>
        </w:tabs>
        <w:spacing w:line="192" w:lineRule="auto"/>
      </w:pPr>
    </w:p>
    <w:p w:rsidR="005E61C7" w:rsidRDefault="005E61C7">
      <w:pPr>
        <w:tabs>
          <w:tab w:val="left" w:pos="0"/>
          <w:tab w:val="left" w:pos="480"/>
          <w:tab w:val="left" w:pos="960"/>
          <w:tab w:val="left" w:pos="1440"/>
          <w:tab w:val="left" w:pos="2640"/>
          <w:tab w:val="left" w:pos="8160"/>
          <w:tab w:val="left" w:pos="9240"/>
        </w:tabs>
        <w:spacing w:line="192" w:lineRule="auto"/>
      </w:pPr>
    </w:p>
    <w:p w:rsidR="005E61C7" w:rsidRDefault="005E61C7">
      <w:pPr>
        <w:tabs>
          <w:tab w:val="left" w:pos="0"/>
          <w:tab w:val="left" w:pos="480"/>
          <w:tab w:val="left" w:pos="960"/>
          <w:tab w:val="left" w:pos="1440"/>
          <w:tab w:val="left" w:pos="2640"/>
          <w:tab w:val="left" w:pos="8160"/>
          <w:tab w:val="left" w:pos="9240"/>
        </w:tabs>
        <w:spacing w:line="192" w:lineRule="auto"/>
      </w:pPr>
    </w:p>
    <w:p w:rsidR="005E61C7" w:rsidRDefault="005E61C7">
      <w:pPr>
        <w:tabs>
          <w:tab w:val="left" w:pos="0"/>
          <w:tab w:val="left" w:pos="480"/>
          <w:tab w:val="left" w:pos="960"/>
          <w:tab w:val="left" w:pos="1440"/>
          <w:tab w:val="left" w:pos="2640"/>
          <w:tab w:val="left" w:pos="8160"/>
          <w:tab w:val="left" w:pos="9240"/>
        </w:tabs>
        <w:spacing w:line="192" w:lineRule="auto"/>
      </w:pPr>
    </w:p>
    <w:p w:rsidR="005E61C7" w:rsidRDefault="005E61C7">
      <w:pPr>
        <w:tabs>
          <w:tab w:val="left" w:pos="0"/>
          <w:tab w:val="left" w:pos="480"/>
          <w:tab w:val="left" w:pos="960"/>
          <w:tab w:val="left" w:pos="1440"/>
          <w:tab w:val="left" w:pos="2640"/>
          <w:tab w:val="left" w:pos="8160"/>
          <w:tab w:val="left" w:pos="9240"/>
        </w:tabs>
        <w:spacing w:line="192" w:lineRule="auto"/>
      </w:pPr>
    </w:p>
    <w:p w:rsidR="005E61C7" w:rsidRDefault="005E61C7">
      <w:pPr>
        <w:tabs>
          <w:tab w:val="left" w:pos="0"/>
          <w:tab w:val="left" w:pos="480"/>
          <w:tab w:val="left" w:pos="960"/>
          <w:tab w:val="left" w:pos="1440"/>
          <w:tab w:val="left" w:pos="2640"/>
          <w:tab w:val="left" w:pos="8160"/>
          <w:tab w:val="left" w:pos="9240"/>
        </w:tabs>
        <w:spacing w:line="192" w:lineRule="auto"/>
      </w:pPr>
    </w:p>
    <w:p w:rsidR="005E61C7" w:rsidRDefault="005E61C7">
      <w:pPr>
        <w:tabs>
          <w:tab w:val="left" w:pos="0"/>
          <w:tab w:val="left" w:pos="480"/>
          <w:tab w:val="left" w:pos="960"/>
          <w:tab w:val="left" w:pos="1440"/>
          <w:tab w:val="left" w:pos="2640"/>
          <w:tab w:val="left" w:pos="8160"/>
          <w:tab w:val="left" w:pos="9240"/>
        </w:tabs>
        <w:spacing w:line="192" w:lineRule="auto"/>
      </w:pPr>
    </w:p>
    <w:p w:rsidR="005E61C7" w:rsidRDefault="005E61C7">
      <w:pPr>
        <w:tabs>
          <w:tab w:val="left" w:pos="0"/>
          <w:tab w:val="left" w:pos="480"/>
          <w:tab w:val="left" w:pos="960"/>
          <w:tab w:val="left" w:pos="1440"/>
          <w:tab w:val="left" w:pos="2640"/>
          <w:tab w:val="left" w:pos="8160"/>
          <w:tab w:val="left" w:pos="9240"/>
        </w:tabs>
        <w:spacing w:line="192" w:lineRule="auto"/>
      </w:pPr>
    </w:p>
    <w:p w:rsidR="005E61C7" w:rsidRDefault="005E61C7">
      <w:pPr>
        <w:tabs>
          <w:tab w:val="left" w:pos="0"/>
          <w:tab w:val="left" w:pos="480"/>
          <w:tab w:val="left" w:pos="960"/>
          <w:tab w:val="left" w:pos="1440"/>
          <w:tab w:val="left" w:pos="2640"/>
          <w:tab w:val="left" w:pos="8160"/>
          <w:tab w:val="left" w:pos="9240"/>
        </w:tabs>
        <w:spacing w:line="192" w:lineRule="auto"/>
      </w:pPr>
    </w:p>
    <w:p w:rsidR="005E61C7" w:rsidRDefault="005E61C7">
      <w:pPr>
        <w:tabs>
          <w:tab w:val="left" w:pos="0"/>
          <w:tab w:val="left" w:pos="480"/>
          <w:tab w:val="left" w:pos="960"/>
          <w:tab w:val="left" w:pos="1440"/>
          <w:tab w:val="left" w:pos="2640"/>
          <w:tab w:val="left" w:pos="8160"/>
          <w:tab w:val="left" w:pos="9240"/>
        </w:tabs>
        <w:spacing w:line="192" w:lineRule="auto"/>
      </w:pPr>
    </w:p>
    <w:p w:rsidR="005E61C7" w:rsidRDefault="005E61C7">
      <w:pPr>
        <w:tabs>
          <w:tab w:val="left" w:pos="0"/>
          <w:tab w:val="left" w:pos="480"/>
          <w:tab w:val="left" w:pos="960"/>
          <w:tab w:val="left" w:pos="1440"/>
          <w:tab w:val="left" w:pos="2640"/>
          <w:tab w:val="left" w:pos="8160"/>
          <w:tab w:val="left" w:pos="9240"/>
        </w:tabs>
        <w:spacing w:line="192" w:lineRule="auto"/>
      </w:pPr>
    </w:p>
    <w:p w:rsidR="005E61C7" w:rsidRDefault="005E61C7">
      <w:pPr>
        <w:tabs>
          <w:tab w:val="left" w:pos="0"/>
          <w:tab w:val="left" w:pos="480"/>
          <w:tab w:val="left" w:pos="960"/>
          <w:tab w:val="left" w:pos="1440"/>
          <w:tab w:val="left" w:pos="2640"/>
          <w:tab w:val="left" w:pos="8160"/>
          <w:tab w:val="left" w:pos="9240"/>
        </w:tabs>
        <w:spacing w:line="192" w:lineRule="auto"/>
      </w:pPr>
    </w:p>
    <w:p w:rsidR="005E61C7" w:rsidRDefault="005E61C7">
      <w:pPr>
        <w:tabs>
          <w:tab w:val="left" w:pos="0"/>
          <w:tab w:val="left" w:pos="480"/>
          <w:tab w:val="left" w:pos="960"/>
          <w:tab w:val="left" w:pos="1440"/>
          <w:tab w:val="left" w:pos="2640"/>
          <w:tab w:val="left" w:pos="8160"/>
          <w:tab w:val="left" w:pos="9240"/>
        </w:tabs>
        <w:spacing w:line="192" w:lineRule="auto"/>
      </w:pPr>
    </w:p>
    <w:p w:rsidR="005E61C7" w:rsidRDefault="005E61C7">
      <w:pPr>
        <w:tabs>
          <w:tab w:val="left" w:pos="0"/>
          <w:tab w:val="left" w:pos="480"/>
          <w:tab w:val="left" w:pos="960"/>
          <w:tab w:val="left" w:pos="1440"/>
          <w:tab w:val="left" w:pos="2640"/>
          <w:tab w:val="left" w:pos="8160"/>
          <w:tab w:val="left" w:pos="9240"/>
        </w:tabs>
        <w:spacing w:line="192" w:lineRule="auto"/>
      </w:pPr>
    </w:p>
    <w:p w:rsidR="005E61C7" w:rsidRDefault="005E61C7">
      <w:pPr>
        <w:tabs>
          <w:tab w:val="left" w:pos="0"/>
          <w:tab w:val="left" w:pos="480"/>
          <w:tab w:val="left" w:pos="960"/>
          <w:tab w:val="left" w:pos="1440"/>
          <w:tab w:val="left" w:pos="2640"/>
          <w:tab w:val="left" w:pos="8160"/>
          <w:tab w:val="left" w:pos="9240"/>
        </w:tabs>
        <w:spacing w:line="192" w:lineRule="auto"/>
      </w:pPr>
    </w:p>
    <w:p w:rsidR="005E61C7" w:rsidRDefault="005E61C7">
      <w:pPr>
        <w:tabs>
          <w:tab w:val="left" w:pos="0"/>
          <w:tab w:val="left" w:pos="480"/>
          <w:tab w:val="left" w:pos="960"/>
          <w:tab w:val="left" w:pos="1440"/>
          <w:tab w:val="left" w:pos="2640"/>
          <w:tab w:val="left" w:pos="8160"/>
          <w:tab w:val="left" w:pos="9240"/>
        </w:tabs>
        <w:spacing w:line="192" w:lineRule="auto"/>
      </w:pPr>
    </w:p>
    <w:p w:rsidR="005E61C7" w:rsidRDefault="005E61C7">
      <w:pPr>
        <w:tabs>
          <w:tab w:val="left" w:pos="0"/>
          <w:tab w:val="left" w:pos="480"/>
          <w:tab w:val="left" w:pos="960"/>
          <w:tab w:val="left" w:pos="1440"/>
          <w:tab w:val="left" w:pos="2640"/>
          <w:tab w:val="left" w:pos="8160"/>
          <w:tab w:val="left" w:pos="9240"/>
        </w:tabs>
        <w:spacing w:line="192" w:lineRule="auto"/>
      </w:pPr>
    </w:p>
    <w:p w:rsidR="005E61C7" w:rsidRDefault="005E61C7">
      <w:pPr>
        <w:tabs>
          <w:tab w:val="left" w:pos="0"/>
          <w:tab w:val="left" w:pos="480"/>
          <w:tab w:val="left" w:pos="960"/>
          <w:tab w:val="left" w:pos="1440"/>
          <w:tab w:val="left" w:pos="2640"/>
          <w:tab w:val="left" w:pos="8160"/>
          <w:tab w:val="left" w:pos="9240"/>
        </w:tabs>
        <w:spacing w:line="192" w:lineRule="auto"/>
      </w:pPr>
    </w:p>
    <w:p w:rsidR="005E61C7" w:rsidRDefault="005E61C7">
      <w:pPr>
        <w:tabs>
          <w:tab w:val="left" w:pos="0"/>
          <w:tab w:val="left" w:pos="480"/>
          <w:tab w:val="left" w:pos="960"/>
          <w:tab w:val="left" w:pos="1440"/>
          <w:tab w:val="left" w:pos="2640"/>
          <w:tab w:val="left" w:pos="8160"/>
          <w:tab w:val="left" w:pos="9240"/>
        </w:tabs>
        <w:spacing w:line="192" w:lineRule="auto"/>
      </w:pPr>
    </w:p>
    <w:p w:rsidR="005E61C7" w:rsidRDefault="005E61C7">
      <w:pPr>
        <w:tabs>
          <w:tab w:val="right" w:pos="9360"/>
        </w:tabs>
        <w:spacing w:line="192" w:lineRule="auto"/>
      </w:pPr>
      <w:r>
        <w:t>2-82.10</w:t>
      </w:r>
      <w:r>
        <w:tab/>
        <w:t>Rev. 64</w:t>
      </w:r>
    </w:p>
    <w:p w:rsidR="005E61C7" w:rsidRDefault="005E61C7">
      <w:pPr>
        <w:tabs>
          <w:tab w:val="right" w:pos="9360"/>
        </w:tabs>
        <w:spacing w:line="192" w:lineRule="auto"/>
        <w:sectPr w:rsidR="00000000">
          <w:pgSz w:w="12240" w:h="15840"/>
          <w:pgMar w:top="1080" w:right="1440" w:bottom="1080" w:left="1440" w:header="720" w:footer="720" w:gutter="0"/>
          <w:paperSrc w:first="512" w:other="512"/>
          <w:cols w:space="720"/>
          <w:noEndnote/>
        </w:sectPr>
      </w:pPr>
    </w:p>
    <w:p w:rsidR="005E61C7" w:rsidRDefault="005E61C7">
      <w:pPr>
        <w:tabs>
          <w:tab w:val="center" w:pos="4680"/>
          <w:tab w:val="right" w:pos="9360"/>
        </w:tabs>
        <w:spacing w:line="192" w:lineRule="auto"/>
        <w:rPr>
          <w:u w:val="single"/>
        </w:rPr>
      </w:pPr>
      <w:r>
        <w:rPr>
          <w:u w:val="single"/>
        </w:rPr>
        <w:lastRenderedPageBreak/>
        <w:t>09-89</w:t>
      </w:r>
      <w:r>
        <w:rPr>
          <w:u w:val="single"/>
        </w:rPr>
        <w:tab/>
        <w:t>STATE ORGANIZATION AND GENERAL ADMINISTRATION</w:t>
      </w:r>
      <w:r>
        <w:rPr>
          <w:u w:val="single"/>
        </w:rPr>
        <w:tab/>
        <w:t>2107.5</w:t>
      </w:r>
    </w:p>
    <w:p w:rsidR="005E61C7" w:rsidRDefault="005E61C7">
      <w:pPr>
        <w:tabs>
          <w:tab w:val="left" w:pos="0"/>
        </w:tabs>
        <w:spacing w:line="192" w:lineRule="auto"/>
      </w:pPr>
    </w:p>
    <w:p w:rsidR="005E61C7" w:rsidRDefault="005E61C7">
      <w:pPr>
        <w:tabs>
          <w:tab w:val="left" w:pos="0"/>
          <w:tab w:val="left" w:pos="480"/>
          <w:tab w:val="left" w:pos="960"/>
          <w:tab w:val="left" w:pos="1440"/>
          <w:tab w:val="left" w:pos="2160"/>
          <w:tab w:val="left" w:pos="2640"/>
          <w:tab w:val="left" w:pos="8160"/>
          <w:tab w:val="left" w:pos="9240"/>
        </w:tabs>
        <w:spacing w:line="192" w:lineRule="auto"/>
        <w:ind w:firstLine="960"/>
        <w:rPr>
          <w:color w:val="FF0000"/>
        </w:rPr>
      </w:pPr>
      <w:r>
        <w:rPr>
          <w:noProof/>
          <w:color w:val="FF0000"/>
        </w:rPr>
        <w:pict>
          <v:line id="_x0000_s1108" style="position:absolute;left:0;text-align:left;z-index:251529728;mso-position-horizontal:absolute;mso-position-horizontal-relative:text;mso-position-vertical:absolute;mso-position-vertical-relative:text" from="-7.2pt,.35pt" to="-7.2pt,14.35pt" o:allowincell="f" strokecolor="red"/>
        </w:pict>
      </w:r>
      <w:r>
        <w:rPr>
          <w:color w:val="FF0000"/>
        </w:rPr>
        <w:t>o</w:t>
      </w:r>
      <w:r>
        <w:rPr>
          <w:color w:val="FF0000"/>
        </w:rPr>
        <w:tab/>
        <w:t xml:space="preserve">Impact on ongoing Medicaid program administration; </w:t>
      </w:r>
    </w:p>
    <w:p w:rsidR="005E61C7" w:rsidRDefault="005E61C7">
      <w:pPr>
        <w:tabs>
          <w:tab w:val="left" w:pos="0"/>
          <w:tab w:val="left" w:pos="480"/>
          <w:tab w:val="left" w:pos="960"/>
          <w:tab w:val="left" w:pos="1440"/>
          <w:tab w:val="left" w:pos="2160"/>
          <w:tab w:val="left" w:pos="2640"/>
          <w:tab w:val="left" w:pos="8160"/>
          <w:tab w:val="left" w:pos="9240"/>
        </w:tabs>
        <w:spacing w:line="192" w:lineRule="auto"/>
        <w:rPr>
          <w:color w:val="FF0000"/>
        </w:rPr>
      </w:pPr>
    </w:p>
    <w:p w:rsidR="005E61C7" w:rsidRDefault="005E61C7">
      <w:pPr>
        <w:tabs>
          <w:tab w:val="left" w:pos="0"/>
          <w:tab w:val="left" w:pos="480"/>
          <w:tab w:val="left" w:pos="960"/>
          <w:tab w:val="left" w:pos="1440"/>
          <w:tab w:val="left" w:pos="2160"/>
          <w:tab w:val="left" w:pos="2640"/>
          <w:tab w:val="left" w:pos="8160"/>
          <w:tab w:val="left" w:pos="9240"/>
        </w:tabs>
        <w:spacing w:line="192" w:lineRule="auto"/>
        <w:ind w:firstLine="960"/>
        <w:rPr>
          <w:color w:val="FF0000"/>
        </w:rPr>
      </w:pPr>
      <w:r>
        <w:rPr>
          <w:noProof/>
          <w:color w:val="FF0000"/>
        </w:rPr>
        <w:pict>
          <v:line id="_x0000_s1109" style="position:absolute;left:0;text-align:left;z-index:251530752;mso-position-horizontal:absolute;mso-position-horizontal-relative:text;mso-position-vertical:absolute;mso-position-vertical-relative:text" from="-7.2pt,.25pt" to="-7.2pt,14.25pt" o:allowincell="f" strokecolor="red"/>
        </w:pict>
      </w:r>
      <w:r>
        <w:rPr>
          <w:color w:val="FF0000"/>
        </w:rPr>
        <w:t>o</w:t>
      </w:r>
      <w:r>
        <w:rPr>
          <w:color w:val="FF0000"/>
        </w:rPr>
        <w:tab/>
        <w:t>Means of protecting recipient rights, such as grievance procedures, appeal rights, etc;</w:t>
      </w:r>
    </w:p>
    <w:p w:rsidR="005E61C7" w:rsidRDefault="005E61C7">
      <w:pPr>
        <w:tabs>
          <w:tab w:val="left" w:pos="0"/>
          <w:tab w:val="left" w:pos="480"/>
          <w:tab w:val="left" w:pos="960"/>
          <w:tab w:val="left" w:pos="1440"/>
          <w:tab w:val="left" w:pos="2160"/>
          <w:tab w:val="left" w:pos="2640"/>
          <w:tab w:val="left" w:pos="8160"/>
          <w:tab w:val="left" w:pos="9240"/>
        </w:tabs>
        <w:spacing w:line="192" w:lineRule="auto"/>
        <w:rPr>
          <w:color w:val="FF0000"/>
        </w:rPr>
      </w:pPr>
    </w:p>
    <w:p w:rsidR="005E61C7" w:rsidRDefault="005E61C7">
      <w:pPr>
        <w:tabs>
          <w:tab w:val="left" w:pos="0"/>
          <w:tab w:val="left" w:pos="480"/>
          <w:tab w:val="left" w:pos="960"/>
          <w:tab w:val="left" w:pos="1440"/>
          <w:tab w:val="left" w:pos="2160"/>
          <w:tab w:val="left" w:pos="2640"/>
          <w:tab w:val="left" w:pos="8160"/>
          <w:tab w:val="left" w:pos="9240"/>
        </w:tabs>
        <w:spacing w:line="192" w:lineRule="auto"/>
        <w:ind w:firstLine="960"/>
        <w:rPr>
          <w:color w:val="FF0000"/>
        </w:rPr>
      </w:pPr>
      <w:r>
        <w:rPr>
          <w:noProof/>
          <w:color w:val="FF0000"/>
        </w:rPr>
        <w:pict>
          <v:line id="_x0000_s1114" style="position:absolute;left:0;text-align:left;z-index:251535872;mso-position-horizontal:absolute;mso-position-horizontal-relative:text;mso-position-vertical:absolute;mso-position-vertical-relative:text" from="-7.2pt,44pt" to="-7.2pt,58pt" o:allowincell="f" strokecolor="red"/>
        </w:pict>
      </w:r>
      <w:r>
        <w:rPr>
          <w:noProof/>
          <w:color w:val="FF0000"/>
        </w:rPr>
        <w:pict>
          <v:line id="_x0000_s1113" style="position:absolute;left:0;text-align:left;z-index:251534848;mso-position-horizontal:absolute;mso-position-horizontal-relative:text;mso-position-vertical:absolute;mso-position-vertical-relative:text" from="-7.2pt,33.45pt" to="-7.2pt,47.45pt" o:allowincell="f" strokecolor="red"/>
        </w:pict>
      </w:r>
      <w:r>
        <w:rPr>
          <w:noProof/>
          <w:color w:val="FF0000"/>
        </w:rPr>
        <w:pict>
          <v:line id="_x0000_s1112" style="position:absolute;left:0;text-align:left;z-index:251533824;mso-position-horizontal:absolute;mso-position-horizontal-relative:text;mso-position-vertical:absolute;mso-position-vertical-relative:text" from="-7.2pt,22.05pt" to="-7.2pt,36.05pt" o:allowincell="f" strokecolor="red"/>
        </w:pict>
      </w:r>
      <w:r>
        <w:rPr>
          <w:noProof/>
          <w:color w:val="FF0000"/>
        </w:rPr>
        <w:pict>
          <v:line id="_x0000_s1111" style="position:absolute;left:0;text-align:left;z-index:251532800;mso-position-horizontal:absolute;mso-position-horizontal-relative:text;mso-position-vertical:absolute;mso-position-vertical-relative:text" from="-7.2pt,11.5pt" to="-7.2pt,25.5pt" o:allowincell="f" strokecolor="red"/>
        </w:pict>
      </w:r>
      <w:r>
        <w:rPr>
          <w:noProof/>
          <w:color w:val="FF0000"/>
        </w:rPr>
        <w:pict>
          <v:line id="_x0000_s1110" style="position:absolute;left:0;text-align:left;z-index:251531776;mso-position-horizontal:absolute;mso-position-horizontal-relative:text;mso-position-vertical:absolute;mso-position-vertical-relative:text" from="-7.2pt,.1pt" to="-7.2pt,14.1pt" o:allowincell="f" strokecolor="red"/>
        </w:pict>
      </w:r>
      <w:r>
        <w:rPr>
          <w:color w:val="FF0000"/>
        </w:rPr>
        <w:t>o</w:t>
      </w:r>
      <w:r>
        <w:rPr>
          <w:color w:val="FF0000"/>
        </w:rPr>
        <w:tab/>
        <w:t>Copies of, or a description of, any contracts for the provision of services under the waiver which must meet the requirements of 42 CFR 434, and an explanation of how the contract relates to the range of services and reimbursement mechanisms proposed in the waiver request ( a contract in excess of $100,000, which is also subject to the Federal requirements in §1903(m)(2)(A) of the Act, must be prior approved by the RO.  The RO can help you determine if this is the case.);</w:t>
      </w:r>
    </w:p>
    <w:p w:rsidR="005E61C7" w:rsidRDefault="005E61C7">
      <w:pPr>
        <w:tabs>
          <w:tab w:val="left" w:pos="0"/>
          <w:tab w:val="left" w:pos="480"/>
          <w:tab w:val="left" w:pos="960"/>
          <w:tab w:val="left" w:pos="1440"/>
          <w:tab w:val="left" w:pos="2160"/>
          <w:tab w:val="left" w:pos="2640"/>
          <w:tab w:val="left" w:pos="8160"/>
          <w:tab w:val="left" w:pos="9240"/>
        </w:tabs>
        <w:spacing w:line="192" w:lineRule="auto"/>
        <w:rPr>
          <w:color w:val="FF0000"/>
        </w:rPr>
      </w:pPr>
    </w:p>
    <w:p w:rsidR="005E61C7" w:rsidRDefault="005E61C7">
      <w:pPr>
        <w:tabs>
          <w:tab w:val="left" w:pos="0"/>
          <w:tab w:val="left" w:pos="480"/>
          <w:tab w:val="left" w:pos="960"/>
          <w:tab w:val="left" w:pos="1440"/>
          <w:tab w:val="left" w:pos="2160"/>
          <w:tab w:val="left" w:pos="2640"/>
          <w:tab w:val="left" w:pos="8160"/>
          <w:tab w:val="left" w:pos="9240"/>
        </w:tabs>
        <w:spacing w:line="192" w:lineRule="auto"/>
        <w:ind w:firstLine="960"/>
        <w:rPr>
          <w:color w:val="FF0000"/>
        </w:rPr>
      </w:pPr>
      <w:r>
        <w:rPr>
          <w:noProof/>
          <w:color w:val="FF0000"/>
        </w:rPr>
        <w:pict>
          <v:line id="_x0000_s1115" style="position:absolute;left:0;text-align:left;z-index:251536896;mso-position-horizontal:absolute;mso-position-horizontal-relative:text;mso-position-vertical:absolute;mso-position-vertical-relative:text" from="-7.2pt,-.25pt" to="-7.2pt,13.75pt" o:allowincell="f" strokecolor="red"/>
        </w:pict>
      </w:r>
      <w:r>
        <w:rPr>
          <w:color w:val="FF0000"/>
        </w:rPr>
        <w:t>o</w:t>
      </w:r>
      <w:r>
        <w:rPr>
          <w:color w:val="FF0000"/>
        </w:rPr>
        <w:tab/>
        <w:t>Qualification requirements for any contractors;</w:t>
      </w:r>
    </w:p>
    <w:p w:rsidR="005E61C7" w:rsidRDefault="005E61C7">
      <w:pPr>
        <w:tabs>
          <w:tab w:val="left" w:pos="0"/>
          <w:tab w:val="left" w:pos="480"/>
          <w:tab w:val="left" w:pos="960"/>
          <w:tab w:val="left" w:pos="1440"/>
          <w:tab w:val="left" w:pos="2160"/>
          <w:tab w:val="left" w:pos="2640"/>
          <w:tab w:val="left" w:pos="8160"/>
          <w:tab w:val="left" w:pos="9240"/>
        </w:tabs>
        <w:spacing w:line="192" w:lineRule="auto"/>
        <w:rPr>
          <w:color w:val="FF0000"/>
        </w:rPr>
      </w:pPr>
    </w:p>
    <w:p w:rsidR="005E61C7" w:rsidRDefault="005E61C7">
      <w:pPr>
        <w:tabs>
          <w:tab w:val="left" w:pos="0"/>
          <w:tab w:val="left" w:pos="480"/>
          <w:tab w:val="left" w:pos="960"/>
          <w:tab w:val="left" w:pos="1440"/>
          <w:tab w:val="left" w:pos="2160"/>
          <w:tab w:val="left" w:pos="2640"/>
          <w:tab w:val="left" w:pos="8160"/>
          <w:tab w:val="left" w:pos="9240"/>
        </w:tabs>
        <w:spacing w:line="192" w:lineRule="auto"/>
        <w:ind w:firstLine="960"/>
        <w:rPr>
          <w:color w:val="FF0000"/>
        </w:rPr>
      </w:pPr>
      <w:r>
        <w:rPr>
          <w:noProof/>
          <w:color w:val="FF0000"/>
        </w:rPr>
        <w:pict>
          <v:line id="_x0000_s1116" style="position:absolute;left:0;text-align:left;z-index:251537920;mso-position-horizontal:absolute;mso-position-horizontal-relative:text;mso-position-vertical:absolute;mso-position-vertical-relative:text" from="-7.2pt,.5pt" to="-7.2pt,14.5pt" o:allowincell="f" strokecolor="red"/>
        </w:pict>
      </w:r>
      <w:r>
        <w:rPr>
          <w:color w:val="FF0000"/>
        </w:rPr>
        <w:t>o</w:t>
      </w:r>
      <w:r>
        <w:rPr>
          <w:color w:val="FF0000"/>
        </w:rPr>
        <w:tab/>
        <w:t xml:space="preserve">Other factors and requirements unique to the </w:t>
      </w:r>
      <w:proofErr w:type="spellStart"/>
      <w:r>
        <w:rPr>
          <w:color w:val="FF0000"/>
        </w:rPr>
        <w:t>State§s</w:t>
      </w:r>
      <w:proofErr w:type="spellEnd"/>
      <w:r>
        <w:rPr>
          <w:color w:val="FF0000"/>
        </w:rPr>
        <w:t xml:space="preserve"> waiver proposal; </w:t>
      </w:r>
    </w:p>
    <w:p w:rsidR="005E61C7" w:rsidRDefault="005E61C7">
      <w:pPr>
        <w:tabs>
          <w:tab w:val="left" w:pos="0"/>
          <w:tab w:val="left" w:pos="480"/>
          <w:tab w:val="left" w:pos="960"/>
          <w:tab w:val="left" w:pos="1440"/>
          <w:tab w:val="left" w:pos="2160"/>
          <w:tab w:val="left" w:pos="2640"/>
          <w:tab w:val="left" w:pos="8160"/>
          <w:tab w:val="left" w:pos="9240"/>
        </w:tabs>
        <w:spacing w:line="192" w:lineRule="auto"/>
        <w:rPr>
          <w:color w:val="FF0000"/>
        </w:rPr>
      </w:pPr>
    </w:p>
    <w:p w:rsidR="005E61C7" w:rsidRDefault="005E61C7">
      <w:pPr>
        <w:tabs>
          <w:tab w:val="left" w:pos="0"/>
          <w:tab w:val="left" w:pos="480"/>
          <w:tab w:val="left" w:pos="960"/>
          <w:tab w:val="left" w:pos="1440"/>
          <w:tab w:val="left" w:pos="2160"/>
          <w:tab w:val="left" w:pos="2640"/>
          <w:tab w:val="left" w:pos="8160"/>
          <w:tab w:val="left" w:pos="9240"/>
        </w:tabs>
        <w:spacing w:line="192" w:lineRule="auto"/>
        <w:ind w:firstLine="960"/>
        <w:rPr>
          <w:color w:val="FF0000"/>
        </w:rPr>
      </w:pPr>
      <w:r>
        <w:rPr>
          <w:noProof/>
          <w:color w:val="FF0000"/>
        </w:rPr>
        <w:pict>
          <v:line id="_x0000_s1118" style="position:absolute;left:0;text-align:left;z-index:251539968;mso-position-horizontal:absolute;mso-position-horizontal-relative:text;mso-position-vertical:absolute;mso-position-vertical-relative:text" from="-7.2pt,10.85pt" to="-7.2pt,24.85pt" o:allowincell="f" strokecolor="red"/>
        </w:pict>
      </w:r>
      <w:r>
        <w:rPr>
          <w:noProof/>
          <w:color w:val="FF0000"/>
        </w:rPr>
        <w:pict>
          <v:line id="_x0000_s1117" style="position:absolute;left:0;text-align:left;z-index:251538944;mso-position-horizontal:absolute;mso-position-horizontal-relative:text;mso-position-vertical:absolute;mso-position-vertical-relative:text" from="-7.2pt,.35pt" to="-7.2pt,14.35pt" o:allowincell="f" strokecolor="red"/>
        </w:pict>
      </w:r>
      <w:r>
        <w:rPr>
          <w:color w:val="FF0000"/>
        </w:rPr>
        <w:t>o</w:t>
      </w:r>
      <w:r>
        <w:rPr>
          <w:color w:val="FF0000"/>
        </w:rPr>
        <w:tab/>
        <w:t>Documentation on methods to ensure that there will be no restriction of emergency services; and</w:t>
      </w:r>
    </w:p>
    <w:p w:rsidR="005E61C7" w:rsidRDefault="005E61C7">
      <w:pPr>
        <w:tabs>
          <w:tab w:val="left" w:pos="0"/>
          <w:tab w:val="left" w:pos="480"/>
          <w:tab w:val="left" w:pos="960"/>
          <w:tab w:val="left" w:pos="1440"/>
          <w:tab w:val="left" w:pos="2160"/>
          <w:tab w:val="left" w:pos="2640"/>
          <w:tab w:val="left" w:pos="8160"/>
          <w:tab w:val="left" w:pos="9240"/>
        </w:tabs>
        <w:spacing w:line="192" w:lineRule="auto"/>
        <w:rPr>
          <w:color w:val="FF0000"/>
        </w:rPr>
      </w:pPr>
    </w:p>
    <w:p w:rsidR="005E61C7" w:rsidRDefault="005E61C7">
      <w:pPr>
        <w:tabs>
          <w:tab w:val="left" w:pos="0"/>
          <w:tab w:val="left" w:pos="480"/>
          <w:tab w:val="left" w:pos="960"/>
          <w:tab w:val="left" w:pos="1440"/>
          <w:tab w:val="left" w:pos="2160"/>
          <w:tab w:val="left" w:pos="2640"/>
          <w:tab w:val="left" w:pos="8160"/>
          <w:tab w:val="left" w:pos="9240"/>
        </w:tabs>
        <w:spacing w:line="192" w:lineRule="auto"/>
        <w:ind w:firstLine="960"/>
        <w:rPr>
          <w:color w:val="FF0000"/>
        </w:rPr>
      </w:pPr>
      <w:r>
        <w:rPr>
          <w:noProof/>
          <w:color w:val="FF0000"/>
        </w:rPr>
        <w:pict>
          <v:line id="_x0000_s1119" style="position:absolute;left:0;text-align:left;z-index:251540992;mso-position-horizontal:absolute;mso-position-horizontal-relative:text;mso-position-vertical:absolute;mso-position-vertical-relative:text" from="-7.2pt,-.3pt" to="-7.2pt,13.7pt" o:allowincell="f" strokecolor="red"/>
        </w:pict>
      </w:r>
      <w:r>
        <w:rPr>
          <w:color w:val="FF0000"/>
        </w:rPr>
        <w:t>o</w:t>
      </w:r>
      <w:r>
        <w:rPr>
          <w:color w:val="FF0000"/>
        </w:rPr>
        <w:tab/>
        <w:t>Procedures for monitoring costs, utilization, access and quality under the waiver.</w:t>
      </w:r>
    </w:p>
    <w:p w:rsidR="005E61C7" w:rsidRDefault="005E61C7">
      <w:pPr>
        <w:tabs>
          <w:tab w:val="left" w:pos="0"/>
          <w:tab w:val="left" w:pos="480"/>
          <w:tab w:val="left" w:pos="960"/>
          <w:tab w:val="left" w:pos="1440"/>
          <w:tab w:val="left" w:pos="2160"/>
          <w:tab w:val="left" w:pos="2640"/>
          <w:tab w:val="left" w:pos="8160"/>
          <w:tab w:val="left" w:pos="9240"/>
        </w:tabs>
        <w:spacing w:line="192" w:lineRule="auto"/>
        <w:rPr>
          <w:color w:val="FF0000"/>
        </w:rPr>
      </w:pPr>
    </w:p>
    <w:p w:rsidR="005E61C7" w:rsidRDefault="005E61C7">
      <w:pPr>
        <w:tabs>
          <w:tab w:val="left" w:pos="0"/>
          <w:tab w:val="left" w:pos="480"/>
          <w:tab w:val="left" w:pos="960"/>
          <w:tab w:val="left" w:pos="1440"/>
          <w:tab w:val="left" w:pos="2160"/>
          <w:tab w:val="left" w:pos="2640"/>
          <w:tab w:val="left" w:pos="8160"/>
          <w:tab w:val="left" w:pos="9240"/>
        </w:tabs>
        <w:spacing w:line="192" w:lineRule="auto"/>
        <w:rPr>
          <w:color w:val="FF0000"/>
        </w:rPr>
      </w:pPr>
      <w:r>
        <w:rPr>
          <w:noProof/>
          <w:color w:val="FF0000"/>
        </w:rPr>
        <w:pict>
          <v:line id="_x0000_s1124" style="position:absolute;left:0;text-align:left;z-index:251546112;mso-position-horizontal:absolute;mso-position-horizontal-relative:text;mso-position-vertical:absolute;mso-position-vertical-relative:text" from="-7.2pt,44.4pt" to="-7.2pt,58.4pt" o:allowincell="f" strokecolor="red"/>
        </w:pict>
      </w:r>
      <w:r>
        <w:rPr>
          <w:noProof/>
          <w:color w:val="FF0000"/>
        </w:rPr>
        <w:pict>
          <v:line id="_x0000_s1123" style="position:absolute;left:0;text-align:left;z-index:251545088;mso-position-horizontal:absolute;mso-position-horizontal-relative:text;mso-position-vertical:absolute;mso-position-vertical-relative:text" from="-7.2pt,33pt" to="-7.2pt,47pt" o:allowincell="f" strokecolor="red"/>
        </w:pict>
      </w:r>
      <w:r>
        <w:rPr>
          <w:noProof/>
          <w:color w:val="FF0000"/>
        </w:rPr>
        <w:pict>
          <v:line id="_x0000_s1122" style="position:absolute;left:0;text-align:left;z-index:251544064;mso-position-horizontal:absolute;mso-position-horizontal-relative:text;mso-position-vertical:absolute;mso-position-vertical-relative:text" from="-7.2pt,22.45pt" to="-7.2pt,36.45pt" o:allowincell="f" strokecolor="red"/>
        </w:pict>
      </w:r>
      <w:r>
        <w:rPr>
          <w:noProof/>
          <w:color w:val="FF0000"/>
        </w:rPr>
        <w:pict>
          <v:line id="_x0000_s1121" style="position:absolute;left:0;text-align:left;z-index:251543040;mso-position-horizontal:absolute;mso-position-horizontal-relative:text;mso-position-vertical:absolute;mso-position-vertical-relative:text" from="-7.2pt,11.05pt" to="-7.2pt,25.05pt" o:allowincell="f" strokecolor="red"/>
        </w:pict>
      </w:r>
      <w:r>
        <w:rPr>
          <w:noProof/>
          <w:color w:val="FF0000"/>
        </w:rPr>
        <w:pict>
          <v:line id="_x0000_s1120" style="position:absolute;left:0;text-align:left;z-index:251542016;mso-position-horizontal:absolute;mso-position-horizontal-relative:text;mso-position-vertical:absolute;mso-position-vertical-relative:text" from="-7.2pt,.5pt" to="-7.2pt,14.5pt" o:allowincell="f" strokecolor="red"/>
        </w:pict>
      </w:r>
      <w:r>
        <w:rPr>
          <w:color w:val="FF0000"/>
        </w:rPr>
        <w:t>2107.5</w:t>
      </w:r>
      <w:r>
        <w:rPr>
          <w:color w:val="FF0000"/>
        </w:rPr>
        <w:tab/>
      </w:r>
      <w:r>
        <w:rPr>
          <w:color w:val="FF0000"/>
          <w:u w:val="single"/>
        </w:rPr>
        <w:t>Documentation Requirements Applicable to Specific Waiver Categories</w:t>
      </w:r>
      <w:r>
        <w:rPr>
          <w:color w:val="FF0000"/>
        </w:rPr>
        <w:t>.--Use the general requirements in §2107.4 in describing your waiver proposals, regardless of the specific waiver category being proposed. However, you must provide some additional information , depending on the specific waiver category proposed.  Following is a listing of the §1915(b) provisions and the additional information which must be included for each provision:</w:t>
      </w:r>
    </w:p>
    <w:p w:rsidR="005E61C7" w:rsidRDefault="005E61C7">
      <w:pPr>
        <w:tabs>
          <w:tab w:val="left" w:pos="0"/>
          <w:tab w:val="left" w:pos="480"/>
          <w:tab w:val="left" w:pos="960"/>
          <w:tab w:val="left" w:pos="1440"/>
          <w:tab w:val="left" w:pos="2160"/>
          <w:tab w:val="left" w:pos="2640"/>
          <w:tab w:val="left" w:pos="8160"/>
          <w:tab w:val="left" w:pos="9240"/>
        </w:tabs>
        <w:spacing w:line="192" w:lineRule="auto"/>
        <w:rPr>
          <w:color w:val="FF0000"/>
        </w:rPr>
      </w:pPr>
    </w:p>
    <w:p w:rsidR="005E61C7" w:rsidRDefault="005E61C7">
      <w:pPr>
        <w:tabs>
          <w:tab w:val="left" w:pos="0"/>
          <w:tab w:val="left" w:pos="480"/>
          <w:tab w:val="left" w:pos="960"/>
          <w:tab w:val="left" w:pos="1440"/>
          <w:tab w:val="left" w:pos="2160"/>
          <w:tab w:val="left" w:pos="2640"/>
          <w:tab w:val="left" w:pos="8160"/>
          <w:tab w:val="left" w:pos="9240"/>
        </w:tabs>
        <w:spacing w:line="192" w:lineRule="auto"/>
        <w:ind w:firstLine="480"/>
        <w:rPr>
          <w:color w:val="FF0000"/>
        </w:rPr>
      </w:pPr>
      <w:r>
        <w:rPr>
          <w:noProof/>
          <w:color w:val="FF0000"/>
        </w:rPr>
        <w:pict>
          <v:line id="_x0000_s1131" style="position:absolute;left:0;text-align:left;z-index:251553280;mso-position-horizontal:absolute;mso-position-horizontal-relative:text;mso-position-vertical:absolute;mso-position-vertical-relative:text" from="-7.2pt,65.95pt" to="-7.2pt,79.95pt" o:allowincell="f" strokecolor="red"/>
        </w:pict>
      </w:r>
      <w:r>
        <w:rPr>
          <w:noProof/>
          <w:color w:val="FF0000"/>
        </w:rPr>
        <w:pict>
          <v:line id="_x0000_s1130" style="position:absolute;left:0;text-align:left;z-index:251552256;mso-position-horizontal:absolute;mso-position-horizontal-relative:text;mso-position-vertical:absolute;mso-position-vertical-relative:text" from="-7.2pt,55.4pt" to="-7.2pt,69.4pt" o:allowincell="f" strokecolor="red"/>
        </w:pict>
      </w:r>
      <w:r>
        <w:rPr>
          <w:noProof/>
          <w:color w:val="FF0000"/>
        </w:rPr>
        <w:pict>
          <v:line id="_x0000_s1129" style="position:absolute;left:0;text-align:left;z-index:251551232;mso-position-horizontal:absolute;mso-position-horizontal-relative:text;mso-position-vertical:absolute;mso-position-vertical-relative:text" from="-7.2pt,44pt" to="-7.2pt,58pt" o:allowincell="f" strokecolor="red"/>
        </w:pict>
      </w:r>
      <w:r>
        <w:rPr>
          <w:noProof/>
          <w:color w:val="FF0000"/>
        </w:rPr>
        <w:pict>
          <v:line id="_x0000_s1128" style="position:absolute;left:0;text-align:left;z-index:251550208;mso-position-horizontal:absolute;mso-position-horizontal-relative:text;mso-position-vertical:absolute;mso-position-vertical-relative:text" from="-7.2pt,33.45pt" to="-7.2pt,47.45pt" o:allowincell="f" strokecolor="red"/>
        </w:pict>
      </w:r>
      <w:r>
        <w:rPr>
          <w:noProof/>
          <w:color w:val="FF0000"/>
        </w:rPr>
        <w:pict>
          <v:line id="_x0000_s1127" style="position:absolute;left:0;text-align:left;z-index:251549184;mso-position-horizontal:absolute;mso-position-horizontal-relative:text;mso-position-vertical:absolute;mso-position-vertical-relative:text" from="-7.2pt,22.05pt" to="-7.2pt,36.05pt" o:allowincell="f" strokecolor="red"/>
        </w:pict>
      </w:r>
      <w:r>
        <w:rPr>
          <w:noProof/>
          <w:color w:val="FF0000"/>
        </w:rPr>
        <w:pict>
          <v:line id="_x0000_s1126" style="position:absolute;left:0;text-align:left;z-index:251548160;mso-position-horizontal:absolute;mso-position-horizontal-relative:text;mso-position-vertical:absolute;mso-position-vertical-relative:text" from="-7.2pt,11.5pt" to="-7.2pt,25.5pt" o:allowincell="f" strokecolor="red"/>
        </w:pict>
      </w:r>
      <w:r>
        <w:rPr>
          <w:noProof/>
          <w:color w:val="FF0000"/>
        </w:rPr>
        <w:pict>
          <v:line id="_x0000_s1125" style="position:absolute;left:0;text-align:left;z-index:251547136;mso-position-horizontal:absolute;mso-position-horizontal-relative:text;mso-position-vertical:absolute;mso-position-vertical-relative:text" from="-7.2pt,.1pt" to="-7.2pt,14.1pt" o:allowincell="f" strokecolor="red"/>
        </w:pict>
      </w:r>
      <w:r>
        <w:rPr>
          <w:color w:val="FF0000"/>
        </w:rPr>
        <w:t>A.</w:t>
      </w:r>
      <w:r>
        <w:rPr>
          <w:color w:val="FF0000"/>
        </w:rPr>
        <w:tab/>
      </w:r>
      <w:r>
        <w:rPr>
          <w:color w:val="FF0000"/>
          <w:u w:val="single"/>
        </w:rPr>
        <w:t>Section 1915(b)(1)-Primary Care Case-Management Systems (PCCM) or Specialty Physician Services Arrangements (SPSA)</w:t>
      </w:r>
      <w:r>
        <w:rPr>
          <w:color w:val="FF0000"/>
        </w:rPr>
        <w:t>.--Specify who serves as the case manager and provide a complete description of the case manager’s qualifications and responsibilities.  Since access cannot be restricted to emergency services, indicate how you assure that this requirement is to be met. Additionally, since an individual’s freedom of choice of family planning provider and services cannot be restricted, provide a descript</w:t>
      </w:r>
      <w:r>
        <w:rPr>
          <w:color w:val="FF0000"/>
        </w:rPr>
        <w:t>ion of how this aspect of freedom of choice is to be guaranteed.</w:t>
      </w:r>
    </w:p>
    <w:p w:rsidR="005E61C7" w:rsidRDefault="005E61C7">
      <w:pPr>
        <w:tabs>
          <w:tab w:val="left" w:pos="0"/>
          <w:tab w:val="left" w:pos="480"/>
          <w:tab w:val="left" w:pos="960"/>
          <w:tab w:val="left" w:pos="1440"/>
          <w:tab w:val="left" w:pos="2160"/>
          <w:tab w:val="left" w:pos="2640"/>
          <w:tab w:val="left" w:pos="8160"/>
          <w:tab w:val="left" w:pos="9240"/>
        </w:tabs>
        <w:spacing w:line="192" w:lineRule="auto"/>
        <w:rPr>
          <w:color w:val="FF0000"/>
        </w:rPr>
      </w:pPr>
    </w:p>
    <w:p w:rsidR="005E61C7" w:rsidRDefault="005E61C7">
      <w:pPr>
        <w:tabs>
          <w:tab w:val="left" w:pos="0"/>
          <w:tab w:val="left" w:pos="480"/>
          <w:tab w:val="left" w:pos="960"/>
          <w:tab w:val="left" w:pos="1440"/>
          <w:tab w:val="left" w:pos="2160"/>
          <w:tab w:val="left" w:pos="2640"/>
          <w:tab w:val="left" w:pos="8160"/>
          <w:tab w:val="left" w:pos="9240"/>
        </w:tabs>
        <w:spacing w:line="192" w:lineRule="auto"/>
        <w:ind w:firstLine="480"/>
        <w:rPr>
          <w:color w:val="FF0000"/>
        </w:rPr>
      </w:pPr>
      <w:r>
        <w:rPr>
          <w:noProof/>
          <w:color w:val="FF0000"/>
        </w:rPr>
        <w:pict>
          <v:line id="_x0000_s1135" style="position:absolute;left:0;text-align:left;z-index:251557376;mso-position-horizontal:absolute;mso-position-horizontal-relative:text;mso-position-vertical:absolute;mso-position-vertical-relative:text" from="-7.2pt,32.95pt" to="-7.2pt,46.95pt" o:allowincell="f" strokecolor="red"/>
        </w:pict>
      </w:r>
      <w:r>
        <w:rPr>
          <w:noProof/>
          <w:color w:val="FF0000"/>
        </w:rPr>
        <w:pict>
          <v:line id="_x0000_s1134" style="position:absolute;left:0;text-align:left;z-index:251556352;mso-position-horizontal:absolute;mso-position-horizontal-relative:text;mso-position-vertical:absolute;mso-position-vertical-relative:text" from="-7.2pt,22.45pt" to="-7.2pt,36.45pt" o:allowincell="f" strokecolor="red"/>
        </w:pict>
      </w:r>
      <w:r>
        <w:rPr>
          <w:noProof/>
          <w:color w:val="FF0000"/>
        </w:rPr>
        <w:pict>
          <v:line id="_x0000_s1133" style="position:absolute;left:0;text-align:left;z-index:251555328;mso-position-horizontal:absolute;mso-position-horizontal-relative:text;mso-position-vertical:absolute;mso-position-vertical-relative:text" from="-7.2pt,11pt" to="-7.2pt,25pt" o:allowincell="f" strokecolor="red"/>
        </w:pict>
      </w:r>
      <w:r>
        <w:rPr>
          <w:noProof/>
          <w:color w:val="FF0000"/>
        </w:rPr>
        <w:pict>
          <v:line id="_x0000_s1132" style="position:absolute;left:0;text-align:left;z-index:251554304;mso-position-horizontal:absolute;mso-position-horizontal-relative:text;mso-position-vertical:absolute;mso-position-vertical-relative:text" from="-7.2pt,.5pt" to="-7.2pt,14.5pt" o:allowincell="f" strokecolor="red"/>
        </w:pict>
      </w:r>
      <w:r>
        <w:rPr>
          <w:color w:val="FF0000"/>
        </w:rPr>
        <w:t>B.</w:t>
      </w:r>
      <w:r>
        <w:rPr>
          <w:color w:val="FF0000"/>
        </w:rPr>
        <w:tab/>
      </w:r>
      <w:r>
        <w:rPr>
          <w:color w:val="FF0000"/>
          <w:u w:val="single"/>
        </w:rPr>
        <w:t>Section 1915(b)(2)--Locality as a Central Broker</w:t>
      </w:r>
      <w:r>
        <w:rPr>
          <w:color w:val="FF0000"/>
        </w:rPr>
        <w:t>.--Provide identification of which entity will be acting as central broker; complete information on the responsibilities and qualifications of the entity acting as central broker; and complete information about the types and nature of assistance to be offered recipients on how to choose among competing health care plans.</w:t>
      </w:r>
    </w:p>
    <w:p w:rsidR="005E61C7" w:rsidRDefault="005E61C7">
      <w:pPr>
        <w:tabs>
          <w:tab w:val="left" w:pos="0"/>
          <w:tab w:val="left" w:pos="480"/>
          <w:tab w:val="left" w:pos="960"/>
          <w:tab w:val="left" w:pos="1440"/>
          <w:tab w:val="left" w:pos="2160"/>
          <w:tab w:val="left" w:pos="2640"/>
          <w:tab w:val="left" w:pos="8160"/>
          <w:tab w:val="left" w:pos="9240"/>
        </w:tabs>
        <w:spacing w:line="192" w:lineRule="auto"/>
        <w:rPr>
          <w:color w:val="FF0000"/>
        </w:rPr>
      </w:pPr>
    </w:p>
    <w:p w:rsidR="005E61C7" w:rsidRDefault="005E61C7">
      <w:pPr>
        <w:tabs>
          <w:tab w:val="left" w:pos="0"/>
          <w:tab w:val="left" w:pos="480"/>
          <w:tab w:val="left" w:pos="960"/>
          <w:tab w:val="left" w:pos="1440"/>
          <w:tab w:val="left" w:pos="2160"/>
          <w:tab w:val="left" w:pos="2640"/>
          <w:tab w:val="left" w:pos="8160"/>
          <w:tab w:val="left" w:pos="9240"/>
        </w:tabs>
        <w:spacing w:line="192" w:lineRule="auto"/>
      </w:pPr>
    </w:p>
    <w:p w:rsidR="005E61C7" w:rsidRDefault="005E61C7">
      <w:pPr>
        <w:tabs>
          <w:tab w:val="left" w:pos="0"/>
          <w:tab w:val="left" w:pos="480"/>
          <w:tab w:val="left" w:pos="960"/>
          <w:tab w:val="left" w:pos="1440"/>
          <w:tab w:val="left" w:pos="2160"/>
          <w:tab w:val="left" w:pos="2640"/>
          <w:tab w:val="left" w:pos="8160"/>
          <w:tab w:val="left" w:pos="9240"/>
        </w:tabs>
        <w:spacing w:line="192" w:lineRule="auto"/>
      </w:pPr>
    </w:p>
    <w:p w:rsidR="005E61C7" w:rsidRDefault="005E61C7">
      <w:pPr>
        <w:tabs>
          <w:tab w:val="left" w:pos="0"/>
          <w:tab w:val="left" w:pos="480"/>
          <w:tab w:val="left" w:pos="960"/>
          <w:tab w:val="left" w:pos="1440"/>
          <w:tab w:val="left" w:pos="2160"/>
          <w:tab w:val="left" w:pos="2640"/>
          <w:tab w:val="left" w:pos="8160"/>
          <w:tab w:val="left" w:pos="9240"/>
        </w:tabs>
        <w:spacing w:line="192" w:lineRule="auto"/>
      </w:pPr>
    </w:p>
    <w:p w:rsidR="005E61C7" w:rsidRDefault="005E61C7">
      <w:pPr>
        <w:tabs>
          <w:tab w:val="left" w:pos="0"/>
          <w:tab w:val="left" w:pos="480"/>
          <w:tab w:val="left" w:pos="960"/>
          <w:tab w:val="left" w:pos="1440"/>
          <w:tab w:val="left" w:pos="2160"/>
          <w:tab w:val="left" w:pos="2640"/>
          <w:tab w:val="left" w:pos="8160"/>
          <w:tab w:val="left" w:pos="9240"/>
        </w:tabs>
        <w:spacing w:line="192" w:lineRule="auto"/>
      </w:pPr>
    </w:p>
    <w:p w:rsidR="005E61C7" w:rsidRDefault="005E61C7">
      <w:pPr>
        <w:tabs>
          <w:tab w:val="left" w:pos="0"/>
          <w:tab w:val="left" w:pos="480"/>
          <w:tab w:val="left" w:pos="960"/>
          <w:tab w:val="left" w:pos="1440"/>
          <w:tab w:val="left" w:pos="2160"/>
          <w:tab w:val="left" w:pos="2640"/>
          <w:tab w:val="left" w:pos="8160"/>
          <w:tab w:val="left" w:pos="9240"/>
        </w:tabs>
        <w:spacing w:line="192" w:lineRule="auto"/>
      </w:pPr>
    </w:p>
    <w:p w:rsidR="005E61C7" w:rsidRDefault="005E61C7">
      <w:pPr>
        <w:tabs>
          <w:tab w:val="left" w:pos="0"/>
          <w:tab w:val="left" w:pos="480"/>
          <w:tab w:val="left" w:pos="960"/>
          <w:tab w:val="left" w:pos="1440"/>
          <w:tab w:val="left" w:pos="2160"/>
          <w:tab w:val="left" w:pos="2640"/>
          <w:tab w:val="left" w:pos="8160"/>
          <w:tab w:val="left" w:pos="9240"/>
        </w:tabs>
        <w:spacing w:line="192" w:lineRule="auto"/>
      </w:pPr>
    </w:p>
    <w:p w:rsidR="005E61C7" w:rsidRDefault="005E61C7">
      <w:pPr>
        <w:tabs>
          <w:tab w:val="left" w:pos="0"/>
          <w:tab w:val="left" w:pos="480"/>
          <w:tab w:val="left" w:pos="960"/>
          <w:tab w:val="left" w:pos="1440"/>
          <w:tab w:val="left" w:pos="2160"/>
          <w:tab w:val="left" w:pos="2640"/>
          <w:tab w:val="left" w:pos="8160"/>
          <w:tab w:val="left" w:pos="9240"/>
        </w:tabs>
        <w:spacing w:line="192" w:lineRule="auto"/>
      </w:pPr>
    </w:p>
    <w:p w:rsidR="005E61C7" w:rsidRDefault="005E61C7">
      <w:pPr>
        <w:tabs>
          <w:tab w:val="left" w:pos="0"/>
          <w:tab w:val="left" w:pos="480"/>
          <w:tab w:val="left" w:pos="960"/>
          <w:tab w:val="left" w:pos="1440"/>
          <w:tab w:val="left" w:pos="2160"/>
          <w:tab w:val="left" w:pos="2640"/>
          <w:tab w:val="left" w:pos="8160"/>
          <w:tab w:val="left" w:pos="9240"/>
        </w:tabs>
        <w:spacing w:line="192" w:lineRule="auto"/>
      </w:pPr>
    </w:p>
    <w:p w:rsidR="005E61C7" w:rsidRDefault="005E61C7">
      <w:pPr>
        <w:tabs>
          <w:tab w:val="left" w:pos="0"/>
          <w:tab w:val="left" w:pos="480"/>
          <w:tab w:val="left" w:pos="960"/>
          <w:tab w:val="left" w:pos="1440"/>
          <w:tab w:val="left" w:pos="2160"/>
          <w:tab w:val="left" w:pos="2640"/>
          <w:tab w:val="left" w:pos="8160"/>
          <w:tab w:val="left" w:pos="9240"/>
        </w:tabs>
        <w:spacing w:line="192" w:lineRule="auto"/>
      </w:pPr>
    </w:p>
    <w:p w:rsidR="005E61C7" w:rsidRDefault="005E61C7">
      <w:pPr>
        <w:tabs>
          <w:tab w:val="left" w:pos="0"/>
          <w:tab w:val="left" w:pos="480"/>
          <w:tab w:val="left" w:pos="960"/>
          <w:tab w:val="left" w:pos="1440"/>
          <w:tab w:val="left" w:pos="2160"/>
          <w:tab w:val="left" w:pos="2640"/>
          <w:tab w:val="left" w:pos="8160"/>
          <w:tab w:val="left" w:pos="9240"/>
        </w:tabs>
        <w:spacing w:line="192" w:lineRule="auto"/>
      </w:pPr>
    </w:p>
    <w:p w:rsidR="005E61C7" w:rsidRDefault="005E61C7">
      <w:pPr>
        <w:tabs>
          <w:tab w:val="left" w:pos="0"/>
          <w:tab w:val="left" w:pos="480"/>
          <w:tab w:val="left" w:pos="960"/>
          <w:tab w:val="left" w:pos="1440"/>
          <w:tab w:val="left" w:pos="2160"/>
          <w:tab w:val="left" w:pos="2640"/>
          <w:tab w:val="left" w:pos="8160"/>
          <w:tab w:val="left" w:pos="9240"/>
        </w:tabs>
        <w:spacing w:line="192" w:lineRule="auto"/>
      </w:pPr>
    </w:p>
    <w:p w:rsidR="005E61C7" w:rsidRDefault="005E61C7">
      <w:pPr>
        <w:tabs>
          <w:tab w:val="left" w:pos="0"/>
          <w:tab w:val="left" w:pos="480"/>
          <w:tab w:val="left" w:pos="960"/>
          <w:tab w:val="left" w:pos="1440"/>
          <w:tab w:val="left" w:pos="2160"/>
          <w:tab w:val="left" w:pos="2640"/>
          <w:tab w:val="left" w:pos="8160"/>
          <w:tab w:val="left" w:pos="9240"/>
        </w:tabs>
        <w:spacing w:line="192" w:lineRule="auto"/>
      </w:pPr>
    </w:p>
    <w:p w:rsidR="005E61C7" w:rsidRDefault="005E61C7">
      <w:pPr>
        <w:tabs>
          <w:tab w:val="left" w:pos="0"/>
          <w:tab w:val="left" w:pos="480"/>
          <w:tab w:val="left" w:pos="960"/>
          <w:tab w:val="left" w:pos="1440"/>
          <w:tab w:val="left" w:pos="2160"/>
          <w:tab w:val="left" w:pos="2640"/>
          <w:tab w:val="left" w:pos="8160"/>
          <w:tab w:val="left" w:pos="9240"/>
        </w:tabs>
        <w:spacing w:line="192" w:lineRule="auto"/>
      </w:pPr>
    </w:p>
    <w:p w:rsidR="005E61C7" w:rsidRDefault="005E61C7">
      <w:pPr>
        <w:tabs>
          <w:tab w:val="left" w:pos="0"/>
          <w:tab w:val="left" w:pos="480"/>
          <w:tab w:val="left" w:pos="960"/>
          <w:tab w:val="left" w:pos="1440"/>
          <w:tab w:val="left" w:pos="2160"/>
          <w:tab w:val="left" w:pos="2640"/>
          <w:tab w:val="left" w:pos="8160"/>
          <w:tab w:val="left" w:pos="9240"/>
        </w:tabs>
        <w:spacing w:line="192" w:lineRule="auto"/>
      </w:pPr>
    </w:p>
    <w:p w:rsidR="005E61C7" w:rsidRDefault="005E61C7">
      <w:pPr>
        <w:tabs>
          <w:tab w:val="left" w:pos="0"/>
          <w:tab w:val="left" w:pos="480"/>
          <w:tab w:val="left" w:pos="960"/>
          <w:tab w:val="left" w:pos="1440"/>
          <w:tab w:val="left" w:pos="2160"/>
          <w:tab w:val="left" w:pos="2640"/>
          <w:tab w:val="left" w:pos="8160"/>
          <w:tab w:val="left" w:pos="9240"/>
        </w:tabs>
        <w:spacing w:line="192" w:lineRule="auto"/>
      </w:pPr>
    </w:p>
    <w:p w:rsidR="005E61C7" w:rsidRDefault="005E61C7">
      <w:pPr>
        <w:tabs>
          <w:tab w:val="left" w:pos="0"/>
          <w:tab w:val="left" w:pos="480"/>
          <w:tab w:val="left" w:pos="960"/>
          <w:tab w:val="left" w:pos="1440"/>
          <w:tab w:val="left" w:pos="2160"/>
          <w:tab w:val="left" w:pos="2640"/>
          <w:tab w:val="left" w:pos="8160"/>
          <w:tab w:val="left" w:pos="9240"/>
        </w:tabs>
        <w:spacing w:line="192" w:lineRule="auto"/>
      </w:pPr>
    </w:p>
    <w:p w:rsidR="005E61C7" w:rsidRDefault="005E61C7">
      <w:pPr>
        <w:tabs>
          <w:tab w:val="left" w:pos="0"/>
          <w:tab w:val="left" w:pos="480"/>
          <w:tab w:val="left" w:pos="960"/>
          <w:tab w:val="left" w:pos="1440"/>
          <w:tab w:val="left" w:pos="2160"/>
          <w:tab w:val="left" w:pos="2640"/>
          <w:tab w:val="left" w:pos="8160"/>
          <w:tab w:val="left" w:pos="9240"/>
        </w:tabs>
        <w:spacing w:line="192" w:lineRule="auto"/>
      </w:pPr>
    </w:p>
    <w:p w:rsidR="005E61C7" w:rsidRDefault="005E61C7">
      <w:pPr>
        <w:tabs>
          <w:tab w:val="left" w:pos="0"/>
          <w:tab w:val="left" w:pos="480"/>
          <w:tab w:val="left" w:pos="960"/>
          <w:tab w:val="left" w:pos="1440"/>
          <w:tab w:val="left" w:pos="2160"/>
          <w:tab w:val="left" w:pos="2640"/>
          <w:tab w:val="left" w:pos="8160"/>
          <w:tab w:val="left" w:pos="9240"/>
        </w:tabs>
        <w:spacing w:line="192" w:lineRule="auto"/>
      </w:pPr>
    </w:p>
    <w:p w:rsidR="005E61C7" w:rsidRDefault="005E61C7">
      <w:pPr>
        <w:tabs>
          <w:tab w:val="left" w:pos="0"/>
          <w:tab w:val="left" w:pos="480"/>
          <w:tab w:val="left" w:pos="960"/>
          <w:tab w:val="left" w:pos="1440"/>
          <w:tab w:val="left" w:pos="2160"/>
          <w:tab w:val="left" w:pos="2640"/>
          <w:tab w:val="left" w:pos="8160"/>
          <w:tab w:val="left" w:pos="9240"/>
        </w:tabs>
        <w:spacing w:line="192" w:lineRule="auto"/>
      </w:pPr>
    </w:p>
    <w:p w:rsidR="005E61C7" w:rsidRDefault="005E61C7">
      <w:pPr>
        <w:tabs>
          <w:tab w:val="right" w:pos="9360"/>
        </w:tabs>
        <w:spacing w:line="192" w:lineRule="auto"/>
      </w:pPr>
      <w:r>
        <w:t>Rev. 64</w:t>
      </w:r>
      <w:r>
        <w:tab/>
        <w:t>2-82.11</w:t>
      </w:r>
    </w:p>
    <w:p w:rsidR="005E61C7" w:rsidRDefault="005E61C7">
      <w:pPr>
        <w:tabs>
          <w:tab w:val="right" w:pos="9360"/>
        </w:tabs>
        <w:spacing w:line="192" w:lineRule="auto"/>
        <w:sectPr w:rsidR="00000000">
          <w:pgSz w:w="12240" w:h="15840"/>
          <w:pgMar w:top="1080" w:right="1440" w:bottom="1080" w:left="1440" w:header="720" w:footer="720" w:gutter="0"/>
          <w:paperSrc w:first="512" w:other="512"/>
          <w:cols w:space="720"/>
          <w:noEndnote/>
        </w:sectPr>
      </w:pPr>
    </w:p>
    <w:p w:rsidR="005E61C7" w:rsidRDefault="005E61C7">
      <w:pPr>
        <w:tabs>
          <w:tab w:val="center" w:pos="4680"/>
          <w:tab w:val="right" w:pos="9360"/>
        </w:tabs>
        <w:spacing w:line="192" w:lineRule="auto"/>
        <w:rPr>
          <w:u w:val="single"/>
        </w:rPr>
      </w:pPr>
      <w:r>
        <w:rPr>
          <w:u w:val="single"/>
        </w:rPr>
        <w:t>2107.5 (Cont.)</w:t>
      </w:r>
      <w:r>
        <w:rPr>
          <w:u w:val="single"/>
        </w:rPr>
        <w:tab/>
        <w:t>STATE ORGANIZATION AND GENERAL ADMINISTRATION</w:t>
      </w:r>
      <w:r>
        <w:rPr>
          <w:u w:val="single"/>
        </w:rPr>
        <w:tab/>
        <w:t>09-89</w:t>
      </w:r>
    </w:p>
    <w:p w:rsidR="005E61C7" w:rsidRDefault="005E61C7">
      <w:pPr>
        <w:tabs>
          <w:tab w:val="left" w:pos="0"/>
        </w:tabs>
        <w:spacing w:line="192" w:lineRule="auto"/>
      </w:pPr>
    </w:p>
    <w:p w:rsidR="005E61C7" w:rsidRDefault="005E61C7">
      <w:pPr>
        <w:tabs>
          <w:tab w:val="left" w:pos="0"/>
          <w:tab w:val="left" w:pos="480"/>
          <w:tab w:val="left" w:pos="960"/>
          <w:tab w:val="left" w:pos="1440"/>
          <w:tab w:val="left" w:pos="1920"/>
          <w:tab w:val="left" w:pos="2400"/>
        </w:tabs>
        <w:spacing w:line="192" w:lineRule="auto"/>
        <w:ind w:firstLine="480"/>
        <w:rPr>
          <w:color w:val="FF0000"/>
        </w:rPr>
      </w:pPr>
      <w:r>
        <w:rPr>
          <w:noProof/>
          <w:color w:val="FF0000"/>
        </w:rPr>
        <w:pict>
          <v:line id="_x0000_s1136" style="position:absolute;left:0;text-align:left;z-index:251558400;mso-position-horizontal:absolute;mso-position-horizontal-relative:text;mso-position-vertical:absolute;mso-position-vertical-relative:text" from="-7.2pt,.35pt" to="-7.2pt,14.35pt" o:allowincell="f" strokecolor="red"/>
        </w:pict>
      </w:r>
      <w:r>
        <w:rPr>
          <w:color w:val="FF0000"/>
        </w:rPr>
        <w:t>C.</w:t>
      </w:r>
      <w:r>
        <w:rPr>
          <w:color w:val="FF0000"/>
        </w:rPr>
        <w:tab/>
      </w:r>
      <w:r>
        <w:rPr>
          <w:color w:val="FF0000"/>
          <w:u w:val="single"/>
        </w:rPr>
        <w:t>Section 1915(b)(3)--Sharing of Cost Savings</w:t>
      </w:r>
      <w:r>
        <w:rPr>
          <w:color w:val="FF0000"/>
        </w:rPr>
        <w:t>.--You  must provide:</w:t>
      </w:r>
    </w:p>
    <w:p w:rsidR="005E61C7" w:rsidRDefault="005E61C7">
      <w:pPr>
        <w:tabs>
          <w:tab w:val="left" w:pos="0"/>
          <w:tab w:val="left" w:pos="480"/>
          <w:tab w:val="left" w:pos="960"/>
          <w:tab w:val="left" w:pos="1440"/>
          <w:tab w:val="left" w:pos="1920"/>
          <w:tab w:val="left" w:pos="2400"/>
        </w:tabs>
        <w:spacing w:line="192" w:lineRule="auto"/>
        <w:rPr>
          <w:color w:val="FF0000"/>
        </w:rPr>
      </w:pPr>
    </w:p>
    <w:p w:rsidR="005E61C7" w:rsidRDefault="005E61C7">
      <w:pPr>
        <w:tabs>
          <w:tab w:val="left" w:pos="0"/>
          <w:tab w:val="left" w:pos="480"/>
          <w:tab w:val="left" w:pos="960"/>
          <w:tab w:val="left" w:pos="1440"/>
          <w:tab w:val="left" w:pos="1920"/>
          <w:tab w:val="left" w:pos="2400"/>
        </w:tabs>
        <w:spacing w:line="192" w:lineRule="auto"/>
        <w:ind w:firstLine="960"/>
        <w:rPr>
          <w:color w:val="FF0000"/>
        </w:rPr>
      </w:pPr>
      <w:r>
        <w:rPr>
          <w:noProof/>
          <w:color w:val="FF0000"/>
        </w:rPr>
        <w:pict>
          <v:line id="_x0000_s1139" style="position:absolute;left:0;text-align:left;z-index:251561472;mso-position-horizontal:absolute;mso-position-horizontal-relative:text;mso-position-vertical:absolute;mso-position-vertical-relative:text" from="-7.2pt,22.2pt" to="-7.2pt,36.2pt" o:allowincell="f" strokecolor="red"/>
        </w:pict>
      </w:r>
      <w:r>
        <w:rPr>
          <w:noProof/>
          <w:color w:val="FF0000"/>
        </w:rPr>
        <w:pict>
          <v:line id="_x0000_s1138" style="position:absolute;left:0;text-align:left;z-index:251560448;mso-position-horizontal:absolute;mso-position-horizontal-relative:text;mso-position-vertical:absolute;mso-position-vertical-relative:text" from="-7.2pt,10.8pt" to="-7.2pt,24.8pt" o:allowincell="f" strokecolor="red"/>
        </w:pict>
      </w:r>
      <w:r>
        <w:rPr>
          <w:noProof/>
          <w:color w:val="FF0000"/>
        </w:rPr>
        <w:pict>
          <v:line id="_x0000_s1137" style="position:absolute;left:0;text-align:left;z-index:251559424;mso-position-horizontal:absolute;mso-position-horizontal-relative:text;mso-position-vertical:absolute;mso-position-vertical-relative:text" from="-7.2pt,.25pt" to="-7.2pt,14.25pt" o:allowincell="f" strokecolor="red"/>
        </w:pict>
      </w:r>
      <w:r>
        <w:rPr>
          <w:color w:val="FF0000"/>
        </w:rPr>
        <w:t>o</w:t>
      </w:r>
      <w:r>
        <w:rPr>
          <w:color w:val="FF0000"/>
        </w:rPr>
        <w:tab/>
        <w:t>A full description of the services to be delivered in a more cost effective manner, how they are to be delivered, and how that varies from the services normally delivered under the State plan;</w:t>
      </w:r>
    </w:p>
    <w:p w:rsidR="005E61C7" w:rsidRDefault="005E61C7">
      <w:pPr>
        <w:tabs>
          <w:tab w:val="left" w:pos="0"/>
          <w:tab w:val="left" w:pos="480"/>
          <w:tab w:val="left" w:pos="960"/>
          <w:tab w:val="left" w:pos="1440"/>
          <w:tab w:val="left" w:pos="1920"/>
          <w:tab w:val="left" w:pos="2400"/>
        </w:tabs>
        <w:spacing w:line="192" w:lineRule="auto"/>
        <w:rPr>
          <w:color w:val="FF0000"/>
        </w:rPr>
      </w:pPr>
    </w:p>
    <w:p w:rsidR="005E61C7" w:rsidRDefault="005E61C7">
      <w:pPr>
        <w:tabs>
          <w:tab w:val="left" w:pos="0"/>
          <w:tab w:val="left" w:pos="480"/>
          <w:tab w:val="left" w:pos="960"/>
          <w:tab w:val="left" w:pos="1440"/>
          <w:tab w:val="left" w:pos="1920"/>
          <w:tab w:val="left" w:pos="2400"/>
        </w:tabs>
        <w:spacing w:line="192" w:lineRule="auto"/>
        <w:ind w:firstLine="960"/>
        <w:rPr>
          <w:color w:val="FF0000"/>
        </w:rPr>
      </w:pPr>
      <w:r>
        <w:rPr>
          <w:noProof/>
          <w:color w:val="FF0000"/>
        </w:rPr>
        <w:pict>
          <v:line id="_x0000_s1140" style="position:absolute;left:0;text-align:left;z-index:251562496;mso-position-horizontal:absolute;mso-position-horizontal-relative:text;mso-position-vertical:absolute;mso-position-vertical-relative:text" from="-7.2pt,0" to="-7.2pt,14pt" o:allowincell="f" strokecolor="red"/>
        </w:pict>
      </w:r>
      <w:r>
        <w:rPr>
          <w:color w:val="FF0000"/>
        </w:rPr>
        <w:t>o</w:t>
      </w:r>
      <w:r>
        <w:rPr>
          <w:color w:val="FF0000"/>
        </w:rPr>
        <w:tab/>
        <w:t xml:space="preserve">The amount of savings to be achieved and how they are achieved; and </w:t>
      </w:r>
    </w:p>
    <w:p w:rsidR="005E61C7" w:rsidRDefault="005E61C7">
      <w:pPr>
        <w:tabs>
          <w:tab w:val="left" w:pos="0"/>
          <w:tab w:val="left" w:pos="480"/>
          <w:tab w:val="left" w:pos="960"/>
          <w:tab w:val="left" w:pos="1440"/>
          <w:tab w:val="left" w:pos="1920"/>
          <w:tab w:val="left" w:pos="2400"/>
        </w:tabs>
        <w:spacing w:line="192" w:lineRule="auto"/>
        <w:ind w:firstLine="960"/>
        <w:rPr>
          <w:color w:val="FF0000"/>
        </w:rPr>
      </w:pPr>
      <w:r>
        <w:rPr>
          <w:noProof/>
          <w:color w:val="FF0000"/>
        </w:rPr>
        <w:pict>
          <v:line id="_x0000_s1143" style="position:absolute;left:0;text-align:left;z-index:251565568;mso-position-horizontal:absolute;mso-position-horizontal-relative:text;mso-position-vertical:absolute;mso-position-vertical-relative:text" from="-7.2pt,22.3pt" to="-7.2pt,36.3pt" o:allowincell="f" strokecolor="red"/>
        </w:pict>
      </w:r>
      <w:r>
        <w:rPr>
          <w:noProof/>
          <w:color w:val="FF0000"/>
        </w:rPr>
        <w:pict>
          <v:line id="_x0000_s1142" style="position:absolute;left:0;text-align:left;z-index:251564544;mso-position-horizontal:absolute;mso-position-horizontal-relative:text;mso-position-vertical:absolute;mso-position-vertical-relative:text" from="-7.2pt,10.9pt" to="-7.2pt,24.9pt" o:allowincell="f" strokecolor="red"/>
        </w:pict>
      </w:r>
      <w:r>
        <w:rPr>
          <w:noProof/>
          <w:color w:val="FF0000"/>
        </w:rPr>
        <w:pict>
          <v:line id="_x0000_s1141" style="position:absolute;left:0;text-align:left;z-index:251563520;mso-position-horizontal:absolute;mso-position-horizontal-relative:text;mso-position-vertical:absolute;mso-position-vertical-relative:text" from="-7.2pt,.35pt" to="-7.2pt,14.35pt" o:allowincell="f" strokecolor="red"/>
        </w:pict>
      </w:r>
      <w:r>
        <w:rPr>
          <w:color w:val="FF0000"/>
        </w:rPr>
        <w:t xml:space="preserve">o The methods by which these savings are to be shared with recipients (e.g. increased services, elimination of </w:t>
      </w:r>
      <w:proofErr w:type="spellStart"/>
      <w:r>
        <w:rPr>
          <w:color w:val="FF0000"/>
        </w:rPr>
        <w:t>copayment</w:t>
      </w:r>
      <w:proofErr w:type="spellEnd"/>
      <w:r>
        <w:rPr>
          <w:color w:val="FF0000"/>
        </w:rPr>
        <w:t xml:space="preserve"> or service limitations) and the costs of those services.  The calculations should take into account the documentation principles and concepts set forth in §2108.</w:t>
      </w:r>
    </w:p>
    <w:p w:rsidR="005E61C7" w:rsidRDefault="005E61C7">
      <w:pPr>
        <w:tabs>
          <w:tab w:val="left" w:pos="0"/>
          <w:tab w:val="left" w:pos="480"/>
          <w:tab w:val="left" w:pos="960"/>
          <w:tab w:val="left" w:pos="1440"/>
          <w:tab w:val="left" w:pos="1920"/>
          <w:tab w:val="left" w:pos="2400"/>
        </w:tabs>
        <w:spacing w:line="192" w:lineRule="auto"/>
        <w:rPr>
          <w:color w:val="FF0000"/>
        </w:rPr>
      </w:pPr>
    </w:p>
    <w:p w:rsidR="005E61C7" w:rsidRDefault="005E61C7">
      <w:pPr>
        <w:tabs>
          <w:tab w:val="left" w:pos="0"/>
          <w:tab w:val="left" w:pos="480"/>
          <w:tab w:val="left" w:pos="960"/>
          <w:tab w:val="left" w:pos="1440"/>
          <w:tab w:val="left" w:pos="1920"/>
          <w:tab w:val="left" w:pos="2400"/>
        </w:tabs>
        <w:spacing w:line="192" w:lineRule="auto"/>
        <w:ind w:firstLine="480"/>
        <w:rPr>
          <w:color w:val="FF0000"/>
        </w:rPr>
      </w:pPr>
      <w:r>
        <w:rPr>
          <w:noProof/>
          <w:color w:val="FF0000"/>
        </w:rPr>
        <w:pict>
          <v:line id="_x0000_s1144" style="position:absolute;left:0;text-align:left;z-index:251566592;mso-position-horizontal:absolute;mso-position-horizontal-relative:text;mso-position-vertical:absolute;mso-position-vertical-relative:text" from="-7.2pt,.1pt" to="-7.2pt,14.1pt" o:allowincell="f" strokecolor="red"/>
        </w:pict>
      </w:r>
      <w:r>
        <w:rPr>
          <w:color w:val="FF0000"/>
        </w:rPr>
        <w:t>D.</w:t>
      </w:r>
      <w:r>
        <w:rPr>
          <w:color w:val="FF0000"/>
        </w:rPr>
        <w:tab/>
      </w:r>
      <w:r>
        <w:rPr>
          <w:color w:val="FF0000"/>
          <w:u w:val="single"/>
        </w:rPr>
        <w:t>Section 1915(b)(4)--Restriction of Recipients to Specific Providers</w:t>
      </w:r>
      <w:r>
        <w:rPr>
          <w:color w:val="FF0000"/>
        </w:rPr>
        <w:t>.--You must provide:</w:t>
      </w:r>
    </w:p>
    <w:p w:rsidR="005E61C7" w:rsidRDefault="005E61C7">
      <w:pPr>
        <w:tabs>
          <w:tab w:val="left" w:pos="0"/>
          <w:tab w:val="left" w:pos="480"/>
          <w:tab w:val="left" w:pos="960"/>
          <w:tab w:val="left" w:pos="1440"/>
          <w:tab w:val="left" w:pos="1920"/>
          <w:tab w:val="left" w:pos="2400"/>
        </w:tabs>
        <w:spacing w:line="192" w:lineRule="auto"/>
        <w:rPr>
          <w:color w:val="FF0000"/>
        </w:rPr>
      </w:pPr>
    </w:p>
    <w:p w:rsidR="005E61C7" w:rsidRDefault="005E61C7">
      <w:pPr>
        <w:tabs>
          <w:tab w:val="left" w:pos="0"/>
          <w:tab w:val="left" w:pos="480"/>
          <w:tab w:val="left" w:pos="960"/>
          <w:tab w:val="left" w:pos="1440"/>
          <w:tab w:val="left" w:pos="1920"/>
          <w:tab w:val="left" w:pos="2400"/>
        </w:tabs>
        <w:spacing w:line="192" w:lineRule="auto"/>
        <w:ind w:firstLine="960"/>
        <w:rPr>
          <w:color w:val="FF0000"/>
        </w:rPr>
      </w:pPr>
      <w:r>
        <w:rPr>
          <w:noProof/>
          <w:color w:val="FF0000"/>
        </w:rPr>
        <w:pict>
          <v:line id="_x0000_s1146" style="position:absolute;left:0;text-align:left;z-index:251568640;mso-position-horizontal:absolute;mso-position-horizontal-relative:text;mso-position-vertical:absolute;mso-position-vertical-relative:text" from="-7.2pt,11.4pt" to="-7.2pt,25.4pt" o:allowincell="f" strokecolor="red"/>
        </w:pict>
      </w:r>
      <w:r>
        <w:rPr>
          <w:noProof/>
          <w:color w:val="FF0000"/>
        </w:rPr>
        <w:pict>
          <v:line id="_x0000_s1145" style="position:absolute;left:0;text-align:left;z-index:251567616;mso-position-horizontal:absolute;mso-position-horizontal-relative:text;mso-position-vertical:absolute;mso-position-vertical-relative:text" from="-7.2pt,-.05pt" to="-7.2pt,13.95pt" o:allowincell="f" strokecolor="red"/>
        </w:pict>
      </w:r>
      <w:r>
        <w:rPr>
          <w:color w:val="FF0000"/>
        </w:rPr>
        <w:t>o</w:t>
      </w:r>
      <w:r>
        <w:rPr>
          <w:color w:val="FF0000"/>
        </w:rPr>
        <w:tab/>
        <w:t>The standards providers must meet regarding reimbursement, utilization and quality, and whether and how they differ if at all, from those in the State plan;</w:t>
      </w:r>
    </w:p>
    <w:p w:rsidR="005E61C7" w:rsidRDefault="005E61C7">
      <w:pPr>
        <w:tabs>
          <w:tab w:val="left" w:pos="0"/>
          <w:tab w:val="left" w:pos="480"/>
          <w:tab w:val="left" w:pos="960"/>
          <w:tab w:val="left" w:pos="1440"/>
          <w:tab w:val="left" w:pos="1920"/>
          <w:tab w:val="left" w:pos="2400"/>
        </w:tabs>
        <w:spacing w:line="192" w:lineRule="auto"/>
        <w:rPr>
          <w:color w:val="FF0000"/>
        </w:rPr>
      </w:pPr>
    </w:p>
    <w:p w:rsidR="005E61C7" w:rsidRDefault="005E61C7">
      <w:pPr>
        <w:tabs>
          <w:tab w:val="left" w:pos="0"/>
          <w:tab w:val="left" w:pos="480"/>
          <w:tab w:val="left" w:pos="960"/>
          <w:tab w:val="left" w:pos="1440"/>
          <w:tab w:val="left" w:pos="1920"/>
          <w:tab w:val="left" w:pos="2400"/>
        </w:tabs>
        <w:spacing w:line="192" w:lineRule="auto"/>
        <w:ind w:firstLine="960"/>
        <w:rPr>
          <w:color w:val="FF0000"/>
        </w:rPr>
      </w:pPr>
      <w:r>
        <w:rPr>
          <w:noProof/>
          <w:color w:val="FF0000"/>
        </w:rPr>
        <w:pict>
          <v:line id="_x0000_s1149" style="position:absolute;left:0;text-align:left;z-index:251571712;mso-position-horizontal:absolute;mso-position-horizontal-relative:text;mso-position-vertical:absolute;mso-position-vertical-relative:text" from="-7.2pt,22.2pt" to="-7.2pt,36.2pt" o:allowincell="f" strokecolor="red"/>
        </w:pict>
      </w:r>
      <w:r>
        <w:rPr>
          <w:noProof/>
          <w:color w:val="FF0000"/>
        </w:rPr>
        <w:pict>
          <v:line id="_x0000_s1148" style="position:absolute;left:0;text-align:left;z-index:251570688;mso-position-horizontal:absolute;mso-position-horizontal-relative:text;mso-position-vertical:absolute;mso-position-vertical-relative:text" from="-7.2pt,10.75pt" to="-7.2pt,24.75pt" o:allowincell="f" strokecolor="red"/>
        </w:pict>
      </w:r>
      <w:r>
        <w:rPr>
          <w:noProof/>
          <w:color w:val="FF0000"/>
        </w:rPr>
        <w:pict>
          <v:line id="_x0000_s1147" style="position:absolute;left:0;text-align:left;z-index:251569664;mso-position-horizontal:absolute;mso-position-horizontal-relative:text;mso-position-vertical:absolute;mso-position-vertical-relative:text" from="-7.2pt,.25pt" to="-7.2pt,14.25pt" o:allowincell="f" strokecolor="red"/>
        </w:pict>
      </w:r>
      <w:r>
        <w:rPr>
          <w:color w:val="FF0000"/>
        </w:rPr>
        <w:t>o</w:t>
      </w:r>
      <w:r>
        <w:rPr>
          <w:color w:val="FF0000"/>
        </w:rPr>
        <w:tab/>
        <w:t>Documentation to show how these standards are consistent with access, quality, and efficient and economic provision of services.  Standards must be based on written policies, procedures, and criteria that conform to acceptable medical practice and professional standards;</w:t>
      </w:r>
    </w:p>
    <w:p w:rsidR="005E61C7" w:rsidRDefault="005E61C7">
      <w:pPr>
        <w:tabs>
          <w:tab w:val="left" w:pos="0"/>
          <w:tab w:val="left" w:pos="480"/>
          <w:tab w:val="left" w:pos="960"/>
          <w:tab w:val="left" w:pos="1440"/>
          <w:tab w:val="left" w:pos="1920"/>
          <w:tab w:val="left" w:pos="2400"/>
        </w:tabs>
        <w:spacing w:line="192" w:lineRule="auto"/>
        <w:rPr>
          <w:color w:val="FF0000"/>
        </w:rPr>
      </w:pPr>
    </w:p>
    <w:p w:rsidR="005E61C7" w:rsidRDefault="005E61C7">
      <w:pPr>
        <w:tabs>
          <w:tab w:val="left" w:pos="0"/>
          <w:tab w:val="left" w:pos="480"/>
          <w:tab w:val="left" w:pos="960"/>
          <w:tab w:val="left" w:pos="1440"/>
          <w:tab w:val="left" w:pos="1920"/>
          <w:tab w:val="left" w:pos="2400"/>
        </w:tabs>
        <w:spacing w:line="192" w:lineRule="auto"/>
        <w:ind w:firstLine="960"/>
        <w:rPr>
          <w:color w:val="FF0000"/>
        </w:rPr>
      </w:pPr>
      <w:r>
        <w:rPr>
          <w:noProof/>
          <w:color w:val="FF0000"/>
        </w:rPr>
        <w:pict>
          <v:line id="_x0000_s1151" style="position:absolute;left:0;text-align:left;z-index:251573760;mso-position-horizontal:absolute;mso-position-horizontal-relative:text;mso-position-vertical:absolute;mso-position-vertical-relative:text" from="-7.2pt,11.4pt" to="-7.2pt,25.4pt" o:allowincell="f" strokecolor="red"/>
        </w:pict>
      </w:r>
      <w:r>
        <w:rPr>
          <w:noProof/>
          <w:color w:val="FF0000"/>
        </w:rPr>
        <w:pict>
          <v:line id="_x0000_s1150" style="position:absolute;left:0;text-align:left;z-index:251572736;mso-position-horizontal:absolute;mso-position-horizontal-relative:text;mso-position-vertical:absolute;mso-position-vertical-relative:text" from="-7.2pt,0" to="-7.2pt,14pt" o:allowincell="f" strokecolor="red"/>
        </w:pict>
      </w:r>
      <w:r>
        <w:rPr>
          <w:color w:val="FF0000"/>
        </w:rPr>
        <w:t>o</w:t>
      </w:r>
      <w:r>
        <w:rPr>
          <w:color w:val="FF0000"/>
        </w:rPr>
        <w:tab/>
        <w:t>A description of the type and number of providers to whom recipients  are to be restricted, how the providers are selected, and the selection criteria;</w:t>
      </w:r>
    </w:p>
    <w:p w:rsidR="005E61C7" w:rsidRDefault="005E61C7">
      <w:pPr>
        <w:tabs>
          <w:tab w:val="left" w:pos="0"/>
          <w:tab w:val="left" w:pos="480"/>
          <w:tab w:val="left" w:pos="960"/>
          <w:tab w:val="left" w:pos="1440"/>
          <w:tab w:val="left" w:pos="1920"/>
          <w:tab w:val="left" w:pos="2400"/>
        </w:tabs>
        <w:spacing w:line="192" w:lineRule="auto"/>
        <w:rPr>
          <w:color w:val="FF0000"/>
        </w:rPr>
      </w:pPr>
    </w:p>
    <w:p w:rsidR="005E61C7" w:rsidRDefault="005E61C7">
      <w:pPr>
        <w:tabs>
          <w:tab w:val="left" w:pos="0"/>
          <w:tab w:val="left" w:pos="480"/>
          <w:tab w:val="left" w:pos="960"/>
          <w:tab w:val="left" w:pos="1440"/>
          <w:tab w:val="left" w:pos="1920"/>
          <w:tab w:val="left" w:pos="2400"/>
        </w:tabs>
        <w:spacing w:line="192" w:lineRule="auto"/>
        <w:ind w:firstLine="960"/>
        <w:rPr>
          <w:color w:val="FF0000"/>
        </w:rPr>
      </w:pPr>
      <w:r>
        <w:rPr>
          <w:noProof/>
          <w:color w:val="FF0000"/>
        </w:rPr>
        <w:pict>
          <v:line id="_x0000_s1154" style="position:absolute;left:0;text-align:left;z-index:251576832;mso-position-horizontal:absolute;mso-position-horizontal-relative:text;mso-position-vertical:absolute;mso-position-vertical-relative:text" from="-7.2pt,22.15pt" to="-7.2pt,36.15pt" o:allowincell="f" strokecolor="red"/>
        </w:pict>
      </w:r>
      <w:r>
        <w:rPr>
          <w:noProof/>
          <w:color w:val="FF0000"/>
        </w:rPr>
        <w:pict>
          <v:line id="_x0000_s1153" style="position:absolute;left:0;text-align:left;z-index:251575808;mso-position-horizontal:absolute;mso-position-horizontal-relative:text;mso-position-vertical:absolute;mso-position-vertical-relative:text" from="-7.2pt,10.75pt" to="-7.2pt,24.75pt" o:allowincell="f" strokecolor="red"/>
        </w:pict>
      </w:r>
      <w:r>
        <w:rPr>
          <w:noProof/>
          <w:color w:val="FF0000"/>
        </w:rPr>
        <w:pict>
          <v:line id="_x0000_s1152" style="position:absolute;left:0;text-align:left;z-index:251574784;mso-position-horizontal:absolute;mso-position-horizontal-relative:text;mso-position-vertical:absolute;mso-position-vertical-relative:text" from="-7.2pt,.2pt" to="-7.2pt,14.2pt" o:allowincell="f" strokecolor="red"/>
        </w:pict>
      </w:r>
      <w:r>
        <w:rPr>
          <w:color w:val="FF0000"/>
        </w:rPr>
        <w:t>o</w:t>
      </w:r>
      <w:r>
        <w:rPr>
          <w:color w:val="FF0000"/>
        </w:rPr>
        <w:tab/>
        <w:t>A description of how you assure that providers are selected based solely on demonstrated effectiveness and efficiency in providing services and not on any other standard or criterion which discriminates among classes of providers;</w:t>
      </w:r>
    </w:p>
    <w:p w:rsidR="005E61C7" w:rsidRDefault="005E61C7">
      <w:pPr>
        <w:tabs>
          <w:tab w:val="left" w:pos="0"/>
          <w:tab w:val="left" w:pos="480"/>
          <w:tab w:val="left" w:pos="960"/>
          <w:tab w:val="left" w:pos="1440"/>
          <w:tab w:val="left" w:pos="1920"/>
          <w:tab w:val="left" w:pos="2400"/>
        </w:tabs>
        <w:spacing w:line="192" w:lineRule="auto"/>
        <w:rPr>
          <w:color w:val="FF0000"/>
        </w:rPr>
      </w:pPr>
    </w:p>
    <w:p w:rsidR="005E61C7" w:rsidRDefault="005E61C7">
      <w:pPr>
        <w:tabs>
          <w:tab w:val="left" w:pos="0"/>
          <w:tab w:val="left" w:pos="480"/>
          <w:tab w:val="left" w:pos="960"/>
          <w:tab w:val="left" w:pos="1440"/>
          <w:tab w:val="left" w:pos="1920"/>
          <w:tab w:val="left" w:pos="2400"/>
        </w:tabs>
        <w:spacing w:line="192" w:lineRule="auto"/>
        <w:ind w:firstLine="960"/>
        <w:rPr>
          <w:color w:val="FF0000"/>
        </w:rPr>
      </w:pPr>
      <w:r>
        <w:rPr>
          <w:noProof/>
          <w:color w:val="FF0000"/>
        </w:rPr>
        <w:pict>
          <v:line id="_x0000_s1156" style="position:absolute;left:0;text-align:left;z-index:251578880;mso-position-horizontal:absolute;mso-position-horizontal-relative:text;mso-position-vertical:absolute;mso-position-vertical-relative:text" from="-7.2pt,11.35pt" to="-7.2pt,25.35pt" o:allowincell="f" strokecolor="red"/>
        </w:pict>
      </w:r>
      <w:r>
        <w:rPr>
          <w:noProof/>
          <w:color w:val="FF0000"/>
        </w:rPr>
        <w:pict>
          <v:line id="_x0000_s1155" style="position:absolute;left:0;text-align:left;z-index:251577856;mso-position-horizontal:absolute;mso-position-horizontal-relative:text;mso-position-vertical:absolute;mso-position-vertical-relative:text" from="-7.2pt,-.05pt" to="-7.2pt,13.95pt" o:allowincell="f" strokecolor="red"/>
        </w:pict>
      </w:r>
      <w:r>
        <w:rPr>
          <w:color w:val="FF0000"/>
        </w:rPr>
        <w:t>o</w:t>
      </w:r>
      <w:r>
        <w:rPr>
          <w:color w:val="FF0000"/>
        </w:rPr>
        <w:tab/>
        <w:t>A description of how you restrict recipients to obtaining services only from qualified providers or practitioners that undertake to provide the covered care or medical services needed;</w:t>
      </w:r>
    </w:p>
    <w:p w:rsidR="005E61C7" w:rsidRDefault="005E61C7">
      <w:pPr>
        <w:tabs>
          <w:tab w:val="left" w:pos="0"/>
          <w:tab w:val="left" w:pos="480"/>
          <w:tab w:val="left" w:pos="960"/>
          <w:tab w:val="left" w:pos="1440"/>
          <w:tab w:val="left" w:pos="1920"/>
          <w:tab w:val="left" w:pos="2400"/>
        </w:tabs>
        <w:spacing w:line="192" w:lineRule="auto"/>
        <w:rPr>
          <w:color w:val="FF0000"/>
        </w:rPr>
      </w:pPr>
    </w:p>
    <w:p w:rsidR="005E61C7" w:rsidRDefault="005E61C7">
      <w:pPr>
        <w:tabs>
          <w:tab w:val="left" w:pos="0"/>
          <w:tab w:val="left" w:pos="480"/>
          <w:tab w:val="left" w:pos="960"/>
          <w:tab w:val="left" w:pos="1440"/>
          <w:tab w:val="left" w:pos="1920"/>
          <w:tab w:val="left" w:pos="2400"/>
        </w:tabs>
        <w:spacing w:line="192" w:lineRule="auto"/>
        <w:ind w:firstLine="960"/>
        <w:rPr>
          <w:color w:val="FF0000"/>
        </w:rPr>
      </w:pPr>
      <w:r>
        <w:rPr>
          <w:noProof/>
          <w:color w:val="FF0000"/>
        </w:rPr>
        <w:pict>
          <v:line id="_x0000_s1158" style="position:absolute;left:0;text-align:left;z-index:251580928;mso-position-horizontal:absolute;mso-position-horizontal-relative:text;mso-position-vertical:absolute;mso-position-vertical-relative:text" from="-7.2pt,10.75pt" to="-7.2pt,24.75pt" o:allowincell="f" strokecolor="red"/>
        </w:pict>
      </w:r>
      <w:r>
        <w:rPr>
          <w:noProof/>
          <w:color w:val="FF0000"/>
        </w:rPr>
        <w:pict>
          <v:line id="_x0000_s1157" style="position:absolute;left:0;text-align:left;z-index:251579904;mso-position-horizontal:absolute;mso-position-horizontal-relative:text;mso-position-vertical:absolute;mso-position-vertical-relative:text" from="-7.2pt,.2pt" to="-7.2pt,14.2pt" o:allowincell="f" strokecolor="red"/>
        </w:pict>
      </w:r>
      <w:r>
        <w:rPr>
          <w:color w:val="FF0000"/>
        </w:rPr>
        <w:t>o</w:t>
      </w:r>
      <w:r>
        <w:rPr>
          <w:color w:val="FF0000"/>
        </w:rPr>
        <w:tab/>
        <w:t>A description of how the restrictions are not applied in emergency circumstances; and</w:t>
      </w:r>
    </w:p>
    <w:p w:rsidR="005E61C7" w:rsidRDefault="005E61C7">
      <w:pPr>
        <w:tabs>
          <w:tab w:val="left" w:pos="0"/>
          <w:tab w:val="left" w:pos="480"/>
          <w:tab w:val="left" w:pos="960"/>
          <w:tab w:val="left" w:pos="1440"/>
          <w:tab w:val="left" w:pos="1920"/>
          <w:tab w:val="left" w:pos="2400"/>
        </w:tabs>
        <w:spacing w:line="192" w:lineRule="auto"/>
        <w:rPr>
          <w:color w:val="FF0000"/>
        </w:rPr>
      </w:pPr>
    </w:p>
    <w:p w:rsidR="005E61C7" w:rsidRDefault="005E61C7">
      <w:pPr>
        <w:tabs>
          <w:tab w:val="left" w:pos="0"/>
          <w:tab w:val="left" w:pos="480"/>
          <w:tab w:val="left" w:pos="960"/>
          <w:tab w:val="left" w:pos="1440"/>
          <w:tab w:val="left" w:pos="1920"/>
          <w:tab w:val="left" w:pos="2400"/>
        </w:tabs>
        <w:spacing w:line="192" w:lineRule="auto"/>
        <w:ind w:firstLine="960"/>
        <w:rPr>
          <w:color w:val="FF0000"/>
        </w:rPr>
      </w:pPr>
      <w:r>
        <w:rPr>
          <w:noProof/>
          <w:color w:val="FF0000"/>
        </w:rPr>
        <w:pict>
          <v:line id="_x0000_s1161" style="position:absolute;left:0;text-align:left;z-index:251584000;mso-position-horizontal:absolute;mso-position-horizontal-relative:text;mso-position-vertical:absolute;mso-position-vertical-relative:text" from="-7.2pt,22.45pt" to="-7.2pt,36.45pt" o:allowincell="f" strokecolor="red"/>
        </w:pict>
      </w:r>
      <w:r>
        <w:rPr>
          <w:noProof/>
          <w:color w:val="FF0000"/>
        </w:rPr>
        <w:pict>
          <v:line id="_x0000_s1160" style="position:absolute;left:0;text-align:left;z-index:251582976;mso-position-horizontal:absolute;mso-position-horizontal-relative:text;mso-position-vertical:absolute;mso-position-vertical-relative:text" from="-7.2pt,11pt" to="-7.2pt,25pt" o:allowincell="f" strokecolor="red"/>
        </w:pict>
      </w:r>
      <w:r>
        <w:rPr>
          <w:noProof/>
          <w:color w:val="FF0000"/>
        </w:rPr>
        <w:pict>
          <v:line id="_x0000_s1159" style="position:absolute;left:0;text-align:left;z-index:251581952;mso-position-horizontal:absolute;mso-position-horizontal-relative:text;mso-position-vertical:absolute;mso-position-vertical-relative:text" from="-7.2pt,.5pt" to="-7.2pt,14.5pt" o:allowincell="f" strokecolor="red"/>
        </w:pict>
      </w:r>
      <w:r>
        <w:rPr>
          <w:color w:val="FF0000"/>
        </w:rPr>
        <w:t>o</w:t>
      </w:r>
      <w:r>
        <w:rPr>
          <w:color w:val="FF0000"/>
        </w:rPr>
        <w:tab/>
        <w:t xml:space="preserve">A description of how recipients residing at a long term care facility are not subject to a restriction of freedom of choice based on this waiver authority unless you arrange for reasonable and adequate recipient transfers. </w:t>
      </w:r>
    </w:p>
    <w:p w:rsidR="005E61C7" w:rsidRDefault="005E61C7">
      <w:pPr>
        <w:tabs>
          <w:tab w:val="left" w:pos="0"/>
          <w:tab w:val="left" w:pos="480"/>
          <w:tab w:val="left" w:pos="960"/>
          <w:tab w:val="left" w:pos="1440"/>
          <w:tab w:val="left" w:pos="1920"/>
          <w:tab w:val="left" w:pos="2400"/>
        </w:tabs>
        <w:spacing w:line="192" w:lineRule="auto"/>
        <w:rPr>
          <w:color w:val="FF0000"/>
        </w:rPr>
      </w:pPr>
    </w:p>
    <w:p w:rsidR="005E61C7" w:rsidRDefault="005E61C7">
      <w:pPr>
        <w:tabs>
          <w:tab w:val="left" w:pos="0"/>
          <w:tab w:val="left" w:pos="480"/>
          <w:tab w:val="left" w:pos="960"/>
          <w:tab w:val="left" w:pos="1440"/>
          <w:tab w:val="left" w:pos="1920"/>
          <w:tab w:val="left" w:pos="2400"/>
        </w:tabs>
        <w:spacing w:line="192" w:lineRule="auto"/>
        <w:rPr>
          <w:color w:val="FF0000"/>
        </w:rPr>
      </w:pPr>
      <w:r>
        <w:rPr>
          <w:noProof/>
          <w:color w:val="FF0000"/>
        </w:rPr>
        <w:pict>
          <v:line id="_x0000_s1164" style="position:absolute;left:0;text-align:left;z-index:251587072;mso-position-horizontal:absolute;mso-position-horizontal-relative:text;mso-position-vertical:absolute;mso-position-vertical-relative:text" from="-7.2pt,22.2pt" to="-7.2pt,36.2pt" o:allowincell="f" strokecolor="red"/>
        </w:pict>
      </w:r>
      <w:r>
        <w:rPr>
          <w:noProof/>
          <w:color w:val="FF0000"/>
        </w:rPr>
        <w:pict>
          <v:line id="_x0000_s1163" style="position:absolute;left:0;text-align:left;z-index:251586048;mso-position-horizontal:absolute;mso-position-horizontal-relative:text;mso-position-vertical:absolute;mso-position-vertical-relative:text" from="-7.2pt,10.75pt" to="-7.2pt,24.75pt" o:allowincell="f" strokecolor="red"/>
        </w:pict>
      </w:r>
      <w:r>
        <w:rPr>
          <w:noProof/>
          <w:color w:val="FF0000"/>
        </w:rPr>
        <w:pict>
          <v:line id="_x0000_s1162" style="position:absolute;left:0;text-align:left;z-index:251585024;mso-position-horizontal:absolute;mso-position-horizontal-relative:text;mso-position-vertical:absolute;mso-position-vertical-relative:text" from="-7.2pt,.25pt" to="-7.2pt,14.25pt" o:allowincell="f" strokecolor="red"/>
        </w:pict>
      </w:r>
      <w:r>
        <w:rPr>
          <w:color w:val="FF0000"/>
        </w:rPr>
        <w:t>2107.6</w:t>
      </w:r>
      <w:r>
        <w:rPr>
          <w:color w:val="FF0000"/>
        </w:rPr>
        <w:tab/>
      </w:r>
      <w:r>
        <w:rPr>
          <w:color w:val="FF0000"/>
          <w:u w:val="single"/>
        </w:rPr>
        <w:t>Types of Capitation Contracts.</w:t>
      </w:r>
      <w:r>
        <w:rPr>
          <w:color w:val="FF0000"/>
        </w:rPr>
        <w:t>--If projects involve capitation arrangements or contracts, the proposal must indicate which one(s) of the three major types of capitation contracts in 42 CFR Part 434 will be used in the waiver project, and assure HCFA that</w:t>
      </w:r>
    </w:p>
    <w:p w:rsidR="005E61C7" w:rsidRDefault="005E61C7">
      <w:pPr>
        <w:tabs>
          <w:tab w:val="left" w:pos="0"/>
          <w:tab w:val="left" w:pos="480"/>
          <w:tab w:val="left" w:pos="960"/>
          <w:tab w:val="left" w:pos="1440"/>
          <w:tab w:val="left" w:pos="1920"/>
          <w:tab w:val="left" w:pos="2400"/>
        </w:tabs>
        <w:spacing w:line="192" w:lineRule="auto"/>
        <w:rPr>
          <w:color w:val="FF0000"/>
        </w:rPr>
      </w:pPr>
    </w:p>
    <w:p w:rsidR="005E61C7" w:rsidRDefault="005E61C7">
      <w:pPr>
        <w:tabs>
          <w:tab w:val="left" w:pos="0"/>
          <w:tab w:val="left" w:pos="480"/>
          <w:tab w:val="left" w:pos="960"/>
          <w:tab w:val="left" w:pos="1440"/>
          <w:tab w:val="left" w:pos="1920"/>
          <w:tab w:val="left" w:pos="2400"/>
        </w:tabs>
        <w:spacing w:line="192" w:lineRule="auto"/>
      </w:pPr>
    </w:p>
    <w:p w:rsidR="005E61C7" w:rsidRDefault="005E61C7">
      <w:pPr>
        <w:tabs>
          <w:tab w:val="left" w:pos="0"/>
          <w:tab w:val="left" w:pos="480"/>
          <w:tab w:val="left" w:pos="960"/>
          <w:tab w:val="left" w:pos="1440"/>
          <w:tab w:val="left" w:pos="1920"/>
          <w:tab w:val="left" w:pos="2400"/>
        </w:tabs>
        <w:spacing w:line="192" w:lineRule="auto"/>
      </w:pPr>
    </w:p>
    <w:p w:rsidR="005E61C7" w:rsidRDefault="005E61C7">
      <w:pPr>
        <w:tabs>
          <w:tab w:val="left" w:pos="0"/>
          <w:tab w:val="left" w:pos="480"/>
          <w:tab w:val="left" w:pos="960"/>
          <w:tab w:val="left" w:pos="1440"/>
          <w:tab w:val="left" w:pos="1920"/>
          <w:tab w:val="left" w:pos="2400"/>
        </w:tabs>
        <w:spacing w:line="192" w:lineRule="auto"/>
      </w:pPr>
    </w:p>
    <w:p w:rsidR="005E61C7" w:rsidRDefault="005E61C7">
      <w:pPr>
        <w:tabs>
          <w:tab w:val="left" w:pos="0"/>
          <w:tab w:val="left" w:pos="480"/>
          <w:tab w:val="left" w:pos="960"/>
          <w:tab w:val="left" w:pos="1440"/>
          <w:tab w:val="left" w:pos="1920"/>
          <w:tab w:val="left" w:pos="2400"/>
        </w:tabs>
        <w:spacing w:line="192" w:lineRule="auto"/>
      </w:pPr>
    </w:p>
    <w:p w:rsidR="005E61C7" w:rsidRDefault="005E61C7">
      <w:pPr>
        <w:tabs>
          <w:tab w:val="left" w:pos="0"/>
          <w:tab w:val="left" w:pos="480"/>
          <w:tab w:val="left" w:pos="960"/>
          <w:tab w:val="left" w:pos="1440"/>
          <w:tab w:val="left" w:pos="1920"/>
          <w:tab w:val="left" w:pos="2400"/>
        </w:tabs>
        <w:spacing w:line="192" w:lineRule="auto"/>
      </w:pPr>
    </w:p>
    <w:p w:rsidR="005E61C7" w:rsidRDefault="005E61C7">
      <w:pPr>
        <w:tabs>
          <w:tab w:val="left" w:pos="0"/>
          <w:tab w:val="left" w:pos="480"/>
          <w:tab w:val="left" w:pos="960"/>
          <w:tab w:val="left" w:pos="1440"/>
          <w:tab w:val="left" w:pos="1920"/>
          <w:tab w:val="left" w:pos="2400"/>
        </w:tabs>
        <w:spacing w:line="192" w:lineRule="auto"/>
      </w:pPr>
    </w:p>
    <w:p w:rsidR="005E61C7" w:rsidRDefault="005E61C7">
      <w:pPr>
        <w:tabs>
          <w:tab w:val="left" w:pos="0"/>
          <w:tab w:val="left" w:pos="480"/>
          <w:tab w:val="left" w:pos="960"/>
          <w:tab w:val="left" w:pos="1440"/>
          <w:tab w:val="left" w:pos="1920"/>
          <w:tab w:val="left" w:pos="2400"/>
        </w:tabs>
        <w:spacing w:line="192" w:lineRule="auto"/>
      </w:pPr>
    </w:p>
    <w:p w:rsidR="005E61C7" w:rsidRDefault="005E61C7">
      <w:pPr>
        <w:tabs>
          <w:tab w:val="left" w:pos="0"/>
          <w:tab w:val="left" w:pos="480"/>
          <w:tab w:val="left" w:pos="960"/>
          <w:tab w:val="left" w:pos="1440"/>
          <w:tab w:val="left" w:pos="1920"/>
          <w:tab w:val="left" w:pos="2400"/>
        </w:tabs>
        <w:spacing w:line="192" w:lineRule="auto"/>
      </w:pPr>
    </w:p>
    <w:p w:rsidR="005E61C7" w:rsidRDefault="005E61C7">
      <w:pPr>
        <w:tabs>
          <w:tab w:val="left" w:pos="0"/>
          <w:tab w:val="left" w:pos="480"/>
          <w:tab w:val="left" w:pos="960"/>
          <w:tab w:val="left" w:pos="1440"/>
          <w:tab w:val="left" w:pos="1920"/>
          <w:tab w:val="left" w:pos="2400"/>
        </w:tabs>
        <w:spacing w:line="192" w:lineRule="auto"/>
      </w:pPr>
    </w:p>
    <w:p w:rsidR="005E61C7" w:rsidRDefault="005E61C7">
      <w:pPr>
        <w:tabs>
          <w:tab w:val="left" w:pos="0"/>
          <w:tab w:val="left" w:pos="480"/>
          <w:tab w:val="left" w:pos="960"/>
          <w:tab w:val="left" w:pos="1440"/>
          <w:tab w:val="left" w:pos="1920"/>
          <w:tab w:val="left" w:pos="2400"/>
        </w:tabs>
        <w:spacing w:line="192" w:lineRule="auto"/>
      </w:pPr>
    </w:p>
    <w:p w:rsidR="005E61C7" w:rsidRDefault="005E61C7">
      <w:pPr>
        <w:tabs>
          <w:tab w:val="left" w:pos="0"/>
          <w:tab w:val="left" w:pos="480"/>
          <w:tab w:val="left" w:pos="960"/>
          <w:tab w:val="left" w:pos="1440"/>
          <w:tab w:val="left" w:pos="1920"/>
          <w:tab w:val="left" w:pos="2400"/>
        </w:tabs>
        <w:spacing w:line="192" w:lineRule="auto"/>
      </w:pPr>
    </w:p>
    <w:p w:rsidR="005E61C7" w:rsidRDefault="005E61C7">
      <w:pPr>
        <w:tabs>
          <w:tab w:val="left" w:pos="0"/>
          <w:tab w:val="left" w:pos="480"/>
          <w:tab w:val="left" w:pos="960"/>
          <w:tab w:val="left" w:pos="1440"/>
          <w:tab w:val="left" w:pos="1920"/>
          <w:tab w:val="left" w:pos="2400"/>
        </w:tabs>
        <w:spacing w:line="192" w:lineRule="auto"/>
      </w:pPr>
    </w:p>
    <w:p w:rsidR="005E61C7" w:rsidRDefault="005E61C7">
      <w:pPr>
        <w:tabs>
          <w:tab w:val="left" w:pos="0"/>
          <w:tab w:val="left" w:pos="480"/>
          <w:tab w:val="left" w:pos="960"/>
          <w:tab w:val="left" w:pos="1440"/>
          <w:tab w:val="left" w:pos="1920"/>
          <w:tab w:val="left" w:pos="2400"/>
        </w:tabs>
        <w:spacing w:line="192" w:lineRule="auto"/>
      </w:pPr>
    </w:p>
    <w:p w:rsidR="005E61C7" w:rsidRDefault="005E61C7">
      <w:pPr>
        <w:tabs>
          <w:tab w:val="left" w:pos="0"/>
          <w:tab w:val="left" w:pos="480"/>
          <w:tab w:val="left" w:pos="960"/>
          <w:tab w:val="left" w:pos="1440"/>
          <w:tab w:val="left" w:pos="1920"/>
          <w:tab w:val="left" w:pos="2400"/>
        </w:tabs>
        <w:spacing w:line="192" w:lineRule="auto"/>
      </w:pPr>
    </w:p>
    <w:p w:rsidR="005E61C7" w:rsidRDefault="005E61C7">
      <w:pPr>
        <w:tabs>
          <w:tab w:val="left" w:pos="0"/>
          <w:tab w:val="left" w:pos="480"/>
          <w:tab w:val="left" w:pos="960"/>
          <w:tab w:val="left" w:pos="1440"/>
          <w:tab w:val="left" w:pos="1920"/>
          <w:tab w:val="left" w:pos="2400"/>
        </w:tabs>
        <w:spacing w:line="192" w:lineRule="auto"/>
      </w:pPr>
    </w:p>
    <w:p w:rsidR="005E61C7" w:rsidRDefault="005E61C7">
      <w:pPr>
        <w:tabs>
          <w:tab w:val="left" w:pos="0"/>
          <w:tab w:val="left" w:pos="480"/>
          <w:tab w:val="left" w:pos="960"/>
          <w:tab w:val="left" w:pos="1440"/>
          <w:tab w:val="left" w:pos="1920"/>
          <w:tab w:val="left" w:pos="2400"/>
        </w:tabs>
        <w:spacing w:line="192" w:lineRule="auto"/>
      </w:pPr>
    </w:p>
    <w:p w:rsidR="005E61C7" w:rsidRDefault="005E61C7">
      <w:pPr>
        <w:tabs>
          <w:tab w:val="right" w:pos="9360"/>
        </w:tabs>
        <w:spacing w:line="192" w:lineRule="auto"/>
      </w:pPr>
      <w:r>
        <w:t>2-82.12</w:t>
      </w:r>
      <w:r>
        <w:tab/>
        <w:t>Rev. 64</w:t>
      </w:r>
    </w:p>
    <w:p w:rsidR="005E61C7" w:rsidRDefault="005E61C7">
      <w:pPr>
        <w:tabs>
          <w:tab w:val="right" w:pos="9360"/>
        </w:tabs>
        <w:spacing w:line="192" w:lineRule="auto"/>
        <w:sectPr w:rsidR="00000000">
          <w:pgSz w:w="12240" w:h="15840"/>
          <w:pgMar w:top="1080" w:right="1440" w:bottom="1080" w:left="1440" w:header="720" w:footer="720" w:gutter="0"/>
          <w:paperSrc w:first="512" w:other="512"/>
          <w:cols w:space="720"/>
          <w:noEndnote/>
        </w:sectPr>
      </w:pPr>
    </w:p>
    <w:p w:rsidR="005E61C7" w:rsidRDefault="005E61C7">
      <w:pPr>
        <w:tabs>
          <w:tab w:val="center" w:pos="4680"/>
          <w:tab w:val="left" w:pos="7920"/>
          <w:tab w:val="left" w:pos="8160"/>
        </w:tabs>
        <w:spacing w:line="192" w:lineRule="auto"/>
        <w:rPr>
          <w:u w:val="single"/>
        </w:rPr>
      </w:pPr>
      <w:r>
        <w:rPr>
          <w:u w:val="single"/>
        </w:rPr>
        <w:t xml:space="preserve">09-89  </w:t>
      </w:r>
      <w:r>
        <w:rPr>
          <w:u w:val="single"/>
        </w:rPr>
        <w:tab/>
        <w:t xml:space="preserve">STATE ORGANIZATION AND GENERAL ADMINISTRATION  2107.6 (Cont.) </w:t>
      </w:r>
    </w:p>
    <w:p w:rsidR="005E61C7" w:rsidRDefault="005E61C7">
      <w:pPr>
        <w:tabs>
          <w:tab w:val="left" w:pos="0"/>
        </w:tabs>
        <w:spacing w:line="192" w:lineRule="auto"/>
      </w:pPr>
    </w:p>
    <w:p w:rsidR="005E61C7" w:rsidRDefault="005E61C7">
      <w:pPr>
        <w:tabs>
          <w:tab w:val="left" w:pos="0"/>
          <w:tab w:val="left" w:pos="480"/>
          <w:tab w:val="left" w:pos="960"/>
          <w:tab w:val="left" w:pos="1440"/>
          <w:tab w:val="left" w:pos="2640"/>
          <w:tab w:val="left" w:pos="8160"/>
          <w:tab w:val="left" w:pos="9240"/>
        </w:tabs>
        <w:spacing w:line="192" w:lineRule="auto"/>
        <w:rPr>
          <w:color w:val="FF0000"/>
        </w:rPr>
      </w:pPr>
      <w:r>
        <w:rPr>
          <w:noProof/>
          <w:color w:val="FF0000"/>
        </w:rPr>
        <w:pict>
          <v:line id="_x0000_s1167" style="position:absolute;left:0;text-align:left;z-index:251590144;mso-position-horizontal:absolute;mso-position-horizontal-relative:text;mso-position-vertical:absolute;mso-position-vertical-relative:text" from="-7.2pt,22.3pt" to="-7.2pt,36.3pt" o:allowincell="f" strokecolor="red"/>
        </w:pict>
      </w:r>
      <w:r>
        <w:rPr>
          <w:noProof/>
          <w:color w:val="FF0000"/>
        </w:rPr>
        <w:pict>
          <v:line id="_x0000_s1166" style="position:absolute;left:0;text-align:left;z-index:251589120;mso-position-horizontal:absolute;mso-position-horizontal-relative:text;mso-position-vertical:absolute;mso-position-vertical-relative:text" from="-7.2pt,10.9pt" to="-7.2pt,24.9pt" o:allowincell="f" strokecolor="red"/>
        </w:pict>
      </w:r>
      <w:r>
        <w:rPr>
          <w:noProof/>
          <w:color w:val="FF0000"/>
        </w:rPr>
        <w:pict>
          <v:line id="_x0000_s1165" style="position:absolute;left:0;text-align:left;z-index:251588096;mso-position-horizontal:absolute;mso-position-horizontal-relative:text;mso-position-vertical:absolute;mso-position-vertical-relative:text" from="-7.2pt,.35pt" to="-7.2pt,14.35pt" o:allowincell="f" strokecolor="red"/>
        </w:pict>
      </w:r>
      <w:r>
        <w:rPr>
          <w:color w:val="FF0000"/>
        </w:rPr>
        <w:t xml:space="preserve">these contracts are in conformance with the appropriate regulations.  The discussion below of the three types of capitation contracts is meant to highlight their differences and should be used along with the formal definitions in Part 434.  </w:t>
      </w:r>
    </w:p>
    <w:p w:rsidR="005E61C7" w:rsidRDefault="005E61C7">
      <w:pPr>
        <w:tabs>
          <w:tab w:val="left" w:pos="0"/>
          <w:tab w:val="left" w:pos="480"/>
          <w:tab w:val="left" w:pos="960"/>
          <w:tab w:val="left" w:pos="1440"/>
          <w:tab w:val="left" w:pos="2640"/>
          <w:tab w:val="left" w:pos="8160"/>
          <w:tab w:val="left" w:pos="9240"/>
        </w:tabs>
        <w:spacing w:line="192" w:lineRule="auto"/>
        <w:rPr>
          <w:color w:val="FF0000"/>
        </w:rPr>
      </w:pPr>
    </w:p>
    <w:p w:rsidR="005E61C7" w:rsidRDefault="005E61C7">
      <w:pPr>
        <w:tabs>
          <w:tab w:val="left" w:pos="0"/>
          <w:tab w:val="left" w:pos="480"/>
          <w:tab w:val="left" w:pos="960"/>
          <w:tab w:val="left" w:pos="1440"/>
          <w:tab w:val="left" w:pos="2640"/>
          <w:tab w:val="left" w:pos="8160"/>
          <w:tab w:val="left" w:pos="9240"/>
        </w:tabs>
        <w:spacing w:line="192" w:lineRule="auto"/>
        <w:rPr>
          <w:color w:val="FF0000"/>
        </w:rPr>
      </w:pPr>
      <w:r>
        <w:rPr>
          <w:noProof/>
          <w:color w:val="FF0000"/>
        </w:rPr>
        <w:pict>
          <v:line id="_x0000_s1168" style="position:absolute;left:0;text-align:left;z-index:251591168;mso-position-horizontal:absolute;mso-position-horizontal-relative:text;mso-position-vertical:absolute;mso-position-vertical-relative:text" from="-7.2pt,.1pt" to="-7.2pt,14.1pt" o:allowincell="f" strokecolor="red"/>
        </w:pict>
      </w:r>
      <w:r>
        <w:rPr>
          <w:color w:val="FF0000"/>
        </w:rPr>
        <w:t>Specify which of the following contract arrangements apply:</w:t>
      </w:r>
    </w:p>
    <w:p w:rsidR="005E61C7" w:rsidRDefault="005E61C7">
      <w:pPr>
        <w:tabs>
          <w:tab w:val="left" w:pos="0"/>
          <w:tab w:val="left" w:pos="480"/>
          <w:tab w:val="left" w:pos="960"/>
          <w:tab w:val="left" w:pos="1440"/>
          <w:tab w:val="left" w:pos="2640"/>
          <w:tab w:val="left" w:pos="8160"/>
          <w:tab w:val="left" w:pos="9240"/>
        </w:tabs>
        <w:spacing w:line="192" w:lineRule="auto"/>
        <w:rPr>
          <w:color w:val="FF0000"/>
        </w:rPr>
      </w:pPr>
    </w:p>
    <w:p w:rsidR="005E61C7" w:rsidRDefault="005E61C7">
      <w:pPr>
        <w:tabs>
          <w:tab w:val="left" w:pos="0"/>
          <w:tab w:val="left" w:pos="480"/>
          <w:tab w:val="left" w:pos="960"/>
          <w:tab w:val="left" w:pos="1440"/>
          <w:tab w:val="left" w:pos="2640"/>
          <w:tab w:val="left" w:pos="8160"/>
          <w:tab w:val="left" w:pos="9240"/>
        </w:tabs>
        <w:spacing w:line="192" w:lineRule="auto"/>
        <w:ind w:firstLine="480"/>
        <w:rPr>
          <w:color w:val="FF0000"/>
        </w:rPr>
      </w:pPr>
      <w:r>
        <w:rPr>
          <w:noProof/>
          <w:color w:val="FF0000"/>
        </w:rPr>
        <w:pict>
          <v:line id="_x0000_s1172" style="position:absolute;left:0;text-align:left;z-index:251595264;mso-position-horizontal:absolute;mso-position-horizontal-relative:text;mso-position-vertical:absolute;mso-position-vertical-relative:text" from="-7.2pt,33.35pt" to="-7.2pt,47.35pt" o:allowincell="f" strokecolor="red"/>
        </w:pict>
      </w:r>
      <w:r>
        <w:rPr>
          <w:noProof/>
          <w:color w:val="FF0000"/>
        </w:rPr>
        <w:pict>
          <v:line id="_x0000_s1171" style="position:absolute;left:0;text-align:left;z-index:251594240;mso-position-horizontal:absolute;mso-position-horizontal-relative:text;mso-position-vertical:absolute;mso-position-vertical-relative:text" from="-7.2pt,21.95pt" to="-7.2pt,35.95pt" o:allowincell="f" strokecolor="red"/>
        </w:pict>
      </w:r>
      <w:r>
        <w:rPr>
          <w:noProof/>
          <w:color w:val="FF0000"/>
        </w:rPr>
        <w:pict>
          <v:line id="_x0000_s1170" style="position:absolute;left:0;text-align:left;z-index:251593216;mso-position-horizontal:absolute;mso-position-horizontal-relative:text;mso-position-vertical:absolute;mso-position-vertical-relative:text" from="-7.2pt,11.4pt" to="-7.2pt,25.4pt" o:allowincell="f" strokecolor="red"/>
        </w:pict>
      </w:r>
      <w:r>
        <w:rPr>
          <w:noProof/>
          <w:color w:val="FF0000"/>
        </w:rPr>
        <w:pict>
          <v:line id="_x0000_s1169" style="position:absolute;left:0;text-align:left;z-index:251592192;mso-position-horizontal:absolute;mso-position-horizontal-relative:text;mso-position-vertical:absolute;mso-position-vertical-relative:text" from="-7.2pt,0" to="-7.2pt,14pt" o:allowincell="f" strokecolor="red"/>
        </w:pict>
      </w:r>
      <w:r>
        <w:rPr>
          <w:color w:val="FF0000"/>
        </w:rPr>
        <w:t>A.</w:t>
      </w:r>
      <w:r>
        <w:rPr>
          <w:color w:val="FF0000"/>
        </w:rPr>
        <w:tab/>
      </w:r>
      <w:r>
        <w:rPr>
          <w:color w:val="FF0000"/>
          <w:u w:val="single"/>
        </w:rPr>
        <w:t>Health Maintenance Organization(HMO).</w:t>
      </w:r>
      <w:r>
        <w:rPr>
          <w:color w:val="FF0000"/>
        </w:rPr>
        <w:t xml:space="preserve">--An HMO is an entity which has a risk contract to provide comprehensive services directly, in exchange for prepaid </w:t>
      </w:r>
      <w:proofErr w:type="spellStart"/>
      <w:r>
        <w:rPr>
          <w:color w:val="FF0000"/>
        </w:rPr>
        <w:t>capitated</w:t>
      </w:r>
      <w:proofErr w:type="spellEnd"/>
      <w:r>
        <w:rPr>
          <w:color w:val="FF0000"/>
        </w:rPr>
        <w:t xml:space="preserve"> payments, either through staff or by arrangements, and if it is not one of the entities listed in §1903(m)(2)(B) of the Act, it must meet the HMO requirements in §1903(m)(2)(A).  Services are comprehensive if:</w:t>
      </w:r>
    </w:p>
    <w:p w:rsidR="005E61C7" w:rsidRDefault="005E61C7">
      <w:pPr>
        <w:tabs>
          <w:tab w:val="left" w:pos="0"/>
          <w:tab w:val="left" w:pos="480"/>
          <w:tab w:val="left" w:pos="960"/>
          <w:tab w:val="left" w:pos="1440"/>
          <w:tab w:val="left" w:pos="2640"/>
          <w:tab w:val="left" w:pos="8160"/>
          <w:tab w:val="left" w:pos="9240"/>
        </w:tabs>
        <w:spacing w:line="192" w:lineRule="auto"/>
        <w:rPr>
          <w:color w:val="FF0000"/>
        </w:rPr>
      </w:pPr>
    </w:p>
    <w:p w:rsidR="005E61C7" w:rsidRDefault="005E61C7">
      <w:pPr>
        <w:tabs>
          <w:tab w:val="left" w:pos="0"/>
          <w:tab w:val="left" w:pos="480"/>
          <w:tab w:val="left" w:pos="960"/>
          <w:tab w:val="left" w:pos="1440"/>
          <w:tab w:val="left" w:pos="2640"/>
          <w:tab w:val="left" w:pos="8160"/>
          <w:tab w:val="left" w:pos="9240"/>
        </w:tabs>
        <w:spacing w:line="192" w:lineRule="auto"/>
        <w:ind w:firstLine="960"/>
        <w:rPr>
          <w:color w:val="FF0000"/>
        </w:rPr>
      </w:pPr>
      <w:r>
        <w:rPr>
          <w:noProof/>
          <w:color w:val="FF0000"/>
        </w:rPr>
        <w:pict>
          <v:line id="_x0000_s1175" style="position:absolute;left:0;text-align:left;z-index:251598336;mso-position-horizontal:absolute;mso-position-horizontal-relative:text;mso-position-vertical:absolute;mso-position-vertical-relative:text" from="-7.2pt,22.05pt" to="-7.2pt,36.05pt" o:allowincell="f" strokecolor="red"/>
        </w:pict>
      </w:r>
      <w:r>
        <w:rPr>
          <w:noProof/>
          <w:color w:val="FF0000"/>
        </w:rPr>
        <w:pict>
          <v:line id="_x0000_s1174" style="position:absolute;left:0;text-align:left;z-index:251597312;mso-position-horizontal:absolute;mso-position-horizontal-relative:text;mso-position-vertical:absolute;mso-position-vertical-relative:text" from="-7.2pt,11.55pt" to="-7.2pt,25.55pt" o:allowincell="f" strokecolor="red"/>
        </w:pict>
      </w:r>
      <w:r>
        <w:rPr>
          <w:noProof/>
          <w:color w:val="FF0000"/>
        </w:rPr>
        <w:pict>
          <v:line id="_x0000_s1173" style="position:absolute;left:0;text-align:left;z-index:251596288;mso-position-horizontal:absolute;mso-position-horizontal-relative:text;mso-position-vertical:absolute;mso-position-vertical-relative:text" from="-7.2pt,.1pt" to="-7.2pt,14.1pt" o:allowincell="f" strokecolor="red"/>
        </w:pict>
      </w:r>
      <w:r>
        <w:rPr>
          <w:color w:val="FF0000"/>
        </w:rPr>
        <w:t xml:space="preserve">o </w:t>
      </w:r>
      <w:r>
        <w:rPr>
          <w:color w:val="FF0000"/>
        </w:rPr>
        <w:tab/>
        <w:t xml:space="preserve">The organization provides inpatient hospital services </w:t>
      </w:r>
      <w:r>
        <w:rPr>
          <w:color w:val="FF0000"/>
          <w:u w:val="single"/>
        </w:rPr>
        <w:t>and</w:t>
      </w:r>
      <w:r>
        <w:rPr>
          <w:color w:val="FF0000"/>
        </w:rPr>
        <w:t xml:space="preserve"> one other service listed in 1905(a)(2),(3),(4),(5) or (7) and the organization is paid on a prepaid capitation or other risk basis; or</w:t>
      </w:r>
    </w:p>
    <w:p w:rsidR="005E61C7" w:rsidRDefault="005E61C7">
      <w:pPr>
        <w:tabs>
          <w:tab w:val="left" w:pos="0"/>
          <w:tab w:val="left" w:pos="480"/>
          <w:tab w:val="left" w:pos="960"/>
          <w:tab w:val="left" w:pos="1440"/>
          <w:tab w:val="left" w:pos="2640"/>
          <w:tab w:val="left" w:pos="8160"/>
          <w:tab w:val="left" w:pos="9240"/>
        </w:tabs>
        <w:spacing w:line="192" w:lineRule="auto"/>
        <w:rPr>
          <w:color w:val="FF0000"/>
        </w:rPr>
      </w:pPr>
    </w:p>
    <w:p w:rsidR="005E61C7" w:rsidRDefault="005E61C7">
      <w:pPr>
        <w:tabs>
          <w:tab w:val="left" w:pos="0"/>
          <w:tab w:val="left" w:pos="480"/>
          <w:tab w:val="left" w:pos="960"/>
          <w:tab w:val="left" w:pos="1440"/>
          <w:tab w:val="left" w:pos="2640"/>
          <w:tab w:val="left" w:pos="8160"/>
          <w:tab w:val="left" w:pos="9240"/>
        </w:tabs>
        <w:spacing w:line="192" w:lineRule="auto"/>
        <w:ind w:firstLine="960"/>
        <w:rPr>
          <w:color w:val="FF0000"/>
        </w:rPr>
      </w:pPr>
      <w:r>
        <w:rPr>
          <w:noProof/>
          <w:color w:val="FF0000"/>
        </w:rPr>
        <w:pict>
          <v:line id="_x0000_s1181" style="position:absolute;left:0;text-align:left;z-index:251604480;mso-position-horizontal:absolute;mso-position-horizontal-relative:text;mso-position-vertical:absolute;mso-position-vertical-relative:text" from="-7.2pt,55.2pt" to="-7.2pt,69.2pt" o:allowincell="f" strokecolor="red"/>
        </w:pict>
      </w:r>
      <w:r>
        <w:rPr>
          <w:noProof/>
          <w:color w:val="FF0000"/>
        </w:rPr>
        <w:pict>
          <v:line id="_x0000_s1180" style="position:absolute;left:0;text-align:left;z-index:251603456;mso-position-horizontal:absolute;mso-position-horizontal-relative:text;mso-position-vertical:absolute;mso-position-vertical-relative:text" from="-7.2pt,44.65pt" to="-7.2pt,58.65pt" o:allowincell="f" strokecolor="red"/>
        </w:pict>
      </w:r>
      <w:r>
        <w:rPr>
          <w:noProof/>
          <w:color w:val="FF0000"/>
        </w:rPr>
        <w:pict>
          <v:line id="_x0000_s1179" style="position:absolute;left:0;text-align:left;z-index:251602432;mso-position-horizontal:absolute;mso-position-horizontal-relative:text;mso-position-vertical:absolute;mso-position-vertical-relative:text" from="-7.2pt,33.25pt" to="-7.2pt,47.25pt" o:allowincell="f" strokecolor="red"/>
        </w:pict>
      </w:r>
      <w:r>
        <w:rPr>
          <w:noProof/>
          <w:color w:val="FF0000"/>
        </w:rPr>
        <w:pict>
          <v:line id="_x0000_s1178" style="position:absolute;left:0;text-align:left;z-index:251601408;mso-position-horizontal:absolute;mso-position-horizontal-relative:text;mso-position-vertical:absolute;mso-position-vertical-relative:text" from="-7.2pt,21.8pt" to="-7.2pt,35.8pt" o:allowincell="f" strokecolor="red"/>
        </w:pict>
      </w:r>
      <w:r>
        <w:rPr>
          <w:noProof/>
          <w:color w:val="FF0000"/>
        </w:rPr>
        <w:pict>
          <v:line id="_x0000_s1177" style="position:absolute;left:0;text-align:left;z-index:251600384;mso-position-horizontal:absolute;mso-position-horizontal-relative:text;mso-position-vertical:absolute;mso-position-vertical-relative:text" from="-7.2pt,11.3pt" to="-7.2pt,25.3pt" o:allowincell="f" strokecolor="red"/>
        </w:pict>
      </w:r>
      <w:r>
        <w:rPr>
          <w:noProof/>
          <w:color w:val="FF0000"/>
        </w:rPr>
        <w:pict>
          <v:line id="_x0000_s1176" style="position:absolute;left:0;text-align:left;z-index:251599360;mso-position-horizontal:absolute;mso-position-horizontal-relative:text;mso-position-vertical:absolute;mso-position-vertical-relative:text" from="-7.2pt,-.15pt" to="-7.2pt,13.85pt" o:allowincell="f" strokecolor="red"/>
        </w:pict>
      </w:r>
      <w:r>
        <w:rPr>
          <w:color w:val="FF0000"/>
        </w:rPr>
        <w:t>o</w:t>
      </w:r>
      <w:r>
        <w:rPr>
          <w:color w:val="FF0000"/>
        </w:rPr>
        <w:tab/>
        <w:t>The organization is paid on a prepaid capitation or other risk basis and provides 3 or more of the following services under 1905(a),(2),(3),(4),(5), or (7) of the Act: outpatient hospital and rural health; laboratory and x-ray services; SNF, EPSDT services, and family planning services; physician services; and home health care services.  Section 1903(m)(2)(A)(iii) requires that any contract to an HMO in excess of $100,000 have prior approval by the Secretary or his/her designee. This authority has be</w:t>
      </w:r>
      <w:r>
        <w:rPr>
          <w:color w:val="FF0000"/>
        </w:rPr>
        <w:t>en delegated to Regional Administrators of HCFA.</w:t>
      </w:r>
    </w:p>
    <w:p w:rsidR="005E61C7" w:rsidRDefault="005E61C7">
      <w:pPr>
        <w:tabs>
          <w:tab w:val="left" w:pos="0"/>
          <w:tab w:val="left" w:pos="480"/>
          <w:tab w:val="left" w:pos="960"/>
          <w:tab w:val="left" w:pos="1440"/>
          <w:tab w:val="left" w:pos="2640"/>
          <w:tab w:val="left" w:pos="8160"/>
          <w:tab w:val="left" w:pos="9240"/>
        </w:tabs>
        <w:spacing w:line="192" w:lineRule="auto"/>
        <w:rPr>
          <w:color w:val="FF0000"/>
        </w:rPr>
      </w:pPr>
    </w:p>
    <w:p w:rsidR="005E61C7" w:rsidRDefault="005E61C7">
      <w:pPr>
        <w:tabs>
          <w:tab w:val="left" w:pos="0"/>
          <w:tab w:val="left" w:pos="480"/>
          <w:tab w:val="left" w:pos="960"/>
          <w:tab w:val="left" w:pos="1440"/>
          <w:tab w:val="left" w:pos="2640"/>
          <w:tab w:val="left" w:pos="8160"/>
          <w:tab w:val="left" w:pos="9240"/>
        </w:tabs>
        <w:spacing w:line="192" w:lineRule="auto"/>
        <w:ind w:firstLine="480"/>
        <w:rPr>
          <w:color w:val="FF0000"/>
        </w:rPr>
      </w:pPr>
      <w:r>
        <w:rPr>
          <w:noProof/>
          <w:color w:val="FF0000"/>
        </w:rPr>
        <w:pict>
          <v:line id="_x0000_s1191" style="position:absolute;left:0;text-align:left;z-index:251614720;mso-position-horizontal:absolute;mso-position-horizontal-relative:text;mso-position-vertical:absolute;mso-position-vertical-relative:text" from="-7.2pt,99.05pt" to="-7.2pt,113.05pt" o:allowincell="f" strokecolor="red"/>
        </w:pict>
      </w:r>
      <w:r>
        <w:rPr>
          <w:noProof/>
          <w:color w:val="FF0000"/>
        </w:rPr>
        <w:pict>
          <v:line id="_x0000_s1190" style="position:absolute;left:0;text-align:left;z-index:251613696;mso-position-horizontal:absolute;mso-position-horizontal-relative:text;mso-position-vertical:absolute;mso-position-vertical-relative:text" from="-7.2pt,88.5pt" to="-7.2pt,102.5pt" o:allowincell="f" strokecolor="red"/>
        </w:pict>
      </w:r>
      <w:r>
        <w:rPr>
          <w:noProof/>
          <w:color w:val="FF0000"/>
        </w:rPr>
        <w:pict>
          <v:line id="_x0000_s1189" style="position:absolute;left:0;text-align:left;z-index:251612672;mso-position-horizontal:absolute;mso-position-horizontal-relative:text;mso-position-vertical:absolute;mso-position-vertical-relative:text" from="-7.2pt,77.1pt" to="-7.2pt,91.1pt" o:allowincell="f" strokecolor="red"/>
        </w:pict>
      </w:r>
      <w:r>
        <w:rPr>
          <w:noProof/>
          <w:color w:val="FF0000"/>
        </w:rPr>
        <w:pict>
          <v:line id="_x0000_s1188" style="position:absolute;left:0;text-align:left;z-index:251611648;mso-position-horizontal:absolute;mso-position-horizontal-relative:text;mso-position-vertical:absolute;mso-position-vertical-relative:text" from="-7.2pt,66.55pt" to="-7.2pt,80.55pt" o:allowincell="f" strokecolor="red"/>
        </w:pict>
      </w:r>
      <w:r>
        <w:rPr>
          <w:noProof/>
          <w:color w:val="FF0000"/>
        </w:rPr>
        <w:pict>
          <v:line id="_x0000_s1187" style="position:absolute;left:0;text-align:left;z-index:251610624;mso-position-horizontal:absolute;mso-position-horizontal-relative:text;mso-position-vertical:absolute;mso-position-vertical-relative:text" from="-7.2pt,55.15pt" to="-7.2pt,69.15pt" o:allowincell="f" strokecolor="red"/>
        </w:pict>
      </w:r>
      <w:r>
        <w:rPr>
          <w:noProof/>
          <w:color w:val="FF0000"/>
        </w:rPr>
        <w:pict>
          <v:line id="_x0000_s1186" style="position:absolute;left:0;text-align:left;z-index:251609600;mso-position-horizontal:absolute;mso-position-horizontal-relative:text;mso-position-vertical:absolute;mso-position-vertical-relative:text" from="-7.2pt,44.6pt" to="-7.2pt,58.6pt" o:allowincell="f" strokecolor="red"/>
        </w:pict>
      </w:r>
      <w:r>
        <w:rPr>
          <w:noProof/>
          <w:color w:val="FF0000"/>
        </w:rPr>
        <w:pict>
          <v:line id="_x0000_s1185" style="position:absolute;left:0;text-align:left;z-index:251608576;mso-position-horizontal:absolute;mso-position-horizontal-relative:text;mso-position-vertical:absolute;mso-position-vertical-relative:text" from="-7.2pt,33.2pt" to="-7.2pt,47.2pt" o:allowincell="f" strokecolor="red"/>
        </w:pict>
      </w:r>
      <w:r>
        <w:rPr>
          <w:noProof/>
          <w:color w:val="FF0000"/>
        </w:rPr>
        <w:pict>
          <v:line id="_x0000_s1184" style="position:absolute;left:0;text-align:left;z-index:251607552;mso-position-horizontal:absolute;mso-position-horizontal-relative:text;mso-position-vertical:absolute;mso-position-vertical-relative:text" from="-7.2pt,21.8pt" to="-7.2pt,35.8pt" o:allowincell="f" strokecolor="red"/>
        </w:pict>
      </w:r>
      <w:r>
        <w:rPr>
          <w:noProof/>
          <w:color w:val="FF0000"/>
        </w:rPr>
        <w:pict>
          <v:line id="_x0000_s1183" style="position:absolute;left:0;text-align:left;z-index:251606528;mso-position-horizontal:absolute;mso-position-horizontal-relative:text;mso-position-vertical:absolute;mso-position-vertical-relative:text" from="-7.2pt,11.25pt" to="-7.2pt,25.25pt" o:allowincell="f" strokecolor="red"/>
        </w:pict>
      </w:r>
      <w:r>
        <w:rPr>
          <w:noProof/>
          <w:color w:val="FF0000"/>
        </w:rPr>
        <w:pict>
          <v:line id="_x0000_s1182" style="position:absolute;left:0;text-align:left;z-index:251605504;mso-position-horizontal:absolute;mso-position-horizontal-relative:text;mso-position-vertical:absolute;mso-position-vertical-relative:text" from="-7.2pt,-.15pt" to="-7.2pt,13.85pt" o:allowincell="f" strokecolor="red"/>
        </w:pict>
      </w:r>
      <w:r>
        <w:rPr>
          <w:color w:val="FF0000"/>
        </w:rPr>
        <w:t>B.</w:t>
      </w:r>
      <w:r>
        <w:rPr>
          <w:color w:val="FF0000"/>
        </w:rPr>
        <w:tab/>
      </w:r>
      <w:r>
        <w:rPr>
          <w:color w:val="FF0000"/>
          <w:u w:val="single"/>
        </w:rPr>
        <w:t>Health Insuring Organization</w:t>
      </w:r>
      <w:r>
        <w:rPr>
          <w:color w:val="FF0000"/>
        </w:rPr>
        <w:t xml:space="preserve"> (HIO).--An HIO is an entity which assumes an underwriting risk to pay for medical services provided to recipients in exchange for a premium or subscription charge paid by the State agency.  </w:t>
      </w:r>
      <w:proofErr w:type="spellStart"/>
      <w:r>
        <w:rPr>
          <w:color w:val="FF0000"/>
        </w:rPr>
        <w:t>HIOs</w:t>
      </w:r>
      <w:proofErr w:type="spellEnd"/>
      <w:r>
        <w:rPr>
          <w:color w:val="FF0000"/>
        </w:rPr>
        <w:t xml:space="preserve"> do </w:t>
      </w:r>
      <w:r>
        <w:rPr>
          <w:color w:val="FF0000"/>
          <w:u w:val="single"/>
        </w:rPr>
        <w:t>not</w:t>
      </w:r>
      <w:r>
        <w:rPr>
          <w:color w:val="FF0000"/>
        </w:rPr>
        <w:t xml:space="preserve"> assume medical responsibility for individual services.  If the waiver proposes that the contracting entity </w:t>
      </w:r>
      <w:r>
        <w:rPr>
          <w:color w:val="FF0000"/>
          <w:u w:val="single"/>
        </w:rPr>
        <w:t>provide</w:t>
      </w:r>
      <w:r>
        <w:rPr>
          <w:color w:val="FF0000"/>
        </w:rPr>
        <w:t xml:space="preserve"> care directly, it is not an HIO.  Some </w:t>
      </w:r>
      <w:proofErr w:type="spellStart"/>
      <w:r>
        <w:rPr>
          <w:color w:val="FF0000"/>
        </w:rPr>
        <w:t>HIOs</w:t>
      </w:r>
      <w:proofErr w:type="spellEnd"/>
      <w:r>
        <w:rPr>
          <w:color w:val="FF0000"/>
        </w:rPr>
        <w:t xml:space="preserve"> contract with providers and primary care case managers (physician groups) to provide care. Any HIO which becam</w:t>
      </w:r>
      <w:r>
        <w:rPr>
          <w:color w:val="FF0000"/>
        </w:rPr>
        <w:t xml:space="preserve">e operational on or after January 1, 1986, and which arranges with other providers (through subcontracts or other arrangements) for the delivery of services to Medicaid enrollees on a prepaid capitation risk basis is subject to the requirements for HMOs in §l903(m)of the Act. The distinguishing aspect of an HIO is that it pays bills (rather than provides medical services) and operates similarly to a fiscal intermediary.  </w:t>
      </w:r>
    </w:p>
    <w:p w:rsidR="005E61C7" w:rsidRDefault="005E61C7">
      <w:pPr>
        <w:tabs>
          <w:tab w:val="left" w:pos="0"/>
          <w:tab w:val="left" w:pos="480"/>
          <w:tab w:val="left" w:pos="960"/>
          <w:tab w:val="left" w:pos="1440"/>
          <w:tab w:val="left" w:pos="2640"/>
          <w:tab w:val="left" w:pos="8160"/>
          <w:tab w:val="left" w:pos="9240"/>
        </w:tabs>
        <w:spacing w:line="192" w:lineRule="auto"/>
        <w:rPr>
          <w:color w:val="FF0000"/>
        </w:rPr>
      </w:pPr>
    </w:p>
    <w:p w:rsidR="005E61C7" w:rsidRDefault="005E61C7">
      <w:pPr>
        <w:tabs>
          <w:tab w:val="left" w:pos="0"/>
          <w:tab w:val="left" w:pos="480"/>
          <w:tab w:val="left" w:pos="960"/>
          <w:tab w:val="left" w:pos="1440"/>
          <w:tab w:val="left" w:pos="2640"/>
          <w:tab w:val="left" w:pos="8160"/>
          <w:tab w:val="left" w:pos="9240"/>
        </w:tabs>
        <w:spacing w:line="192" w:lineRule="auto"/>
        <w:ind w:firstLine="480"/>
        <w:rPr>
          <w:color w:val="FF0000"/>
        </w:rPr>
      </w:pPr>
      <w:r>
        <w:rPr>
          <w:noProof/>
          <w:color w:val="FF0000"/>
        </w:rPr>
        <w:pict>
          <v:line id="_x0000_s1193" style="position:absolute;left:0;text-align:left;z-index:251616768;mso-position-horizontal:absolute;mso-position-horizontal-relative:text;mso-position-vertical:absolute;mso-position-vertical-relative:text" from="-7.2pt,11pt" to="-7.2pt,25pt" o:allowincell="f" strokecolor="red"/>
        </w:pict>
      </w:r>
      <w:r>
        <w:rPr>
          <w:noProof/>
          <w:color w:val="FF0000"/>
        </w:rPr>
        <w:pict>
          <v:line id="_x0000_s1192" style="position:absolute;left:0;text-align:left;z-index:251615744;mso-position-horizontal:absolute;mso-position-horizontal-relative:text;mso-position-vertical:absolute;mso-position-vertical-relative:text" from="-7.2pt,.5pt" to="-7.2pt,14.5pt" o:allowincell="f" strokecolor="red"/>
        </w:pict>
      </w:r>
      <w:r>
        <w:rPr>
          <w:color w:val="FF0000"/>
        </w:rPr>
        <w:t xml:space="preserve">C. </w:t>
      </w:r>
      <w:r>
        <w:rPr>
          <w:color w:val="FF0000"/>
        </w:rPr>
        <w:tab/>
      </w:r>
      <w:r>
        <w:rPr>
          <w:color w:val="FF0000"/>
          <w:u w:val="single"/>
        </w:rPr>
        <w:t>Prepaid Health Plan (PHP).</w:t>
      </w:r>
      <w:r>
        <w:rPr>
          <w:color w:val="FF0000"/>
        </w:rPr>
        <w:t>--The contractor is a PHP if the payment is on a non-risk basis or, if the payment basis is risk and one of the following situations exist:</w:t>
      </w:r>
    </w:p>
    <w:p w:rsidR="005E61C7" w:rsidRDefault="005E61C7">
      <w:pPr>
        <w:tabs>
          <w:tab w:val="left" w:pos="0"/>
          <w:tab w:val="left" w:pos="480"/>
          <w:tab w:val="left" w:pos="960"/>
          <w:tab w:val="left" w:pos="1440"/>
          <w:tab w:val="left" w:pos="2640"/>
          <w:tab w:val="left" w:pos="8160"/>
          <w:tab w:val="left" w:pos="9240"/>
        </w:tabs>
        <w:spacing w:line="192" w:lineRule="auto"/>
        <w:rPr>
          <w:color w:val="FF0000"/>
        </w:rPr>
      </w:pPr>
    </w:p>
    <w:p w:rsidR="005E61C7" w:rsidRDefault="005E61C7">
      <w:pPr>
        <w:tabs>
          <w:tab w:val="left" w:pos="0"/>
          <w:tab w:val="left" w:pos="480"/>
          <w:tab w:val="left" w:pos="960"/>
          <w:tab w:val="left" w:pos="1440"/>
          <w:tab w:val="left" w:pos="2640"/>
          <w:tab w:val="left" w:pos="8160"/>
          <w:tab w:val="left" w:pos="9240"/>
        </w:tabs>
        <w:spacing w:line="192" w:lineRule="auto"/>
        <w:ind w:firstLine="960"/>
        <w:rPr>
          <w:color w:val="FF0000"/>
        </w:rPr>
      </w:pPr>
      <w:r>
        <w:rPr>
          <w:noProof/>
          <w:color w:val="FF0000"/>
        </w:rPr>
        <w:pict>
          <v:line id="_x0000_s1194" style="position:absolute;left:0;text-align:left;z-index:251617792;mso-position-horizontal:absolute;mso-position-horizontal-relative:text;mso-position-vertical:absolute;mso-position-vertical-relative:text" from="-7.2pt,-.2pt" to="-7.2pt,13.8pt" o:allowincell="f" strokecolor="red"/>
        </w:pict>
      </w:r>
      <w:r>
        <w:rPr>
          <w:color w:val="FF0000"/>
        </w:rPr>
        <w:t>o</w:t>
      </w:r>
      <w:r>
        <w:rPr>
          <w:color w:val="FF0000"/>
        </w:rPr>
        <w:tab/>
        <w:t>The contractor is one of the entities listed in §1903(m)(2)(B) of the Act; or</w:t>
      </w:r>
    </w:p>
    <w:p w:rsidR="005E61C7" w:rsidRDefault="005E61C7">
      <w:pPr>
        <w:tabs>
          <w:tab w:val="left" w:pos="0"/>
          <w:tab w:val="left" w:pos="480"/>
          <w:tab w:val="left" w:pos="960"/>
          <w:tab w:val="left" w:pos="1440"/>
          <w:tab w:val="left" w:pos="2640"/>
          <w:tab w:val="left" w:pos="8160"/>
          <w:tab w:val="left" w:pos="9240"/>
        </w:tabs>
        <w:spacing w:line="192" w:lineRule="auto"/>
        <w:rPr>
          <w:color w:val="FF0000"/>
        </w:rPr>
      </w:pPr>
    </w:p>
    <w:p w:rsidR="005E61C7" w:rsidRDefault="005E61C7">
      <w:pPr>
        <w:tabs>
          <w:tab w:val="left" w:pos="0"/>
          <w:tab w:val="left" w:pos="480"/>
          <w:tab w:val="left" w:pos="960"/>
          <w:tab w:val="left" w:pos="1440"/>
          <w:tab w:val="left" w:pos="2640"/>
          <w:tab w:val="left" w:pos="8160"/>
          <w:tab w:val="left" w:pos="9240"/>
        </w:tabs>
        <w:spacing w:line="192" w:lineRule="auto"/>
        <w:ind w:firstLine="960"/>
        <w:rPr>
          <w:color w:val="FF0000"/>
        </w:rPr>
      </w:pPr>
      <w:r>
        <w:rPr>
          <w:noProof/>
          <w:color w:val="FF0000"/>
        </w:rPr>
        <w:pict>
          <v:line id="_x0000_s1195" style="position:absolute;left:0;text-align:left;z-index:251618816;mso-position-horizontal:absolute;mso-position-horizontal-relative:text;mso-position-vertical:absolute;mso-position-vertical-relative:text" from="-7.2pt,-.3pt" to="-7.2pt,13.7pt" o:allowincell="f" strokecolor="red"/>
        </w:pict>
      </w:r>
      <w:r>
        <w:rPr>
          <w:color w:val="FF0000"/>
        </w:rPr>
        <w:t>o</w:t>
      </w:r>
      <w:r>
        <w:rPr>
          <w:color w:val="FF0000"/>
        </w:rPr>
        <w:tab/>
        <w:t>The scope of services is not comprehensive.  (See subsection A.)</w:t>
      </w:r>
    </w:p>
    <w:p w:rsidR="005E61C7" w:rsidRDefault="005E61C7">
      <w:pPr>
        <w:tabs>
          <w:tab w:val="left" w:pos="0"/>
          <w:tab w:val="left" w:pos="480"/>
          <w:tab w:val="left" w:pos="960"/>
          <w:tab w:val="left" w:pos="1440"/>
          <w:tab w:val="left" w:pos="2640"/>
          <w:tab w:val="left" w:pos="8160"/>
          <w:tab w:val="left" w:pos="9240"/>
        </w:tabs>
        <w:spacing w:line="192" w:lineRule="auto"/>
      </w:pPr>
    </w:p>
    <w:p w:rsidR="005E61C7" w:rsidRDefault="005E61C7">
      <w:pPr>
        <w:tabs>
          <w:tab w:val="left" w:pos="0"/>
          <w:tab w:val="left" w:pos="480"/>
          <w:tab w:val="left" w:pos="960"/>
          <w:tab w:val="left" w:pos="1440"/>
          <w:tab w:val="left" w:pos="2640"/>
          <w:tab w:val="left" w:pos="8160"/>
          <w:tab w:val="left" w:pos="9240"/>
        </w:tabs>
        <w:spacing w:line="192" w:lineRule="auto"/>
      </w:pPr>
    </w:p>
    <w:p w:rsidR="005E61C7" w:rsidRDefault="005E61C7">
      <w:pPr>
        <w:tabs>
          <w:tab w:val="left" w:pos="0"/>
          <w:tab w:val="left" w:pos="480"/>
          <w:tab w:val="left" w:pos="960"/>
          <w:tab w:val="left" w:pos="1440"/>
          <w:tab w:val="left" w:pos="2640"/>
          <w:tab w:val="left" w:pos="8160"/>
          <w:tab w:val="left" w:pos="9240"/>
        </w:tabs>
        <w:spacing w:line="192" w:lineRule="auto"/>
      </w:pPr>
    </w:p>
    <w:p w:rsidR="005E61C7" w:rsidRDefault="005E61C7">
      <w:pPr>
        <w:tabs>
          <w:tab w:val="left" w:pos="0"/>
          <w:tab w:val="left" w:pos="480"/>
          <w:tab w:val="left" w:pos="960"/>
          <w:tab w:val="left" w:pos="1440"/>
          <w:tab w:val="left" w:pos="2640"/>
          <w:tab w:val="left" w:pos="8160"/>
          <w:tab w:val="left" w:pos="9240"/>
        </w:tabs>
        <w:spacing w:line="192" w:lineRule="auto"/>
      </w:pPr>
    </w:p>
    <w:p w:rsidR="005E61C7" w:rsidRDefault="005E61C7">
      <w:pPr>
        <w:tabs>
          <w:tab w:val="left" w:pos="0"/>
          <w:tab w:val="left" w:pos="480"/>
          <w:tab w:val="left" w:pos="960"/>
          <w:tab w:val="left" w:pos="1440"/>
          <w:tab w:val="left" w:pos="2640"/>
          <w:tab w:val="left" w:pos="8160"/>
          <w:tab w:val="left" w:pos="9240"/>
        </w:tabs>
        <w:spacing w:line="192" w:lineRule="auto"/>
      </w:pPr>
    </w:p>
    <w:p w:rsidR="005E61C7" w:rsidRDefault="005E61C7">
      <w:pPr>
        <w:tabs>
          <w:tab w:val="left" w:pos="0"/>
          <w:tab w:val="left" w:pos="480"/>
          <w:tab w:val="left" w:pos="960"/>
          <w:tab w:val="left" w:pos="1440"/>
          <w:tab w:val="left" w:pos="2640"/>
          <w:tab w:val="left" w:pos="8160"/>
          <w:tab w:val="left" w:pos="9240"/>
        </w:tabs>
        <w:spacing w:line="192" w:lineRule="auto"/>
      </w:pPr>
    </w:p>
    <w:p w:rsidR="005E61C7" w:rsidRDefault="005E61C7">
      <w:pPr>
        <w:tabs>
          <w:tab w:val="left" w:pos="0"/>
          <w:tab w:val="left" w:pos="480"/>
          <w:tab w:val="left" w:pos="960"/>
          <w:tab w:val="left" w:pos="1440"/>
          <w:tab w:val="left" w:pos="2640"/>
          <w:tab w:val="left" w:pos="8160"/>
          <w:tab w:val="left" w:pos="9240"/>
        </w:tabs>
        <w:spacing w:line="192" w:lineRule="auto"/>
      </w:pPr>
    </w:p>
    <w:p w:rsidR="005E61C7" w:rsidRDefault="005E61C7">
      <w:pPr>
        <w:tabs>
          <w:tab w:val="left" w:pos="0"/>
          <w:tab w:val="left" w:pos="480"/>
          <w:tab w:val="left" w:pos="960"/>
          <w:tab w:val="left" w:pos="1440"/>
          <w:tab w:val="left" w:pos="2640"/>
          <w:tab w:val="left" w:pos="8160"/>
          <w:tab w:val="left" w:pos="9240"/>
        </w:tabs>
        <w:spacing w:line="192" w:lineRule="auto"/>
      </w:pPr>
    </w:p>
    <w:p w:rsidR="005E61C7" w:rsidRDefault="005E61C7">
      <w:pPr>
        <w:tabs>
          <w:tab w:val="left" w:pos="0"/>
          <w:tab w:val="left" w:pos="480"/>
          <w:tab w:val="left" w:pos="960"/>
          <w:tab w:val="left" w:pos="1440"/>
          <w:tab w:val="left" w:pos="2640"/>
          <w:tab w:val="left" w:pos="8160"/>
          <w:tab w:val="left" w:pos="9240"/>
        </w:tabs>
        <w:spacing w:line="192" w:lineRule="auto"/>
      </w:pPr>
    </w:p>
    <w:p w:rsidR="005E61C7" w:rsidRDefault="005E61C7">
      <w:pPr>
        <w:tabs>
          <w:tab w:val="left" w:pos="0"/>
          <w:tab w:val="left" w:pos="480"/>
          <w:tab w:val="left" w:pos="960"/>
          <w:tab w:val="left" w:pos="1440"/>
          <w:tab w:val="left" w:pos="2640"/>
          <w:tab w:val="left" w:pos="8160"/>
          <w:tab w:val="left" w:pos="9240"/>
        </w:tabs>
        <w:spacing w:line="192" w:lineRule="auto"/>
      </w:pPr>
    </w:p>
    <w:p w:rsidR="005E61C7" w:rsidRDefault="005E61C7">
      <w:pPr>
        <w:tabs>
          <w:tab w:val="left" w:pos="0"/>
          <w:tab w:val="left" w:pos="480"/>
          <w:tab w:val="left" w:pos="960"/>
          <w:tab w:val="left" w:pos="1440"/>
          <w:tab w:val="left" w:pos="2640"/>
          <w:tab w:val="left" w:pos="8160"/>
          <w:tab w:val="left" w:pos="9240"/>
        </w:tabs>
        <w:spacing w:line="192" w:lineRule="auto"/>
      </w:pPr>
    </w:p>
    <w:p w:rsidR="005E61C7" w:rsidRDefault="005E61C7">
      <w:pPr>
        <w:tabs>
          <w:tab w:val="left" w:pos="0"/>
          <w:tab w:val="left" w:pos="480"/>
          <w:tab w:val="left" w:pos="960"/>
          <w:tab w:val="left" w:pos="1440"/>
          <w:tab w:val="left" w:pos="2640"/>
          <w:tab w:val="left" w:pos="8160"/>
          <w:tab w:val="left" w:pos="9240"/>
        </w:tabs>
        <w:spacing w:line="192" w:lineRule="auto"/>
      </w:pPr>
    </w:p>
    <w:p w:rsidR="005E61C7" w:rsidRDefault="005E61C7">
      <w:pPr>
        <w:tabs>
          <w:tab w:val="left" w:pos="0"/>
          <w:tab w:val="left" w:pos="480"/>
          <w:tab w:val="left" w:pos="960"/>
          <w:tab w:val="left" w:pos="1440"/>
          <w:tab w:val="left" w:pos="2640"/>
          <w:tab w:val="left" w:pos="8160"/>
          <w:tab w:val="left" w:pos="9240"/>
        </w:tabs>
        <w:spacing w:line="192" w:lineRule="auto"/>
      </w:pPr>
    </w:p>
    <w:p w:rsidR="005E61C7" w:rsidRDefault="005E61C7">
      <w:pPr>
        <w:tabs>
          <w:tab w:val="left" w:pos="0"/>
          <w:tab w:val="left" w:pos="480"/>
          <w:tab w:val="left" w:pos="960"/>
          <w:tab w:val="left" w:pos="1440"/>
          <w:tab w:val="left" w:pos="2640"/>
          <w:tab w:val="left" w:pos="8160"/>
          <w:tab w:val="left" w:pos="9240"/>
        </w:tabs>
        <w:spacing w:line="192" w:lineRule="auto"/>
      </w:pPr>
    </w:p>
    <w:p w:rsidR="005E61C7" w:rsidRDefault="005E61C7">
      <w:pPr>
        <w:tabs>
          <w:tab w:val="left" w:pos="0"/>
          <w:tab w:val="left" w:pos="480"/>
          <w:tab w:val="left" w:pos="960"/>
          <w:tab w:val="left" w:pos="1440"/>
          <w:tab w:val="left" w:pos="2640"/>
          <w:tab w:val="left" w:pos="8160"/>
          <w:tab w:val="left" w:pos="9240"/>
        </w:tabs>
        <w:spacing w:line="192" w:lineRule="auto"/>
      </w:pPr>
    </w:p>
    <w:p w:rsidR="005E61C7" w:rsidRDefault="005E61C7">
      <w:pPr>
        <w:tabs>
          <w:tab w:val="left" w:pos="0"/>
          <w:tab w:val="left" w:pos="480"/>
          <w:tab w:val="left" w:pos="960"/>
          <w:tab w:val="left" w:pos="1440"/>
          <w:tab w:val="left" w:pos="2640"/>
          <w:tab w:val="left" w:pos="8160"/>
          <w:tab w:val="left" w:pos="9240"/>
        </w:tabs>
        <w:spacing w:line="192" w:lineRule="auto"/>
      </w:pPr>
    </w:p>
    <w:p w:rsidR="005E61C7" w:rsidRDefault="005E61C7">
      <w:pPr>
        <w:tabs>
          <w:tab w:val="left" w:pos="0"/>
          <w:tab w:val="left" w:pos="480"/>
          <w:tab w:val="left" w:pos="960"/>
          <w:tab w:val="left" w:pos="1440"/>
          <w:tab w:val="left" w:pos="2640"/>
          <w:tab w:val="left" w:pos="8160"/>
          <w:tab w:val="left" w:pos="9240"/>
        </w:tabs>
        <w:spacing w:line="192" w:lineRule="auto"/>
      </w:pPr>
    </w:p>
    <w:p w:rsidR="005E61C7" w:rsidRDefault="005E61C7">
      <w:pPr>
        <w:tabs>
          <w:tab w:val="right" w:pos="9360"/>
        </w:tabs>
        <w:spacing w:line="192" w:lineRule="auto"/>
      </w:pPr>
      <w:r>
        <w:t>Rev. 64</w:t>
      </w:r>
      <w:r>
        <w:tab/>
        <w:t>2-82.13</w:t>
      </w:r>
    </w:p>
    <w:p w:rsidR="005E61C7" w:rsidRDefault="005E61C7">
      <w:pPr>
        <w:tabs>
          <w:tab w:val="right" w:pos="9360"/>
        </w:tabs>
        <w:spacing w:line="192" w:lineRule="auto"/>
        <w:sectPr w:rsidR="00000000">
          <w:pgSz w:w="12240" w:h="15840"/>
          <w:pgMar w:top="1080" w:right="1440" w:bottom="1080" w:left="1440" w:header="720" w:footer="720" w:gutter="0"/>
          <w:paperSrc w:first="512" w:other="512"/>
          <w:cols w:space="720"/>
          <w:noEndnote/>
        </w:sectPr>
      </w:pPr>
    </w:p>
    <w:p w:rsidR="005E61C7" w:rsidRDefault="005E61C7">
      <w:pPr>
        <w:tabs>
          <w:tab w:val="center" w:pos="4608"/>
        </w:tabs>
        <w:spacing w:line="192" w:lineRule="auto"/>
        <w:rPr>
          <w:u w:val="single"/>
        </w:rPr>
      </w:pPr>
      <w:r>
        <w:rPr>
          <w:u w:val="single"/>
        </w:rPr>
        <w:t>2108</w:t>
      </w:r>
      <w:r>
        <w:rPr>
          <w:u w:val="single"/>
        </w:rPr>
        <w:tab/>
        <w:t>STATE ORGANIZATION AND GENERAL ADMINISTRATION</w:t>
      </w:r>
      <w:r>
        <w:rPr>
          <w:u w:val="single"/>
        </w:rPr>
        <w:tab/>
        <w:t>09-89</w:t>
      </w:r>
    </w:p>
    <w:p w:rsidR="005E61C7" w:rsidRDefault="005E61C7">
      <w:pPr>
        <w:tabs>
          <w:tab w:val="left" w:pos="0"/>
        </w:tabs>
        <w:spacing w:line="192" w:lineRule="auto"/>
      </w:pPr>
    </w:p>
    <w:p w:rsidR="005E61C7" w:rsidRDefault="005E61C7">
      <w:pPr>
        <w:tabs>
          <w:tab w:val="left" w:pos="0"/>
          <w:tab w:val="left" w:pos="480"/>
          <w:tab w:val="left" w:pos="960"/>
          <w:tab w:val="left" w:pos="1440"/>
          <w:tab w:val="left" w:pos="2160"/>
          <w:tab w:val="left" w:pos="2640"/>
          <w:tab w:val="left" w:pos="3120"/>
          <w:tab w:val="left" w:pos="8160"/>
        </w:tabs>
        <w:spacing w:line="192" w:lineRule="auto"/>
        <w:ind w:left="960" w:hanging="960"/>
        <w:rPr>
          <w:color w:val="FF0000"/>
        </w:rPr>
      </w:pPr>
      <w:r>
        <w:rPr>
          <w:noProof/>
          <w:color w:val="FF0000"/>
        </w:rPr>
        <w:pict>
          <v:line id="_x0000_s1198" style="position:absolute;left:0;text-align:left;z-index:251621888;mso-position-horizontal:absolute;mso-position-horizontal-relative:text;mso-position-vertical:absolute;mso-position-vertical-relative:text" from="-7.2pt,22.3pt" to="-7.2pt,36.3pt" o:allowincell="f" strokecolor="red"/>
        </w:pict>
      </w:r>
      <w:r>
        <w:rPr>
          <w:noProof/>
          <w:color w:val="FF0000"/>
        </w:rPr>
        <w:pict>
          <v:line id="_x0000_s1197" style="position:absolute;left:0;text-align:left;z-index:251620864;mso-position-horizontal:absolute;mso-position-horizontal-relative:text;mso-position-vertical:absolute;mso-position-vertical-relative:text" from="-7.2pt,10.9pt" to="-7.2pt,24.9pt" o:allowincell="f" strokecolor="red"/>
        </w:pict>
      </w:r>
      <w:r>
        <w:rPr>
          <w:noProof/>
          <w:color w:val="FF0000"/>
        </w:rPr>
        <w:pict>
          <v:line id="_x0000_s1196" style="position:absolute;left:0;text-align:left;z-index:251619840;mso-position-horizontal:absolute;mso-position-horizontal-relative:text;mso-position-vertical:absolute;mso-position-vertical-relative:text" from="-7.2pt,.35pt" to="-7.2pt,14.35pt" o:allowincell="f" strokecolor="red"/>
        </w:pict>
      </w:r>
      <w:r>
        <w:rPr>
          <w:color w:val="FF0000"/>
        </w:rPr>
        <w:t>2108.</w:t>
      </w:r>
      <w:r>
        <w:rPr>
          <w:color w:val="FF0000"/>
        </w:rPr>
        <w:tab/>
        <w:t>DOCUMENTATION OF COST EFFECTIVENESS, ACCESS TO CARE, QUALITY OF CARE AND PROJECTED IMPACT OF WAIVER ON THE MEDICAID PROGRAM</w:t>
      </w:r>
    </w:p>
    <w:p w:rsidR="005E61C7" w:rsidRDefault="005E61C7">
      <w:pPr>
        <w:tabs>
          <w:tab w:val="left" w:pos="0"/>
          <w:tab w:val="left" w:pos="480"/>
          <w:tab w:val="left" w:pos="960"/>
          <w:tab w:val="left" w:pos="1440"/>
          <w:tab w:val="left" w:pos="2160"/>
          <w:tab w:val="left" w:pos="2640"/>
          <w:tab w:val="left" w:pos="3120"/>
          <w:tab w:val="left" w:pos="8160"/>
        </w:tabs>
        <w:spacing w:line="192" w:lineRule="auto"/>
        <w:rPr>
          <w:color w:val="FF0000"/>
        </w:rPr>
      </w:pPr>
    </w:p>
    <w:p w:rsidR="005E61C7" w:rsidRDefault="005E61C7">
      <w:pPr>
        <w:tabs>
          <w:tab w:val="left" w:pos="0"/>
          <w:tab w:val="left" w:pos="480"/>
          <w:tab w:val="left" w:pos="960"/>
          <w:tab w:val="left" w:pos="1440"/>
          <w:tab w:val="left" w:pos="2160"/>
          <w:tab w:val="left" w:pos="2640"/>
          <w:tab w:val="left" w:pos="3120"/>
          <w:tab w:val="left" w:pos="8160"/>
        </w:tabs>
        <w:spacing w:line="192" w:lineRule="auto"/>
        <w:rPr>
          <w:color w:val="FF0000"/>
        </w:rPr>
      </w:pPr>
      <w:r>
        <w:rPr>
          <w:noProof/>
          <w:color w:val="FF0000"/>
        </w:rPr>
        <w:pict>
          <v:line id="_x0000_s1200" style="position:absolute;left:0;text-align:left;z-index:251623936;mso-position-horizontal:absolute;mso-position-horizontal-relative:text;mso-position-vertical:absolute;mso-position-vertical-relative:text" from="-7.2pt,11.5pt" to="-7.2pt,25.5pt" o:allowincell="f" strokecolor="red"/>
        </w:pict>
      </w:r>
      <w:r>
        <w:rPr>
          <w:noProof/>
          <w:color w:val="FF0000"/>
        </w:rPr>
        <w:pict>
          <v:line id="_x0000_s1199" style="position:absolute;left:0;text-align:left;z-index:251622912;mso-position-horizontal:absolute;mso-position-horizontal-relative:text;mso-position-vertical:absolute;mso-position-vertical-relative:text" from="-7.2pt,.1pt" to="-7.2pt,14.1pt" o:allowincell="f" strokecolor="red"/>
        </w:pict>
      </w:r>
      <w:r>
        <w:rPr>
          <w:color w:val="FF0000"/>
        </w:rPr>
        <w:t>Document for all waivers the cost effectiveness of the project, the effect on recipients regarding access to care and quality of services, and the projected impact of the project.</w:t>
      </w:r>
    </w:p>
    <w:p w:rsidR="005E61C7" w:rsidRDefault="005E61C7">
      <w:pPr>
        <w:tabs>
          <w:tab w:val="left" w:pos="0"/>
          <w:tab w:val="left" w:pos="480"/>
          <w:tab w:val="left" w:pos="960"/>
          <w:tab w:val="left" w:pos="1440"/>
          <w:tab w:val="left" w:pos="2160"/>
          <w:tab w:val="left" w:pos="2640"/>
          <w:tab w:val="left" w:pos="3120"/>
          <w:tab w:val="left" w:pos="8160"/>
        </w:tabs>
        <w:spacing w:line="192" w:lineRule="auto"/>
        <w:rPr>
          <w:color w:val="FF0000"/>
        </w:rPr>
      </w:pPr>
    </w:p>
    <w:p w:rsidR="005E61C7" w:rsidRDefault="005E61C7">
      <w:pPr>
        <w:tabs>
          <w:tab w:val="left" w:pos="0"/>
          <w:tab w:val="left" w:pos="480"/>
          <w:tab w:val="left" w:pos="960"/>
          <w:tab w:val="left" w:pos="1440"/>
          <w:tab w:val="left" w:pos="2160"/>
          <w:tab w:val="left" w:pos="2640"/>
          <w:tab w:val="left" w:pos="3120"/>
          <w:tab w:val="left" w:pos="8160"/>
        </w:tabs>
        <w:spacing w:line="192" w:lineRule="auto"/>
        <w:rPr>
          <w:color w:val="FF0000"/>
        </w:rPr>
      </w:pPr>
      <w:r>
        <w:rPr>
          <w:noProof/>
          <w:color w:val="FF0000"/>
        </w:rPr>
        <w:pict>
          <v:line id="_x0000_s1202" style="position:absolute;left:0;text-align:left;z-index:251625984;mso-position-horizontal:absolute;mso-position-horizontal-relative:text;mso-position-vertical:absolute;mso-position-vertical-relative:text" from="-7.2pt,10.9pt" to="-7.2pt,24.9pt" o:allowincell="f" strokecolor="red"/>
        </w:pict>
      </w:r>
      <w:r>
        <w:rPr>
          <w:noProof/>
          <w:color w:val="FF0000"/>
        </w:rPr>
        <w:pict>
          <v:line id="_x0000_s1201" style="position:absolute;left:0;text-align:left;z-index:251624960;mso-position-horizontal:absolute;mso-position-horizontal-relative:text;mso-position-vertical:absolute;mso-position-vertical-relative:text" from="-7.2pt,.35pt" to="-7.2pt,14.35pt" o:allowincell="f" strokecolor="red"/>
        </w:pict>
      </w:r>
      <w:r>
        <w:rPr>
          <w:color w:val="FF0000"/>
        </w:rPr>
        <w:t>For renewal of a waiver, provide data documenting the actual cost experience of the project based on the data obtained for the past project period as well as projections for the future.</w:t>
      </w:r>
    </w:p>
    <w:p w:rsidR="005E61C7" w:rsidRDefault="005E61C7">
      <w:pPr>
        <w:tabs>
          <w:tab w:val="left" w:pos="0"/>
          <w:tab w:val="left" w:pos="480"/>
          <w:tab w:val="left" w:pos="960"/>
          <w:tab w:val="left" w:pos="1440"/>
          <w:tab w:val="left" w:pos="2160"/>
          <w:tab w:val="left" w:pos="2640"/>
          <w:tab w:val="left" w:pos="3120"/>
          <w:tab w:val="left" w:pos="8160"/>
        </w:tabs>
        <w:spacing w:line="192" w:lineRule="auto"/>
        <w:rPr>
          <w:color w:val="FF0000"/>
        </w:rPr>
      </w:pPr>
    </w:p>
    <w:p w:rsidR="005E61C7" w:rsidRDefault="005E61C7">
      <w:pPr>
        <w:tabs>
          <w:tab w:val="left" w:pos="0"/>
          <w:tab w:val="left" w:pos="480"/>
          <w:tab w:val="left" w:pos="960"/>
          <w:tab w:val="left" w:pos="1440"/>
          <w:tab w:val="left" w:pos="2160"/>
          <w:tab w:val="left" w:pos="2640"/>
          <w:tab w:val="left" w:pos="3120"/>
          <w:tab w:val="left" w:pos="8160"/>
        </w:tabs>
        <w:spacing w:line="192" w:lineRule="auto"/>
        <w:rPr>
          <w:color w:val="FF0000"/>
        </w:rPr>
      </w:pPr>
      <w:r>
        <w:rPr>
          <w:noProof/>
          <w:color w:val="FF0000"/>
        </w:rPr>
        <w:pict>
          <v:line id="_x0000_s1204" style="position:absolute;left:0;text-align:left;z-index:251628032;mso-position-horizontal:absolute;mso-position-horizontal-relative:text;mso-position-vertical:absolute;mso-position-vertical-relative:text" from="-7.2pt,11.15pt" to="-7.2pt,25.15pt" o:allowincell="f" strokecolor="red"/>
        </w:pict>
      </w:r>
      <w:r>
        <w:rPr>
          <w:noProof/>
          <w:color w:val="FF0000"/>
        </w:rPr>
        <w:pict>
          <v:line id="_x0000_s1203" style="position:absolute;left:0;text-align:left;z-index:251627008;mso-position-horizontal:absolute;mso-position-horizontal-relative:text;mso-position-vertical:absolute;mso-position-vertical-relative:text" from="-7.2pt,-.25pt" to="-7.2pt,13.75pt" o:allowincell="f" strokecolor="red"/>
        </w:pict>
      </w:r>
      <w:r>
        <w:rPr>
          <w:color w:val="FF0000"/>
        </w:rPr>
        <w:t>The following guidelines are used to document cost effectiveness, access to care and quality of services, and program impact for both a new waiver and renewal of an existing waiver.</w:t>
      </w:r>
    </w:p>
    <w:p w:rsidR="005E61C7" w:rsidRDefault="005E61C7">
      <w:pPr>
        <w:tabs>
          <w:tab w:val="left" w:pos="0"/>
          <w:tab w:val="left" w:pos="480"/>
          <w:tab w:val="left" w:pos="960"/>
          <w:tab w:val="left" w:pos="1440"/>
          <w:tab w:val="left" w:pos="2160"/>
          <w:tab w:val="left" w:pos="2640"/>
          <w:tab w:val="left" w:pos="3120"/>
          <w:tab w:val="left" w:pos="8160"/>
        </w:tabs>
        <w:spacing w:line="192" w:lineRule="auto"/>
        <w:rPr>
          <w:color w:val="FF0000"/>
        </w:rPr>
      </w:pPr>
    </w:p>
    <w:p w:rsidR="005E61C7" w:rsidRDefault="005E61C7">
      <w:pPr>
        <w:tabs>
          <w:tab w:val="left" w:pos="0"/>
          <w:tab w:val="left" w:pos="480"/>
          <w:tab w:val="left" w:pos="960"/>
          <w:tab w:val="left" w:pos="1440"/>
          <w:tab w:val="left" w:pos="2160"/>
          <w:tab w:val="left" w:pos="2640"/>
          <w:tab w:val="left" w:pos="3120"/>
          <w:tab w:val="left" w:pos="8160"/>
        </w:tabs>
        <w:spacing w:line="192" w:lineRule="auto"/>
        <w:ind w:firstLine="480"/>
        <w:rPr>
          <w:color w:val="FF0000"/>
        </w:rPr>
      </w:pPr>
      <w:r>
        <w:rPr>
          <w:noProof/>
          <w:color w:val="FF0000"/>
        </w:rPr>
        <w:pict>
          <v:line id="_x0000_s1210" style="position:absolute;left:0;text-align:left;z-index:251634176;mso-position-horizontal:absolute;mso-position-horizontal-relative:text;mso-position-vertical:absolute;mso-position-vertical-relative:text" from="-7.2pt,55.3pt" to="-7.2pt,69.3pt" o:allowincell="f" strokecolor="red"/>
        </w:pict>
      </w:r>
      <w:r>
        <w:rPr>
          <w:noProof/>
          <w:color w:val="FF0000"/>
        </w:rPr>
        <w:pict>
          <v:line id="_x0000_s1209" style="position:absolute;left:0;text-align:left;z-index:251633152;mso-position-horizontal:absolute;mso-position-horizontal-relative:text;mso-position-vertical:absolute;mso-position-vertical-relative:text" from="-7.2pt,43.85pt" to="-7.2pt,57.85pt" o:allowincell="f" strokecolor="red"/>
        </w:pict>
      </w:r>
      <w:r>
        <w:rPr>
          <w:noProof/>
          <w:color w:val="FF0000"/>
        </w:rPr>
        <w:pict>
          <v:line id="_x0000_s1208" style="position:absolute;left:0;text-align:left;z-index:251632128;mso-position-horizontal:absolute;mso-position-horizontal-relative:text;mso-position-vertical:absolute;mso-position-vertical-relative:text" from="-7.2pt,33.35pt" to="-7.2pt,47.35pt" o:allowincell="f" strokecolor="red"/>
        </w:pict>
      </w:r>
      <w:r>
        <w:rPr>
          <w:noProof/>
          <w:color w:val="FF0000"/>
        </w:rPr>
        <w:pict>
          <v:line id="_x0000_s1207" style="position:absolute;left:0;text-align:left;z-index:251631104;mso-position-horizontal:absolute;mso-position-horizontal-relative:text;mso-position-vertical:absolute;mso-position-vertical-relative:text" from="-7.2pt,21.9pt" to="-7.2pt,35.9pt" o:allowincell="f" strokecolor="red"/>
        </w:pict>
      </w:r>
      <w:r>
        <w:rPr>
          <w:noProof/>
          <w:color w:val="FF0000"/>
        </w:rPr>
        <w:pict>
          <v:line id="_x0000_s1206" style="position:absolute;left:0;text-align:left;z-index:251630080;mso-position-horizontal:absolute;mso-position-horizontal-relative:text;mso-position-vertical:absolute;mso-position-vertical-relative:text" from="-7.2pt,11.4pt" to="-7.2pt,25.4pt" o:allowincell="f" strokecolor="red"/>
        </w:pict>
      </w:r>
      <w:r>
        <w:rPr>
          <w:noProof/>
          <w:color w:val="FF0000"/>
        </w:rPr>
        <w:pict>
          <v:line id="_x0000_s1205" style="position:absolute;left:0;text-align:left;z-index:251629056;mso-position-horizontal:absolute;mso-position-horizontal-relative:text;mso-position-vertical:absolute;mso-position-vertical-relative:text" from="-7.2pt,-.05pt" to="-7.2pt,13.95pt" o:allowincell="f" strokecolor="red"/>
        </w:pict>
      </w:r>
      <w:r>
        <w:rPr>
          <w:color w:val="FF0000"/>
        </w:rPr>
        <w:t>A.</w:t>
      </w:r>
      <w:r>
        <w:rPr>
          <w:color w:val="FF0000"/>
        </w:rPr>
        <w:tab/>
      </w:r>
      <w:r>
        <w:rPr>
          <w:color w:val="FF0000"/>
          <w:u w:val="single"/>
        </w:rPr>
        <w:t>Cost Effectiveness</w:t>
      </w:r>
      <w:r>
        <w:rPr>
          <w:color w:val="FF0000"/>
        </w:rPr>
        <w:t xml:space="preserve">.--Cost effectiveness has been the documentation requirement that has created the most difficulty for States.  In considering new waivers, HCFA must make a determination that the statutory and regulatory requirements regarding cost effectiveness </w:t>
      </w:r>
      <w:r>
        <w:rPr>
          <w:color w:val="FF0000"/>
          <w:u w:val="single"/>
        </w:rPr>
        <w:t>will</w:t>
      </w:r>
      <w:r>
        <w:rPr>
          <w:color w:val="FF0000"/>
        </w:rPr>
        <w:t xml:space="preserve"> be met.  In waiver renewal requests, HCFA requires data regarding the cost effectiveness of past waiver operations on a year by year basis as well as estimates of how cost effectiveness is to be achieved for each year of the renewal pe</w:t>
      </w:r>
      <w:r>
        <w:rPr>
          <w:color w:val="FF0000"/>
        </w:rPr>
        <w:t>riod.</w:t>
      </w:r>
    </w:p>
    <w:p w:rsidR="005E61C7" w:rsidRDefault="005E61C7">
      <w:pPr>
        <w:tabs>
          <w:tab w:val="left" w:pos="0"/>
          <w:tab w:val="left" w:pos="480"/>
          <w:tab w:val="left" w:pos="960"/>
          <w:tab w:val="left" w:pos="1440"/>
          <w:tab w:val="left" w:pos="2160"/>
          <w:tab w:val="left" w:pos="2640"/>
          <w:tab w:val="left" w:pos="3120"/>
          <w:tab w:val="left" w:pos="8160"/>
        </w:tabs>
        <w:spacing w:line="192" w:lineRule="auto"/>
        <w:rPr>
          <w:color w:val="FF0000"/>
        </w:rPr>
      </w:pPr>
    </w:p>
    <w:p w:rsidR="005E61C7" w:rsidRDefault="005E61C7">
      <w:pPr>
        <w:tabs>
          <w:tab w:val="left" w:pos="0"/>
          <w:tab w:val="left" w:pos="480"/>
          <w:tab w:val="left" w:pos="960"/>
          <w:tab w:val="left" w:pos="1440"/>
          <w:tab w:val="left" w:pos="2160"/>
          <w:tab w:val="left" w:pos="2640"/>
          <w:tab w:val="left" w:pos="3120"/>
          <w:tab w:val="left" w:pos="8160"/>
        </w:tabs>
        <w:spacing w:line="192" w:lineRule="auto"/>
        <w:rPr>
          <w:color w:val="FF0000"/>
        </w:rPr>
      </w:pPr>
      <w:r>
        <w:rPr>
          <w:noProof/>
          <w:color w:val="FF0000"/>
        </w:rPr>
        <w:pict>
          <v:line id="_x0000_s1213" style="position:absolute;left:0;text-align:left;z-index:251637248;mso-position-horizontal:absolute;mso-position-horizontal-relative:text;mso-position-vertical:absolute;mso-position-vertical-relative:text" from="-7.2pt,21.95pt" to="-7.2pt,35.95pt" o:allowincell="f" strokecolor="red"/>
        </w:pict>
      </w:r>
      <w:r>
        <w:rPr>
          <w:noProof/>
          <w:color w:val="FF0000"/>
        </w:rPr>
        <w:pict>
          <v:line id="_x0000_s1212" style="position:absolute;left:0;text-align:left;z-index:251636224;mso-position-horizontal:absolute;mso-position-horizontal-relative:text;mso-position-vertical:absolute;mso-position-vertical-relative:text" from="-7.2pt,11.4pt" to="-7.2pt,25.4pt" o:allowincell="f" strokecolor="red"/>
        </w:pict>
      </w:r>
      <w:r>
        <w:rPr>
          <w:noProof/>
          <w:color w:val="FF0000"/>
        </w:rPr>
        <w:pict>
          <v:line id="_x0000_s1211" style="position:absolute;left:0;text-align:left;z-index:251635200;mso-position-horizontal:absolute;mso-position-horizontal-relative:text;mso-position-vertical:absolute;mso-position-vertical-relative:text" from="-7.2pt,0" to="-7.2pt,14pt" o:allowincell="f" strokecolor="red"/>
        </w:pict>
      </w:r>
      <w:r>
        <w:rPr>
          <w:color w:val="FF0000"/>
        </w:rPr>
        <w:t>You must demonstrate that the waiver request, regardless of the reimbursement mechanism used, i.e., whether a fee-for-service (FFS) or a capitation basis, is cost effective.  At a minimum, use a copy of Exhibit I to demonstrate cost effectiveness.</w:t>
      </w:r>
    </w:p>
    <w:p w:rsidR="005E61C7" w:rsidRDefault="005E61C7">
      <w:pPr>
        <w:tabs>
          <w:tab w:val="left" w:pos="0"/>
          <w:tab w:val="left" w:pos="480"/>
          <w:tab w:val="left" w:pos="960"/>
          <w:tab w:val="left" w:pos="1440"/>
          <w:tab w:val="left" w:pos="2160"/>
          <w:tab w:val="left" w:pos="2640"/>
          <w:tab w:val="left" w:pos="3120"/>
          <w:tab w:val="left" w:pos="8160"/>
        </w:tabs>
        <w:spacing w:line="192" w:lineRule="auto"/>
        <w:rPr>
          <w:color w:val="FF0000"/>
        </w:rPr>
      </w:pPr>
    </w:p>
    <w:p w:rsidR="005E61C7" w:rsidRDefault="005E61C7">
      <w:pPr>
        <w:tabs>
          <w:tab w:val="left" w:pos="0"/>
          <w:tab w:val="left" w:pos="480"/>
          <w:tab w:val="left" w:pos="960"/>
          <w:tab w:val="left" w:pos="1440"/>
          <w:tab w:val="left" w:pos="2160"/>
          <w:tab w:val="left" w:pos="2640"/>
          <w:tab w:val="left" w:pos="3120"/>
          <w:tab w:val="left" w:pos="8160"/>
        </w:tabs>
        <w:spacing w:line="192" w:lineRule="auto"/>
        <w:rPr>
          <w:color w:val="FF0000"/>
        </w:rPr>
      </w:pPr>
      <w:r>
        <w:rPr>
          <w:noProof/>
          <w:color w:val="FF0000"/>
        </w:rPr>
        <w:pict>
          <v:line id="_x0000_s1220" style="position:absolute;left:0;text-align:left;z-index:251644416;mso-position-horizontal:absolute;mso-position-horizontal-relative:text;mso-position-vertical:absolute;mso-position-vertical-relative:text" from="-7.2pt,66.45pt" to="-7.2pt,80.45pt" o:allowincell="f" strokecolor="red"/>
        </w:pict>
      </w:r>
      <w:r>
        <w:rPr>
          <w:noProof/>
          <w:color w:val="FF0000"/>
        </w:rPr>
        <w:pict>
          <v:line id="_x0000_s1219" style="position:absolute;left:0;text-align:left;z-index:251643392;mso-position-horizontal:absolute;mso-position-horizontal-relative:text;mso-position-vertical:absolute;mso-position-vertical-relative:text" from="-7.2pt,55.05pt" to="-7.2pt,69.05pt" o:allowincell="f" strokecolor="red"/>
        </w:pict>
      </w:r>
      <w:r>
        <w:rPr>
          <w:noProof/>
          <w:color w:val="FF0000"/>
        </w:rPr>
        <w:pict>
          <v:line id="_x0000_s1218" style="position:absolute;left:0;text-align:left;z-index:251642368;mso-position-horizontal:absolute;mso-position-horizontal-relative:text;mso-position-vertical:absolute;mso-position-vertical-relative:text" from="-7.2pt,44.5pt" to="-7.2pt,58.5pt" o:allowincell="f" strokecolor="red"/>
        </w:pict>
      </w:r>
      <w:r>
        <w:rPr>
          <w:noProof/>
          <w:color w:val="FF0000"/>
        </w:rPr>
        <w:pict>
          <v:line id="_x0000_s1217" style="position:absolute;left:0;text-align:left;z-index:251641344;mso-position-horizontal:absolute;mso-position-horizontal-relative:text;mso-position-vertical:absolute;mso-position-vertical-relative:text" from="-7.2pt,33.1pt" to="-7.2pt,47.1pt" o:allowincell="f" strokecolor="red"/>
        </w:pict>
      </w:r>
      <w:r>
        <w:rPr>
          <w:noProof/>
          <w:color w:val="FF0000"/>
        </w:rPr>
        <w:pict>
          <v:line id="_x0000_s1216" style="position:absolute;left:0;text-align:left;z-index:251640320;mso-position-horizontal:absolute;mso-position-horizontal-relative:text;mso-position-vertical:absolute;mso-position-vertical-relative:text" from="-7.2pt,22.55pt" to="-7.2pt,36.55pt" o:allowincell="f" strokecolor="red"/>
        </w:pict>
      </w:r>
      <w:r>
        <w:rPr>
          <w:noProof/>
          <w:color w:val="FF0000"/>
        </w:rPr>
        <w:pict>
          <v:line id="_x0000_s1215" style="position:absolute;left:0;text-align:left;z-index:251639296;mso-position-horizontal:absolute;mso-position-horizontal-relative:text;mso-position-vertical:absolute;mso-position-vertical-relative:text" from="-7.2pt,11.15pt" to="-7.2pt,25.15pt" o:allowincell="f" strokecolor="red"/>
        </w:pict>
      </w:r>
      <w:r>
        <w:rPr>
          <w:noProof/>
          <w:color w:val="FF0000"/>
        </w:rPr>
        <w:pict>
          <v:line id="_x0000_s1214" style="position:absolute;left:0;text-align:left;z-index:251638272;mso-position-horizontal:absolute;mso-position-horizontal-relative:text;mso-position-vertical:absolute;mso-position-vertical-relative:text" from="-7.2pt,-.25pt" to="-7.2pt,13.75pt" o:allowincell="f" strokecolor="red"/>
        </w:pict>
      </w:r>
      <w:r>
        <w:rPr>
          <w:color w:val="FF0000"/>
        </w:rPr>
        <w:t>The test of cost effectiveness for either FFS or capitation is essentially the same, i.e., the costs of the project, for both services and administrative expenses, may not exceed what Medicaid would have paid under the State’s plan for comparable services furnished to the same recipients and related administrative costs in the absence of the waiver.  The fundamental comparisons which must be fully and completely documented for each project to enable HCFA to make a determination concerning the requirem</w:t>
      </w:r>
      <w:r>
        <w:rPr>
          <w:color w:val="FF0000"/>
        </w:rPr>
        <w:t>ent for cost effectiveness are Medicaid costs with and without the waiver for the same recipient groups and services.</w:t>
      </w:r>
    </w:p>
    <w:p w:rsidR="005E61C7" w:rsidRDefault="005E61C7">
      <w:pPr>
        <w:tabs>
          <w:tab w:val="left" w:pos="0"/>
          <w:tab w:val="left" w:pos="480"/>
          <w:tab w:val="left" w:pos="960"/>
          <w:tab w:val="left" w:pos="1440"/>
          <w:tab w:val="left" w:pos="2160"/>
          <w:tab w:val="left" w:pos="2640"/>
          <w:tab w:val="left" w:pos="3120"/>
          <w:tab w:val="left" w:pos="8160"/>
        </w:tabs>
        <w:spacing w:line="192" w:lineRule="auto"/>
        <w:rPr>
          <w:color w:val="FF0000"/>
        </w:rPr>
      </w:pPr>
    </w:p>
    <w:p w:rsidR="005E61C7" w:rsidRDefault="005E61C7">
      <w:pPr>
        <w:tabs>
          <w:tab w:val="left" w:pos="0"/>
          <w:tab w:val="left" w:pos="480"/>
          <w:tab w:val="left" w:pos="960"/>
          <w:tab w:val="left" w:pos="1440"/>
          <w:tab w:val="left" w:pos="2160"/>
          <w:tab w:val="left" w:pos="2640"/>
          <w:tab w:val="left" w:pos="3120"/>
          <w:tab w:val="left" w:pos="8160"/>
        </w:tabs>
        <w:spacing w:line="192" w:lineRule="auto"/>
        <w:rPr>
          <w:color w:val="FF0000"/>
        </w:rPr>
      </w:pPr>
      <w:r>
        <w:rPr>
          <w:noProof/>
          <w:color w:val="FF0000"/>
        </w:rPr>
        <w:pict>
          <v:line id="_x0000_s1226" style="position:absolute;left:0;text-align:left;z-index:251650560;mso-position-horizontal:absolute;mso-position-horizontal-relative:text;mso-position-vertical:absolute;mso-position-vertical-relative:text" from="-7.2pt,55.4pt" to="-7.2pt,69.4pt" o:allowincell="f" strokecolor="red"/>
        </w:pict>
      </w:r>
      <w:r>
        <w:rPr>
          <w:noProof/>
          <w:color w:val="FF0000"/>
        </w:rPr>
        <w:pict>
          <v:line id="_x0000_s1225" style="position:absolute;left:0;text-align:left;z-index:251649536;mso-position-horizontal:absolute;mso-position-horizontal-relative:text;mso-position-vertical:absolute;mso-position-vertical-relative:text" from="-7.2pt,43.95pt" to="-7.2pt,57.95pt" o:allowincell="f" strokecolor="red"/>
        </w:pict>
      </w:r>
      <w:r>
        <w:rPr>
          <w:noProof/>
          <w:color w:val="FF0000"/>
        </w:rPr>
        <w:pict>
          <v:line id="_x0000_s1224" style="position:absolute;left:0;text-align:left;z-index:251648512;mso-position-horizontal:absolute;mso-position-horizontal-relative:text;mso-position-vertical:absolute;mso-position-vertical-relative:text" from="-7.2pt,33.45pt" to="-7.2pt,47.45pt" o:allowincell="f" strokecolor="red"/>
        </w:pict>
      </w:r>
      <w:r>
        <w:rPr>
          <w:noProof/>
          <w:color w:val="FF0000"/>
        </w:rPr>
        <w:pict>
          <v:line id="_x0000_s1223" style="position:absolute;left:0;text-align:left;z-index:251647488;mso-position-horizontal:absolute;mso-position-horizontal-relative:text;mso-position-vertical:absolute;mso-position-vertical-relative:text" from="-7.2pt,22pt" to="-7.2pt,36pt" o:allowincell="f" strokecolor="red"/>
        </w:pict>
      </w:r>
      <w:r>
        <w:rPr>
          <w:noProof/>
          <w:color w:val="FF0000"/>
        </w:rPr>
        <w:pict>
          <v:line id="_x0000_s1222" style="position:absolute;left:0;text-align:left;z-index:251646464;mso-position-horizontal:absolute;mso-position-horizontal-relative:text;mso-position-vertical:absolute;mso-position-vertical-relative:text" from="-7.2pt,11.5pt" to="-7.2pt,25.5pt" o:allowincell="f" strokecolor="red"/>
        </w:pict>
      </w:r>
      <w:r>
        <w:rPr>
          <w:noProof/>
          <w:color w:val="FF0000"/>
        </w:rPr>
        <w:pict>
          <v:line id="_x0000_s1221" style="position:absolute;left:0;text-align:left;z-index:251645440;mso-position-horizontal:absolute;mso-position-horizontal-relative:text;mso-position-vertical:absolute;mso-position-vertical-relative:text" from="-7.2pt,.05pt" to="-7.2pt,14.05pt" o:allowincell="f" strokecolor="red"/>
        </w:pict>
      </w:r>
      <w:r>
        <w:rPr>
          <w:color w:val="FF0000"/>
        </w:rPr>
        <w:t>Waiver costs include costs of health care services provided including case management costs, whether in the form of incentive payments to case managers or other costs; any incentive or bonus payments to providers resulting from sharing the savings related to decreased utilization; costs of services offered in addition to those in the State plan, and administrative and systems costs, such as additional staff requirements, staff training, systems development, installation, and operations costs, financial</w:t>
      </w:r>
      <w:r>
        <w:rPr>
          <w:color w:val="FF0000"/>
        </w:rPr>
        <w:t xml:space="preserve"> accounting costs. </w:t>
      </w:r>
    </w:p>
    <w:p w:rsidR="005E61C7" w:rsidRDefault="005E61C7">
      <w:pPr>
        <w:tabs>
          <w:tab w:val="left" w:pos="0"/>
          <w:tab w:val="left" w:pos="480"/>
          <w:tab w:val="left" w:pos="960"/>
          <w:tab w:val="left" w:pos="1440"/>
          <w:tab w:val="left" w:pos="2160"/>
          <w:tab w:val="left" w:pos="2640"/>
          <w:tab w:val="left" w:pos="3120"/>
          <w:tab w:val="left" w:pos="8160"/>
        </w:tabs>
        <w:spacing w:line="192" w:lineRule="auto"/>
        <w:rPr>
          <w:color w:val="FF0000"/>
        </w:rPr>
      </w:pPr>
    </w:p>
    <w:p w:rsidR="005E61C7" w:rsidRDefault="005E61C7">
      <w:pPr>
        <w:tabs>
          <w:tab w:val="left" w:pos="0"/>
          <w:tab w:val="left" w:pos="480"/>
          <w:tab w:val="left" w:pos="960"/>
          <w:tab w:val="left" w:pos="1440"/>
          <w:tab w:val="left" w:pos="2160"/>
          <w:tab w:val="left" w:pos="2640"/>
          <w:tab w:val="left" w:pos="3120"/>
          <w:tab w:val="left" w:pos="8160"/>
        </w:tabs>
        <w:spacing w:line="192" w:lineRule="auto"/>
        <w:rPr>
          <w:color w:val="FF0000"/>
        </w:rPr>
      </w:pPr>
      <w:r>
        <w:rPr>
          <w:noProof/>
          <w:color w:val="FF0000"/>
        </w:rPr>
        <w:pict>
          <v:line id="_x0000_s1229" style="position:absolute;left:0;text-align:left;z-index:251653632;mso-position-horizontal:absolute;mso-position-horizontal-relative:text;mso-position-vertical:absolute;mso-position-vertical-relative:text" from="-7.2pt,22.05pt" to="-7.2pt,36.05pt" o:allowincell="f" strokecolor="red"/>
        </w:pict>
      </w:r>
      <w:r>
        <w:rPr>
          <w:noProof/>
          <w:color w:val="FF0000"/>
        </w:rPr>
        <w:pict>
          <v:line id="_x0000_s1228" style="position:absolute;left:0;text-align:left;z-index:251652608;mso-position-horizontal:absolute;mso-position-horizontal-relative:text;mso-position-vertical:absolute;mso-position-vertical-relative:text" from="-7.2pt,11.5pt" to="-7.2pt,25.5pt" o:allowincell="f" strokecolor="red"/>
        </w:pict>
      </w:r>
      <w:r>
        <w:rPr>
          <w:noProof/>
          <w:color w:val="FF0000"/>
        </w:rPr>
        <w:pict>
          <v:line id="_x0000_s1227" style="position:absolute;left:0;text-align:left;z-index:251651584;mso-position-horizontal:absolute;mso-position-horizontal-relative:text;mso-position-vertical:absolute;mso-position-vertical-relative:text" from="-7.2pt,.1pt" to="-7.2pt,14.1pt" o:allowincell="f" strokecolor="red"/>
        </w:pict>
      </w:r>
      <w:r>
        <w:rPr>
          <w:color w:val="FF0000"/>
        </w:rPr>
        <w:t>Costs without a waiver include both service and administrative costs for a comparable population (e.g., a package of benefits that would be available under the State’s approved Medicaid plan together with related administrative and systems costs).</w:t>
      </w:r>
    </w:p>
    <w:p w:rsidR="005E61C7" w:rsidRDefault="005E61C7">
      <w:pPr>
        <w:tabs>
          <w:tab w:val="left" w:pos="0"/>
          <w:tab w:val="left" w:pos="480"/>
          <w:tab w:val="left" w:pos="960"/>
          <w:tab w:val="left" w:pos="1440"/>
          <w:tab w:val="left" w:pos="2160"/>
          <w:tab w:val="left" w:pos="2640"/>
          <w:tab w:val="left" w:pos="3120"/>
          <w:tab w:val="left" w:pos="8160"/>
        </w:tabs>
        <w:spacing w:line="192" w:lineRule="auto"/>
      </w:pPr>
    </w:p>
    <w:p w:rsidR="005E61C7" w:rsidRDefault="005E61C7">
      <w:pPr>
        <w:tabs>
          <w:tab w:val="left" w:pos="0"/>
          <w:tab w:val="left" w:pos="480"/>
          <w:tab w:val="left" w:pos="960"/>
          <w:tab w:val="left" w:pos="1440"/>
          <w:tab w:val="left" w:pos="2160"/>
          <w:tab w:val="left" w:pos="2640"/>
          <w:tab w:val="left" w:pos="3120"/>
          <w:tab w:val="left" w:pos="8160"/>
        </w:tabs>
        <w:spacing w:line="192" w:lineRule="auto"/>
      </w:pPr>
    </w:p>
    <w:p w:rsidR="005E61C7" w:rsidRDefault="005E61C7">
      <w:pPr>
        <w:tabs>
          <w:tab w:val="left" w:pos="0"/>
          <w:tab w:val="left" w:pos="480"/>
          <w:tab w:val="left" w:pos="960"/>
          <w:tab w:val="left" w:pos="1440"/>
          <w:tab w:val="left" w:pos="2160"/>
          <w:tab w:val="left" w:pos="2640"/>
          <w:tab w:val="left" w:pos="3120"/>
          <w:tab w:val="left" w:pos="8160"/>
        </w:tabs>
        <w:spacing w:line="192" w:lineRule="auto"/>
      </w:pPr>
    </w:p>
    <w:p w:rsidR="005E61C7" w:rsidRDefault="005E61C7">
      <w:pPr>
        <w:tabs>
          <w:tab w:val="left" w:pos="0"/>
          <w:tab w:val="left" w:pos="480"/>
          <w:tab w:val="left" w:pos="960"/>
          <w:tab w:val="left" w:pos="1440"/>
          <w:tab w:val="left" w:pos="2160"/>
          <w:tab w:val="left" w:pos="2640"/>
          <w:tab w:val="left" w:pos="3120"/>
          <w:tab w:val="left" w:pos="8160"/>
        </w:tabs>
        <w:spacing w:line="192" w:lineRule="auto"/>
      </w:pPr>
    </w:p>
    <w:p w:rsidR="005E61C7" w:rsidRDefault="005E61C7">
      <w:pPr>
        <w:tabs>
          <w:tab w:val="left" w:pos="0"/>
          <w:tab w:val="left" w:pos="480"/>
          <w:tab w:val="left" w:pos="960"/>
          <w:tab w:val="left" w:pos="1440"/>
          <w:tab w:val="left" w:pos="2160"/>
          <w:tab w:val="left" w:pos="2640"/>
          <w:tab w:val="left" w:pos="3120"/>
          <w:tab w:val="left" w:pos="8160"/>
        </w:tabs>
        <w:spacing w:line="192" w:lineRule="auto"/>
      </w:pPr>
    </w:p>
    <w:p w:rsidR="005E61C7" w:rsidRDefault="005E61C7">
      <w:pPr>
        <w:tabs>
          <w:tab w:val="left" w:pos="0"/>
          <w:tab w:val="left" w:pos="480"/>
          <w:tab w:val="left" w:pos="960"/>
          <w:tab w:val="left" w:pos="1440"/>
          <w:tab w:val="left" w:pos="2160"/>
          <w:tab w:val="left" w:pos="2640"/>
          <w:tab w:val="left" w:pos="3120"/>
          <w:tab w:val="left" w:pos="8160"/>
        </w:tabs>
        <w:spacing w:line="192" w:lineRule="auto"/>
      </w:pPr>
    </w:p>
    <w:p w:rsidR="005E61C7" w:rsidRDefault="005E61C7">
      <w:pPr>
        <w:tabs>
          <w:tab w:val="left" w:pos="0"/>
          <w:tab w:val="left" w:pos="480"/>
          <w:tab w:val="left" w:pos="960"/>
          <w:tab w:val="left" w:pos="1440"/>
          <w:tab w:val="left" w:pos="2160"/>
          <w:tab w:val="left" w:pos="2640"/>
          <w:tab w:val="left" w:pos="3120"/>
          <w:tab w:val="left" w:pos="8160"/>
        </w:tabs>
        <w:spacing w:line="192" w:lineRule="auto"/>
      </w:pPr>
    </w:p>
    <w:p w:rsidR="005E61C7" w:rsidRDefault="005E61C7">
      <w:pPr>
        <w:tabs>
          <w:tab w:val="left" w:pos="0"/>
          <w:tab w:val="left" w:pos="480"/>
          <w:tab w:val="left" w:pos="960"/>
          <w:tab w:val="left" w:pos="1440"/>
          <w:tab w:val="left" w:pos="2160"/>
          <w:tab w:val="left" w:pos="2640"/>
          <w:tab w:val="left" w:pos="3120"/>
          <w:tab w:val="left" w:pos="8160"/>
        </w:tabs>
        <w:spacing w:line="192" w:lineRule="auto"/>
      </w:pPr>
    </w:p>
    <w:p w:rsidR="005E61C7" w:rsidRDefault="005E61C7">
      <w:pPr>
        <w:tabs>
          <w:tab w:val="left" w:pos="0"/>
          <w:tab w:val="left" w:pos="480"/>
          <w:tab w:val="left" w:pos="960"/>
          <w:tab w:val="left" w:pos="1440"/>
          <w:tab w:val="left" w:pos="2160"/>
          <w:tab w:val="left" w:pos="2640"/>
          <w:tab w:val="left" w:pos="3120"/>
          <w:tab w:val="left" w:pos="8160"/>
        </w:tabs>
        <w:spacing w:line="192" w:lineRule="auto"/>
      </w:pPr>
    </w:p>
    <w:p w:rsidR="005E61C7" w:rsidRDefault="005E61C7">
      <w:pPr>
        <w:tabs>
          <w:tab w:val="left" w:pos="0"/>
          <w:tab w:val="left" w:pos="480"/>
          <w:tab w:val="left" w:pos="960"/>
          <w:tab w:val="left" w:pos="1440"/>
          <w:tab w:val="left" w:pos="2160"/>
          <w:tab w:val="left" w:pos="2640"/>
          <w:tab w:val="left" w:pos="3120"/>
          <w:tab w:val="left" w:pos="8160"/>
        </w:tabs>
        <w:spacing w:line="192" w:lineRule="auto"/>
      </w:pPr>
    </w:p>
    <w:p w:rsidR="005E61C7" w:rsidRDefault="005E61C7">
      <w:pPr>
        <w:tabs>
          <w:tab w:val="left" w:pos="0"/>
          <w:tab w:val="left" w:pos="480"/>
          <w:tab w:val="left" w:pos="960"/>
          <w:tab w:val="left" w:pos="1440"/>
          <w:tab w:val="left" w:pos="2160"/>
          <w:tab w:val="left" w:pos="2640"/>
          <w:tab w:val="left" w:pos="3120"/>
          <w:tab w:val="left" w:pos="8160"/>
        </w:tabs>
        <w:spacing w:line="192" w:lineRule="auto"/>
      </w:pPr>
    </w:p>
    <w:p w:rsidR="005E61C7" w:rsidRDefault="005E61C7">
      <w:pPr>
        <w:tabs>
          <w:tab w:val="left" w:pos="0"/>
          <w:tab w:val="left" w:pos="480"/>
          <w:tab w:val="left" w:pos="960"/>
          <w:tab w:val="left" w:pos="1440"/>
          <w:tab w:val="left" w:pos="2160"/>
          <w:tab w:val="left" w:pos="2640"/>
          <w:tab w:val="left" w:pos="3120"/>
          <w:tab w:val="left" w:pos="8160"/>
        </w:tabs>
        <w:spacing w:line="192" w:lineRule="auto"/>
      </w:pPr>
    </w:p>
    <w:p w:rsidR="005E61C7" w:rsidRDefault="005E61C7">
      <w:pPr>
        <w:tabs>
          <w:tab w:val="left" w:pos="0"/>
          <w:tab w:val="left" w:pos="480"/>
          <w:tab w:val="left" w:pos="960"/>
          <w:tab w:val="left" w:pos="1440"/>
          <w:tab w:val="left" w:pos="2160"/>
          <w:tab w:val="left" w:pos="2640"/>
          <w:tab w:val="left" w:pos="3120"/>
          <w:tab w:val="left" w:pos="8160"/>
        </w:tabs>
        <w:spacing w:line="192" w:lineRule="auto"/>
      </w:pPr>
    </w:p>
    <w:p w:rsidR="005E61C7" w:rsidRDefault="005E61C7">
      <w:pPr>
        <w:tabs>
          <w:tab w:val="left" w:pos="0"/>
          <w:tab w:val="left" w:pos="480"/>
          <w:tab w:val="left" w:pos="960"/>
          <w:tab w:val="left" w:pos="1440"/>
          <w:tab w:val="left" w:pos="2160"/>
          <w:tab w:val="left" w:pos="2640"/>
          <w:tab w:val="left" w:pos="3120"/>
          <w:tab w:val="left" w:pos="8160"/>
        </w:tabs>
        <w:spacing w:line="192" w:lineRule="auto"/>
      </w:pPr>
    </w:p>
    <w:p w:rsidR="005E61C7" w:rsidRDefault="005E61C7">
      <w:pPr>
        <w:tabs>
          <w:tab w:val="right" w:pos="9216"/>
        </w:tabs>
        <w:spacing w:line="192" w:lineRule="auto"/>
      </w:pPr>
      <w:r>
        <w:t>2-82.14</w:t>
      </w:r>
      <w:r>
        <w:tab/>
        <w:t>Rev. 64</w:t>
      </w:r>
    </w:p>
    <w:p w:rsidR="005E61C7" w:rsidRDefault="005E61C7">
      <w:pPr>
        <w:tabs>
          <w:tab w:val="right" w:pos="9216"/>
        </w:tabs>
        <w:spacing w:line="192" w:lineRule="auto"/>
        <w:sectPr w:rsidR="00000000">
          <w:pgSz w:w="12240" w:h="15840"/>
          <w:pgMar w:top="1080" w:right="1584" w:bottom="1080" w:left="1440" w:header="720" w:footer="720" w:gutter="0"/>
          <w:paperSrc w:first="512" w:other="512"/>
          <w:cols w:space="720"/>
          <w:noEndnote/>
        </w:sectPr>
      </w:pPr>
    </w:p>
    <w:p w:rsidR="005E61C7" w:rsidRDefault="005E61C7">
      <w:pPr>
        <w:tabs>
          <w:tab w:val="center" w:pos="4608"/>
        </w:tabs>
        <w:spacing w:line="192" w:lineRule="auto"/>
        <w:rPr>
          <w:u w:val="single"/>
        </w:rPr>
      </w:pPr>
      <w:r>
        <w:rPr>
          <w:u w:val="single"/>
        </w:rPr>
        <w:t>09-89</w:t>
      </w:r>
      <w:r>
        <w:rPr>
          <w:u w:val="single"/>
        </w:rPr>
        <w:tab/>
        <w:t>STATE ORGANIZATION AND GENERAL ADMINISTRATION</w:t>
      </w:r>
      <w:r>
        <w:rPr>
          <w:u w:val="single"/>
        </w:rPr>
        <w:tab/>
        <w:t>2108 (Cont.)</w:t>
      </w:r>
    </w:p>
    <w:p w:rsidR="005E61C7" w:rsidRDefault="005E61C7">
      <w:pPr>
        <w:tabs>
          <w:tab w:val="left" w:pos="0"/>
        </w:tabs>
        <w:spacing w:line="192" w:lineRule="auto"/>
      </w:pPr>
    </w:p>
    <w:p w:rsidR="005E61C7" w:rsidRDefault="005E61C7">
      <w:pPr>
        <w:tabs>
          <w:tab w:val="left" w:pos="0"/>
          <w:tab w:val="left" w:pos="480"/>
          <w:tab w:val="left" w:pos="960"/>
          <w:tab w:val="left" w:pos="1440"/>
          <w:tab w:val="left" w:pos="1920"/>
          <w:tab w:val="left" w:pos="2400"/>
          <w:tab w:val="left" w:pos="2640"/>
          <w:tab w:val="left" w:pos="2880"/>
          <w:tab w:val="left" w:pos="8160"/>
        </w:tabs>
        <w:spacing w:line="192" w:lineRule="auto"/>
        <w:ind w:firstLine="960"/>
        <w:rPr>
          <w:color w:val="FF0000"/>
        </w:rPr>
      </w:pPr>
      <w:r>
        <w:rPr>
          <w:noProof/>
          <w:color w:val="FF0000"/>
        </w:rPr>
        <w:pict>
          <v:line id="_x0000_s1240" style="position:absolute;left:0;text-align:left;z-index:251664896;mso-position-horizontal:absolute;mso-position-horizontal-relative:text;mso-position-vertical:absolute;mso-position-vertical-relative:text" from="-7.2pt,110.1pt" to="-7.2pt,124.1pt" o:allowincell="f" strokecolor="red"/>
        </w:pict>
      </w:r>
      <w:r>
        <w:rPr>
          <w:noProof/>
          <w:color w:val="FF0000"/>
        </w:rPr>
        <w:pict>
          <v:line id="_x0000_s1239" style="position:absolute;left:0;text-align:left;z-index:251663872;mso-position-horizontal:absolute;mso-position-horizontal-relative:text;mso-position-vertical:absolute;mso-position-vertical-relative:text" from="-7.2pt,99.55pt" to="-7.2pt,113.55pt" o:allowincell="f" strokecolor="red"/>
        </w:pict>
      </w:r>
      <w:r>
        <w:rPr>
          <w:noProof/>
          <w:color w:val="FF0000"/>
        </w:rPr>
        <w:pict>
          <v:line id="_x0000_s1238" style="position:absolute;left:0;text-align:left;z-index:251662848;mso-position-horizontal:absolute;mso-position-horizontal-relative:text;mso-position-vertical:absolute;mso-position-vertical-relative:text" from="-7.2pt,88.15pt" to="-7.2pt,102.15pt" o:allowincell="f" strokecolor="red"/>
        </w:pict>
      </w:r>
      <w:r>
        <w:rPr>
          <w:noProof/>
          <w:color w:val="FF0000"/>
        </w:rPr>
        <w:pict>
          <v:line id="_x0000_s1237" style="position:absolute;left:0;text-align:left;z-index:251661824;mso-position-horizontal:absolute;mso-position-horizontal-relative:text;mso-position-vertical:absolute;mso-position-vertical-relative:text" from="-7.2pt,77.6pt" to="-7.2pt,91.6pt" o:allowincell="f" strokecolor="red"/>
        </w:pict>
      </w:r>
      <w:r>
        <w:rPr>
          <w:noProof/>
          <w:color w:val="FF0000"/>
        </w:rPr>
        <w:pict>
          <v:line id="_x0000_s1236" style="position:absolute;left:0;text-align:left;z-index:251660800;mso-position-horizontal:absolute;mso-position-horizontal-relative:text;mso-position-vertical:absolute;mso-position-vertical-relative:text" from="-7.2pt,66.2pt" to="-7.2pt,80.2pt" o:allowincell="f" strokecolor="red"/>
        </w:pict>
      </w:r>
      <w:r>
        <w:rPr>
          <w:noProof/>
          <w:color w:val="FF0000"/>
        </w:rPr>
        <w:pict>
          <v:line id="_x0000_s1235" style="position:absolute;left:0;text-align:left;z-index:251659776;mso-position-horizontal:absolute;mso-position-horizontal-relative:text;mso-position-vertical:absolute;mso-position-vertical-relative:text" from="-7.2pt,55.65pt" to="-7.2pt,69.65pt" o:allowincell="f" strokecolor="red"/>
        </w:pict>
      </w:r>
      <w:r>
        <w:rPr>
          <w:noProof/>
          <w:color w:val="FF0000"/>
        </w:rPr>
        <w:pict>
          <v:line id="_x0000_s1234" style="position:absolute;left:0;text-align:left;z-index:251658752;mso-position-horizontal:absolute;mso-position-horizontal-relative:text;mso-position-vertical:absolute;mso-position-vertical-relative:text" from="-7.2pt,44.25pt" to="-7.2pt,58.25pt" o:allowincell="f" strokecolor="red"/>
        </w:pict>
      </w:r>
      <w:r>
        <w:rPr>
          <w:noProof/>
          <w:color w:val="FF0000"/>
        </w:rPr>
        <w:pict>
          <v:line id="_x0000_s1233" style="position:absolute;left:0;text-align:left;z-index:251657728;mso-position-horizontal:absolute;mso-position-horizontal-relative:text;mso-position-vertical:absolute;mso-position-vertical-relative:text" from="-7.2pt,32.85pt" to="-7.2pt,46.85pt" o:allowincell="f" strokecolor="red"/>
        </w:pict>
      </w:r>
      <w:r>
        <w:rPr>
          <w:noProof/>
          <w:color w:val="FF0000"/>
        </w:rPr>
        <w:pict>
          <v:line id="_x0000_s1232" style="position:absolute;left:0;text-align:left;z-index:251656704;mso-position-horizontal:absolute;mso-position-horizontal-relative:text;mso-position-vertical:absolute;mso-position-vertical-relative:text" from="-7.2pt,22.3pt" to="-7.2pt,36.3pt" o:allowincell="f" strokecolor="red"/>
        </w:pict>
      </w:r>
      <w:r>
        <w:rPr>
          <w:noProof/>
          <w:color w:val="FF0000"/>
        </w:rPr>
        <w:pict>
          <v:line id="_x0000_s1231" style="position:absolute;left:0;text-align:left;z-index:251655680;mso-position-horizontal:absolute;mso-position-horizontal-relative:text;mso-position-vertical:absolute;mso-position-vertical-relative:text" from="-7.2pt,10.9pt" to="-7.2pt,24.9pt" o:allowincell="f" strokecolor="red"/>
        </w:pict>
      </w:r>
      <w:r>
        <w:rPr>
          <w:noProof/>
          <w:color w:val="FF0000"/>
        </w:rPr>
        <w:pict>
          <v:line id="_x0000_s1230" style="position:absolute;left:0;text-align:left;z-index:251654656;mso-position-horizontal:absolute;mso-position-horizontal-relative:text;mso-position-vertical:absolute;mso-position-vertical-relative:text" from="-7.2pt,.35pt" to="-7.2pt,14.35pt" o:allowincell="f" strokecolor="red"/>
        </w:pict>
      </w:r>
      <w:r>
        <w:rPr>
          <w:color w:val="FF0000"/>
        </w:rPr>
        <w:t>1.</w:t>
      </w:r>
      <w:r>
        <w:rPr>
          <w:color w:val="FF0000"/>
        </w:rPr>
        <w:tab/>
      </w:r>
      <w:r>
        <w:rPr>
          <w:color w:val="FF0000"/>
          <w:u w:val="single"/>
        </w:rPr>
        <w:t>Costs Without The Waiver</w:t>
      </w:r>
      <w:r>
        <w:rPr>
          <w:color w:val="FF0000"/>
        </w:rPr>
        <w:t xml:space="preserve">.--Develop those costs incurred on behalf of comparable eligible populations, in comparable geographic areas, and with a comparable bundle of program benefits of the types that will be covered under the waiver and as included in the approved Medicaid State plan, but as they would exist without the waiver project.  Break down the costs into the elements making up the aggregate totals (e.g., on a per capita basis by Federal eligibility category).  Show those costs by each </w:t>
      </w:r>
      <w:r>
        <w:rPr>
          <w:color w:val="FF0000"/>
        </w:rPr>
        <w:t>year of the waiver program as projected for new projects, and as experienced for each of the past two years and as projected for each of the next two years for renewal projects.  The purpose of developing costs without the waiver is to establish a firm base against which to compare waiver project costs so as to be able to make a determination that the project’s cost effectiveness goals are likely to be met.  Document these costs as fully as possible as indicated below.</w:t>
      </w:r>
    </w:p>
    <w:p w:rsidR="005E61C7" w:rsidRDefault="005E61C7">
      <w:pPr>
        <w:tabs>
          <w:tab w:val="left" w:pos="0"/>
          <w:tab w:val="left" w:pos="480"/>
          <w:tab w:val="left" w:pos="960"/>
          <w:tab w:val="left" w:pos="1440"/>
          <w:tab w:val="left" w:pos="1920"/>
          <w:tab w:val="left" w:pos="2400"/>
          <w:tab w:val="left" w:pos="2640"/>
          <w:tab w:val="left" w:pos="2880"/>
          <w:tab w:val="left" w:pos="8160"/>
        </w:tabs>
        <w:spacing w:line="192" w:lineRule="auto"/>
        <w:rPr>
          <w:color w:val="FF0000"/>
        </w:rPr>
      </w:pPr>
    </w:p>
    <w:p w:rsidR="005E61C7" w:rsidRDefault="005E61C7">
      <w:pPr>
        <w:tabs>
          <w:tab w:val="left" w:pos="0"/>
          <w:tab w:val="left" w:pos="480"/>
          <w:tab w:val="left" w:pos="960"/>
          <w:tab w:val="left" w:pos="1440"/>
          <w:tab w:val="left" w:pos="1920"/>
          <w:tab w:val="left" w:pos="2400"/>
          <w:tab w:val="left" w:pos="2640"/>
          <w:tab w:val="left" w:pos="2880"/>
          <w:tab w:val="left" w:pos="8160"/>
        </w:tabs>
        <w:spacing w:line="192" w:lineRule="auto"/>
        <w:ind w:firstLine="1440"/>
        <w:rPr>
          <w:color w:val="FF0000"/>
        </w:rPr>
      </w:pPr>
      <w:r>
        <w:rPr>
          <w:noProof/>
          <w:color w:val="FF0000"/>
        </w:rPr>
        <w:pict>
          <v:line id="_x0000_s1246" style="position:absolute;left:0;text-align:left;z-index:251671040;mso-position-horizontal:absolute;mso-position-horizontal-relative:text;mso-position-vertical:absolute;mso-position-vertical-relative:text" from="-7.2pt,54.9pt" to="-7.2pt,68.9pt" o:allowincell="f" strokecolor="red"/>
        </w:pict>
      </w:r>
      <w:r>
        <w:rPr>
          <w:noProof/>
          <w:color w:val="FF0000"/>
        </w:rPr>
        <w:pict>
          <v:line id="_x0000_s1245" style="position:absolute;left:0;text-align:left;z-index:251670016;mso-position-horizontal:absolute;mso-position-horizontal-relative:text;mso-position-vertical:absolute;mso-position-vertical-relative:text" from="-7.2pt,44.4pt" to="-7.2pt,58.4pt" o:allowincell="f" strokecolor="red"/>
        </w:pict>
      </w:r>
      <w:r>
        <w:rPr>
          <w:noProof/>
          <w:color w:val="FF0000"/>
        </w:rPr>
        <w:pict>
          <v:line id="_x0000_s1244" style="position:absolute;left:0;text-align:left;z-index:251668992;mso-position-horizontal:absolute;mso-position-horizontal-relative:text;mso-position-vertical:absolute;mso-position-vertical-relative:text" from="-7.2pt,32.95pt" to="-7.2pt,46.95pt" o:allowincell="f" strokecolor="red"/>
        </w:pict>
      </w:r>
      <w:r>
        <w:rPr>
          <w:noProof/>
          <w:color w:val="FF0000"/>
        </w:rPr>
        <w:pict>
          <v:line id="_x0000_s1243" style="position:absolute;left:0;text-align:left;z-index:251667968;mso-position-horizontal:absolute;mso-position-horizontal-relative:text;mso-position-vertical:absolute;mso-position-vertical-relative:text" from="-7.2pt,22.45pt" to="-7.2pt,36.45pt" o:allowincell="f" strokecolor="red"/>
        </w:pict>
      </w:r>
      <w:r>
        <w:rPr>
          <w:noProof/>
          <w:color w:val="FF0000"/>
        </w:rPr>
        <w:pict>
          <v:line id="_x0000_s1242" style="position:absolute;left:0;text-align:left;z-index:251666944;mso-position-horizontal:absolute;mso-position-horizontal-relative:text;mso-position-vertical:absolute;mso-position-vertical-relative:text" from="-7.2pt,11pt" to="-7.2pt,25pt" o:allowincell="f" strokecolor="red"/>
        </w:pict>
      </w:r>
      <w:r>
        <w:rPr>
          <w:noProof/>
          <w:color w:val="FF0000"/>
        </w:rPr>
        <w:pict>
          <v:line id="_x0000_s1241" style="position:absolute;left:0;text-align:left;z-index:251665920;mso-position-horizontal:absolute;mso-position-horizontal-relative:text;mso-position-vertical:absolute;mso-position-vertical-relative:text" from="-7.2pt,.5pt" to="-7.2pt,14.5pt" o:allowincell="f" strokecolor="red"/>
        </w:pict>
      </w:r>
      <w:r>
        <w:rPr>
          <w:color w:val="FF0000"/>
        </w:rPr>
        <w:t>a.</w:t>
      </w:r>
      <w:r>
        <w:rPr>
          <w:color w:val="FF0000"/>
        </w:rPr>
        <w:tab/>
      </w:r>
      <w:r>
        <w:rPr>
          <w:color w:val="FF0000"/>
          <w:u w:val="single"/>
        </w:rPr>
        <w:t>General Documentation Requirements</w:t>
      </w:r>
      <w:r>
        <w:rPr>
          <w:color w:val="FF0000"/>
        </w:rPr>
        <w:t>. In documenting what costs would be in the absence of the waiver, a State may wish to use Exhibit 2--Example Of A Calculation Of Medicaid Upper Payment Limits For A Risk Capitation Contract And Final Capitation Rate. Although this example, in its title and column headings, indicates it is designed for a capitation contract, it could also be used to demonstrate the projected costs in the absence of the waiver for any waiver model.</w:t>
      </w:r>
    </w:p>
    <w:p w:rsidR="005E61C7" w:rsidRDefault="005E61C7">
      <w:pPr>
        <w:tabs>
          <w:tab w:val="left" w:pos="0"/>
          <w:tab w:val="left" w:pos="480"/>
          <w:tab w:val="left" w:pos="960"/>
          <w:tab w:val="left" w:pos="1440"/>
          <w:tab w:val="left" w:pos="1920"/>
          <w:tab w:val="left" w:pos="2400"/>
          <w:tab w:val="left" w:pos="2640"/>
          <w:tab w:val="left" w:pos="2880"/>
          <w:tab w:val="left" w:pos="8160"/>
        </w:tabs>
        <w:spacing w:line="192" w:lineRule="auto"/>
        <w:rPr>
          <w:color w:val="FF0000"/>
        </w:rPr>
      </w:pPr>
    </w:p>
    <w:p w:rsidR="005E61C7" w:rsidRDefault="005E61C7">
      <w:pPr>
        <w:tabs>
          <w:tab w:val="left" w:pos="0"/>
          <w:tab w:val="left" w:pos="480"/>
          <w:tab w:val="left" w:pos="960"/>
          <w:tab w:val="left" w:pos="1440"/>
          <w:tab w:val="left" w:pos="1920"/>
          <w:tab w:val="left" w:pos="2400"/>
          <w:tab w:val="left" w:pos="2640"/>
          <w:tab w:val="left" w:pos="2880"/>
          <w:tab w:val="left" w:pos="8160"/>
        </w:tabs>
        <w:spacing w:line="192" w:lineRule="auto"/>
        <w:rPr>
          <w:color w:val="FF0000"/>
        </w:rPr>
      </w:pPr>
      <w:r>
        <w:rPr>
          <w:noProof/>
          <w:color w:val="FF0000"/>
        </w:rPr>
        <w:pict>
          <v:line id="_x0000_s1249" style="position:absolute;left:0;text-align:left;z-index:251674112;mso-position-horizontal:absolute;mso-position-horizontal-relative:text;mso-position-vertical:absolute;mso-position-vertical-relative:text" from="-7.2pt,22.45pt" to="-7.2pt,36.45pt" o:allowincell="f" strokecolor="red"/>
        </w:pict>
      </w:r>
      <w:r>
        <w:rPr>
          <w:noProof/>
          <w:color w:val="FF0000"/>
        </w:rPr>
        <w:pict>
          <v:line id="_x0000_s1248" style="position:absolute;left:0;text-align:left;z-index:251673088;mso-position-horizontal:absolute;mso-position-horizontal-relative:text;mso-position-vertical:absolute;mso-position-vertical-relative:text" from="-7.2pt,11.05pt" to="-7.2pt,25.05pt" o:allowincell="f" strokecolor="red"/>
        </w:pict>
      </w:r>
      <w:r>
        <w:rPr>
          <w:noProof/>
          <w:color w:val="FF0000"/>
        </w:rPr>
        <w:pict>
          <v:line id="_x0000_s1247" style="position:absolute;left:0;text-align:left;z-index:251672064;mso-position-horizontal:absolute;mso-position-horizontal-relative:text;mso-position-vertical:absolute;mso-position-vertical-relative:text" from="-7.2pt,.5pt" to="-7.2pt,14.5pt" o:allowincell="f" strokecolor="red"/>
        </w:pict>
      </w:r>
      <w:r>
        <w:rPr>
          <w:color w:val="FF0000"/>
        </w:rPr>
        <w:t xml:space="preserve">To use Exhibit 2 for this purpose, </w:t>
      </w:r>
      <w:proofErr w:type="spellStart"/>
      <w:r>
        <w:rPr>
          <w:color w:val="FF0000"/>
        </w:rPr>
        <w:t>subtitute</w:t>
      </w:r>
      <w:proofErr w:type="spellEnd"/>
      <w:r>
        <w:rPr>
          <w:color w:val="FF0000"/>
        </w:rPr>
        <w:t xml:space="preserve"> "waiver project" for the term "contract," and "costs without the waiver" for "upper payment limit."  Follow all steps as described in the instructions for Exhibit 2, up to step (v)--calculation of the capitation rate.</w:t>
      </w:r>
    </w:p>
    <w:p w:rsidR="005E61C7" w:rsidRDefault="005E61C7">
      <w:pPr>
        <w:tabs>
          <w:tab w:val="left" w:pos="0"/>
          <w:tab w:val="left" w:pos="480"/>
          <w:tab w:val="left" w:pos="960"/>
          <w:tab w:val="left" w:pos="1440"/>
          <w:tab w:val="left" w:pos="1920"/>
          <w:tab w:val="left" w:pos="2400"/>
          <w:tab w:val="left" w:pos="2640"/>
          <w:tab w:val="left" w:pos="2880"/>
          <w:tab w:val="left" w:pos="8160"/>
        </w:tabs>
        <w:spacing w:line="192" w:lineRule="auto"/>
        <w:rPr>
          <w:color w:val="FF0000"/>
        </w:rPr>
      </w:pPr>
    </w:p>
    <w:p w:rsidR="005E61C7" w:rsidRDefault="005E61C7">
      <w:pPr>
        <w:tabs>
          <w:tab w:val="left" w:pos="0"/>
          <w:tab w:val="left" w:pos="480"/>
          <w:tab w:val="left" w:pos="960"/>
          <w:tab w:val="left" w:pos="1440"/>
          <w:tab w:val="left" w:pos="1920"/>
          <w:tab w:val="left" w:pos="2400"/>
          <w:tab w:val="left" w:pos="2640"/>
          <w:tab w:val="left" w:pos="2880"/>
          <w:tab w:val="left" w:pos="8160"/>
        </w:tabs>
        <w:spacing w:line="192" w:lineRule="auto"/>
        <w:rPr>
          <w:color w:val="FF0000"/>
        </w:rPr>
      </w:pPr>
      <w:r>
        <w:rPr>
          <w:noProof/>
          <w:color w:val="FF0000"/>
        </w:rPr>
        <w:pict>
          <v:line id="_x0000_s1250" style="position:absolute;left:0;text-align:left;z-index:251675136;mso-position-horizontal:absolute;mso-position-horizontal-relative:text;mso-position-vertical:absolute;mso-position-vertical-relative:text" from="-7.2pt,.2pt" to="-7.2pt,14.2pt" o:allowincell="f" strokecolor="red"/>
        </w:pict>
      </w:r>
      <w:r>
        <w:rPr>
          <w:color w:val="FF0000"/>
        </w:rPr>
        <w:t>The following steps are also provided as an alternative to assist you in documenting this element:</w:t>
      </w:r>
    </w:p>
    <w:p w:rsidR="005E61C7" w:rsidRDefault="005E61C7">
      <w:pPr>
        <w:tabs>
          <w:tab w:val="left" w:pos="0"/>
          <w:tab w:val="left" w:pos="480"/>
          <w:tab w:val="left" w:pos="960"/>
          <w:tab w:val="left" w:pos="1440"/>
          <w:tab w:val="left" w:pos="1920"/>
          <w:tab w:val="left" w:pos="2400"/>
          <w:tab w:val="left" w:pos="2640"/>
          <w:tab w:val="left" w:pos="2880"/>
          <w:tab w:val="left" w:pos="8160"/>
        </w:tabs>
        <w:spacing w:line="192" w:lineRule="auto"/>
        <w:rPr>
          <w:color w:val="FF0000"/>
        </w:rPr>
      </w:pPr>
    </w:p>
    <w:p w:rsidR="005E61C7" w:rsidRDefault="005E61C7">
      <w:pPr>
        <w:tabs>
          <w:tab w:val="left" w:pos="0"/>
          <w:tab w:val="left" w:pos="480"/>
          <w:tab w:val="left" w:pos="960"/>
          <w:tab w:val="left" w:pos="1440"/>
          <w:tab w:val="left" w:pos="1920"/>
          <w:tab w:val="left" w:pos="2400"/>
          <w:tab w:val="left" w:pos="2640"/>
          <w:tab w:val="left" w:pos="2880"/>
          <w:tab w:val="left" w:pos="8160"/>
        </w:tabs>
        <w:spacing w:line="192" w:lineRule="auto"/>
        <w:ind w:firstLine="1920"/>
        <w:rPr>
          <w:color w:val="FF0000"/>
        </w:rPr>
      </w:pPr>
      <w:r>
        <w:rPr>
          <w:noProof/>
          <w:color w:val="FF0000"/>
        </w:rPr>
        <w:pict>
          <v:line id="_x0000_s1254" style="position:absolute;left:0;text-align:left;z-index:251679232;mso-position-horizontal:absolute;mso-position-horizontal-relative:text;mso-position-vertical:absolute;mso-position-vertical-relative:text" from="-7.2pt,33.45pt" to="-7.2pt,47.45pt" o:allowincell="f" strokecolor="red"/>
        </w:pict>
      </w:r>
      <w:r>
        <w:rPr>
          <w:noProof/>
          <w:color w:val="FF0000"/>
        </w:rPr>
        <w:pict>
          <v:line id="_x0000_s1253" style="position:absolute;left:0;text-align:left;z-index:251678208;mso-position-horizontal:absolute;mso-position-horizontal-relative:text;mso-position-vertical:absolute;mso-position-vertical-relative:text" from="-7.2pt,22.05pt" to="-7.2pt,36.05pt" o:allowincell="f" strokecolor="red"/>
        </w:pict>
      </w:r>
      <w:r>
        <w:rPr>
          <w:noProof/>
          <w:color w:val="FF0000"/>
        </w:rPr>
        <w:pict>
          <v:line id="_x0000_s1252" style="position:absolute;left:0;text-align:left;z-index:251677184;mso-position-horizontal:absolute;mso-position-horizontal-relative:text;mso-position-vertical:absolute;mso-position-vertical-relative:text" from="-7.2pt,11.5pt" to="-7.2pt,25.5pt" o:allowincell="f" strokecolor="red"/>
        </w:pict>
      </w:r>
      <w:r>
        <w:rPr>
          <w:noProof/>
          <w:color w:val="FF0000"/>
        </w:rPr>
        <w:pict>
          <v:line id="_x0000_s1251" style="position:absolute;left:0;text-align:left;z-index:251676160;mso-position-horizontal:absolute;mso-position-horizontal-relative:text;mso-position-vertical:absolute;mso-position-vertical-relative:text" from="-7.2pt,.1pt" to="-7.2pt,14.1pt" o:allowincell="f" strokecolor="red"/>
        </w:pict>
      </w:r>
      <w:r>
        <w:rPr>
          <w:color w:val="FF0000"/>
        </w:rPr>
        <w:t>(1)</w:t>
      </w:r>
      <w:r>
        <w:rPr>
          <w:color w:val="FF0000"/>
        </w:rPr>
        <w:tab/>
        <w:t>Describe precisely the populations covered in terms of Federal eligibility category, institutionalized or non-institutionalized, and other important demographic characteristics (e.g., age, sex).  Calculate estimated levels of Medicaid eligibility for each year of the project based on past experience or trends or factors that are specifically identified;</w:t>
      </w:r>
    </w:p>
    <w:p w:rsidR="005E61C7" w:rsidRDefault="005E61C7">
      <w:pPr>
        <w:tabs>
          <w:tab w:val="left" w:pos="0"/>
          <w:tab w:val="left" w:pos="480"/>
          <w:tab w:val="left" w:pos="960"/>
          <w:tab w:val="left" w:pos="1440"/>
          <w:tab w:val="left" w:pos="1920"/>
          <w:tab w:val="left" w:pos="2400"/>
          <w:tab w:val="left" w:pos="2640"/>
          <w:tab w:val="left" w:pos="2880"/>
          <w:tab w:val="left" w:pos="8160"/>
        </w:tabs>
        <w:spacing w:line="192" w:lineRule="auto"/>
        <w:rPr>
          <w:color w:val="FF0000"/>
        </w:rPr>
      </w:pPr>
    </w:p>
    <w:p w:rsidR="005E61C7" w:rsidRDefault="005E61C7">
      <w:pPr>
        <w:tabs>
          <w:tab w:val="left" w:pos="0"/>
          <w:tab w:val="left" w:pos="480"/>
          <w:tab w:val="left" w:pos="960"/>
          <w:tab w:val="left" w:pos="1440"/>
          <w:tab w:val="left" w:pos="1920"/>
          <w:tab w:val="left" w:pos="2400"/>
          <w:tab w:val="left" w:pos="2640"/>
          <w:tab w:val="left" w:pos="2880"/>
          <w:tab w:val="left" w:pos="8160"/>
        </w:tabs>
        <w:spacing w:line="192" w:lineRule="auto"/>
        <w:ind w:firstLine="1920"/>
        <w:rPr>
          <w:color w:val="FF0000"/>
        </w:rPr>
      </w:pPr>
      <w:r>
        <w:rPr>
          <w:noProof/>
          <w:color w:val="FF0000"/>
        </w:rPr>
        <w:pict>
          <v:line id="_x0000_s1256" style="position:absolute;left:0;text-align:left;z-index:251681280;mso-position-horizontal:absolute;mso-position-horizontal-relative:text;mso-position-vertical:absolute;mso-position-vertical-relative:text" from="-7.2pt,10.75pt" to="-7.2pt,24.75pt" o:allowincell="f" strokecolor="red"/>
        </w:pict>
      </w:r>
      <w:r>
        <w:rPr>
          <w:noProof/>
          <w:color w:val="FF0000"/>
        </w:rPr>
        <w:pict>
          <v:line id="_x0000_s1255" style="position:absolute;left:0;text-align:left;z-index:251680256;mso-position-horizontal:absolute;mso-position-horizontal-relative:text;mso-position-vertical:absolute;mso-position-vertical-relative:text" from="-7.2pt,.2pt" to="-7.2pt,14.2pt" o:allowincell="f" strokecolor="red"/>
        </w:pict>
      </w:r>
      <w:r>
        <w:rPr>
          <w:color w:val="FF0000"/>
        </w:rPr>
        <w:t>(2)</w:t>
      </w:r>
      <w:r>
        <w:rPr>
          <w:color w:val="FF0000"/>
        </w:rPr>
        <w:tab/>
        <w:t>Describe precisely the specific types of services covered in the calculations;</w:t>
      </w:r>
    </w:p>
    <w:p w:rsidR="005E61C7" w:rsidRDefault="005E61C7">
      <w:pPr>
        <w:tabs>
          <w:tab w:val="left" w:pos="0"/>
          <w:tab w:val="left" w:pos="480"/>
          <w:tab w:val="left" w:pos="960"/>
          <w:tab w:val="left" w:pos="1440"/>
          <w:tab w:val="left" w:pos="1920"/>
          <w:tab w:val="left" w:pos="2400"/>
          <w:tab w:val="left" w:pos="2640"/>
          <w:tab w:val="left" w:pos="2880"/>
          <w:tab w:val="left" w:pos="8160"/>
        </w:tabs>
        <w:spacing w:line="192" w:lineRule="auto"/>
        <w:rPr>
          <w:color w:val="FF0000"/>
        </w:rPr>
      </w:pPr>
    </w:p>
    <w:p w:rsidR="005E61C7" w:rsidRDefault="005E61C7">
      <w:pPr>
        <w:tabs>
          <w:tab w:val="left" w:pos="0"/>
          <w:tab w:val="left" w:pos="480"/>
          <w:tab w:val="left" w:pos="960"/>
          <w:tab w:val="left" w:pos="1440"/>
          <w:tab w:val="left" w:pos="1920"/>
          <w:tab w:val="left" w:pos="2400"/>
          <w:tab w:val="left" w:pos="2640"/>
          <w:tab w:val="left" w:pos="2880"/>
          <w:tab w:val="left" w:pos="8160"/>
        </w:tabs>
        <w:spacing w:line="192" w:lineRule="auto"/>
        <w:ind w:firstLine="1920"/>
        <w:rPr>
          <w:color w:val="FF0000"/>
        </w:rPr>
      </w:pPr>
      <w:r>
        <w:rPr>
          <w:noProof/>
          <w:color w:val="FF0000"/>
        </w:rPr>
        <w:pict>
          <v:line id="_x0000_s1259" style="position:absolute;left:0;text-align:left;z-index:251684352;mso-position-horizontal:absolute;mso-position-horizontal-relative:text;mso-position-vertical:absolute;mso-position-vertical-relative:text" from="-7.2pt,22.45pt" to="-7.2pt,36.45pt" o:allowincell="f" strokecolor="red"/>
        </w:pict>
      </w:r>
      <w:r>
        <w:rPr>
          <w:noProof/>
          <w:color w:val="FF0000"/>
        </w:rPr>
        <w:pict>
          <v:line id="_x0000_s1258" style="position:absolute;left:0;text-align:left;z-index:251683328;mso-position-horizontal:absolute;mso-position-horizontal-relative:text;mso-position-vertical:absolute;mso-position-vertical-relative:text" from="-7.2pt,11pt" to="-7.2pt,25pt" o:allowincell="f" strokecolor="red"/>
        </w:pict>
      </w:r>
      <w:r>
        <w:rPr>
          <w:noProof/>
          <w:color w:val="FF0000"/>
        </w:rPr>
        <w:pict>
          <v:line id="_x0000_s1257" style="position:absolute;left:0;text-align:left;z-index:251682304;mso-position-horizontal:absolute;mso-position-horizontal-relative:text;mso-position-vertical:absolute;mso-position-vertical-relative:text" from="-7.2pt,.5pt" to="-7.2pt,14.5pt" o:allowincell="f" strokecolor="red"/>
        </w:pict>
      </w:r>
      <w:r>
        <w:rPr>
          <w:color w:val="FF0000"/>
        </w:rPr>
        <w:t>(3)</w:t>
      </w:r>
      <w:r>
        <w:rPr>
          <w:color w:val="FF0000"/>
        </w:rPr>
        <w:tab/>
        <w:t>Provide calculations of the utilization rates for specified services for the defined populations in the absence of a waiver (e.g., inpatient hospital, physician visit, and emergency room use);</w:t>
      </w:r>
    </w:p>
    <w:p w:rsidR="005E61C7" w:rsidRDefault="005E61C7">
      <w:pPr>
        <w:tabs>
          <w:tab w:val="left" w:pos="0"/>
          <w:tab w:val="left" w:pos="480"/>
          <w:tab w:val="left" w:pos="960"/>
          <w:tab w:val="left" w:pos="1440"/>
          <w:tab w:val="left" w:pos="1920"/>
          <w:tab w:val="left" w:pos="2400"/>
          <w:tab w:val="left" w:pos="2640"/>
          <w:tab w:val="left" w:pos="2880"/>
          <w:tab w:val="left" w:pos="8160"/>
        </w:tabs>
        <w:spacing w:line="192" w:lineRule="auto"/>
        <w:rPr>
          <w:color w:val="FF0000"/>
        </w:rPr>
      </w:pPr>
    </w:p>
    <w:p w:rsidR="005E61C7" w:rsidRDefault="005E61C7">
      <w:pPr>
        <w:tabs>
          <w:tab w:val="left" w:pos="0"/>
          <w:tab w:val="left" w:pos="480"/>
          <w:tab w:val="left" w:pos="960"/>
          <w:tab w:val="left" w:pos="1440"/>
          <w:tab w:val="left" w:pos="1920"/>
          <w:tab w:val="left" w:pos="2400"/>
          <w:tab w:val="left" w:pos="2640"/>
          <w:tab w:val="left" w:pos="2880"/>
          <w:tab w:val="left" w:pos="8160"/>
        </w:tabs>
        <w:spacing w:line="192" w:lineRule="auto"/>
        <w:ind w:firstLine="1920"/>
        <w:rPr>
          <w:color w:val="FF0000"/>
        </w:rPr>
      </w:pPr>
      <w:r>
        <w:rPr>
          <w:noProof/>
          <w:color w:val="FF0000"/>
        </w:rPr>
        <w:pict>
          <v:line id="_x0000_s1262" style="position:absolute;left:0;text-align:left;z-index:251687424;mso-position-horizontal:absolute;mso-position-horizontal-relative:text;mso-position-vertical:absolute;mso-position-vertical-relative:text" from="-7.2pt,22.2pt" to="-7.2pt,36.2pt" o:allowincell="f" strokecolor="red"/>
        </w:pict>
      </w:r>
      <w:r>
        <w:rPr>
          <w:noProof/>
          <w:color w:val="FF0000"/>
        </w:rPr>
        <w:pict>
          <v:line id="_x0000_s1261" style="position:absolute;left:0;text-align:left;z-index:251686400;mso-position-horizontal:absolute;mso-position-horizontal-relative:text;mso-position-vertical:absolute;mso-position-vertical-relative:text" from="-7.2pt,10.75pt" to="-7.2pt,24.75pt" o:allowincell="f" strokecolor="red"/>
        </w:pict>
      </w:r>
      <w:r>
        <w:rPr>
          <w:noProof/>
          <w:color w:val="FF0000"/>
        </w:rPr>
        <w:pict>
          <v:line id="_x0000_s1260" style="position:absolute;left:0;text-align:left;z-index:251685376;mso-position-horizontal:absolute;mso-position-horizontal-relative:text;mso-position-vertical:absolute;mso-position-vertical-relative:text" from="-7.2pt,.25pt" to="-7.2pt,14.25pt" o:allowincell="f" strokecolor="red"/>
        </w:pict>
      </w:r>
      <w:r>
        <w:rPr>
          <w:color w:val="FF0000"/>
        </w:rPr>
        <w:t>(4)</w:t>
      </w:r>
      <w:r>
        <w:rPr>
          <w:color w:val="FF0000"/>
        </w:rPr>
        <w:tab/>
        <w:t xml:space="preserve">Display costs separately for each major geographic area or political sub-division covered under the waiver (e.g., county, Standard </w:t>
      </w:r>
      <w:proofErr w:type="spellStart"/>
      <w:r>
        <w:rPr>
          <w:color w:val="FF0000"/>
        </w:rPr>
        <w:t>Metroplitan</w:t>
      </w:r>
      <w:proofErr w:type="spellEnd"/>
      <w:r>
        <w:rPr>
          <w:color w:val="FF0000"/>
        </w:rPr>
        <w:t xml:space="preserve"> Statistical Area (SMSA), etc.).  Where a waiver is to be phased-in, provide costs for each area covered under the waiver.</w:t>
      </w:r>
    </w:p>
    <w:p w:rsidR="005E61C7" w:rsidRDefault="005E61C7">
      <w:pPr>
        <w:tabs>
          <w:tab w:val="left" w:pos="0"/>
          <w:tab w:val="left" w:pos="480"/>
          <w:tab w:val="left" w:pos="960"/>
          <w:tab w:val="left" w:pos="1440"/>
          <w:tab w:val="left" w:pos="1920"/>
          <w:tab w:val="left" w:pos="2400"/>
          <w:tab w:val="left" w:pos="2640"/>
          <w:tab w:val="left" w:pos="2880"/>
          <w:tab w:val="left" w:pos="8160"/>
        </w:tabs>
        <w:spacing w:line="192" w:lineRule="auto"/>
        <w:rPr>
          <w:color w:val="FF0000"/>
        </w:rPr>
      </w:pPr>
    </w:p>
    <w:p w:rsidR="005E61C7" w:rsidRDefault="005E61C7">
      <w:pPr>
        <w:tabs>
          <w:tab w:val="left" w:pos="0"/>
          <w:tab w:val="left" w:pos="480"/>
          <w:tab w:val="left" w:pos="960"/>
          <w:tab w:val="left" w:pos="1440"/>
          <w:tab w:val="left" w:pos="1920"/>
          <w:tab w:val="left" w:pos="2400"/>
          <w:tab w:val="left" w:pos="2640"/>
          <w:tab w:val="left" w:pos="2880"/>
          <w:tab w:val="left" w:pos="8160"/>
        </w:tabs>
        <w:spacing w:line="192" w:lineRule="auto"/>
      </w:pPr>
    </w:p>
    <w:p w:rsidR="005E61C7" w:rsidRDefault="005E61C7">
      <w:pPr>
        <w:tabs>
          <w:tab w:val="left" w:pos="0"/>
          <w:tab w:val="left" w:pos="480"/>
          <w:tab w:val="left" w:pos="960"/>
          <w:tab w:val="left" w:pos="1440"/>
          <w:tab w:val="left" w:pos="1920"/>
          <w:tab w:val="left" w:pos="2400"/>
          <w:tab w:val="left" w:pos="2640"/>
          <w:tab w:val="left" w:pos="2880"/>
          <w:tab w:val="left" w:pos="8160"/>
        </w:tabs>
        <w:spacing w:line="192" w:lineRule="auto"/>
      </w:pPr>
    </w:p>
    <w:p w:rsidR="005E61C7" w:rsidRDefault="005E61C7">
      <w:pPr>
        <w:tabs>
          <w:tab w:val="left" w:pos="0"/>
          <w:tab w:val="left" w:pos="480"/>
          <w:tab w:val="left" w:pos="960"/>
          <w:tab w:val="left" w:pos="1440"/>
          <w:tab w:val="left" w:pos="1920"/>
          <w:tab w:val="left" w:pos="2400"/>
          <w:tab w:val="left" w:pos="2640"/>
          <w:tab w:val="left" w:pos="2880"/>
          <w:tab w:val="left" w:pos="8160"/>
        </w:tabs>
        <w:spacing w:line="192" w:lineRule="auto"/>
      </w:pPr>
    </w:p>
    <w:p w:rsidR="005E61C7" w:rsidRDefault="005E61C7">
      <w:pPr>
        <w:tabs>
          <w:tab w:val="left" w:pos="0"/>
          <w:tab w:val="left" w:pos="480"/>
          <w:tab w:val="left" w:pos="960"/>
          <w:tab w:val="left" w:pos="1440"/>
          <w:tab w:val="left" w:pos="1920"/>
          <w:tab w:val="left" w:pos="2400"/>
          <w:tab w:val="left" w:pos="2640"/>
          <w:tab w:val="left" w:pos="2880"/>
          <w:tab w:val="left" w:pos="8160"/>
        </w:tabs>
        <w:spacing w:line="192" w:lineRule="auto"/>
      </w:pPr>
    </w:p>
    <w:p w:rsidR="005E61C7" w:rsidRDefault="005E61C7">
      <w:pPr>
        <w:tabs>
          <w:tab w:val="left" w:pos="0"/>
          <w:tab w:val="left" w:pos="480"/>
          <w:tab w:val="left" w:pos="960"/>
          <w:tab w:val="left" w:pos="1440"/>
          <w:tab w:val="left" w:pos="1920"/>
          <w:tab w:val="left" w:pos="2400"/>
          <w:tab w:val="left" w:pos="2640"/>
          <w:tab w:val="left" w:pos="2880"/>
          <w:tab w:val="left" w:pos="8160"/>
        </w:tabs>
        <w:spacing w:line="192" w:lineRule="auto"/>
      </w:pPr>
    </w:p>
    <w:p w:rsidR="005E61C7" w:rsidRDefault="005E61C7">
      <w:pPr>
        <w:tabs>
          <w:tab w:val="left" w:pos="0"/>
          <w:tab w:val="left" w:pos="480"/>
          <w:tab w:val="left" w:pos="960"/>
          <w:tab w:val="left" w:pos="1440"/>
          <w:tab w:val="left" w:pos="1920"/>
          <w:tab w:val="left" w:pos="2400"/>
          <w:tab w:val="left" w:pos="2640"/>
          <w:tab w:val="left" w:pos="2880"/>
          <w:tab w:val="left" w:pos="8160"/>
        </w:tabs>
        <w:spacing w:line="192" w:lineRule="auto"/>
      </w:pPr>
    </w:p>
    <w:p w:rsidR="005E61C7" w:rsidRDefault="005E61C7">
      <w:pPr>
        <w:tabs>
          <w:tab w:val="left" w:pos="0"/>
          <w:tab w:val="left" w:pos="480"/>
          <w:tab w:val="left" w:pos="960"/>
          <w:tab w:val="left" w:pos="1440"/>
          <w:tab w:val="left" w:pos="1920"/>
          <w:tab w:val="left" w:pos="2400"/>
          <w:tab w:val="left" w:pos="2640"/>
          <w:tab w:val="left" w:pos="2880"/>
          <w:tab w:val="left" w:pos="8160"/>
        </w:tabs>
        <w:spacing w:line="192" w:lineRule="auto"/>
      </w:pPr>
    </w:p>
    <w:p w:rsidR="005E61C7" w:rsidRDefault="005E61C7">
      <w:pPr>
        <w:tabs>
          <w:tab w:val="left" w:pos="0"/>
          <w:tab w:val="left" w:pos="480"/>
          <w:tab w:val="left" w:pos="960"/>
          <w:tab w:val="left" w:pos="1440"/>
          <w:tab w:val="left" w:pos="1920"/>
          <w:tab w:val="left" w:pos="2400"/>
          <w:tab w:val="left" w:pos="2640"/>
          <w:tab w:val="left" w:pos="2880"/>
          <w:tab w:val="left" w:pos="8160"/>
        </w:tabs>
        <w:spacing w:line="192" w:lineRule="auto"/>
      </w:pPr>
    </w:p>
    <w:p w:rsidR="005E61C7" w:rsidRDefault="005E61C7">
      <w:pPr>
        <w:tabs>
          <w:tab w:val="left" w:pos="0"/>
          <w:tab w:val="left" w:pos="480"/>
          <w:tab w:val="left" w:pos="960"/>
          <w:tab w:val="left" w:pos="1440"/>
          <w:tab w:val="left" w:pos="1920"/>
          <w:tab w:val="left" w:pos="2400"/>
          <w:tab w:val="left" w:pos="2640"/>
          <w:tab w:val="left" w:pos="2880"/>
          <w:tab w:val="left" w:pos="8160"/>
        </w:tabs>
        <w:spacing w:line="192" w:lineRule="auto"/>
      </w:pPr>
    </w:p>
    <w:p w:rsidR="005E61C7" w:rsidRDefault="005E61C7">
      <w:pPr>
        <w:tabs>
          <w:tab w:val="left" w:pos="0"/>
          <w:tab w:val="left" w:pos="480"/>
          <w:tab w:val="left" w:pos="960"/>
          <w:tab w:val="left" w:pos="1440"/>
          <w:tab w:val="left" w:pos="1920"/>
          <w:tab w:val="left" w:pos="2400"/>
          <w:tab w:val="left" w:pos="2640"/>
          <w:tab w:val="left" w:pos="2880"/>
          <w:tab w:val="left" w:pos="8160"/>
        </w:tabs>
        <w:spacing w:line="192" w:lineRule="auto"/>
      </w:pPr>
    </w:p>
    <w:p w:rsidR="005E61C7" w:rsidRDefault="005E61C7">
      <w:pPr>
        <w:tabs>
          <w:tab w:val="left" w:pos="0"/>
          <w:tab w:val="left" w:pos="480"/>
          <w:tab w:val="left" w:pos="960"/>
          <w:tab w:val="left" w:pos="1440"/>
          <w:tab w:val="left" w:pos="1920"/>
          <w:tab w:val="left" w:pos="2400"/>
          <w:tab w:val="left" w:pos="2640"/>
          <w:tab w:val="left" w:pos="2880"/>
          <w:tab w:val="left" w:pos="8160"/>
        </w:tabs>
        <w:spacing w:line="192" w:lineRule="auto"/>
      </w:pPr>
    </w:p>
    <w:p w:rsidR="005E61C7" w:rsidRDefault="005E61C7">
      <w:pPr>
        <w:tabs>
          <w:tab w:val="left" w:pos="0"/>
          <w:tab w:val="left" w:pos="480"/>
          <w:tab w:val="left" w:pos="960"/>
          <w:tab w:val="left" w:pos="1440"/>
          <w:tab w:val="left" w:pos="1920"/>
          <w:tab w:val="left" w:pos="2400"/>
          <w:tab w:val="left" w:pos="2640"/>
          <w:tab w:val="left" w:pos="2880"/>
          <w:tab w:val="left" w:pos="8160"/>
        </w:tabs>
        <w:spacing w:line="192" w:lineRule="auto"/>
      </w:pPr>
    </w:p>
    <w:p w:rsidR="005E61C7" w:rsidRDefault="005E61C7">
      <w:pPr>
        <w:tabs>
          <w:tab w:val="left" w:pos="0"/>
          <w:tab w:val="left" w:pos="480"/>
          <w:tab w:val="left" w:pos="960"/>
          <w:tab w:val="left" w:pos="1440"/>
          <w:tab w:val="left" w:pos="1920"/>
          <w:tab w:val="left" w:pos="2400"/>
          <w:tab w:val="left" w:pos="2640"/>
          <w:tab w:val="left" w:pos="2880"/>
          <w:tab w:val="left" w:pos="8160"/>
        </w:tabs>
        <w:spacing w:line="192" w:lineRule="auto"/>
      </w:pPr>
    </w:p>
    <w:p w:rsidR="005E61C7" w:rsidRDefault="005E61C7">
      <w:pPr>
        <w:tabs>
          <w:tab w:val="left" w:pos="0"/>
          <w:tab w:val="left" w:pos="480"/>
          <w:tab w:val="left" w:pos="960"/>
          <w:tab w:val="left" w:pos="1440"/>
          <w:tab w:val="left" w:pos="1920"/>
          <w:tab w:val="left" w:pos="2400"/>
          <w:tab w:val="left" w:pos="2640"/>
          <w:tab w:val="left" w:pos="2880"/>
          <w:tab w:val="left" w:pos="8160"/>
        </w:tabs>
        <w:spacing w:line="192" w:lineRule="auto"/>
      </w:pPr>
    </w:p>
    <w:p w:rsidR="005E61C7" w:rsidRDefault="005E61C7">
      <w:pPr>
        <w:tabs>
          <w:tab w:val="left" w:pos="0"/>
          <w:tab w:val="left" w:pos="480"/>
          <w:tab w:val="left" w:pos="960"/>
          <w:tab w:val="left" w:pos="1440"/>
          <w:tab w:val="left" w:pos="1920"/>
          <w:tab w:val="left" w:pos="2400"/>
          <w:tab w:val="left" w:pos="2640"/>
          <w:tab w:val="left" w:pos="2880"/>
          <w:tab w:val="left" w:pos="8160"/>
        </w:tabs>
        <w:spacing w:line="192" w:lineRule="auto"/>
      </w:pPr>
    </w:p>
    <w:p w:rsidR="005E61C7" w:rsidRDefault="005E61C7">
      <w:pPr>
        <w:tabs>
          <w:tab w:val="left" w:pos="0"/>
          <w:tab w:val="left" w:pos="480"/>
          <w:tab w:val="left" w:pos="960"/>
          <w:tab w:val="left" w:pos="1440"/>
          <w:tab w:val="left" w:pos="1920"/>
          <w:tab w:val="left" w:pos="2400"/>
          <w:tab w:val="left" w:pos="2640"/>
          <w:tab w:val="left" w:pos="2880"/>
          <w:tab w:val="left" w:pos="8160"/>
        </w:tabs>
        <w:spacing w:line="192" w:lineRule="auto"/>
      </w:pPr>
    </w:p>
    <w:p w:rsidR="005E61C7" w:rsidRDefault="005E61C7">
      <w:pPr>
        <w:tabs>
          <w:tab w:val="right" w:pos="9360"/>
        </w:tabs>
        <w:spacing w:line="192" w:lineRule="auto"/>
      </w:pPr>
      <w:r>
        <w:t>Rev. 64</w:t>
      </w:r>
      <w:r>
        <w:tab/>
        <w:t>2-82.15</w:t>
      </w:r>
    </w:p>
    <w:p w:rsidR="005E61C7" w:rsidRDefault="005E61C7">
      <w:pPr>
        <w:spacing w:line="192" w:lineRule="auto"/>
        <w:sectPr w:rsidR="00000000">
          <w:pgSz w:w="12240" w:h="15840"/>
          <w:pgMar w:top="1080" w:right="1584" w:bottom="1080" w:left="1440" w:header="720" w:footer="720" w:gutter="0"/>
          <w:paperSrc w:first="512" w:other="512"/>
          <w:cols w:space="720"/>
          <w:noEndnote/>
        </w:sectPr>
      </w:pPr>
    </w:p>
    <w:p w:rsidR="005E61C7" w:rsidRDefault="005E61C7">
      <w:pPr>
        <w:tabs>
          <w:tab w:val="center" w:pos="4608"/>
        </w:tabs>
        <w:spacing w:line="192" w:lineRule="auto"/>
        <w:rPr>
          <w:u w:val="single"/>
        </w:rPr>
      </w:pPr>
      <w:r>
        <w:rPr>
          <w:u w:val="single"/>
        </w:rPr>
        <w:t xml:space="preserve">2108 (Cont.) </w:t>
      </w:r>
      <w:r>
        <w:rPr>
          <w:u w:val="single"/>
        </w:rPr>
        <w:tab/>
        <w:t>STATE ORGANIZATION AND  GENERAL  ADMINISTRATION</w:t>
      </w:r>
      <w:r>
        <w:rPr>
          <w:u w:val="single"/>
        </w:rPr>
        <w:tab/>
      </w:r>
      <w:r>
        <w:rPr>
          <w:u w:val="single"/>
        </w:rPr>
        <w:tab/>
        <w:t>09-89</w:t>
      </w:r>
    </w:p>
    <w:p w:rsidR="005E61C7" w:rsidRDefault="005E61C7">
      <w:pPr>
        <w:tabs>
          <w:tab w:val="left" w:pos="0"/>
        </w:tabs>
        <w:spacing w:line="192" w:lineRule="auto"/>
      </w:pPr>
    </w:p>
    <w:p w:rsidR="005E61C7" w:rsidRDefault="005E61C7">
      <w:pPr>
        <w:tabs>
          <w:tab w:val="left" w:pos="0"/>
          <w:tab w:val="left" w:pos="480"/>
          <w:tab w:val="left" w:pos="960"/>
          <w:tab w:val="left" w:pos="1440"/>
          <w:tab w:val="left" w:pos="1920"/>
          <w:tab w:val="left" w:pos="2400"/>
          <w:tab w:val="left" w:pos="2880"/>
        </w:tabs>
        <w:spacing w:line="192" w:lineRule="auto"/>
        <w:ind w:left="960" w:hanging="960"/>
        <w:rPr>
          <w:color w:val="FF0000"/>
        </w:rPr>
      </w:pPr>
      <w:r>
        <w:rPr>
          <w:noProof/>
          <w:color w:val="FF0000"/>
        </w:rPr>
        <w:pict>
          <v:line id="_x0000_s1269" style="position:absolute;left:0;text-align:left;z-index:251694592;mso-position-horizontal:absolute;mso-position-horizontal-relative:text;mso-position-vertical:absolute;mso-position-vertical-relative:text" from="-7.2pt,66.2pt" to="-7.2pt,80.2pt" o:allowincell="f" strokecolor="red"/>
        </w:pict>
      </w:r>
      <w:r>
        <w:rPr>
          <w:noProof/>
          <w:color w:val="FF0000"/>
        </w:rPr>
        <w:pict>
          <v:line id="_x0000_s1268" style="position:absolute;left:0;text-align:left;z-index:251693568;mso-position-horizontal:absolute;mso-position-horizontal-relative:text;mso-position-vertical:absolute;mso-position-vertical-relative:text" from="-7.2pt,55.65pt" to="-7.2pt,69.65pt" o:allowincell="f" strokecolor="red"/>
        </w:pict>
      </w:r>
      <w:r>
        <w:rPr>
          <w:noProof/>
          <w:color w:val="FF0000"/>
        </w:rPr>
        <w:pict>
          <v:line id="_x0000_s1267" style="position:absolute;left:0;text-align:left;z-index:251692544;mso-position-horizontal:absolute;mso-position-horizontal-relative:text;mso-position-vertical:absolute;mso-position-vertical-relative:text" from="-7.2pt,44.25pt" to="-7.2pt,58.25pt" o:allowincell="f" strokecolor="red"/>
        </w:pict>
      </w:r>
      <w:r>
        <w:rPr>
          <w:noProof/>
          <w:color w:val="FF0000"/>
        </w:rPr>
        <w:pict>
          <v:line id="_x0000_s1266" style="position:absolute;left:0;text-align:left;z-index:251691520;mso-position-horizontal:absolute;mso-position-horizontal-relative:text;mso-position-vertical:absolute;mso-position-vertical-relative:text" from="-7.2pt,32.85pt" to="-7.2pt,46.85pt" o:allowincell="f" strokecolor="red"/>
        </w:pict>
      </w:r>
      <w:r>
        <w:rPr>
          <w:noProof/>
          <w:color w:val="FF0000"/>
        </w:rPr>
        <w:pict>
          <v:line id="_x0000_s1265" style="position:absolute;left:0;text-align:left;z-index:251690496;mso-position-horizontal:absolute;mso-position-horizontal-relative:text;mso-position-vertical:absolute;mso-position-vertical-relative:text" from="-7.2pt,22.3pt" to="-7.2pt,36.3pt" o:allowincell="f" strokecolor="red"/>
        </w:pict>
      </w:r>
      <w:r>
        <w:rPr>
          <w:noProof/>
          <w:color w:val="FF0000"/>
        </w:rPr>
        <w:pict>
          <v:line id="_x0000_s1264" style="position:absolute;left:0;text-align:left;z-index:251689472;mso-position-horizontal:absolute;mso-position-horizontal-relative:text;mso-position-vertical:absolute;mso-position-vertical-relative:text" from="-7.2pt,10.9pt" to="-7.2pt,24.9pt" o:allowincell="f" strokecolor="red"/>
        </w:pict>
      </w:r>
      <w:r>
        <w:rPr>
          <w:noProof/>
          <w:color w:val="FF0000"/>
        </w:rPr>
        <w:pict>
          <v:line id="_x0000_s1263" style="position:absolute;left:0;text-align:left;z-index:251688448;mso-position-horizontal:absolute;mso-position-horizontal-relative:text;mso-position-vertical:absolute;mso-position-vertical-relative:text" from="-7.2pt,.35pt" to="-7.2pt,14.35pt" o:allowincell="f" strokecolor="red"/>
        </w:pict>
      </w:r>
      <w:r>
        <w:rPr>
          <w:color w:val="FF0000"/>
        </w:rPr>
        <w:t>NOTE:</w:t>
      </w:r>
      <w:r>
        <w:rPr>
          <w:color w:val="FF0000"/>
        </w:rPr>
        <w:tab/>
        <w:t>Use only those costs that are reimbursable under the State-Federal Medicaid program.  For example, the institutional costs of persons housed in institutions for mental illness who are aged 22 through 64 are not chargeable to the Medicaid program and therefore these institutional costs of care should not be included. Similarly, costs of State general medical assistance programs and costs of Medicaid services that are not proposed to be covered under the waiver, such as inpatient hospital costs fo</w:t>
      </w:r>
      <w:r>
        <w:rPr>
          <w:color w:val="FF0000"/>
        </w:rPr>
        <w:t>r a waiver  designed to cover only physician visits and outpatient services, are not to be included;</w:t>
      </w:r>
    </w:p>
    <w:p w:rsidR="005E61C7" w:rsidRDefault="005E61C7">
      <w:pPr>
        <w:tabs>
          <w:tab w:val="left" w:pos="0"/>
          <w:tab w:val="left" w:pos="480"/>
          <w:tab w:val="left" w:pos="960"/>
          <w:tab w:val="left" w:pos="1440"/>
          <w:tab w:val="left" w:pos="1920"/>
          <w:tab w:val="left" w:pos="2400"/>
          <w:tab w:val="left" w:pos="2880"/>
        </w:tabs>
        <w:spacing w:line="192" w:lineRule="auto"/>
        <w:rPr>
          <w:color w:val="FF0000"/>
        </w:rPr>
      </w:pPr>
    </w:p>
    <w:p w:rsidR="005E61C7" w:rsidRDefault="005E61C7">
      <w:pPr>
        <w:tabs>
          <w:tab w:val="left" w:pos="0"/>
          <w:tab w:val="left" w:pos="480"/>
          <w:tab w:val="left" w:pos="960"/>
          <w:tab w:val="left" w:pos="1440"/>
          <w:tab w:val="left" w:pos="1920"/>
          <w:tab w:val="left" w:pos="2400"/>
          <w:tab w:val="left" w:pos="2880"/>
        </w:tabs>
        <w:spacing w:line="192" w:lineRule="auto"/>
        <w:ind w:firstLine="1920"/>
        <w:rPr>
          <w:color w:val="FF0000"/>
        </w:rPr>
      </w:pPr>
      <w:r>
        <w:rPr>
          <w:noProof/>
          <w:color w:val="FF0000"/>
        </w:rPr>
        <w:pict>
          <v:line id="_x0000_s1271" style="position:absolute;left:0;text-align:left;z-index:251696640;mso-position-horizontal:absolute;mso-position-horizontal-relative:text;mso-position-vertical:absolute;mso-position-vertical-relative:text" from="-7.2pt,11.25pt" to="-7.2pt,25.25pt" o:allowincell="f" strokecolor="red"/>
        </w:pict>
      </w:r>
      <w:r>
        <w:rPr>
          <w:noProof/>
          <w:color w:val="FF0000"/>
        </w:rPr>
        <w:pict>
          <v:line id="_x0000_s1270" style="position:absolute;left:0;text-align:left;z-index:251695616;mso-position-horizontal:absolute;mso-position-horizontal-relative:text;mso-position-vertical:absolute;mso-position-vertical-relative:text" from="-7.2pt,-.15pt" to="-7.2pt,13.85pt" o:allowincell="f" strokecolor="red"/>
        </w:pict>
      </w:r>
      <w:r>
        <w:rPr>
          <w:color w:val="FF0000"/>
        </w:rPr>
        <w:t>(5)</w:t>
      </w:r>
      <w:r>
        <w:rPr>
          <w:color w:val="FF0000"/>
        </w:rPr>
        <w:tab/>
        <w:t>Indicate costs for each service by each population (described in subsection (1) and describe how these costs were developed;</w:t>
      </w:r>
    </w:p>
    <w:p w:rsidR="005E61C7" w:rsidRDefault="005E61C7">
      <w:pPr>
        <w:tabs>
          <w:tab w:val="left" w:pos="0"/>
          <w:tab w:val="left" w:pos="480"/>
          <w:tab w:val="left" w:pos="960"/>
          <w:tab w:val="left" w:pos="1440"/>
          <w:tab w:val="left" w:pos="1920"/>
          <w:tab w:val="left" w:pos="2400"/>
          <w:tab w:val="left" w:pos="2880"/>
        </w:tabs>
        <w:spacing w:line="192" w:lineRule="auto"/>
        <w:rPr>
          <w:color w:val="FF0000"/>
        </w:rPr>
      </w:pPr>
    </w:p>
    <w:p w:rsidR="005E61C7" w:rsidRDefault="005E61C7">
      <w:pPr>
        <w:tabs>
          <w:tab w:val="left" w:pos="0"/>
          <w:tab w:val="left" w:pos="480"/>
          <w:tab w:val="left" w:pos="960"/>
          <w:tab w:val="left" w:pos="1440"/>
          <w:tab w:val="left" w:pos="1920"/>
          <w:tab w:val="left" w:pos="2400"/>
          <w:tab w:val="left" w:pos="2880"/>
        </w:tabs>
        <w:spacing w:line="192" w:lineRule="auto"/>
        <w:ind w:firstLine="1920"/>
        <w:rPr>
          <w:color w:val="FF0000"/>
        </w:rPr>
      </w:pPr>
      <w:r>
        <w:rPr>
          <w:noProof/>
          <w:color w:val="FF0000"/>
        </w:rPr>
        <w:pict>
          <v:line id="_x0000_s1275" style="position:absolute;left:0;text-align:left;z-index:251700736;mso-position-horizontal:absolute;mso-position-horizontal-relative:text;mso-position-vertical:absolute;mso-position-vertical-relative:text" from="-7.2pt,33.5pt" to="-7.2pt,47.5pt" o:allowincell="f" strokecolor="red"/>
        </w:pict>
      </w:r>
      <w:r>
        <w:rPr>
          <w:noProof/>
          <w:color w:val="FF0000"/>
        </w:rPr>
        <w:pict>
          <v:line id="_x0000_s1274" style="position:absolute;left:0;text-align:left;z-index:251699712;mso-position-horizontal:absolute;mso-position-horizontal-relative:text;mso-position-vertical:absolute;mso-position-vertical-relative:text" from="-7.2pt,22.05pt" to="-7.2pt,36.05pt" o:allowincell="f" strokecolor="red"/>
        </w:pict>
      </w:r>
      <w:r>
        <w:rPr>
          <w:noProof/>
          <w:color w:val="FF0000"/>
        </w:rPr>
        <w:pict>
          <v:line id="_x0000_s1273" style="position:absolute;left:0;text-align:left;z-index:251698688;mso-position-horizontal:absolute;mso-position-horizontal-relative:text;mso-position-vertical:absolute;mso-position-vertical-relative:text" from="-7.2pt,11.55pt" to="-7.2pt,25.55pt" o:allowincell="f" strokecolor="red"/>
        </w:pict>
      </w:r>
      <w:r>
        <w:rPr>
          <w:noProof/>
          <w:color w:val="FF0000"/>
        </w:rPr>
        <w:pict>
          <v:line id="_x0000_s1272" style="position:absolute;left:0;text-align:left;z-index:251697664;mso-position-horizontal:absolute;mso-position-horizontal-relative:text;mso-position-vertical:absolute;mso-position-vertical-relative:text" from="-7.2pt,.1pt" to="-7.2pt,14.1pt" o:allowincell="f" strokecolor="red"/>
        </w:pict>
      </w:r>
      <w:r>
        <w:rPr>
          <w:color w:val="FF0000"/>
        </w:rPr>
        <w:t>(6)</w:t>
      </w:r>
      <w:r>
        <w:rPr>
          <w:color w:val="FF0000"/>
        </w:rPr>
        <w:tab/>
        <w:t>Document, by showing historical year to year changes, or using some other reasonable and justified methodology, the basis for any health cost inflation factors that are used.  These factors must to the maximum extent possible, be separated by major type of health service;</w:t>
      </w:r>
    </w:p>
    <w:p w:rsidR="005E61C7" w:rsidRDefault="005E61C7">
      <w:pPr>
        <w:tabs>
          <w:tab w:val="left" w:pos="0"/>
          <w:tab w:val="left" w:pos="480"/>
          <w:tab w:val="left" w:pos="960"/>
          <w:tab w:val="left" w:pos="1440"/>
          <w:tab w:val="left" w:pos="1920"/>
          <w:tab w:val="left" w:pos="2400"/>
          <w:tab w:val="left" w:pos="2880"/>
        </w:tabs>
        <w:spacing w:line="192" w:lineRule="auto"/>
        <w:rPr>
          <w:color w:val="FF0000"/>
        </w:rPr>
      </w:pPr>
    </w:p>
    <w:p w:rsidR="005E61C7" w:rsidRDefault="005E61C7">
      <w:pPr>
        <w:tabs>
          <w:tab w:val="left" w:pos="0"/>
          <w:tab w:val="left" w:pos="480"/>
          <w:tab w:val="left" w:pos="960"/>
          <w:tab w:val="left" w:pos="1440"/>
          <w:tab w:val="left" w:pos="1920"/>
          <w:tab w:val="left" w:pos="2400"/>
          <w:tab w:val="left" w:pos="2880"/>
        </w:tabs>
        <w:spacing w:line="192" w:lineRule="auto"/>
        <w:ind w:firstLine="1920"/>
        <w:rPr>
          <w:color w:val="FF0000"/>
        </w:rPr>
      </w:pPr>
      <w:r>
        <w:rPr>
          <w:noProof/>
          <w:color w:val="FF0000"/>
        </w:rPr>
        <w:pict>
          <v:line id="_x0000_s1280" style="position:absolute;left:0;text-align:left;z-index:251705856;mso-position-horizontal:absolute;mso-position-horizontal-relative:text;mso-position-vertical:absolute;mso-position-vertical-relative:text" from="-7.2pt,44.15pt" to="-7.2pt,58.15pt" o:allowincell="f" strokecolor="red"/>
        </w:pict>
      </w:r>
      <w:r>
        <w:rPr>
          <w:noProof/>
          <w:color w:val="FF0000"/>
        </w:rPr>
        <w:pict>
          <v:line id="_x0000_s1279" style="position:absolute;left:0;text-align:left;z-index:251704832;mso-position-horizontal:absolute;mso-position-horizontal-relative:text;mso-position-vertical:absolute;mso-position-vertical-relative:text" from="-7.2pt,33.6pt" to="-7.2pt,47.6pt" o:allowincell="f" strokecolor="red"/>
        </w:pict>
      </w:r>
      <w:r>
        <w:rPr>
          <w:noProof/>
          <w:color w:val="FF0000"/>
        </w:rPr>
        <w:pict>
          <v:line id="_x0000_s1278" style="position:absolute;left:0;text-align:left;z-index:251703808;mso-position-horizontal:absolute;mso-position-horizontal-relative:text;mso-position-vertical:absolute;mso-position-vertical-relative:text" from="-7.2pt,22.2pt" to="-7.2pt,36.2pt" o:allowincell="f" strokecolor="red"/>
        </w:pict>
      </w:r>
      <w:r>
        <w:rPr>
          <w:noProof/>
          <w:color w:val="FF0000"/>
        </w:rPr>
        <w:pict>
          <v:line id="_x0000_s1277" style="position:absolute;left:0;text-align:left;z-index:251702784;mso-position-horizontal:absolute;mso-position-horizontal-relative:text;mso-position-vertical:absolute;mso-position-vertical-relative:text" from="-7.2pt,10.75pt" to="-7.2pt,24.75pt" o:allowincell="f" strokecolor="red"/>
        </w:pict>
      </w:r>
      <w:r>
        <w:rPr>
          <w:noProof/>
          <w:color w:val="FF0000"/>
        </w:rPr>
        <w:pict>
          <v:line id="_x0000_s1276" style="position:absolute;left:0;text-align:left;z-index:251701760;mso-position-horizontal:absolute;mso-position-horizontal-relative:text;mso-position-vertical:absolute;mso-position-vertical-relative:text" from="-7.2pt,.25pt" to="-7.2pt,14.25pt" o:allowincell="f" strokecolor="red"/>
        </w:pict>
      </w:r>
      <w:r>
        <w:rPr>
          <w:color w:val="FF0000"/>
        </w:rPr>
        <w:t>(7)</w:t>
      </w:r>
      <w:r>
        <w:rPr>
          <w:color w:val="FF0000"/>
        </w:rPr>
        <w:tab/>
        <w:t xml:space="preserve">Describe and calculate the effect of changes in State law and policy that are likely to affect the costs of health services provided to Medicaid eligible populations to produce an appropriately adjusted base cost.  These could include changes in State policy such as the introduction of new prior authorization procedures, institution of new reimbursement levels or methodologies, known changes in benefits or similar factors, etc; </w:t>
      </w:r>
    </w:p>
    <w:p w:rsidR="005E61C7" w:rsidRDefault="005E61C7">
      <w:pPr>
        <w:tabs>
          <w:tab w:val="left" w:pos="0"/>
          <w:tab w:val="left" w:pos="480"/>
          <w:tab w:val="left" w:pos="960"/>
          <w:tab w:val="left" w:pos="1440"/>
          <w:tab w:val="left" w:pos="1920"/>
          <w:tab w:val="left" w:pos="2400"/>
          <w:tab w:val="left" w:pos="2880"/>
        </w:tabs>
        <w:spacing w:line="192" w:lineRule="auto"/>
        <w:rPr>
          <w:color w:val="FF0000"/>
        </w:rPr>
      </w:pPr>
    </w:p>
    <w:p w:rsidR="005E61C7" w:rsidRDefault="005E61C7">
      <w:pPr>
        <w:tabs>
          <w:tab w:val="left" w:pos="0"/>
          <w:tab w:val="left" w:pos="480"/>
          <w:tab w:val="left" w:pos="960"/>
          <w:tab w:val="left" w:pos="1440"/>
          <w:tab w:val="left" w:pos="1920"/>
          <w:tab w:val="left" w:pos="2400"/>
          <w:tab w:val="left" w:pos="2880"/>
        </w:tabs>
        <w:spacing w:line="192" w:lineRule="auto"/>
        <w:ind w:firstLine="1920"/>
        <w:rPr>
          <w:color w:val="FF0000"/>
        </w:rPr>
      </w:pPr>
      <w:r>
        <w:rPr>
          <w:noProof/>
          <w:color w:val="FF0000"/>
        </w:rPr>
        <w:pict>
          <v:line id="_x0000_s1281" style="position:absolute;left:0;text-align:left;z-index:251706880;mso-position-horizontal:absolute;mso-position-horizontal-relative:text;mso-position-vertical:absolute;mso-position-vertical-relative:text" from="-7.2pt,-.15pt" to="-7.2pt,13.85pt" o:allowincell="f" strokecolor="red"/>
        </w:pict>
      </w:r>
      <w:r>
        <w:rPr>
          <w:color w:val="FF0000"/>
        </w:rPr>
        <w:t>(8)</w:t>
      </w:r>
      <w:r>
        <w:rPr>
          <w:color w:val="FF0000"/>
        </w:rPr>
        <w:tab/>
        <w:t>Fully document adjustments or offsets to recorded costs:</w:t>
      </w:r>
    </w:p>
    <w:p w:rsidR="005E61C7" w:rsidRDefault="005E61C7">
      <w:pPr>
        <w:tabs>
          <w:tab w:val="left" w:pos="0"/>
          <w:tab w:val="left" w:pos="480"/>
          <w:tab w:val="left" w:pos="960"/>
          <w:tab w:val="left" w:pos="1440"/>
          <w:tab w:val="left" w:pos="1920"/>
          <w:tab w:val="left" w:pos="2400"/>
          <w:tab w:val="left" w:pos="2880"/>
        </w:tabs>
        <w:spacing w:line="192" w:lineRule="auto"/>
        <w:rPr>
          <w:color w:val="FF0000"/>
        </w:rPr>
      </w:pPr>
    </w:p>
    <w:p w:rsidR="005E61C7" w:rsidRDefault="005E61C7">
      <w:pPr>
        <w:tabs>
          <w:tab w:val="left" w:pos="0"/>
          <w:tab w:val="left" w:pos="480"/>
          <w:tab w:val="left" w:pos="960"/>
          <w:tab w:val="left" w:pos="1440"/>
          <w:tab w:val="left" w:pos="1920"/>
          <w:tab w:val="left" w:pos="2400"/>
          <w:tab w:val="left" w:pos="2880"/>
        </w:tabs>
        <w:spacing w:line="192" w:lineRule="auto"/>
        <w:ind w:firstLine="2400"/>
        <w:rPr>
          <w:color w:val="FF0000"/>
        </w:rPr>
      </w:pPr>
      <w:r>
        <w:rPr>
          <w:noProof/>
          <w:color w:val="FF0000"/>
        </w:rPr>
        <w:pict>
          <v:line id="_x0000_s1283" style="position:absolute;left:0;text-align:left;z-index:251708928;mso-position-horizontal:absolute;mso-position-horizontal-relative:text;mso-position-vertical:absolute;mso-position-vertical-relative:text" from="-7.2pt,11.15pt" to="-7.2pt,25.15pt" o:allowincell="f" strokecolor="red"/>
        </w:pict>
      </w:r>
      <w:r>
        <w:rPr>
          <w:noProof/>
          <w:color w:val="FF0000"/>
        </w:rPr>
        <w:pict>
          <v:line id="_x0000_s1282" style="position:absolute;left:0;text-align:left;z-index:251707904;mso-position-horizontal:absolute;mso-position-horizontal-relative:text;mso-position-vertical:absolute;mso-position-vertical-relative:text" from="-7.2pt,-.25pt" to="-7.2pt,13.75pt" o:allowincell="f" strokecolor="red"/>
        </w:pict>
      </w:r>
      <w:r>
        <w:rPr>
          <w:color w:val="FF0000"/>
        </w:rPr>
        <w:t>(a)</w:t>
      </w:r>
      <w:r>
        <w:rPr>
          <w:color w:val="FF0000"/>
        </w:rPr>
        <w:tab/>
        <w:t xml:space="preserve">Document how third party liability recoveries or discounts were </w:t>
      </w:r>
      <w:proofErr w:type="spellStart"/>
      <w:r>
        <w:rPr>
          <w:color w:val="FF0000"/>
        </w:rPr>
        <w:t>reflectd</w:t>
      </w:r>
      <w:proofErr w:type="spellEnd"/>
      <w:r>
        <w:rPr>
          <w:color w:val="FF0000"/>
        </w:rPr>
        <w:t>; and</w:t>
      </w:r>
    </w:p>
    <w:p w:rsidR="005E61C7" w:rsidRDefault="005E61C7">
      <w:pPr>
        <w:tabs>
          <w:tab w:val="left" w:pos="0"/>
          <w:tab w:val="left" w:pos="480"/>
          <w:tab w:val="left" w:pos="960"/>
          <w:tab w:val="left" w:pos="1440"/>
          <w:tab w:val="left" w:pos="1920"/>
          <w:tab w:val="left" w:pos="2400"/>
          <w:tab w:val="left" w:pos="2880"/>
        </w:tabs>
        <w:spacing w:line="192" w:lineRule="auto"/>
        <w:rPr>
          <w:color w:val="FF0000"/>
        </w:rPr>
      </w:pPr>
    </w:p>
    <w:p w:rsidR="005E61C7" w:rsidRDefault="005E61C7">
      <w:pPr>
        <w:tabs>
          <w:tab w:val="left" w:pos="0"/>
          <w:tab w:val="left" w:pos="480"/>
          <w:tab w:val="left" w:pos="960"/>
          <w:tab w:val="left" w:pos="1440"/>
          <w:tab w:val="left" w:pos="1920"/>
          <w:tab w:val="left" w:pos="2400"/>
          <w:tab w:val="left" w:pos="2880"/>
        </w:tabs>
        <w:spacing w:line="192" w:lineRule="auto"/>
        <w:ind w:firstLine="2400"/>
        <w:rPr>
          <w:color w:val="FF0000"/>
        </w:rPr>
      </w:pPr>
      <w:r>
        <w:rPr>
          <w:noProof/>
          <w:color w:val="FF0000"/>
        </w:rPr>
        <w:pict>
          <v:line id="_x0000_s1285" style="position:absolute;left:0;text-align:left;z-index:251710976;mso-position-horizontal:absolute;mso-position-horizontal-relative:text;mso-position-vertical:absolute;mso-position-vertical-relative:text" from="-7.2pt,11.35pt" to="-7.2pt,25.35pt" o:allowincell="f" strokecolor="red"/>
        </w:pict>
      </w:r>
      <w:r>
        <w:rPr>
          <w:noProof/>
          <w:color w:val="FF0000"/>
        </w:rPr>
        <w:pict>
          <v:line id="_x0000_s1284" style="position:absolute;left:0;text-align:left;z-index:251709952;mso-position-horizontal:absolute;mso-position-horizontal-relative:text;mso-position-vertical:absolute;mso-position-vertical-relative:text" from="-7.2pt,-.05pt" to="-7.2pt,13.95pt" o:allowincell="f" strokecolor="red"/>
        </w:pict>
      </w:r>
      <w:r>
        <w:rPr>
          <w:color w:val="FF0000"/>
        </w:rPr>
        <w:t>(b)</w:t>
      </w:r>
      <w:r>
        <w:rPr>
          <w:color w:val="FF0000"/>
        </w:rPr>
        <w:tab/>
        <w:t xml:space="preserve">Document how coinsurance, </w:t>
      </w:r>
      <w:proofErr w:type="spellStart"/>
      <w:r>
        <w:rPr>
          <w:color w:val="FF0000"/>
        </w:rPr>
        <w:t>copayments</w:t>
      </w:r>
      <w:proofErr w:type="spellEnd"/>
      <w:r>
        <w:rPr>
          <w:color w:val="FF0000"/>
        </w:rPr>
        <w:t>, and other related payments were reflected;</w:t>
      </w:r>
    </w:p>
    <w:p w:rsidR="005E61C7" w:rsidRDefault="005E61C7">
      <w:pPr>
        <w:tabs>
          <w:tab w:val="left" w:pos="0"/>
          <w:tab w:val="left" w:pos="480"/>
          <w:tab w:val="left" w:pos="960"/>
          <w:tab w:val="left" w:pos="1440"/>
          <w:tab w:val="left" w:pos="1920"/>
          <w:tab w:val="left" w:pos="2400"/>
          <w:tab w:val="left" w:pos="2880"/>
        </w:tabs>
        <w:spacing w:line="192" w:lineRule="auto"/>
        <w:rPr>
          <w:color w:val="FF0000"/>
        </w:rPr>
      </w:pPr>
    </w:p>
    <w:p w:rsidR="005E61C7" w:rsidRDefault="005E61C7">
      <w:pPr>
        <w:tabs>
          <w:tab w:val="left" w:pos="0"/>
          <w:tab w:val="left" w:pos="480"/>
          <w:tab w:val="left" w:pos="960"/>
          <w:tab w:val="left" w:pos="1440"/>
          <w:tab w:val="left" w:pos="1920"/>
          <w:tab w:val="left" w:pos="2400"/>
          <w:tab w:val="left" w:pos="2880"/>
        </w:tabs>
        <w:spacing w:line="192" w:lineRule="auto"/>
        <w:ind w:firstLine="1920"/>
        <w:rPr>
          <w:color w:val="FF0000"/>
        </w:rPr>
      </w:pPr>
      <w:r>
        <w:rPr>
          <w:noProof/>
          <w:color w:val="FF0000"/>
        </w:rPr>
        <w:pict>
          <v:line id="_x0000_s1287" style="position:absolute;left:0;text-align:left;z-index:251713024;mso-position-horizontal:absolute;mso-position-horizontal-relative:text;mso-position-vertical:absolute;mso-position-vertical-relative:text" from="-7.2pt,10.75pt" to="-7.2pt,24.75pt" o:allowincell="f" strokecolor="red"/>
        </w:pict>
      </w:r>
      <w:r>
        <w:rPr>
          <w:noProof/>
          <w:color w:val="FF0000"/>
        </w:rPr>
        <w:pict>
          <v:line id="_x0000_s1286" style="position:absolute;left:0;text-align:left;z-index:251712000;mso-position-horizontal:absolute;mso-position-horizontal-relative:text;mso-position-vertical:absolute;mso-position-vertical-relative:text" from="-7.2pt,.2pt" to="-7.2pt,14.2pt" o:allowincell="f" strokecolor="red"/>
        </w:pict>
      </w:r>
      <w:r>
        <w:rPr>
          <w:color w:val="FF0000"/>
        </w:rPr>
        <w:t>(9)</w:t>
      </w:r>
      <w:r>
        <w:rPr>
          <w:color w:val="FF0000"/>
        </w:rPr>
        <w:tab/>
        <w:t>Fully document how non-Medicaid eligible recipients and services been excluded; and</w:t>
      </w:r>
    </w:p>
    <w:p w:rsidR="005E61C7" w:rsidRDefault="005E61C7">
      <w:pPr>
        <w:tabs>
          <w:tab w:val="left" w:pos="0"/>
          <w:tab w:val="left" w:pos="480"/>
          <w:tab w:val="left" w:pos="960"/>
          <w:tab w:val="left" w:pos="1440"/>
          <w:tab w:val="left" w:pos="1920"/>
          <w:tab w:val="left" w:pos="2400"/>
          <w:tab w:val="left" w:pos="2880"/>
        </w:tabs>
        <w:spacing w:line="192" w:lineRule="auto"/>
        <w:rPr>
          <w:color w:val="FF0000"/>
        </w:rPr>
      </w:pPr>
    </w:p>
    <w:p w:rsidR="005E61C7" w:rsidRDefault="005E61C7">
      <w:pPr>
        <w:tabs>
          <w:tab w:val="left" w:pos="0"/>
          <w:tab w:val="left" w:pos="480"/>
          <w:tab w:val="left" w:pos="960"/>
          <w:tab w:val="left" w:pos="1440"/>
          <w:tab w:val="left" w:pos="1920"/>
          <w:tab w:val="left" w:pos="2400"/>
          <w:tab w:val="left" w:pos="2880"/>
        </w:tabs>
        <w:spacing w:line="192" w:lineRule="auto"/>
        <w:ind w:firstLine="1920"/>
        <w:rPr>
          <w:color w:val="FF0000"/>
        </w:rPr>
      </w:pPr>
      <w:r>
        <w:rPr>
          <w:noProof/>
          <w:color w:val="FF0000"/>
        </w:rPr>
        <w:pict>
          <v:line id="_x0000_s1291" style="position:absolute;left:0;text-align:left;z-index:251717120;mso-position-horizontal:absolute;mso-position-horizontal-relative:text;mso-position-vertical:absolute;mso-position-vertical-relative:text" from="-7.2pt,32.95pt" to="-7.2pt,46.95pt" o:allowincell="f" strokecolor="red"/>
        </w:pict>
      </w:r>
      <w:r>
        <w:rPr>
          <w:noProof/>
          <w:color w:val="FF0000"/>
        </w:rPr>
        <w:pict>
          <v:line id="_x0000_s1290" style="position:absolute;left:0;text-align:left;z-index:251716096;mso-position-horizontal:absolute;mso-position-horizontal-relative:text;mso-position-vertical:absolute;mso-position-vertical-relative:text" from="-7.2pt,22.45pt" to="-7.2pt,36.45pt" o:allowincell="f" strokecolor="red"/>
        </w:pict>
      </w:r>
      <w:r>
        <w:rPr>
          <w:noProof/>
          <w:color w:val="FF0000"/>
        </w:rPr>
        <w:pict>
          <v:line id="_x0000_s1289" style="position:absolute;left:0;text-align:left;z-index:251715072;mso-position-horizontal:absolute;mso-position-horizontal-relative:text;mso-position-vertical:absolute;mso-position-vertical-relative:text" from="-7.2pt,11pt" to="-7.2pt,25pt" o:allowincell="f" strokecolor="red"/>
        </w:pict>
      </w:r>
      <w:r>
        <w:rPr>
          <w:noProof/>
          <w:color w:val="FF0000"/>
        </w:rPr>
        <w:pict>
          <v:line id="_x0000_s1288" style="position:absolute;left:0;text-align:left;z-index:251714048;mso-position-horizontal:absolute;mso-position-horizontal-relative:text;mso-position-vertical:absolute;mso-position-vertical-relative:text" from="-7.2pt,.5pt" to="-7.2pt,14.5pt" o:allowincell="f" strokecolor="red"/>
        </w:pict>
      </w:r>
      <w:r>
        <w:rPr>
          <w:color w:val="FF0000"/>
        </w:rPr>
        <w:t>(10)</w:t>
      </w:r>
      <w:r>
        <w:rPr>
          <w:color w:val="FF0000"/>
        </w:rPr>
        <w:tab/>
        <w:t>Fully document all administrative cost calculations, such as  claims processing, utilization review, quality of care monitoring, that are borne under the regular Medicaid program which relate to the populations and the cost of services provided under the waiver.  Use of average per capita State administrative costs are acceptable.</w:t>
      </w:r>
    </w:p>
    <w:p w:rsidR="005E61C7" w:rsidRDefault="005E61C7">
      <w:pPr>
        <w:tabs>
          <w:tab w:val="left" w:pos="0"/>
          <w:tab w:val="left" w:pos="480"/>
          <w:tab w:val="left" w:pos="960"/>
          <w:tab w:val="left" w:pos="1440"/>
          <w:tab w:val="left" w:pos="1920"/>
          <w:tab w:val="left" w:pos="2400"/>
          <w:tab w:val="left" w:pos="2880"/>
        </w:tabs>
        <w:spacing w:line="192" w:lineRule="auto"/>
        <w:rPr>
          <w:color w:val="FF0000"/>
        </w:rPr>
      </w:pPr>
    </w:p>
    <w:p w:rsidR="005E61C7" w:rsidRDefault="005E61C7">
      <w:pPr>
        <w:tabs>
          <w:tab w:val="left" w:pos="0"/>
          <w:tab w:val="left" w:pos="480"/>
          <w:tab w:val="left" w:pos="960"/>
          <w:tab w:val="left" w:pos="1440"/>
          <w:tab w:val="left" w:pos="1920"/>
          <w:tab w:val="left" w:pos="2400"/>
          <w:tab w:val="left" w:pos="2880"/>
        </w:tabs>
        <w:spacing w:line="192" w:lineRule="auto"/>
        <w:ind w:firstLine="1440"/>
        <w:rPr>
          <w:color w:val="FF0000"/>
        </w:rPr>
      </w:pPr>
      <w:r>
        <w:rPr>
          <w:noProof/>
          <w:color w:val="FF0000"/>
        </w:rPr>
        <w:pict>
          <v:line id="_x0000_s1299" style="position:absolute;left:0;text-align:left;z-index:251725312;mso-position-horizontal:absolute;mso-position-horizontal-relative:text;mso-position-vertical:absolute;mso-position-vertical-relative:text" from="-7.2pt,77pt" to="-7.2pt,91pt" o:allowincell="f" strokecolor="red"/>
        </w:pict>
      </w:r>
      <w:r>
        <w:rPr>
          <w:noProof/>
          <w:color w:val="FF0000"/>
        </w:rPr>
        <w:pict>
          <v:line id="_x0000_s1298" style="position:absolute;left:0;text-align:left;z-index:251724288;mso-position-horizontal:absolute;mso-position-horizontal-relative:text;mso-position-vertical:absolute;mso-position-vertical-relative:text" from="-7.2pt,66.45pt" to="-7.2pt,80.45pt" o:allowincell="f" strokecolor="red"/>
        </w:pict>
      </w:r>
      <w:r>
        <w:rPr>
          <w:noProof/>
          <w:color w:val="FF0000"/>
        </w:rPr>
        <w:pict>
          <v:line id="_x0000_s1297" style="position:absolute;left:0;text-align:left;z-index:251723264;mso-position-horizontal:absolute;mso-position-horizontal-relative:text;mso-position-vertical:absolute;mso-position-vertical-relative:text" from="-7.2pt,55.05pt" to="-7.2pt,69.05pt" o:allowincell="f" strokecolor="red"/>
        </w:pict>
      </w:r>
      <w:r>
        <w:rPr>
          <w:noProof/>
          <w:color w:val="FF0000"/>
        </w:rPr>
        <w:pict>
          <v:line id="_x0000_s1296" style="position:absolute;left:0;text-align:left;z-index:251722240;mso-position-horizontal:absolute;mso-position-horizontal-relative:text;mso-position-vertical:absolute;mso-position-vertical-relative:text" from="-7.2pt,44.5pt" to="-7.2pt,58.5pt" o:allowincell="f" strokecolor="red"/>
        </w:pict>
      </w:r>
      <w:r>
        <w:rPr>
          <w:noProof/>
          <w:color w:val="FF0000"/>
        </w:rPr>
        <w:pict>
          <v:line id="_x0000_s1295" style="position:absolute;left:0;text-align:left;z-index:251721216;mso-position-horizontal:absolute;mso-position-horizontal-relative:text;mso-position-vertical:absolute;mso-position-vertical-relative:text" from="-7.2pt,33.1pt" to="-7.2pt,47.1pt" o:allowincell="f" strokecolor="red"/>
        </w:pict>
      </w:r>
      <w:r>
        <w:rPr>
          <w:noProof/>
          <w:color w:val="FF0000"/>
        </w:rPr>
        <w:pict>
          <v:line id="_x0000_s1294" style="position:absolute;left:0;text-align:left;z-index:251720192;mso-position-horizontal:absolute;mso-position-horizontal-relative:text;mso-position-vertical:absolute;mso-position-vertical-relative:text" from="-7.2pt,22.55pt" to="-7.2pt,36.55pt" o:allowincell="f" strokecolor="red"/>
        </w:pict>
      </w:r>
      <w:r>
        <w:rPr>
          <w:noProof/>
          <w:color w:val="FF0000"/>
        </w:rPr>
        <w:pict>
          <v:line id="_x0000_s1293" style="position:absolute;left:0;text-align:left;z-index:251719168;mso-position-horizontal:absolute;mso-position-horizontal-relative:text;mso-position-vertical:absolute;mso-position-vertical-relative:text" from="-7.2pt,11.15pt" to="-7.2pt,25.15pt" o:allowincell="f" strokecolor="red"/>
        </w:pict>
      </w:r>
      <w:r>
        <w:rPr>
          <w:noProof/>
          <w:color w:val="FF0000"/>
        </w:rPr>
        <w:pict>
          <v:line id="_x0000_s1292" style="position:absolute;left:0;text-align:left;z-index:251718144;mso-position-horizontal:absolute;mso-position-horizontal-relative:text;mso-position-vertical:absolute;mso-position-vertical-relative:text" from="-7.2pt,-.3pt" to="-7.2pt,13.7pt" o:allowincell="f" strokecolor="red"/>
        </w:pict>
      </w:r>
      <w:r>
        <w:rPr>
          <w:color w:val="FF0000"/>
        </w:rPr>
        <w:t>b.</w:t>
      </w:r>
      <w:r>
        <w:rPr>
          <w:color w:val="FF0000"/>
        </w:rPr>
        <w:tab/>
      </w:r>
      <w:r>
        <w:rPr>
          <w:color w:val="FF0000"/>
          <w:u w:val="single"/>
        </w:rPr>
        <w:t>Upper Payment Limit for Capitation Contracts</w:t>
      </w:r>
      <w:r>
        <w:rPr>
          <w:color w:val="FF0000"/>
        </w:rPr>
        <w:t>.--For proposals involving capitation arrangements, most States choose to demonstrate compliance with the upper payment limit requirement and calculate costs without the waiver, using the same set of computations.  The elements or factors needed to be taken into account, required for calculating this limit, are similar to those in the general documentation requirements above. Specific requirements must be met for capitation contracts, including the upper</w:t>
      </w:r>
      <w:r>
        <w:rPr>
          <w:color w:val="FF0000"/>
        </w:rPr>
        <w:t xml:space="preserve"> payment limit for prepaid capitation plan found at 42 CFR 447.361 and 447.362.  In general, the upper limit of payment for capitation contracts on a risk basis (e.g., HMO, HIO, or PHP) is the State agency’s estimated </w:t>
      </w:r>
      <w:r>
        <w:rPr>
          <w:color w:val="FF0000"/>
          <w:u w:val="single"/>
        </w:rPr>
        <w:t>cost</w:t>
      </w:r>
      <w:r>
        <w:rPr>
          <w:color w:val="FF0000"/>
        </w:rPr>
        <w:t xml:space="preserve"> of providing the</w:t>
      </w:r>
    </w:p>
    <w:p w:rsidR="005E61C7" w:rsidRDefault="005E61C7">
      <w:pPr>
        <w:tabs>
          <w:tab w:val="left" w:pos="0"/>
          <w:tab w:val="left" w:pos="480"/>
          <w:tab w:val="left" w:pos="960"/>
          <w:tab w:val="left" w:pos="1440"/>
          <w:tab w:val="left" w:pos="1920"/>
          <w:tab w:val="left" w:pos="2400"/>
          <w:tab w:val="left" w:pos="2880"/>
        </w:tabs>
        <w:spacing w:line="192" w:lineRule="auto"/>
      </w:pPr>
    </w:p>
    <w:p w:rsidR="005E61C7" w:rsidRDefault="005E61C7">
      <w:pPr>
        <w:tabs>
          <w:tab w:val="left" w:pos="0"/>
          <w:tab w:val="left" w:pos="480"/>
          <w:tab w:val="left" w:pos="960"/>
          <w:tab w:val="left" w:pos="1440"/>
          <w:tab w:val="left" w:pos="1920"/>
          <w:tab w:val="left" w:pos="2400"/>
          <w:tab w:val="left" w:pos="2880"/>
        </w:tabs>
        <w:spacing w:line="192" w:lineRule="auto"/>
      </w:pPr>
    </w:p>
    <w:p w:rsidR="005E61C7" w:rsidRDefault="005E61C7">
      <w:pPr>
        <w:tabs>
          <w:tab w:val="left" w:pos="0"/>
          <w:tab w:val="left" w:pos="480"/>
          <w:tab w:val="left" w:pos="960"/>
          <w:tab w:val="left" w:pos="1440"/>
          <w:tab w:val="left" w:pos="1920"/>
          <w:tab w:val="left" w:pos="2400"/>
          <w:tab w:val="left" w:pos="2880"/>
        </w:tabs>
        <w:spacing w:line="192" w:lineRule="auto"/>
      </w:pPr>
    </w:p>
    <w:p w:rsidR="005E61C7" w:rsidRDefault="005E61C7">
      <w:pPr>
        <w:tabs>
          <w:tab w:val="left" w:pos="0"/>
          <w:tab w:val="left" w:pos="480"/>
          <w:tab w:val="left" w:pos="960"/>
          <w:tab w:val="left" w:pos="1440"/>
          <w:tab w:val="left" w:pos="1920"/>
          <w:tab w:val="left" w:pos="2400"/>
          <w:tab w:val="left" w:pos="2880"/>
        </w:tabs>
        <w:spacing w:line="192" w:lineRule="auto"/>
      </w:pPr>
    </w:p>
    <w:p w:rsidR="005E61C7" w:rsidRDefault="005E61C7">
      <w:pPr>
        <w:tabs>
          <w:tab w:val="left" w:pos="0"/>
          <w:tab w:val="left" w:pos="480"/>
          <w:tab w:val="left" w:pos="960"/>
          <w:tab w:val="left" w:pos="1440"/>
          <w:tab w:val="left" w:pos="1920"/>
          <w:tab w:val="left" w:pos="2400"/>
          <w:tab w:val="left" w:pos="2880"/>
        </w:tabs>
        <w:spacing w:line="192" w:lineRule="auto"/>
      </w:pPr>
    </w:p>
    <w:p w:rsidR="005E61C7" w:rsidRDefault="005E61C7">
      <w:pPr>
        <w:tabs>
          <w:tab w:val="left" w:pos="0"/>
          <w:tab w:val="left" w:pos="480"/>
          <w:tab w:val="left" w:pos="960"/>
          <w:tab w:val="left" w:pos="1440"/>
          <w:tab w:val="left" w:pos="1920"/>
          <w:tab w:val="left" w:pos="2400"/>
          <w:tab w:val="left" w:pos="2880"/>
        </w:tabs>
        <w:spacing w:line="192" w:lineRule="auto"/>
      </w:pPr>
    </w:p>
    <w:p w:rsidR="005E61C7" w:rsidRDefault="005E61C7">
      <w:pPr>
        <w:tabs>
          <w:tab w:val="left" w:pos="0"/>
          <w:tab w:val="left" w:pos="480"/>
          <w:tab w:val="left" w:pos="960"/>
          <w:tab w:val="left" w:pos="1440"/>
          <w:tab w:val="left" w:pos="1920"/>
          <w:tab w:val="left" w:pos="2400"/>
          <w:tab w:val="left" w:pos="2880"/>
        </w:tabs>
        <w:spacing w:line="192" w:lineRule="auto"/>
      </w:pPr>
    </w:p>
    <w:p w:rsidR="005E61C7" w:rsidRDefault="005E61C7">
      <w:pPr>
        <w:tabs>
          <w:tab w:val="left" w:pos="0"/>
          <w:tab w:val="left" w:pos="480"/>
          <w:tab w:val="left" w:pos="960"/>
          <w:tab w:val="left" w:pos="1440"/>
          <w:tab w:val="left" w:pos="1920"/>
          <w:tab w:val="left" w:pos="2400"/>
          <w:tab w:val="left" w:pos="2880"/>
        </w:tabs>
        <w:spacing w:line="192" w:lineRule="auto"/>
      </w:pPr>
    </w:p>
    <w:p w:rsidR="005E61C7" w:rsidRDefault="005E61C7">
      <w:pPr>
        <w:tabs>
          <w:tab w:val="left" w:pos="0"/>
          <w:tab w:val="left" w:pos="480"/>
          <w:tab w:val="left" w:pos="960"/>
          <w:tab w:val="left" w:pos="1440"/>
          <w:tab w:val="left" w:pos="1920"/>
          <w:tab w:val="left" w:pos="2400"/>
          <w:tab w:val="left" w:pos="2880"/>
        </w:tabs>
        <w:spacing w:line="192" w:lineRule="auto"/>
      </w:pPr>
    </w:p>
    <w:p w:rsidR="005E61C7" w:rsidRDefault="005E61C7">
      <w:pPr>
        <w:tabs>
          <w:tab w:val="left" w:pos="0"/>
          <w:tab w:val="left" w:pos="480"/>
          <w:tab w:val="left" w:pos="960"/>
          <w:tab w:val="left" w:pos="1440"/>
          <w:tab w:val="left" w:pos="1920"/>
          <w:tab w:val="left" w:pos="2400"/>
          <w:tab w:val="left" w:pos="2880"/>
        </w:tabs>
        <w:spacing w:line="192" w:lineRule="auto"/>
      </w:pPr>
    </w:p>
    <w:p w:rsidR="005E61C7" w:rsidRDefault="005E61C7">
      <w:pPr>
        <w:tabs>
          <w:tab w:val="left" w:pos="0"/>
          <w:tab w:val="left" w:pos="480"/>
          <w:tab w:val="left" w:pos="960"/>
          <w:tab w:val="left" w:pos="1440"/>
          <w:tab w:val="left" w:pos="1920"/>
          <w:tab w:val="left" w:pos="2400"/>
          <w:tab w:val="left" w:pos="2880"/>
        </w:tabs>
        <w:spacing w:line="192" w:lineRule="auto"/>
      </w:pPr>
    </w:p>
    <w:p w:rsidR="005E61C7" w:rsidRDefault="005E61C7">
      <w:pPr>
        <w:tabs>
          <w:tab w:val="right" w:pos="9216"/>
        </w:tabs>
        <w:spacing w:line="192" w:lineRule="auto"/>
      </w:pPr>
      <w:r>
        <w:t>2-82.16</w:t>
      </w:r>
      <w:r>
        <w:tab/>
        <w:t>Rev. 64</w:t>
      </w:r>
    </w:p>
    <w:p w:rsidR="005E61C7" w:rsidRDefault="005E61C7">
      <w:pPr>
        <w:tabs>
          <w:tab w:val="right" w:pos="9216"/>
        </w:tabs>
        <w:spacing w:line="192" w:lineRule="auto"/>
        <w:sectPr w:rsidR="00000000">
          <w:pgSz w:w="12240" w:h="15840"/>
          <w:pgMar w:top="1080" w:right="1584" w:bottom="1080" w:left="1440" w:header="720" w:footer="720" w:gutter="0"/>
          <w:paperSrc w:first="512" w:other="512"/>
          <w:cols w:space="720"/>
          <w:noEndnote/>
        </w:sectPr>
      </w:pPr>
    </w:p>
    <w:p w:rsidR="005E61C7" w:rsidRDefault="005E61C7">
      <w:pPr>
        <w:tabs>
          <w:tab w:val="center" w:pos="4608"/>
        </w:tabs>
        <w:spacing w:line="192" w:lineRule="auto"/>
        <w:rPr>
          <w:u w:val="single"/>
        </w:rPr>
      </w:pPr>
      <w:r>
        <w:rPr>
          <w:u w:val="single"/>
        </w:rPr>
        <w:t>09-89</w:t>
      </w:r>
      <w:r>
        <w:rPr>
          <w:u w:val="single"/>
        </w:rPr>
        <w:tab/>
        <w:t>STATE ORGANIZATION AND GENERAL ADMINISTRATION</w:t>
      </w:r>
      <w:r>
        <w:rPr>
          <w:u w:val="single"/>
        </w:rPr>
        <w:tab/>
        <w:t>2108 (Cont.)</w:t>
      </w:r>
    </w:p>
    <w:p w:rsidR="005E61C7" w:rsidRDefault="005E61C7">
      <w:pPr>
        <w:tabs>
          <w:tab w:val="left" w:pos="0"/>
        </w:tabs>
        <w:spacing w:line="192" w:lineRule="auto"/>
      </w:pPr>
    </w:p>
    <w:p w:rsidR="005E61C7" w:rsidRDefault="005E61C7">
      <w:pPr>
        <w:tabs>
          <w:tab w:val="left" w:pos="0"/>
          <w:tab w:val="left" w:pos="480"/>
          <w:tab w:val="left" w:pos="960"/>
          <w:tab w:val="left" w:pos="1440"/>
          <w:tab w:val="left" w:pos="1920"/>
          <w:tab w:val="left" w:pos="2400"/>
          <w:tab w:val="left" w:pos="2880"/>
          <w:tab w:val="left" w:pos="3360"/>
          <w:tab w:val="left" w:pos="8160"/>
        </w:tabs>
        <w:spacing w:line="192" w:lineRule="auto"/>
        <w:rPr>
          <w:color w:val="FF0000"/>
        </w:rPr>
      </w:pPr>
      <w:r>
        <w:rPr>
          <w:noProof/>
          <w:color w:val="FF0000"/>
        </w:rPr>
        <w:pict>
          <v:line id="_x0000_s1311" style="position:absolute;left:0;text-align:left;z-index:251737600;mso-position-horizontal:absolute;mso-position-horizontal-relative:text;mso-position-vertical:absolute;mso-position-vertical-relative:text" from="-7.2pt,121.5pt" to="-7.2pt,135.5pt" o:allowincell="f" strokecolor="red"/>
        </w:pict>
      </w:r>
      <w:r>
        <w:rPr>
          <w:noProof/>
          <w:color w:val="FF0000"/>
        </w:rPr>
        <w:pict>
          <v:line id="_x0000_s1310" style="position:absolute;left:0;text-align:left;z-index:251736576;mso-position-horizontal:absolute;mso-position-horizontal-relative:text;mso-position-vertical:absolute;mso-position-vertical-relative:text" from="-7.2pt,110.1pt" to="-7.2pt,124.1pt" o:allowincell="f" strokecolor="red"/>
        </w:pict>
      </w:r>
      <w:r>
        <w:rPr>
          <w:noProof/>
          <w:color w:val="FF0000"/>
        </w:rPr>
        <w:pict>
          <v:line id="_x0000_s1309" style="position:absolute;left:0;text-align:left;z-index:251735552;mso-position-horizontal:absolute;mso-position-horizontal-relative:text;mso-position-vertical:absolute;mso-position-vertical-relative:text" from="-7.2pt,99.55pt" to="-7.2pt,113.55pt" o:allowincell="f" strokecolor="red"/>
        </w:pict>
      </w:r>
      <w:r>
        <w:rPr>
          <w:noProof/>
          <w:color w:val="FF0000"/>
        </w:rPr>
        <w:pict>
          <v:line id="_x0000_s1308" style="position:absolute;left:0;text-align:left;z-index:251734528;mso-position-horizontal:absolute;mso-position-horizontal-relative:text;mso-position-vertical:absolute;mso-position-vertical-relative:text" from="-7.2pt,88.15pt" to="-7.2pt,102.15pt" o:allowincell="f" strokecolor="red"/>
        </w:pict>
      </w:r>
      <w:r>
        <w:rPr>
          <w:noProof/>
          <w:color w:val="FF0000"/>
        </w:rPr>
        <w:pict>
          <v:line id="_x0000_s1307" style="position:absolute;left:0;text-align:left;z-index:251733504;mso-position-horizontal:absolute;mso-position-horizontal-relative:text;mso-position-vertical:absolute;mso-position-vertical-relative:text" from="-7.2pt,77.6pt" to="-7.2pt,91.6pt" o:allowincell="f" strokecolor="red"/>
        </w:pict>
      </w:r>
      <w:r>
        <w:rPr>
          <w:noProof/>
          <w:color w:val="FF0000"/>
        </w:rPr>
        <w:pict>
          <v:line id="_x0000_s1306" style="position:absolute;left:0;text-align:left;z-index:251732480;mso-position-horizontal:absolute;mso-position-horizontal-relative:text;mso-position-vertical:absolute;mso-position-vertical-relative:text" from="-7.2pt,66.2pt" to="-7.2pt,80.2pt" o:allowincell="f" strokecolor="red"/>
        </w:pict>
      </w:r>
      <w:r>
        <w:rPr>
          <w:noProof/>
          <w:color w:val="FF0000"/>
        </w:rPr>
        <w:pict>
          <v:line id="_x0000_s1305" style="position:absolute;left:0;text-align:left;z-index:251731456;mso-position-horizontal:absolute;mso-position-horizontal-relative:text;mso-position-vertical:absolute;mso-position-vertical-relative:text" from="-7.2pt,55.65pt" to="-7.2pt,69.65pt" o:allowincell="f" strokecolor="red"/>
        </w:pict>
      </w:r>
      <w:r>
        <w:rPr>
          <w:noProof/>
          <w:color w:val="FF0000"/>
        </w:rPr>
        <w:pict>
          <v:line id="_x0000_s1304" style="position:absolute;left:0;text-align:left;z-index:251730432;mso-position-horizontal:absolute;mso-position-horizontal-relative:text;mso-position-vertical:absolute;mso-position-vertical-relative:text" from="-7.2pt,44.25pt" to="-7.2pt,58.25pt" o:allowincell="f" strokecolor="red"/>
        </w:pict>
      </w:r>
      <w:r>
        <w:rPr>
          <w:noProof/>
          <w:color w:val="FF0000"/>
        </w:rPr>
        <w:pict>
          <v:line id="_x0000_s1303" style="position:absolute;left:0;text-align:left;z-index:251729408;mso-position-horizontal:absolute;mso-position-horizontal-relative:text;mso-position-vertical:absolute;mso-position-vertical-relative:text" from="-7.2pt,32.85pt" to="-7.2pt,46.85pt" o:allowincell="f" strokecolor="red"/>
        </w:pict>
      </w:r>
      <w:r>
        <w:rPr>
          <w:noProof/>
          <w:color w:val="FF0000"/>
        </w:rPr>
        <w:pict>
          <v:line id="_x0000_s1302" style="position:absolute;left:0;text-align:left;z-index:251728384;mso-position-horizontal:absolute;mso-position-horizontal-relative:text;mso-position-vertical:absolute;mso-position-vertical-relative:text" from="-7.2pt,22.3pt" to="-7.2pt,36.3pt" o:allowincell="f" strokecolor="red"/>
        </w:pict>
      </w:r>
      <w:r>
        <w:rPr>
          <w:noProof/>
          <w:color w:val="FF0000"/>
        </w:rPr>
        <w:pict>
          <v:line id="_x0000_s1301" style="position:absolute;left:0;text-align:left;z-index:251727360;mso-position-horizontal:absolute;mso-position-horizontal-relative:text;mso-position-vertical:absolute;mso-position-vertical-relative:text" from="-7.2pt,10.9pt" to="-7.2pt,24.9pt" o:allowincell="f" strokecolor="red"/>
        </w:pict>
      </w:r>
      <w:r>
        <w:rPr>
          <w:noProof/>
          <w:color w:val="FF0000"/>
        </w:rPr>
        <w:pict>
          <v:line id="_x0000_s1300" style="position:absolute;left:0;text-align:left;z-index:251726336;mso-position-horizontal:absolute;mso-position-horizontal-relative:text;mso-position-vertical:absolute;mso-position-vertical-relative:text" from="-7.2pt,.35pt" to="-7.2pt,14.35pt" o:allowincell="f" strokecolor="red"/>
        </w:pict>
      </w:r>
      <w:r>
        <w:rPr>
          <w:color w:val="FF0000"/>
        </w:rPr>
        <w:t xml:space="preserve">scope of services covered by the capitation payment if these services were provided on a FFS basis to a non-enrolled recipient population which is </w:t>
      </w:r>
      <w:r>
        <w:rPr>
          <w:color w:val="FF0000"/>
          <w:u w:val="single"/>
        </w:rPr>
        <w:t>actuarially equivalent</w:t>
      </w:r>
      <w:r>
        <w:rPr>
          <w:color w:val="FF0000"/>
        </w:rPr>
        <w:t xml:space="preserve"> to the contractor’s enrolled recipients.  The State agency’s total payments to the HMO may not exceed the agency’s  payment on a FFS basis for these same types of services, plus the agency’s average per capita administrative costs related to these services.  (For the non-risk capitation contract limit, see 42 CFR 447.362.)  An ex</w:t>
      </w:r>
      <w:r>
        <w:rPr>
          <w:color w:val="FF0000"/>
        </w:rPr>
        <w:t xml:space="preserve">ample of an upper payment limit calculation is provided in Exhibit 2.  Documentation for the upper limit must be calculated on a per </w:t>
      </w:r>
      <w:r>
        <w:rPr>
          <w:color w:val="FF0000"/>
          <w:u w:val="single"/>
        </w:rPr>
        <w:t>eligible</w:t>
      </w:r>
      <w:r>
        <w:rPr>
          <w:color w:val="FF0000"/>
        </w:rPr>
        <w:t xml:space="preserve"> per month </w:t>
      </w:r>
      <w:r>
        <w:rPr>
          <w:color w:val="FF0000"/>
          <w:u w:val="single"/>
        </w:rPr>
        <w:t>basis.</w:t>
      </w:r>
      <w:r>
        <w:rPr>
          <w:color w:val="FF0000"/>
        </w:rPr>
        <w:t xml:space="preserve"> As in the general documentation requirements, these calculations must be for comparable populations, services and geographic areas.  All adjustments such as those for inflation and policy/program impact must be documented. These calculations must clearly demonstrate that when compared, (1) payments to the contractor do not exceed the upper limit rates</w:t>
      </w:r>
      <w:r>
        <w:rPr>
          <w:color w:val="FF0000"/>
        </w:rPr>
        <w:t xml:space="preserve"> and (2) costs under the waiver do not exceed costs without the waiver.</w:t>
      </w:r>
    </w:p>
    <w:p w:rsidR="005E61C7" w:rsidRDefault="005E61C7">
      <w:pPr>
        <w:tabs>
          <w:tab w:val="left" w:pos="0"/>
          <w:tab w:val="left" w:pos="480"/>
          <w:tab w:val="left" w:pos="960"/>
          <w:tab w:val="left" w:pos="1440"/>
          <w:tab w:val="left" w:pos="1920"/>
          <w:tab w:val="left" w:pos="2400"/>
          <w:tab w:val="left" w:pos="2880"/>
          <w:tab w:val="left" w:pos="3360"/>
          <w:tab w:val="left" w:pos="8160"/>
        </w:tabs>
        <w:spacing w:line="192" w:lineRule="auto"/>
        <w:rPr>
          <w:color w:val="FF0000"/>
        </w:rPr>
      </w:pPr>
    </w:p>
    <w:p w:rsidR="005E61C7" w:rsidRDefault="005E61C7">
      <w:pPr>
        <w:tabs>
          <w:tab w:val="left" w:pos="0"/>
          <w:tab w:val="left" w:pos="480"/>
          <w:tab w:val="left" w:pos="960"/>
          <w:tab w:val="left" w:pos="1440"/>
          <w:tab w:val="left" w:pos="1920"/>
          <w:tab w:val="left" w:pos="2400"/>
          <w:tab w:val="left" w:pos="2880"/>
          <w:tab w:val="left" w:pos="3360"/>
          <w:tab w:val="left" w:pos="8160"/>
        </w:tabs>
        <w:spacing w:line="192" w:lineRule="auto"/>
        <w:ind w:firstLine="1440"/>
        <w:rPr>
          <w:color w:val="FF0000"/>
        </w:rPr>
      </w:pPr>
      <w:r>
        <w:rPr>
          <w:noProof/>
          <w:color w:val="FF0000"/>
        </w:rPr>
        <w:pict>
          <v:line id="_x0000_s1316" style="position:absolute;left:0;text-align:left;z-index:251742720;mso-position-horizontal:absolute;mso-position-horizontal-relative:text;mso-position-vertical:absolute;mso-position-vertical-relative:text" from="-7.2pt,43.85pt" to="-7.2pt,57.85pt" o:allowincell="f" strokecolor="red"/>
        </w:pict>
      </w:r>
      <w:r>
        <w:rPr>
          <w:noProof/>
          <w:color w:val="FF0000"/>
        </w:rPr>
        <w:pict>
          <v:line id="_x0000_s1315" style="position:absolute;left:0;text-align:left;z-index:251741696;mso-position-horizontal:absolute;mso-position-horizontal-relative:text;mso-position-vertical:absolute;mso-position-vertical-relative:text" from="-7.2pt,33.35pt" to="-7.2pt,47.35pt" o:allowincell="f" strokecolor="red"/>
        </w:pict>
      </w:r>
      <w:r>
        <w:rPr>
          <w:noProof/>
          <w:color w:val="FF0000"/>
        </w:rPr>
        <w:pict>
          <v:line id="_x0000_s1314" style="position:absolute;left:0;text-align:left;z-index:251740672;mso-position-horizontal:absolute;mso-position-horizontal-relative:text;mso-position-vertical:absolute;mso-position-vertical-relative:text" from="-7.2pt,21.9pt" to="-7.2pt,35.9pt" o:allowincell="f" strokecolor="red"/>
        </w:pict>
      </w:r>
      <w:r>
        <w:rPr>
          <w:noProof/>
          <w:color w:val="FF0000"/>
        </w:rPr>
        <w:pict>
          <v:line id="_x0000_s1313" style="position:absolute;left:0;text-align:left;z-index:251739648;mso-position-horizontal:absolute;mso-position-horizontal-relative:text;mso-position-vertical:absolute;mso-position-vertical-relative:text" from="-7.2pt,11.4pt" to="-7.2pt,25.4pt" o:allowincell="f" strokecolor="red"/>
        </w:pict>
      </w:r>
      <w:r>
        <w:rPr>
          <w:noProof/>
          <w:color w:val="FF0000"/>
        </w:rPr>
        <w:pict>
          <v:line id="_x0000_s1312" style="position:absolute;left:0;text-align:left;z-index:251738624;mso-position-horizontal:absolute;mso-position-horizontal-relative:text;mso-position-vertical:absolute;mso-position-vertical-relative:text" from="-7.2pt,-.05pt" to="-7.2pt,13.95pt" o:allowincell="f" strokecolor="red"/>
        </w:pict>
      </w:r>
      <w:r>
        <w:rPr>
          <w:color w:val="FF0000"/>
        </w:rPr>
        <w:t>(1)</w:t>
      </w:r>
      <w:r>
        <w:rPr>
          <w:color w:val="FF0000"/>
        </w:rPr>
        <w:tab/>
      </w:r>
      <w:r>
        <w:rPr>
          <w:color w:val="FF0000"/>
          <w:u w:val="single"/>
        </w:rPr>
        <w:t xml:space="preserve">Waiver Project Entirely on a </w:t>
      </w:r>
      <w:proofErr w:type="spellStart"/>
      <w:r>
        <w:rPr>
          <w:color w:val="FF0000"/>
          <w:u w:val="single"/>
        </w:rPr>
        <w:t>Capitated</w:t>
      </w:r>
      <w:proofErr w:type="spellEnd"/>
      <w:r>
        <w:rPr>
          <w:color w:val="FF0000"/>
          <w:u w:val="single"/>
        </w:rPr>
        <w:t xml:space="preserve"> Basis</w:t>
      </w:r>
      <w:r>
        <w:rPr>
          <w:color w:val="FF0000"/>
        </w:rPr>
        <w:t xml:space="preserve">.-- If a waiver project is entirely on a capitation basis, then payment limit (or the sum of entirely on a capitation basis, then the upper payment limit (or the sum of all the </w:t>
      </w:r>
      <w:proofErr w:type="spellStart"/>
      <w:r>
        <w:rPr>
          <w:color w:val="FF0000"/>
        </w:rPr>
        <w:t>limitsd</w:t>
      </w:r>
      <w:proofErr w:type="spellEnd"/>
      <w:r>
        <w:rPr>
          <w:color w:val="FF0000"/>
        </w:rPr>
        <w:t xml:space="preserve"> if there is more than one capitation contract) may serve as the upper payment limit(s) for these contracts and, in addition, can be used to establish the </w:t>
      </w:r>
      <w:proofErr w:type="spellStart"/>
      <w:r>
        <w:rPr>
          <w:color w:val="FF0000"/>
        </w:rPr>
        <w:t>State§s</w:t>
      </w:r>
      <w:proofErr w:type="spellEnd"/>
      <w:r>
        <w:rPr>
          <w:color w:val="FF0000"/>
        </w:rPr>
        <w:t xml:space="preserve"> costs without a waiver, as described above.</w:t>
      </w:r>
    </w:p>
    <w:p w:rsidR="005E61C7" w:rsidRDefault="005E61C7">
      <w:pPr>
        <w:tabs>
          <w:tab w:val="left" w:pos="0"/>
          <w:tab w:val="left" w:pos="480"/>
          <w:tab w:val="left" w:pos="960"/>
          <w:tab w:val="left" w:pos="1440"/>
          <w:tab w:val="left" w:pos="1920"/>
          <w:tab w:val="left" w:pos="2400"/>
          <w:tab w:val="left" w:pos="2880"/>
          <w:tab w:val="left" w:pos="3360"/>
          <w:tab w:val="left" w:pos="8160"/>
        </w:tabs>
        <w:spacing w:line="192" w:lineRule="auto"/>
        <w:rPr>
          <w:color w:val="FF0000"/>
        </w:rPr>
      </w:pPr>
    </w:p>
    <w:p w:rsidR="005E61C7" w:rsidRDefault="005E61C7">
      <w:pPr>
        <w:tabs>
          <w:tab w:val="left" w:pos="0"/>
          <w:tab w:val="left" w:pos="480"/>
          <w:tab w:val="left" w:pos="960"/>
          <w:tab w:val="left" w:pos="1440"/>
          <w:tab w:val="left" w:pos="1920"/>
          <w:tab w:val="left" w:pos="2400"/>
          <w:tab w:val="left" w:pos="2880"/>
          <w:tab w:val="left" w:pos="3360"/>
          <w:tab w:val="left" w:pos="8160"/>
        </w:tabs>
        <w:spacing w:line="192" w:lineRule="auto"/>
        <w:ind w:firstLine="1440"/>
        <w:rPr>
          <w:color w:val="FF0000"/>
        </w:rPr>
      </w:pPr>
      <w:r>
        <w:rPr>
          <w:noProof/>
          <w:color w:val="FF0000"/>
        </w:rPr>
        <w:pict>
          <v:line id="_x0000_s1323" style="position:absolute;left:0;text-align:left;z-index:251749888;mso-position-horizontal:absolute;mso-position-horizontal-relative:text;mso-position-vertical:absolute;mso-position-vertical-relative:text" from="-7.2pt,66.35pt" to="-7.2pt,80.35pt" o:allowincell="f" strokecolor="red"/>
        </w:pict>
      </w:r>
      <w:r>
        <w:rPr>
          <w:noProof/>
          <w:color w:val="FF0000"/>
        </w:rPr>
        <w:pict>
          <v:line id="_x0000_s1322" style="position:absolute;left:0;text-align:left;z-index:251748864;mso-position-horizontal:absolute;mso-position-horizontal-relative:text;mso-position-vertical:absolute;mso-position-vertical-relative:text" from="-7.2pt,54.95pt" to="-7.2pt,68.95pt" o:allowincell="f" strokecolor="red"/>
        </w:pict>
      </w:r>
      <w:r>
        <w:rPr>
          <w:noProof/>
          <w:color w:val="FF0000"/>
        </w:rPr>
        <w:pict>
          <v:line id="_x0000_s1321" style="position:absolute;left:0;text-align:left;z-index:251747840;mso-position-horizontal:absolute;mso-position-horizontal-relative:text;mso-position-vertical:absolute;mso-position-vertical-relative:text" from="-7.2pt,44.4pt" to="-7.2pt,58.4pt" o:allowincell="f" strokecolor="red"/>
        </w:pict>
      </w:r>
      <w:r>
        <w:rPr>
          <w:noProof/>
          <w:color w:val="FF0000"/>
        </w:rPr>
        <w:pict>
          <v:line id="_x0000_s1320" style="position:absolute;left:0;text-align:left;z-index:251746816;mso-position-horizontal:absolute;mso-position-horizontal-relative:text;mso-position-vertical:absolute;mso-position-vertical-relative:text" from="-7.2pt,33pt" to="-7.2pt,47pt" o:allowincell="f" strokecolor="red"/>
        </w:pict>
      </w:r>
      <w:r>
        <w:rPr>
          <w:noProof/>
          <w:color w:val="FF0000"/>
        </w:rPr>
        <w:pict>
          <v:line id="_x0000_s1319" style="position:absolute;left:0;text-align:left;z-index:251745792;mso-position-horizontal:absolute;mso-position-horizontal-relative:text;mso-position-vertical:absolute;mso-position-vertical-relative:text" from="-7.2pt,22.45pt" to="-7.2pt,36.45pt" o:allowincell="f" strokecolor="red"/>
        </w:pict>
      </w:r>
      <w:r>
        <w:rPr>
          <w:noProof/>
          <w:color w:val="FF0000"/>
        </w:rPr>
        <w:pict>
          <v:line id="_x0000_s1318" style="position:absolute;left:0;text-align:left;z-index:251744768;mso-position-horizontal:absolute;mso-position-horizontal-relative:text;mso-position-vertical:absolute;mso-position-vertical-relative:text" from="-7.2pt,11.05pt" to="-7.2pt,25.05pt" o:allowincell="f" strokecolor="red"/>
        </w:pict>
      </w:r>
      <w:r>
        <w:rPr>
          <w:noProof/>
          <w:color w:val="FF0000"/>
        </w:rPr>
        <w:pict>
          <v:line id="_x0000_s1317" style="position:absolute;left:0;text-align:left;z-index:251743744;mso-position-horizontal:absolute;mso-position-horizontal-relative:text;mso-position-vertical:absolute;mso-position-vertical-relative:text" from="-7.2pt,.5pt" to="-7.2pt,14.5pt" o:allowincell="f" strokecolor="red"/>
        </w:pict>
      </w:r>
      <w:r>
        <w:rPr>
          <w:color w:val="FF0000"/>
        </w:rPr>
        <w:t>(2)</w:t>
      </w:r>
      <w:r>
        <w:rPr>
          <w:color w:val="FF0000"/>
        </w:rPr>
        <w:tab/>
      </w:r>
      <w:r>
        <w:rPr>
          <w:color w:val="FF0000"/>
          <w:u w:val="single"/>
        </w:rPr>
        <w:t xml:space="preserve">Waiver Project Not Entirely on a </w:t>
      </w:r>
      <w:proofErr w:type="spellStart"/>
      <w:r>
        <w:rPr>
          <w:color w:val="FF0000"/>
          <w:u w:val="single"/>
        </w:rPr>
        <w:t>Capitated</w:t>
      </w:r>
      <w:proofErr w:type="spellEnd"/>
      <w:r>
        <w:rPr>
          <w:color w:val="FF0000"/>
          <w:u w:val="single"/>
        </w:rPr>
        <w:t xml:space="preserve"> Basis</w:t>
      </w:r>
      <w:r>
        <w:rPr>
          <w:color w:val="FF0000"/>
        </w:rPr>
        <w:t>.-- If you make payments both on a capitation basis and on another basis (e.g., FFS, physician bonuses if they achieve reduced inpatient utilization), separately calculate your upper payment limit(s) for your capitation payments from other payments.  Both together would comprise costs without a waiver, as described in the opening paragraph of this subsection b.  Both calculations must follow a similar process and, as appropriate, contain common eleme</w:t>
      </w:r>
      <w:r>
        <w:rPr>
          <w:color w:val="FF0000"/>
        </w:rPr>
        <w:t>nts but the final figures should be different because of key differences in their scope (e.g., services, recipients etc.).</w:t>
      </w:r>
    </w:p>
    <w:p w:rsidR="005E61C7" w:rsidRDefault="005E61C7">
      <w:pPr>
        <w:tabs>
          <w:tab w:val="left" w:pos="0"/>
          <w:tab w:val="left" w:pos="480"/>
          <w:tab w:val="left" w:pos="960"/>
          <w:tab w:val="left" w:pos="1440"/>
          <w:tab w:val="left" w:pos="1920"/>
          <w:tab w:val="left" w:pos="2400"/>
          <w:tab w:val="left" w:pos="2880"/>
          <w:tab w:val="left" w:pos="3360"/>
          <w:tab w:val="left" w:pos="8160"/>
        </w:tabs>
        <w:spacing w:line="192" w:lineRule="auto"/>
        <w:rPr>
          <w:color w:val="FF0000"/>
        </w:rPr>
      </w:pPr>
    </w:p>
    <w:p w:rsidR="005E61C7" w:rsidRDefault="005E61C7">
      <w:pPr>
        <w:tabs>
          <w:tab w:val="left" w:pos="0"/>
          <w:tab w:val="left" w:pos="480"/>
          <w:tab w:val="left" w:pos="960"/>
          <w:tab w:val="left" w:pos="1440"/>
          <w:tab w:val="left" w:pos="1920"/>
          <w:tab w:val="left" w:pos="2400"/>
          <w:tab w:val="left" w:pos="2880"/>
          <w:tab w:val="left" w:pos="3360"/>
          <w:tab w:val="left" w:pos="8160"/>
        </w:tabs>
        <w:spacing w:line="192" w:lineRule="auto"/>
        <w:ind w:firstLine="960"/>
        <w:rPr>
          <w:color w:val="FF0000"/>
        </w:rPr>
      </w:pPr>
      <w:r>
        <w:rPr>
          <w:noProof/>
          <w:color w:val="FF0000"/>
        </w:rPr>
        <w:pict>
          <v:line id="_x0000_s1333" style="position:absolute;left:0;text-align:left;z-index:251760128;mso-position-horizontal:absolute;mso-position-horizontal-relative:text;mso-position-vertical:absolute;mso-position-vertical-relative:text" from="-7.2pt,99.15pt" to="-7.2pt,113.15pt" o:allowincell="f" strokecolor="red"/>
        </w:pict>
      </w:r>
      <w:r>
        <w:rPr>
          <w:noProof/>
          <w:color w:val="FF0000"/>
        </w:rPr>
        <w:pict>
          <v:line id="_x0000_s1332" style="position:absolute;left:0;text-align:left;z-index:251759104;mso-position-horizontal:absolute;mso-position-horizontal-relative:text;mso-position-vertical:absolute;mso-position-vertical-relative:text" from="-7.2pt,88.65pt" to="-7.2pt,102.65pt" o:allowincell="f" strokecolor="red"/>
        </w:pict>
      </w:r>
      <w:r>
        <w:rPr>
          <w:noProof/>
          <w:color w:val="FF0000"/>
        </w:rPr>
        <w:pict>
          <v:line id="_x0000_s1331" style="position:absolute;left:0;text-align:left;z-index:251758080;mso-position-horizontal:absolute;mso-position-horizontal-relative:text;mso-position-vertical:absolute;mso-position-vertical-relative:text" from="-7.2pt,77.2pt" to="-7.2pt,91.2pt" o:allowincell="f" strokecolor="red"/>
        </w:pict>
      </w:r>
      <w:r>
        <w:rPr>
          <w:noProof/>
          <w:color w:val="FF0000"/>
        </w:rPr>
        <w:pict>
          <v:line id="_x0000_s1330" style="position:absolute;left:0;text-align:left;z-index:251757056;mso-position-horizontal:absolute;mso-position-horizontal-relative:text;mso-position-vertical:absolute;mso-position-vertical-relative:text" from="-7.2pt,66.7pt" to="-7.2pt,80.7pt" o:allowincell="f" strokecolor="red"/>
        </w:pict>
      </w:r>
      <w:r>
        <w:rPr>
          <w:noProof/>
          <w:color w:val="FF0000"/>
        </w:rPr>
        <w:pict>
          <v:line id="_x0000_s1329" style="position:absolute;left:0;text-align:left;z-index:251756032;mso-position-horizontal:absolute;mso-position-horizontal-relative:text;mso-position-vertical:absolute;mso-position-vertical-relative:text" from="-7.2pt,55.25pt" to="-7.2pt,69.25pt" o:allowincell="f" strokecolor="red"/>
        </w:pict>
      </w:r>
      <w:r>
        <w:rPr>
          <w:noProof/>
          <w:color w:val="FF0000"/>
        </w:rPr>
        <w:pict>
          <v:line id="_x0000_s1328" style="position:absolute;left:0;text-align:left;z-index:251755008;mso-position-horizontal:absolute;mso-position-horizontal-relative:text;mso-position-vertical:absolute;mso-position-vertical-relative:text" from="-7.2pt,43.85pt" to="-7.2pt,57.85pt" o:allowincell="f" strokecolor="red"/>
        </w:pict>
      </w:r>
      <w:r>
        <w:rPr>
          <w:noProof/>
          <w:color w:val="FF0000"/>
        </w:rPr>
        <w:pict>
          <v:line id="_x0000_s1327" style="position:absolute;left:0;text-align:left;z-index:251753984;mso-position-horizontal:absolute;mso-position-horizontal-relative:text;mso-position-vertical:absolute;mso-position-vertical-relative:text" from="-7.2pt,33.3pt" to="-7.2pt,47.3pt" o:allowincell="f" strokecolor="red"/>
        </w:pict>
      </w:r>
      <w:r>
        <w:rPr>
          <w:noProof/>
          <w:color w:val="FF0000"/>
        </w:rPr>
        <w:pict>
          <v:line id="_x0000_s1326" style="position:absolute;left:0;text-align:left;z-index:251752960;mso-position-horizontal:absolute;mso-position-horizontal-relative:text;mso-position-vertical:absolute;mso-position-vertical-relative:text" from="-7.2pt,21.9pt" to="-7.2pt,35.9pt" o:allowincell="f" strokecolor="red"/>
        </w:pict>
      </w:r>
      <w:r>
        <w:rPr>
          <w:noProof/>
          <w:color w:val="FF0000"/>
        </w:rPr>
        <w:pict>
          <v:line id="_x0000_s1325" style="position:absolute;left:0;text-align:left;z-index:251751936;mso-position-horizontal:absolute;mso-position-horizontal-relative:text;mso-position-vertical:absolute;mso-position-vertical-relative:text" from="-7.2pt,11.35pt" to="-7.2pt,25.35pt" o:allowincell="f" strokecolor="red"/>
        </w:pict>
      </w:r>
      <w:r>
        <w:rPr>
          <w:noProof/>
          <w:color w:val="FF0000"/>
        </w:rPr>
        <w:pict>
          <v:line id="_x0000_s1324" style="position:absolute;left:0;text-align:left;z-index:251750912;mso-position-horizontal:absolute;mso-position-horizontal-relative:text;mso-position-vertical:absolute;mso-position-vertical-relative:text" from="-7.2pt,-.05pt" to="-7.2pt,13.95pt" o:allowincell="f" strokecolor="red"/>
        </w:pict>
      </w:r>
      <w:r>
        <w:rPr>
          <w:color w:val="FF0000"/>
        </w:rPr>
        <w:t>2.</w:t>
      </w:r>
      <w:r>
        <w:rPr>
          <w:color w:val="FF0000"/>
        </w:rPr>
        <w:tab/>
      </w:r>
      <w:r>
        <w:rPr>
          <w:color w:val="FF0000"/>
          <w:u w:val="single"/>
        </w:rPr>
        <w:t>Waiver Project Costs</w:t>
      </w:r>
      <w:r>
        <w:rPr>
          <w:color w:val="FF0000"/>
        </w:rPr>
        <w:t>.--Estimated waiver project costs are the second area that must be fully documented in order to allow a determination on the cost effectiveness of a project.  Waiver project costs include program benefits, administrative costs, public information, claims processing, auditing fees, and special features such as case-management fees, marketing incentives, and bonuses for sharing the savings due to decreased utilization of services with providers.  Program benefit costs must be s</w:t>
      </w:r>
      <w:r>
        <w:rPr>
          <w:color w:val="FF0000"/>
        </w:rPr>
        <w:t xml:space="preserve">eparated by payment basis and type (e.g., FFS, capitation, bonuses, etc.).  For </w:t>
      </w:r>
      <w:proofErr w:type="spellStart"/>
      <w:r>
        <w:rPr>
          <w:color w:val="FF0000"/>
        </w:rPr>
        <w:t>capitated</w:t>
      </w:r>
      <w:proofErr w:type="spellEnd"/>
      <w:r>
        <w:rPr>
          <w:color w:val="FF0000"/>
        </w:rPr>
        <w:t xml:space="preserve"> providers or contractors, state the capitation rates and document the methods by which these rates are established and estimated.  (See 42 CFR 434.23 and 434.61.)  If you make payments on a capitation basis and another basis (e.g., FFS, bonus payments) estimate all costs and both sets of requirements below must be met.</w:t>
      </w:r>
    </w:p>
    <w:p w:rsidR="005E61C7" w:rsidRDefault="005E61C7">
      <w:pPr>
        <w:tabs>
          <w:tab w:val="left" w:pos="0"/>
          <w:tab w:val="left" w:pos="480"/>
          <w:tab w:val="left" w:pos="960"/>
          <w:tab w:val="left" w:pos="1440"/>
          <w:tab w:val="left" w:pos="1920"/>
          <w:tab w:val="left" w:pos="2400"/>
          <w:tab w:val="left" w:pos="2880"/>
          <w:tab w:val="left" w:pos="3360"/>
          <w:tab w:val="left" w:pos="8160"/>
        </w:tabs>
        <w:spacing w:line="192" w:lineRule="auto"/>
        <w:rPr>
          <w:color w:val="FF0000"/>
        </w:rPr>
      </w:pPr>
    </w:p>
    <w:p w:rsidR="005E61C7" w:rsidRDefault="005E61C7">
      <w:pPr>
        <w:tabs>
          <w:tab w:val="left" w:pos="0"/>
          <w:tab w:val="left" w:pos="480"/>
          <w:tab w:val="left" w:pos="960"/>
          <w:tab w:val="left" w:pos="1440"/>
          <w:tab w:val="left" w:pos="1920"/>
          <w:tab w:val="left" w:pos="2400"/>
          <w:tab w:val="left" w:pos="2880"/>
          <w:tab w:val="left" w:pos="3360"/>
          <w:tab w:val="left" w:pos="8160"/>
        </w:tabs>
        <w:spacing w:line="192" w:lineRule="auto"/>
        <w:ind w:firstLine="1440"/>
        <w:rPr>
          <w:color w:val="FF0000"/>
        </w:rPr>
      </w:pPr>
      <w:r>
        <w:rPr>
          <w:noProof/>
          <w:color w:val="FF0000"/>
        </w:rPr>
        <w:pict>
          <v:line id="_x0000_s1339" style="position:absolute;left:0;text-align:left;z-index:251766272;mso-position-horizontal:absolute;mso-position-horizontal-relative:text;mso-position-vertical:absolute;mso-position-vertical-relative:text" from="-7.2pt,55.05pt" to="-7.2pt,69.05pt" o:allowincell="f" strokecolor="red"/>
        </w:pict>
      </w:r>
      <w:r>
        <w:rPr>
          <w:noProof/>
          <w:color w:val="FF0000"/>
        </w:rPr>
        <w:pict>
          <v:line id="_x0000_s1338" style="position:absolute;left:0;text-align:left;z-index:251765248;mso-position-horizontal:absolute;mso-position-horizontal-relative:text;mso-position-vertical:absolute;mso-position-vertical-relative:text" from="-7.2pt,44.5pt" to="-7.2pt,58.5pt" o:allowincell="f" strokecolor="red"/>
        </w:pict>
      </w:r>
      <w:r>
        <w:rPr>
          <w:noProof/>
          <w:color w:val="FF0000"/>
        </w:rPr>
        <w:pict>
          <v:line id="_x0000_s1337" style="position:absolute;left:0;text-align:left;z-index:251764224;mso-position-horizontal:absolute;mso-position-horizontal-relative:text;mso-position-vertical:absolute;mso-position-vertical-relative:text" from="-7.2pt,33.1pt" to="-7.2pt,47.1pt" o:allowincell="f" strokecolor="red"/>
        </w:pict>
      </w:r>
      <w:r>
        <w:rPr>
          <w:noProof/>
          <w:color w:val="FF0000"/>
        </w:rPr>
        <w:pict>
          <v:line id="_x0000_s1336" style="position:absolute;left:0;text-align:left;z-index:251763200;mso-position-horizontal:absolute;mso-position-horizontal-relative:text;mso-position-vertical:absolute;mso-position-vertical-relative:text" from="-7.2pt,22.55pt" to="-7.2pt,36.55pt" o:allowincell="f" strokecolor="red"/>
        </w:pict>
      </w:r>
      <w:r>
        <w:rPr>
          <w:noProof/>
          <w:color w:val="FF0000"/>
        </w:rPr>
        <w:pict>
          <v:line id="_x0000_s1335" style="position:absolute;left:0;text-align:left;z-index:251762176;mso-position-horizontal:absolute;mso-position-horizontal-relative:text;mso-position-vertical:absolute;mso-position-vertical-relative:text" from="-7.2pt,11.15pt" to="-7.2pt,25.15pt" o:allowincell="f" strokecolor="red"/>
        </w:pict>
      </w:r>
      <w:r>
        <w:rPr>
          <w:noProof/>
          <w:color w:val="FF0000"/>
        </w:rPr>
        <w:pict>
          <v:line id="_x0000_s1334" style="position:absolute;left:0;text-align:left;z-index:251761152;mso-position-horizontal:absolute;mso-position-horizontal-relative:text;mso-position-vertical:absolute;mso-position-vertical-relative:text" from="-7.2pt,-.3pt" to="-7.2pt,13.7pt" o:allowincell="f" strokecolor="red"/>
        </w:pict>
      </w:r>
      <w:r>
        <w:rPr>
          <w:color w:val="FF0000"/>
        </w:rPr>
        <w:t>a.</w:t>
      </w:r>
      <w:r>
        <w:rPr>
          <w:color w:val="FF0000"/>
        </w:rPr>
        <w:tab/>
      </w:r>
      <w:r>
        <w:rPr>
          <w:color w:val="FF0000"/>
          <w:u w:val="single"/>
        </w:rPr>
        <w:t>Payments to Fee for Service (FFS) Providers for Program Benefits</w:t>
      </w:r>
      <w:r>
        <w:rPr>
          <w:color w:val="FF0000"/>
        </w:rPr>
        <w:t>.--The requirements for FFS providers are specified in 42 CFR Part 447.  Indicate in the proposal that these requirements must be met, unless waivers are requested of specific regulations that implement §1902 (a)(30) of the Act. In order to demonstrate the costs under the waiver, the general documentation factors described in subsection 1.2., General Documentation Requirements must be used again.</w:t>
      </w:r>
    </w:p>
    <w:p w:rsidR="005E61C7" w:rsidRDefault="005E61C7">
      <w:pPr>
        <w:tabs>
          <w:tab w:val="left" w:pos="0"/>
          <w:tab w:val="left" w:pos="480"/>
          <w:tab w:val="left" w:pos="960"/>
          <w:tab w:val="left" w:pos="1440"/>
          <w:tab w:val="left" w:pos="1920"/>
          <w:tab w:val="left" w:pos="2400"/>
          <w:tab w:val="left" w:pos="2880"/>
          <w:tab w:val="left" w:pos="3360"/>
          <w:tab w:val="left" w:pos="8160"/>
        </w:tabs>
        <w:spacing w:line="192" w:lineRule="auto"/>
      </w:pPr>
    </w:p>
    <w:p w:rsidR="005E61C7" w:rsidRDefault="005E61C7">
      <w:pPr>
        <w:tabs>
          <w:tab w:val="left" w:pos="0"/>
          <w:tab w:val="left" w:pos="480"/>
          <w:tab w:val="left" w:pos="960"/>
          <w:tab w:val="left" w:pos="1440"/>
          <w:tab w:val="left" w:pos="1920"/>
          <w:tab w:val="left" w:pos="2400"/>
          <w:tab w:val="left" w:pos="2880"/>
          <w:tab w:val="left" w:pos="3360"/>
          <w:tab w:val="left" w:pos="8160"/>
        </w:tabs>
        <w:spacing w:line="192" w:lineRule="auto"/>
      </w:pPr>
    </w:p>
    <w:p w:rsidR="005E61C7" w:rsidRDefault="005E61C7">
      <w:pPr>
        <w:tabs>
          <w:tab w:val="left" w:pos="0"/>
          <w:tab w:val="left" w:pos="480"/>
          <w:tab w:val="left" w:pos="960"/>
          <w:tab w:val="left" w:pos="1440"/>
          <w:tab w:val="left" w:pos="1920"/>
          <w:tab w:val="left" w:pos="2400"/>
          <w:tab w:val="left" w:pos="2880"/>
          <w:tab w:val="left" w:pos="3360"/>
          <w:tab w:val="left" w:pos="8160"/>
        </w:tabs>
        <w:spacing w:line="192" w:lineRule="auto"/>
      </w:pPr>
    </w:p>
    <w:p w:rsidR="005E61C7" w:rsidRDefault="005E61C7">
      <w:pPr>
        <w:tabs>
          <w:tab w:val="left" w:pos="0"/>
          <w:tab w:val="left" w:pos="480"/>
          <w:tab w:val="left" w:pos="960"/>
          <w:tab w:val="left" w:pos="1440"/>
          <w:tab w:val="left" w:pos="1920"/>
          <w:tab w:val="left" w:pos="2400"/>
          <w:tab w:val="left" w:pos="2880"/>
          <w:tab w:val="left" w:pos="3360"/>
          <w:tab w:val="left" w:pos="8160"/>
        </w:tabs>
        <w:spacing w:line="192" w:lineRule="auto"/>
      </w:pPr>
    </w:p>
    <w:p w:rsidR="005E61C7" w:rsidRDefault="005E61C7">
      <w:pPr>
        <w:tabs>
          <w:tab w:val="left" w:pos="0"/>
          <w:tab w:val="left" w:pos="480"/>
          <w:tab w:val="left" w:pos="960"/>
          <w:tab w:val="left" w:pos="1440"/>
          <w:tab w:val="left" w:pos="1920"/>
          <w:tab w:val="left" w:pos="2400"/>
          <w:tab w:val="left" w:pos="2880"/>
          <w:tab w:val="left" w:pos="3360"/>
          <w:tab w:val="left" w:pos="8160"/>
        </w:tabs>
        <w:spacing w:line="192" w:lineRule="auto"/>
      </w:pPr>
    </w:p>
    <w:p w:rsidR="005E61C7" w:rsidRDefault="005E61C7">
      <w:pPr>
        <w:tabs>
          <w:tab w:val="left" w:pos="0"/>
          <w:tab w:val="left" w:pos="480"/>
          <w:tab w:val="left" w:pos="960"/>
          <w:tab w:val="left" w:pos="1440"/>
          <w:tab w:val="left" w:pos="1920"/>
          <w:tab w:val="left" w:pos="2400"/>
          <w:tab w:val="left" w:pos="2880"/>
          <w:tab w:val="left" w:pos="3360"/>
          <w:tab w:val="left" w:pos="8160"/>
        </w:tabs>
        <w:spacing w:line="192" w:lineRule="auto"/>
      </w:pPr>
    </w:p>
    <w:p w:rsidR="005E61C7" w:rsidRDefault="005E61C7">
      <w:pPr>
        <w:tabs>
          <w:tab w:val="left" w:pos="0"/>
          <w:tab w:val="left" w:pos="480"/>
          <w:tab w:val="left" w:pos="960"/>
          <w:tab w:val="left" w:pos="1440"/>
          <w:tab w:val="left" w:pos="1920"/>
          <w:tab w:val="left" w:pos="2400"/>
          <w:tab w:val="left" w:pos="2880"/>
          <w:tab w:val="left" w:pos="3360"/>
          <w:tab w:val="left" w:pos="8160"/>
        </w:tabs>
        <w:spacing w:line="192" w:lineRule="auto"/>
      </w:pPr>
    </w:p>
    <w:p w:rsidR="005E61C7" w:rsidRDefault="005E61C7">
      <w:pPr>
        <w:tabs>
          <w:tab w:val="left" w:pos="0"/>
          <w:tab w:val="left" w:pos="480"/>
          <w:tab w:val="left" w:pos="960"/>
          <w:tab w:val="left" w:pos="1440"/>
          <w:tab w:val="left" w:pos="1920"/>
          <w:tab w:val="left" w:pos="2400"/>
          <w:tab w:val="left" w:pos="2880"/>
          <w:tab w:val="left" w:pos="3360"/>
          <w:tab w:val="left" w:pos="8160"/>
        </w:tabs>
        <w:spacing w:line="192" w:lineRule="auto"/>
      </w:pPr>
    </w:p>
    <w:p w:rsidR="005E61C7" w:rsidRDefault="005E61C7">
      <w:pPr>
        <w:tabs>
          <w:tab w:val="left" w:pos="0"/>
          <w:tab w:val="left" w:pos="480"/>
          <w:tab w:val="left" w:pos="960"/>
          <w:tab w:val="left" w:pos="1440"/>
          <w:tab w:val="left" w:pos="1920"/>
          <w:tab w:val="left" w:pos="2400"/>
          <w:tab w:val="left" w:pos="2880"/>
          <w:tab w:val="left" w:pos="3360"/>
          <w:tab w:val="left" w:pos="8160"/>
        </w:tabs>
        <w:spacing w:line="192" w:lineRule="auto"/>
      </w:pPr>
    </w:p>
    <w:p w:rsidR="005E61C7" w:rsidRDefault="005E61C7">
      <w:pPr>
        <w:tabs>
          <w:tab w:val="left" w:pos="0"/>
          <w:tab w:val="left" w:pos="480"/>
          <w:tab w:val="left" w:pos="960"/>
          <w:tab w:val="left" w:pos="1440"/>
          <w:tab w:val="left" w:pos="1920"/>
          <w:tab w:val="left" w:pos="2400"/>
          <w:tab w:val="left" w:pos="2880"/>
          <w:tab w:val="left" w:pos="3360"/>
          <w:tab w:val="left" w:pos="8160"/>
        </w:tabs>
        <w:spacing w:line="192" w:lineRule="auto"/>
      </w:pPr>
    </w:p>
    <w:p w:rsidR="005E61C7" w:rsidRDefault="005E61C7">
      <w:pPr>
        <w:tabs>
          <w:tab w:val="left" w:pos="0"/>
          <w:tab w:val="left" w:pos="480"/>
          <w:tab w:val="left" w:pos="960"/>
          <w:tab w:val="left" w:pos="1440"/>
          <w:tab w:val="left" w:pos="1920"/>
          <w:tab w:val="left" w:pos="2400"/>
          <w:tab w:val="left" w:pos="2880"/>
          <w:tab w:val="left" w:pos="3360"/>
          <w:tab w:val="left" w:pos="8160"/>
        </w:tabs>
        <w:spacing w:line="192" w:lineRule="auto"/>
      </w:pPr>
    </w:p>
    <w:p w:rsidR="005E61C7" w:rsidRDefault="005E61C7">
      <w:pPr>
        <w:tabs>
          <w:tab w:val="left" w:pos="0"/>
          <w:tab w:val="left" w:pos="480"/>
          <w:tab w:val="left" w:pos="960"/>
          <w:tab w:val="left" w:pos="1440"/>
          <w:tab w:val="left" w:pos="1920"/>
          <w:tab w:val="left" w:pos="2400"/>
          <w:tab w:val="left" w:pos="2880"/>
          <w:tab w:val="left" w:pos="3360"/>
          <w:tab w:val="left" w:pos="8160"/>
        </w:tabs>
        <w:spacing w:line="192" w:lineRule="auto"/>
      </w:pPr>
    </w:p>
    <w:p w:rsidR="005E61C7" w:rsidRDefault="005E61C7">
      <w:pPr>
        <w:tabs>
          <w:tab w:val="left" w:pos="0"/>
          <w:tab w:val="left" w:pos="480"/>
          <w:tab w:val="left" w:pos="960"/>
          <w:tab w:val="left" w:pos="1440"/>
          <w:tab w:val="left" w:pos="1920"/>
          <w:tab w:val="left" w:pos="2400"/>
          <w:tab w:val="left" w:pos="2880"/>
          <w:tab w:val="left" w:pos="3360"/>
          <w:tab w:val="left" w:pos="8160"/>
        </w:tabs>
        <w:spacing w:line="192" w:lineRule="auto"/>
      </w:pPr>
    </w:p>
    <w:p w:rsidR="005E61C7" w:rsidRDefault="005E61C7">
      <w:pPr>
        <w:tabs>
          <w:tab w:val="right" w:pos="9360"/>
        </w:tabs>
        <w:spacing w:line="192" w:lineRule="auto"/>
      </w:pPr>
      <w:r>
        <w:t>Rev. 64</w:t>
      </w:r>
      <w:r>
        <w:tab/>
        <w:t>2-82.17</w:t>
      </w:r>
    </w:p>
    <w:p w:rsidR="005E61C7" w:rsidRDefault="005E61C7">
      <w:pPr>
        <w:spacing w:line="192" w:lineRule="auto"/>
        <w:sectPr w:rsidR="00000000">
          <w:pgSz w:w="12240" w:h="15840"/>
          <w:pgMar w:top="1080" w:right="1584" w:bottom="1080" w:left="1440" w:header="720" w:footer="720" w:gutter="0"/>
          <w:paperSrc w:first="512" w:other="512"/>
          <w:cols w:space="720"/>
          <w:noEndnote/>
        </w:sectPr>
      </w:pPr>
    </w:p>
    <w:p w:rsidR="005E61C7" w:rsidRDefault="005E61C7">
      <w:pPr>
        <w:tabs>
          <w:tab w:val="center" w:pos="4608"/>
        </w:tabs>
        <w:spacing w:line="192" w:lineRule="auto"/>
        <w:rPr>
          <w:u w:val="single"/>
        </w:rPr>
      </w:pPr>
      <w:r>
        <w:rPr>
          <w:u w:val="single"/>
        </w:rPr>
        <w:t>2108  (</w:t>
      </w:r>
      <w:proofErr w:type="spellStart"/>
      <w:r>
        <w:rPr>
          <w:u w:val="single"/>
        </w:rPr>
        <w:t>Cont</w:t>
      </w:r>
      <w:proofErr w:type="spellEnd"/>
      <w:r>
        <w:rPr>
          <w:u w:val="single"/>
        </w:rPr>
        <w:t>)</w:t>
      </w:r>
      <w:r>
        <w:rPr>
          <w:u w:val="single"/>
        </w:rPr>
        <w:tab/>
        <w:t>STATE ORGANIZATION AND GENERAL ADMINISTRATION</w:t>
      </w:r>
      <w:r>
        <w:rPr>
          <w:u w:val="single"/>
        </w:rPr>
        <w:tab/>
        <w:t xml:space="preserve"> 09-89</w:t>
      </w:r>
    </w:p>
    <w:p w:rsidR="005E61C7" w:rsidRDefault="005E61C7">
      <w:pPr>
        <w:tabs>
          <w:tab w:val="left" w:pos="0"/>
        </w:tabs>
        <w:spacing w:line="192" w:lineRule="auto"/>
      </w:pPr>
    </w:p>
    <w:p w:rsidR="005E61C7" w:rsidRDefault="005E61C7">
      <w:pPr>
        <w:tabs>
          <w:tab w:val="left" w:pos="0"/>
          <w:tab w:val="left" w:pos="480"/>
          <w:tab w:val="left" w:pos="960"/>
          <w:tab w:val="left" w:pos="1440"/>
          <w:tab w:val="left" w:pos="2160"/>
          <w:tab w:val="left" w:pos="2760"/>
          <w:tab w:val="left" w:pos="3240"/>
          <w:tab w:val="left" w:pos="3360"/>
          <w:tab w:val="left" w:pos="8160"/>
        </w:tabs>
        <w:spacing w:line="192" w:lineRule="auto"/>
        <w:ind w:firstLine="1440"/>
        <w:rPr>
          <w:color w:val="FF0000"/>
        </w:rPr>
      </w:pPr>
      <w:r>
        <w:rPr>
          <w:noProof/>
          <w:color w:val="FF0000"/>
        </w:rPr>
        <w:pict>
          <v:line id="_x0000_s1346" style="position:absolute;left:0;text-align:left;z-index:251773440;mso-position-horizontal:absolute;mso-position-horizontal-relative:text;mso-position-vertical:absolute;mso-position-vertical-relative:text" from="-7.2pt,66.2pt" to="-7.2pt,80.2pt" o:allowincell="f" strokecolor="red"/>
        </w:pict>
      </w:r>
      <w:r>
        <w:rPr>
          <w:noProof/>
          <w:color w:val="FF0000"/>
        </w:rPr>
        <w:pict>
          <v:line id="_x0000_s1345" style="position:absolute;left:0;text-align:left;z-index:251772416;mso-position-horizontal:absolute;mso-position-horizontal-relative:text;mso-position-vertical:absolute;mso-position-vertical-relative:text" from="-7.2pt,55.65pt" to="-7.2pt,69.65pt" o:allowincell="f" strokecolor="red"/>
        </w:pict>
      </w:r>
      <w:r>
        <w:rPr>
          <w:noProof/>
          <w:color w:val="FF0000"/>
        </w:rPr>
        <w:pict>
          <v:line id="_x0000_s1344" style="position:absolute;left:0;text-align:left;z-index:251771392;mso-position-horizontal:absolute;mso-position-horizontal-relative:text;mso-position-vertical:absolute;mso-position-vertical-relative:text" from="-7.2pt,44.25pt" to="-7.2pt,58.25pt" o:allowincell="f" strokecolor="red"/>
        </w:pict>
      </w:r>
      <w:r>
        <w:rPr>
          <w:noProof/>
          <w:color w:val="FF0000"/>
        </w:rPr>
        <w:pict>
          <v:line id="_x0000_s1343" style="position:absolute;left:0;text-align:left;z-index:251770368;mso-position-horizontal:absolute;mso-position-horizontal-relative:text;mso-position-vertical:absolute;mso-position-vertical-relative:text" from="-7.2pt,32.85pt" to="-7.2pt,46.85pt" o:allowincell="f" strokecolor="red"/>
        </w:pict>
      </w:r>
      <w:r>
        <w:rPr>
          <w:noProof/>
          <w:color w:val="FF0000"/>
        </w:rPr>
        <w:pict>
          <v:line id="_x0000_s1342" style="position:absolute;left:0;text-align:left;z-index:251769344;mso-position-horizontal:absolute;mso-position-horizontal-relative:text;mso-position-vertical:absolute;mso-position-vertical-relative:text" from="-7.2pt,22.3pt" to="-7.2pt,36.3pt" o:allowincell="f" strokecolor="red"/>
        </w:pict>
      </w:r>
      <w:r>
        <w:rPr>
          <w:noProof/>
          <w:color w:val="FF0000"/>
        </w:rPr>
        <w:pict>
          <v:line id="_x0000_s1341" style="position:absolute;left:0;text-align:left;z-index:251768320;mso-position-horizontal:absolute;mso-position-horizontal-relative:text;mso-position-vertical:absolute;mso-position-vertical-relative:text" from="-7.2pt,10.9pt" to="-7.2pt,24.9pt" o:allowincell="f" strokecolor="red"/>
        </w:pict>
      </w:r>
      <w:r>
        <w:rPr>
          <w:noProof/>
          <w:color w:val="FF0000"/>
        </w:rPr>
        <w:pict>
          <v:line id="_x0000_s1340" style="position:absolute;left:0;text-align:left;z-index:251767296;mso-position-horizontal:absolute;mso-position-horizontal-relative:text;mso-position-vertical:absolute;mso-position-vertical-relative:text" from="-7.2pt,.35pt" to="-7.2pt,14.35pt" o:allowincell="f" strokecolor="red"/>
        </w:pict>
      </w:r>
      <w:r>
        <w:rPr>
          <w:color w:val="FF0000"/>
        </w:rPr>
        <w:t>b.</w:t>
      </w:r>
      <w:r>
        <w:rPr>
          <w:color w:val="FF0000"/>
        </w:rPr>
        <w:tab/>
      </w:r>
      <w:r>
        <w:rPr>
          <w:color w:val="FF0000"/>
          <w:u w:val="single"/>
        </w:rPr>
        <w:t>Specific Capitation Requirements</w:t>
      </w:r>
      <w:r>
        <w:rPr>
          <w:color w:val="FF0000"/>
        </w:rPr>
        <w:t>.-- Payments by State agencies on a capitation basis are made under the authority of 42 CFR Part 434.  To the extent these regulations are based on §1902 (a)(30) of the Act, they can be waived for a particular contractor, so long as the project’s total costs are still cost effective.  The primary payment requirements for each capitation contract pertain to the relationship of the capitation payments to the upper limits of payment and the actuarial soundness of the ca</w:t>
      </w:r>
      <w:r>
        <w:rPr>
          <w:color w:val="FF0000"/>
        </w:rPr>
        <w:t>pitation rates.  These requirements are further elaborated upon below.</w:t>
      </w:r>
    </w:p>
    <w:p w:rsidR="005E61C7" w:rsidRDefault="005E61C7">
      <w:pPr>
        <w:tabs>
          <w:tab w:val="left" w:pos="0"/>
          <w:tab w:val="left" w:pos="480"/>
          <w:tab w:val="left" w:pos="960"/>
          <w:tab w:val="left" w:pos="1440"/>
          <w:tab w:val="left" w:pos="2160"/>
          <w:tab w:val="left" w:pos="2760"/>
          <w:tab w:val="left" w:pos="3240"/>
          <w:tab w:val="left" w:pos="3360"/>
          <w:tab w:val="left" w:pos="8160"/>
        </w:tabs>
        <w:spacing w:line="192" w:lineRule="auto"/>
        <w:rPr>
          <w:color w:val="FF0000"/>
        </w:rPr>
      </w:pPr>
    </w:p>
    <w:p w:rsidR="005E61C7" w:rsidRDefault="005E61C7">
      <w:pPr>
        <w:tabs>
          <w:tab w:val="left" w:pos="0"/>
          <w:tab w:val="left" w:pos="480"/>
          <w:tab w:val="left" w:pos="960"/>
          <w:tab w:val="left" w:pos="1440"/>
          <w:tab w:val="left" w:pos="2160"/>
          <w:tab w:val="left" w:pos="2760"/>
          <w:tab w:val="left" w:pos="3240"/>
          <w:tab w:val="left" w:pos="3360"/>
          <w:tab w:val="left" w:pos="8160"/>
        </w:tabs>
        <w:spacing w:line="192" w:lineRule="auto"/>
        <w:ind w:firstLine="2160"/>
        <w:rPr>
          <w:color w:val="FF0000"/>
        </w:rPr>
      </w:pPr>
      <w:r>
        <w:rPr>
          <w:noProof/>
          <w:color w:val="FF0000"/>
        </w:rPr>
        <w:pict>
          <v:line id="_x0000_s1347" style="position:absolute;left:0;text-align:left;z-index:251774464;mso-position-horizontal:absolute;mso-position-horizontal-relative:text;mso-position-vertical:absolute;mso-position-vertical-relative:text" from="-7.2pt,-.15pt" to="-7.2pt,13.85pt" o:allowincell="f" strokecolor="red"/>
        </w:pict>
      </w:r>
      <w:r>
        <w:rPr>
          <w:color w:val="FF0000"/>
        </w:rPr>
        <w:t>(1)</w:t>
      </w:r>
      <w:r>
        <w:rPr>
          <w:color w:val="FF0000"/>
        </w:rPr>
        <w:tab/>
      </w:r>
      <w:r>
        <w:rPr>
          <w:color w:val="FF0000"/>
          <w:u w:val="single"/>
        </w:rPr>
        <w:t>Capitation Rates</w:t>
      </w:r>
    </w:p>
    <w:p w:rsidR="005E61C7" w:rsidRDefault="005E61C7">
      <w:pPr>
        <w:tabs>
          <w:tab w:val="left" w:pos="0"/>
          <w:tab w:val="left" w:pos="480"/>
          <w:tab w:val="left" w:pos="960"/>
          <w:tab w:val="left" w:pos="1440"/>
          <w:tab w:val="left" w:pos="2160"/>
          <w:tab w:val="left" w:pos="2760"/>
          <w:tab w:val="left" w:pos="3240"/>
          <w:tab w:val="left" w:pos="3360"/>
          <w:tab w:val="left" w:pos="8160"/>
        </w:tabs>
        <w:spacing w:line="192" w:lineRule="auto"/>
        <w:rPr>
          <w:color w:val="FF0000"/>
        </w:rPr>
      </w:pPr>
    </w:p>
    <w:p w:rsidR="005E61C7" w:rsidRDefault="005E61C7">
      <w:pPr>
        <w:tabs>
          <w:tab w:val="left" w:pos="0"/>
          <w:tab w:val="left" w:pos="480"/>
          <w:tab w:val="left" w:pos="960"/>
          <w:tab w:val="left" w:pos="1440"/>
          <w:tab w:val="left" w:pos="2160"/>
          <w:tab w:val="left" w:pos="2760"/>
          <w:tab w:val="left" w:pos="3240"/>
          <w:tab w:val="left" w:pos="3360"/>
          <w:tab w:val="left" w:pos="8160"/>
        </w:tabs>
        <w:spacing w:line="192" w:lineRule="auto"/>
        <w:ind w:firstLine="2760"/>
        <w:rPr>
          <w:color w:val="FF0000"/>
        </w:rPr>
      </w:pPr>
      <w:r>
        <w:rPr>
          <w:noProof/>
          <w:color w:val="FF0000"/>
        </w:rPr>
        <w:pict>
          <v:line id="_x0000_s1350" style="position:absolute;left:0;text-align:left;z-index:251777536;mso-position-horizontal:absolute;mso-position-horizontal-relative:text;mso-position-vertical:absolute;mso-position-vertical-relative:text" from="-7.2pt,22.6pt" to="-7.2pt,36.6pt" o:allowincell="f" strokecolor="red"/>
        </w:pict>
      </w:r>
      <w:r>
        <w:rPr>
          <w:noProof/>
          <w:color w:val="FF0000"/>
        </w:rPr>
        <w:pict>
          <v:line id="_x0000_s1349" style="position:absolute;left:0;text-align:left;z-index:251776512;mso-position-horizontal:absolute;mso-position-horizontal-relative:text;mso-position-vertical:absolute;mso-position-vertical-relative:text" from="-7.2pt,11.15pt" to="-7.2pt,25.15pt" o:allowincell="f" strokecolor="red"/>
        </w:pict>
      </w:r>
      <w:r>
        <w:rPr>
          <w:noProof/>
          <w:color w:val="FF0000"/>
        </w:rPr>
        <w:pict>
          <v:line id="_x0000_s1348" style="position:absolute;left:0;text-align:left;z-index:251775488;mso-position-horizontal:absolute;mso-position-horizontal-relative:text;mso-position-vertical:absolute;mso-position-vertical-relative:text" from="-7.2pt,-.25pt" to="-7.2pt,13.75pt" o:allowincell="f" strokecolor="red"/>
        </w:pict>
      </w:r>
      <w:r>
        <w:rPr>
          <w:color w:val="FF0000"/>
        </w:rPr>
        <w:t>(a)</w:t>
      </w:r>
      <w:r>
        <w:rPr>
          <w:color w:val="FF0000"/>
        </w:rPr>
        <w:tab/>
      </w:r>
      <w:r>
        <w:rPr>
          <w:color w:val="FF0000"/>
          <w:u w:val="single"/>
        </w:rPr>
        <w:t>Upper Payment Limit</w:t>
      </w:r>
      <w:r>
        <w:rPr>
          <w:color w:val="FF0000"/>
        </w:rPr>
        <w:t>.--Payments under capitation contracts may not exceed the upper payment limits for prepaid capitation contracts found at 42 CFR 447.361 and 447.362.  These limits are discussed in subsection A.1.b. of §2108.</w:t>
      </w:r>
    </w:p>
    <w:p w:rsidR="005E61C7" w:rsidRDefault="005E61C7">
      <w:pPr>
        <w:tabs>
          <w:tab w:val="left" w:pos="0"/>
          <w:tab w:val="left" w:pos="480"/>
          <w:tab w:val="left" w:pos="960"/>
          <w:tab w:val="left" w:pos="1440"/>
          <w:tab w:val="left" w:pos="2160"/>
          <w:tab w:val="left" w:pos="2760"/>
          <w:tab w:val="left" w:pos="3240"/>
          <w:tab w:val="left" w:pos="3360"/>
          <w:tab w:val="left" w:pos="8160"/>
        </w:tabs>
        <w:spacing w:line="192" w:lineRule="auto"/>
        <w:rPr>
          <w:color w:val="FF0000"/>
        </w:rPr>
      </w:pPr>
    </w:p>
    <w:p w:rsidR="005E61C7" w:rsidRDefault="005E61C7">
      <w:pPr>
        <w:tabs>
          <w:tab w:val="left" w:pos="0"/>
          <w:tab w:val="left" w:pos="480"/>
          <w:tab w:val="left" w:pos="960"/>
          <w:tab w:val="left" w:pos="1440"/>
          <w:tab w:val="left" w:pos="2160"/>
          <w:tab w:val="left" w:pos="2760"/>
          <w:tab w:val="left" w:pos="3240"/>
          <w:tab w:val="left" w:pos="3360"/>
          <w:tab w:val="left" w:pos="8160"/>
        </w:tabs>
        <w:spacing w:line="192" w:lineRule="auto"/>
        <w:ind w:firstLine="2760"/>
        <w:rPr>
          <w:color w:val="FF0000"/>
        </w:rPr>
      </w:pPr>
      <w:r>
        <w:rPr>
          <w:noProof/>
          <w:color w:val="FF0000"/>
        </w:rPr>
        <w:pict>
          <v:line id="_x0000_s1360" style="position:absolute;left:0;text-align:left;z-index:251787776;mso-position-horizontal:absolute;mso-position-horizontal-relative:text;mso-position-vertical:absolute;mso-position-vertical-relative:text" from="-7.2pt,99.55pt" to="-7.2pt,113.55pt" o:allowincell="f" strokecolor="red"/>
        </w:pict>
      </w:r>
      <w:r>
        <w:rPr>
          <w:noProof/>
          <w:color w:val="FF0000"/>
        </w:rPr>
        <w:pict>
          <v:line id="_x0000_s1359" style="position:absolute;left:0;text-align:left;z-index:251786752;mso-position-horizontal:absolute;mso-position-horizontal-relative:text;mso-position-vertical:absolute;mso-position-vertical-relative:text" from="-7.2pt,88.15pt" to="-7.2pt,102.15pt" o:allowincell="f" strokecolor="red"/>
        </w:pict>
      </w:r>
      <w:r>
        <w:rPr>
          <w:noProof/>
          <w:color w:val="FF0000"/>
        </w:rPr>
        <w:pict>
          <v:line id="_x0000_s1358" style="position:absolute;left:0;text-align:left;z-index:251785728;mso-position-horizontal:absolute;mso-position-horizontal-relative:text;mso-position-vertical:absolute;mso-position-vertical-relative:text" from="-7.2pt,77.6pt" to="-7.2pt,91.6pt" o:allowincell="f" strokecolor="red"/>
        </w:pict>
      </w:r>
      <w:r>
        <w:rPr>
          <w:noProof/>
          <w:color w:val="FF0000"/>
        </w:rPr>
        <w:pict>
          <v:line id="_x0000_s1357" style="position:absolute;left:0;text-align:left;z-index:251784704;mso-position-horizontal:absolute;mso-position-horizontal-relative:text;mso-position-vertical:absolute;mso-position-vertical-relative:text" from="-7.2pt,66.2pt" to="-7.2pt,80.2pt" o:allowincell="f" strokecolor="red"/>
        </w:pict>
      </w:r>
      <w:r>
        <w:rPr>
          <w:noProof/>
          <w:color w:val="FF0000"/>
        </w:rPr>
        <w:pict>
          <v:line id="_x0000_s1356" style="position:absolute;left:0;text-align:left;z-index:251783680;mso-position-horizontal:absolute;mso-position-horizontal-relative:text;mso-position-vertical:absolute;mso-position-vertical-relative:text" from="-7.2pt,55.65pt" to="-7.2pt,69.65pt" o:allowincell="f" strokecolor="red"/>
        </w:pict>
      </w:r>
      <w:r>
        <w:rPr>
          <w:noProof/>
          <w:color w:val="FF0000"/>
        </w:rPr>
        <w:pict>
          <v:line id="_x0000_s1355" style="position:absolute;left:0;text-align:left;z-index:251782656;mso-position-horizontal:absolute;mso-position-horizontal-relative:text;mso-position-vertical:absolute;mso-position-vertical-relative:text" from="-7.2pt,44.25pt" to="-7.2pt,58.25pt" o:allowincell="f" strokecolor="red"/>
        </w:pict>
      </w:r>
      <w:r>
        <w:rPr>
          <w:noProof/>
          <w:color w:val="FF0000"/>
        </w:rPr>
        <w:pict>
          <v:line id="_x0000_s1354" style="position:absolute;left:0;text-align:left;z-index:251781632;mso-position-horizontal:absolute;mso-position-horizontal-relative:text;mso-position-vertical:absolute;mso-position-vertical-relative:text" from="-7.2pt,32.8pt" to="-7.2pt,46.8pt" o:allowincell="f" strokecolor="red"/>
        </w:pict>
      </w:r>
      <w:r>
        <w:rPr>
          <w:noProof/>
          <w:color w:val="FF0000"/>
        </w:rPr>
        <w:pict>
          <v:line id="_x0000_s1353" style="position:absolute;left:0;text-align:left;z-index:251780608;mso-position-horizontal:absolute;mso-position-horizontal-relative:text;mso-position-vertical:absolute;mso-position-vertical-relative:text" from="-7.2pt,22.3pt" to="-7.2pt,36.3pt" o:allowincell="f" strokecolor="red"/>
        </w:pict>
      </w:r>
      <w:r>
        <w:rPr>
          <w:noProof/>
          <w:color w:val="FF0000"/>
        </w:rPr>
        <w:pict>
          <v:line id="_x0000_s1352" style="position:absolute;left:0;text-align:left;z-index:251779584;mso-position-horizontal:absolute;mso-position-horizontal-relative:text;mso-position-vertical:absolute;mso-position-vertical-relative:text" from="-7.2pt,10.85pt" to="-7.2pt,24.85pt" o:allowincell="f" strokecolor="red"/>
        </w:pict>
      </w:r>
      <w:r>
        <w:rPr>
          <w:noProof/>
          <w:color w:val="FF0000"/>
        </w:rPr>
        <w:pict>
          <v:line id="_x0000_s1351" style="position:absolute;left:0;text-align:left;z-index:251778560;mso-position-horizontal:absolute;mso-position-horizontal-relative:text;mso-position-vertical:absolute;mso-position-vertical-relative:text" from="-7.2pt,.35pt" to="-7.2pt,14.35pt" o:allowincell="f" strokecolor="red"/>
        </w:pict>
      </w:r>
      <w:r>
        <w:rPr>
          <w:color w:val="FF0000"/>
        </w:rPr>
        <w:t>(b)</w:t>
      </w:r>
      <w:r>
        <w:rPr>
          <w:color w:val="FF0000"/>
        </w:rPr>
        <w:tab/>
      </w:r>
      <w:r>
        <w:rPr>
          <w:color w:val="FF0000"/>
          <w:u w:val="single"/>
        </w:rPr>
        <w:t>Actuarial Basis</w:t>
      </w:r>
      <w:r>
        <w:rPr>
          <w:color w:val="FF0000"/>
        </w:rPr>
        <w:t>.--The actuarial basis for the capitation rates must be specified in the contract, and in the waiver application, and there must be a demonstration that payments to the contractor will be on an actuarially sound basis. The capitation rates must be specified in the waiver application.  Specifying the "actuarial basis" of the capitation rate means providing a description of the methodology the State uses to determine its capitation rate(s).  Among the possible methods a State might</w:t>
      </w:r>
      <w:r>
        <w:rPr>
          <w:color w:val="FF0000"/>
        </w:rPr>
        <w:t xml:space="preserve"> use are: a percentage of the upper payment limit (e.g., see Exhibit 2, last step); a budget-based rate (e.g., the HMO’s cost); and the contractor’s community rate (i.e., if it is a Federally qualified HMO) with adjustments as appropriate (e.g., for the scope of services in the State’s contract and the utilization characteristics of the Medicaid enrollees).</w:t>
      </w:r>
    </w:p>
    <w:p w:rsidR="005E61C7" w:rsidRDefault="005E61C7">
      <w:pPr>
        <w:tabs>
          <w:tab w:val="left" w:pos="0"/>
          <w:tab w:val="left" w:pos="480"/>
          <w:tab w:val="left" w:pos="960"/>
          <w:tab w:val="left" w:pos="1440"/>
          <w:tab w:val="left" w:pos="2160"/>
          <w:tab w:val="left" w:pos="2760"/>
          <w:tab w:val="left" w:pos="3240"/>
          <w:tab w:val="left" w:pos="3360"/>
          <w:tab w:val="left" w:pos="8160"/>
        </w:tabs>
        <w:spacing w:line="192" w:lineRule="auto"/>
        <w:rPr>
          <w:color w:val="FF0000"/>
        </w:rPr>
      </w:pPr>
    </w:p>
    <w:p w:rsidR="005E61C7" w:rsidRDefault="005E61C7">
      <w:pPr>
        <w:tabs>
          <w:tab w:val="left" w:pos="0"/>
          <w:tab w:val="left" w:pos="480"/>
          <w:tab w:val="left" w:pos="960"/>
          <w:tab w:val="left" w:pos="1440"/>
          <w:tab w:val="left" w:pos="2160"/>
          <w:tab w:val="left" w:pos="2760"/>
          <w:tab w:val="left" w:pos="3240"/>
          <w:tab w:val="left" w:pos="3360"/>
          <w:tab w:val="left" w:pos="8160"/>
        </w:tabs>
        <w:spacing w:line="192" w:lineRule="auto"/>
        <w:rPr>
          <w:color w:val="FF0000"/>
        </w:rPr>
      </w:pPr>
      <w:r>
        <w:rPr>
          <w:noProof/>
          <w:color w:val="FF0000"/>
        </w:rPr>
        <w:pict>
          <v:line id="_x0000_s1365" style="position:absolute;left:0;text-align:left;z-index:251792896;mso-position-horizontal:absolute;mso-position-horizontal-relative:text;mso-position-vertical:absolute;mso-position-vertical-relative:text" from="-7.2pt,44pt" to="-7.2pt,58pt" o:allowincell="f" strokecolor="red"/>
        </w:pict>
      </w:r>
      <w:r>
        <w:rPr>
          <w:noProof/>
          <w:color w:val="FF0000"/>
        </w:rPr>
        <w:pict>
          <v:line id="_x0000_s1364" style="position:absolute;left:0;text-align:left;z-index:251791872;mso-position-horizontal:absolute;mso-position-horizontal-relative:text;mso-position-vertical:absolute;mso-position-vertical-relative:text" from="-7.2pt,33.45pt" to="-7.2pt,47.45pt" o:allowincell="f" strokecolor="red"/>
        </w:pict>
      </w:r>
      <w:r>
        <w:rPr>
          <w:noProof/>
          <w:color w:val="FF0000"/>
        </w:rPr>
        <w:pict>
          <v:line id="_x0000_s1363" style="position:absolute;left:0;text-align:left;z-index:251790848;mso-position-horizontal:absolute;mso-position-horizontal-relative:text;mso-position-vertical:absolute;mso-position-vertical-relative:text" from="-7.2pt,22.05pt" to="-7.2pt,36.05pt" o:allowincell="f" strokecolor="red"/>
        </w:pict>
      </w:r>
      <w:r>
        <w:rPr>
          <w:noProof/>
          <w:color w:val="FF0000"/>
        </w:rPr>
        <w:pict>
          <v:line id="_x0000_s1362" style="position:absolute;left:0;text-align:left;z-index:251789824;mso-position-horizontal:absolute;mso-position-horizontal-relative:text;mso-position-vertical:absolute;mso-position-vertical-relative:text" from="-7.2pt,11.5pt" to="-7.2pt,25.5pt" o:allowincell="f" strokecolor="red"/>
        </w:pict>
      </w:r>
      <w:r>
        <w:rPr>
          <w:noProof/>
          <w:color w:val="FF0000"/>
        </w:rPr>
        <w:pict>
          <v:line id="_x0000_s1361" style="position:absolute;left:0;text-align:left;z-index:251788800;mso-position-horizontal:absolute;mso-position-horizontal-relative:text;mso-position-vertical:absolute;mso-position-vertical-relative:text" from="-7.2pt,.1pt" to="-7.2pt,14.1pt" o:allowincell="f" strokecolor="red"/>
        </w:pict>
      </w:r>
      <w:r>
        <w:rPr>
          <w:color w:val="FF0000"/>
        </w:rPr>
        <w:t>You may use other methods as well.  If there are adjustments for stop-loss and reinsurance arrangements, the actuarial basis for these adjustments should be documented.  The important things to remember are that the rate methodology must be specified and there must be a demonstration that the rates do not exceed the upper payment limit, unless a waiver is granted of §1902 (a)(30).</w:t>
      </w:r>
    </w:p>
    <w:p w:rsidR="005E61C7" w:rsidRDefault="005E61C7">
      <w:pPr>
        <w:tabs>
          <w:tab w:val="left" w:pos="0"/>
          <w:tab w:val="left" w:pos="480"/>
          <w:tab w:val="left" w:pos="960"/>
          <w:tab w:val="left" w:pos="1440"/>
          <w:tab w:val="left" w:pos="2160"/>
          <w:tab w:val="left" w:pos="2760"/>
          <w:tab w:val="left" w:pos="3240"/>
          <w:tab w:val="left" w:pos="3360"/>
          <w:tab w:val="left" w:pos="8160"/>
        </w:tabs>
        <w:spacing w:line="192" w:lineRule="auto"/>
        <w:rPr>
          <w:color w:val="FF0000"/>
        </w:rPr>
      </w:pPr>
    </w:p>
    <w:p w:rsidR="005E61C7" w:rsidRDefault="005E61C7">
      <w:pPr>
        <w:tabs>
          <w:tab w:val="left" w:pos="0"/>
          <w:tab w:val="left" w:pos="480"/>
          <w:tab w:val="left" w:pos="960"/>
          <w:tab w:val="left" w:pos="1440"/>
          <w:tab w:val="left" w:pos="2160"/>
          <w:tab w:val="left" w:pos="2760"/>
          <w:tab w:val="left" w:pos="3240"/>
          <w:tab w:val="left" w:pos="3360"/>
          <w:tab w:val="left" w:pos="8160"/>
        </w:tabs>
        <w:spacing w:line="192" w:lineRule="auto"/>
        <w:ind w:firstLine="2760"/>
        <w:rPr>
          <w:color w:val="FF0000"/>
        </w:rPr>
      </w:pPr>
      <w:r>
        <w:rPr>
          <w:noProof/>
          <w:color w:val="FF0000"/>
        </w:rPr>
        <w:pict>
          <v:line id="_x0000_s1371" style="position:absolute;left:0;text-align:left;z-index:251799040;mso-position-horizontal:absolute;mso-position-horizontal-relative:text;mso-position-vertical:absolute;mso-position-vertical-relative:text" from="-7.2pt,55pt" to="-7.2pt,69pt" o:allowincell="f" strokecolor="red"/>
        </w:pict>
      </w:r>
      <w:r>
        <w:rPr>
          <w:noProof/>
          <w:color w:val="FF0000"/>
        </w:rPr>
        <w:pict>
          <v:line id="_x0000_s1370" style="position:absolute;left:0;text-align:left;z-index:251798016;mso-position-horizontal:absolute;mso-position-horizontal-relative:text;mso-position-vertical:absolute;mso-position-vertical-relative:text" from="-7.2pt,44.5pt" to="-7.2pt,58.5pt" o:allowincell="f" strokecolor="red"/>
        </w:pict>
      </w:r>
      <w:r>
        <w:rPr>
          <w:noProof/>
          <w:color w:val="FF0000"/>
        </w:rPr>
        <w:pict>
          <v:line id="_x0000_s1369" style="position:absolute;left:0;text-align:left;z-index:251796992;mso-position-horizontal:absolute;mso-position-horizontal-relative:text;mso-position-vertical:absolute;mso-position-vertical-relative:text" from="-7.2pt,33.05pt" to="-7.2pt,47.05pt" o:allowincell="f" strokecolor="red"/>
        </w:pict>
      </w:r>
      <w:r>
        <w:rPr>
          <w:noProof/>
          <w:color w:val="FF0000"/>
        </w:rPr>
        <w:pict>
          <v:line id="_x0000_s1368" style="position:absolute;left:0;text-align:left;z-index:251795968;mso-position-horizontal:absolute;mso-position-horizontal-relative:text;mso-position-vertical:absolute;mso-position-vertical-relative:text" from="-7.2pt,22.55pt" to="-7.2pt,36.55pt" o:allowincell="f" strokecolor="red"/>
        </w:pict>
      </w:r>
      <w:r>
        <w:rPr>
          <w:noProof/>
          <w:color w:val="FF0000"/>
        </w:rPr>
        <w:pict>
          <v:line id="_x0000_s1367" style="position:absolute;left:0;text-align:left;z-index:251794944;mso-position-horizontal:absolute;mso-position-horizontal-relative:text;mso-position-vertical:absolute;mso-position-vertical-relative:text" from="-7.2pt,11.1pt" to="-7.2pt,25.1pt" o:allowincell="f" strokecolor="red"/>
        </w:pict>
      </w:r>
      <w:r>
        <w:rPr>
          <w:noProof/>
          <w:color w:val="FF0000"/>
        </w:rPr>
        <w:pict>
          <v:line id="_x0000_s1366" style="position:absolute;left:0;text-align:left;z-index:251793920;mso-position-horizontal:absolute;mso-position-horizontal-relative:text;mso-position-vertical:absolute;mso-position-vertical-relative:text" from="-7.2pt,-.3pt" to="-7.2pt,13.7pt" o:allowincell="f" strokecolor="red"/>
        </w:pict>
      </w:r>
      <w:r>
        <w:rPr>
          <w:color w:val="FF0000"/>
        </w:rPr>
        <w:t>(c)</w:t>
      </w:r>
      <w:r>
        <w:rPr>
          <w:color w:val="FF0000"/>
        </w:rPr>
        <w:tab/>
      </w:r>
      <w:r>
        <w:rPr>
          <w:color w:val="FF0000"/>
          <w:u w:val="single"/>
        </w:rPr>
        <w:t>Actuarial Soundness</w:t>
      </w:r>
      <w:r>
        <w:rPr>
          <w:color w:val="FF0000"/>
        </w:rPr>
        <w:t xml:space="preserve">.-- Although the law and regulations do not specifically require that an actuary be used for demonstrating the actuarial soundness of payments the State makes, this demonstration can be made most easily if the proposal indicates that the payment basis was calculated by an actuary or if an actuary certifies the soundness of the basis for determining the payments.  If you do not use an actuary in either of these ways, describe, with appropriate documentation, why you believe State </w:t>
      </w:r>
      <w:r>
        <w:rPr>
          <w:color w:val="FF0000"/>
        </w:rPr>
        <w:t>payments will be on an actuarially sound basis.</w:t>
      </w:r>
    </w:p>
    <w:p w:rsidR="005E61C7" w:rsidRDefault="005E61C7">
      <w:pPr>
        <w:tabs>
          <w:tab w:val="left" w:pos="0"/>
          <w:tab w:val="left" w:pos="480"/>
          <w:tab w:val="left" w:pos="960"/>
          <w:tab w:val="left" w:pos="1440"/>
          <w:tab w:val="left" w:pos="2160"/>
          <w:tab w:val="left" w:pos="2760"/>
          <w:tab w:val="left" w:pos="3240"/>
          <w:tab w:val="left" w:pos="3360"/>
          <w:tab w:val="left" w:pos="8160"/>
        </w:tabs>
        <w:spacing w:line="192" w:lineRule="auto"/>
        <w:rPr>
          <w:color w:val="FF0000"/>
        </w:rPr>
      </w:pPr>
    </w:p>
    <w:p w:rsidR="005E61C7" w:rsidRDefault="005E61C7">
      <w:pPr>
        <w:tabs>
          <w:tab w:val="left" w:pos="0"/>
          <w:tab w:val="left" w:pos="480"/>
          <w:tab w:val="left" w:pos="960"/>
          <w:tab w:val="left" w:pos="1440"/>
          <w:tab w:val="left" w:pos="2160"/>
          <w:tab w:val="left" w:pos="2760"/>
          <w:tab w:val="left" w:pos="3240"/>
          <w:tab w:val="left" w:pos="3360"/>
          <w:tab w:val="left" w:pos="8160"/>
        </w:tabs>
        <w:spacing w:line="192" w:lineRule="auto"/>
        <w:ind w:firstLine="1440"/>
        <w:rPr>
          <w:color w:val="FF0000"/>
        </w:rPr>
      </w:pPr>
      <w:r>
        <w:rPr>
          <w:noProof/>
          <w:color w:val="FF0000"/>
        </w:rPr>
        <w:pict>
          <v:line id="_x0000_s1377" style="position:absolute;left:0;text-align:left;z-index:251805184;mso-position-horizontal:absolute;mso-position-horizontal-relative:text;mso-position-vertical:absolute;mso-position-vertical-relative:text" from="-7.2pt,55.05pt" to="-7.2pt,69.05pt" o:allowincell="f" strokecolor="red"/>
        </w:pict>
      </w:r>
      <w:r>
        <w:rPr>
          <w:noProof/>
          <w:color w:val="FF0000"/>
        </w:rPr>
        <w:pict>
          <v:line id="_x0000_s1376" style="position:absolute;left:0;text-align:left;z-index:251804160;mso-position-horizontal:absolute;mso-position-horizontal-relative:text;mso-position-vertical:absolute;mso-position-vertical-relative:text" from="-7.2pt,44.5pt" to="-7.2pt,58.5pt" o:allowincell="f" strokecolor="red"/>
        </w:pict>
      </w:r>
      <w:r>
        <w:rPr>
          <w:noProof/>
          <w:color w:val="FF0000"/>
        </w:rPr>
        <w:pict>
          <v:line id="_x0000_s1375" style="position:absolute;left:0;text-align:left;z-index:251803136;mso-position-horizontal:absolute;mso-position-horizontal-relative:text;mso-position-vertical:absolute;mso-position-vertical-relative:text" from="-7.2pt,33.1pt" to="-7.2pt,47.1pt" o:allowincell="f" strokecolor="red"/>
        </w:pict>
      </w:r>
      <w:r>
        <w:rPr>
          <w:noProof/>
          <w:color w:val="FF0000"/>
        </w:rPr>
        <w:pict>
          <v:line id="_x0000_s1374" style="position:absolute;left:0;text-align:left;z-index:251802112;mso-position-horizontal:absolute;mso-position-horizontal-relative:text;mso-position-vertical:absolute;mso-position-vertical-relative:text" from="-7.2pt,22.55pt" to="-7.2pt,36.55pt" o:allowincell="f" strokecolor="red"/>
        </w:pict>
      </w:r>
      <w:r>
        <w:rPr>
          <w:noProof/>
          <w:color w:val="FF0000"/>
        </w:rPr>
        <w:pict>
          <v:line id="_x0000_s1373" style="position:absolute;left:0;text-align:left;z-index:251801088;mso-position-horizontal:absolute;mso-position-horizontal-relative:text;mso-position-vertical:absolute;mso-position-vertical-relative:text" from="-7.2pt,11.15pt" to="-7.2pt,25.15pt" o:allowincell="f" strokecolor="red"/>
        </w:pict>
      </w:r>
      <w:r>
        <w:rPr>
          <w:noProof/>
          <w:color w:val="FF0000"/>
        </w:rPr>
        <w:pict>
          <v:line id="_x0000_s1372" style="position:absolute;left:0;text-align:left;z-index:251800064;mso-position-horizontal:absolute;mso-position-horizontal-relative:text;mso-position-vertical:absolute;mso-position-vertical-relative:text" from="-7.2pt,-.3pt" to="-7.2pt,13.7pt" o:allowincell="f" strokecolor="red"/>
        </w:pict>
      </w:r>
      <w:r>
        <w:rPr>
          <w:color w:val="FF0000"/>
        </w:rPr>
        <w:t>(2)</w:t>
      </w:r>
      <w:r>
        <w:rPr>
          <w:color w:val="FF0000"/>
        </w:rPr>
        <w:tab/>
      </w:r>
      <w:r>
        <w:rPr>
          <w:color w:val="FF0000"/>
          <w:u w:val="single"/>
        </w:rPr>
        <w:t>Other Capitation Requirements</w:t>
      </w:r>
      <w:r>
        <w:rPr>
          <w:color w:val="FF0000"/>
        </w:rPr>
        <w:t>.--In support of the above requirements, indicate in the proposal that, in determining the upper payment limit and capitation rates, there are payment mechanism controls in place, to insure that all payments to the contractor and your costs are taken into account so that a valid comparison can be made between the upper payment limit and the State’s costs under the contract.  Examples of payment mechanism controls include the following:</w:t>
      </w:r>
    </w:p>
    <w:p w:rsidR="005E61C7" w:rsidRDefault="005E61C7">
      <w:pPr>
        <w:tabs>
          <w:tab w:val="left" w:pos="0"/>
          <w:tab w:val="left" w:pos="480"/>
          <w:tab w:val="left" w:pos="960"/>
          <w:tab w:val="left" w:pos="1440"/>
          <w:tab w:val="left" w:pos="2160"/>
          <w:tab w:val="left" w:pos="2760"/>
          <w:tab w:val="left" w:pos="3240"/>
          <w:tab w:val="left" w:pos="3360"/>
          <w:tab w:val="left" w:pos="8160"/>
        </w:tabs>
        <w:spacing w:line="192" w:lineRule="auto"/>
      </w:pPr>
    </w:p>
    <w:p w:rsidR="005E61C7" w:rsidRDefault="005E61C7">
      <w:pPr>
        <w:tabs>
          <w:tab w:val="left" w:pos="0"/>
          <w:tab w:val="left" w:pos="480"/>
          <w:tab w:val="left" w:pos="960"/>
          <w:tab w:val="left" w:pos="1440"/>
          <w:tab w:val="left" w:pos="2160"/>
          <w:tab w:val="left" w:pos="2760"/>
          <w:tab w:val="left" w:pos="3240"/>
          <w:tab w:val="left" w:pos="3360"/>
          <w:tab w:val="left" w:pos="8160"/>
        </w:tabs>
        <w:spacing w:line="192" w:lineRule="auto"/>
      </w:pPr>
    </w:p>
    <w:p w:rsidR="005E61C7" w:rsidRDefault="005E61C7">
      <w:pPr>
        <w:tabs>
          <w:tab w:val="left" w:pos="0"/>
          <w:tab w:val="left" w:pos="480"/>
          <w:tab w:val="left" w:pos="960"/>
          <w:tab w:val="left" w:pos="1440"/>
          <w:tab w:val="left" w:pos="2160"/>
          <w:tab w:val="left" w:pos="2760"/>
          <w:tab w:val="left" w:pos="3240"/>
          <w:tab w:val="left" w:pos="3360"/>
          <w:tab w:val="left" w:pos="8160"/>
        </w:tabs>
        <w:spacing w:line="192" w:lineRule="auto"/>
      </w:pPr>
    </w:p>
    <w:p w:rsidR="005E61C7" w:rsidRDefault="005E61C7">
      <w:pPr>
        <w:tabs>
          <w:tab w:val="left" w:pos="0"/>
          <w:tab w:val="left" w:pos="480"/>
          <w:tab w:val="left" w:pos="960"/>
          <w:tab w:val="left" w:pos="1440"/>
          <w:tab w:val="left" w:pos="2160"/>
          <w:tab w:val="left" w:pos="2760"/>
          <w:tab w:val="left" w:pos="3240"/>
          <w:tab w:val="left" w:pos="3360"/>
          <w:tab w:val="left" w:pos="8160"/>
        </w:tabs>
        <w:spacing w:line="192" w:lineRule="auto"/>
      </w:pPr>
    </w:p>
    <w:p w:rsidR="005E61C7" w:rsidRDefault="005E61C7">
      <w:pPr>
        <w:tabs>
          <w:tab w:val="left" w:pos="0"/>
          <w:tab w:val="left" w:pos="480"/>
          <w:tab w:val="left" w:pos="960"/>
          <w:tab w:val="left" w:pos="1440"/>
          <w:tab w:val="left" w:pos="2160"/>
          <w:tab w:val="left" w:pos="2760"/>
          <w:tab w:val="left" w:pos="3240"/>
          <w:tab w:val="left" w:pos="3360"/>
          <w:tab w:val="left" w:pos="8160"/>
        </w:tabs>
        <w:spacing w:line="192" w:lineRule="auto"/>
      </w:pPr>
    </w:p>
    <w:p w:rsidR="005E61C7" w:rsidRDefault="005E61C7">
      <w:pPr>
        <w:tabs>
          <w:tab w:val="left" w:pos="0"/>
          <w:tab w:val="left" w:pos="480"/>
          <w:tab w:val="left" w:pos="960"/>
          <w:tab w:val="left" w:pos="1440"/>
          <w:tab w:val="left" w:pos="2160"/>
          <w:tab w:val="left" w:pos="2760"/>
          <w:tab w:val="left" w:pos="3240"/>
          <w:tab w:val="left" w:pos="3360"/>
          <w:tab w:val="left" w:pos="8160"/>
        </w:tabs>
        <w:spacing w:line="192" w:lineRule="auto"/>
      </w:pPr>
    </w:p>
    <w:p w:rsidR="005E61C7" w:rsidRDefault="005E61C7">
      <w:pPr>
        <w:tabs>
          <w:tab w:val="left" w:pos="0"/>
          <w:tab w:val="left" w:pos="480"/>
          <w:tab w:val="left" w:pos="960"/>
          <w:tab w:val="left" w:pos="1440"/>
          <w:tab w:val="left" w:pos="2160"/>
          <w:tab w:val="left" w:pos="2760"/>
          <w:tab w:val="left" w:pos="3240"/>
          <w:tab w:val="left" w:pos="3360"/>
          <w:tab w:val="left" w:pos="8160"/>
        </w:tabs>
        <w:spacing w:line="192" w:lineRule="auto"/>
      </w:pPr>
    </w:p>
    <w:p w:rsidR="005E61C7" w:rsidRDefault="005E61C7">
      <w:pPr>
        <w:tabs>
          <w:tab w:val="left" w:pos="0"/>
          <w:tab w:val="left" w:pos="480"/>
          <w:tab w:val="left" w:pos="960"/>
          <w:tab w:val="left" w:pos="1440"/>
          <w:tab w:val="left" w:pos="2160"/>
          <w:tab w:val="left" w:pos="2760"/>
          <w:tab w:val="left" w:pos="3240"/>
          <w:tab w:val="left" w:pos="3360"/>
          <w:tab w:val="left" w:pos="8160"/>
        </w:tabs>
        <w:spacing w:line="192" w:lineRule="auto"/>
      </w:pPr>
    </w:p>
    <w:p w:rsidR="005E61C7" w:rsidRDefault="005E61C7">
      <w:pPr>
        <w:tabs>
          <w:tab w:val="left" w:pos="0"/>
          <w:tab w:val="left" w:pos="480"/>
          <w:tab w:val="left" w:pos="960"/>
          <w:tab w:val="left" w:pos="1440"/>
          <w:tab w:val="left" w:pos="2160"/>
          <w:tab w:val="left" w:pos="2760"/>
          <w:tab w:val="left" w:pos="3240"/>
          <w:tab w:val="left" w:pos="3360"/>
          <w:tab w:val="left" w:pos="8160"/>
        </w:tabs>
        <w:spacing w:line="192" w:lineRule="auto"/>
      </w:pPr>
    </w:p>
    <w:p w:rsidR="005E61C7" w:rsidRDefault="005E61C7">
      <w:pPr>
        <w:tabs>
          <w:tab w:val="left" w:pos="0"/>
          <w:tab w:val="left" w:pos="480"/>
          <w:tab w:val="left" w:pos="960"/>
          <w:tab w:val="left" w:pos="1440"/>
          <w:tab w:val="left" w:pos="2160"/>
          <w:tab w:val="left" w:pos="2760"/>
          <w:tab w:val="left" w:pos="3240"/>
          <w:tab w:val="left" w:pos="3360"/>
          <w:tab w:val="left" w:pos="8160"/>
        </w:tabs>
        <w:spacing w:line="192" w:lineRule="auto"/>
      </w:pPr>
    </w:p>
    <w:p w:rsidR="005E61C7" w:rsidRDefault="005E61C7">
      <w:pPr>
        <w:tabs>
          <w:tab w:val="left" w:pos="0"/>
          <w:tab w:val="left" w:pos="480"/>
          <w:tab w:val="left" w:pos="960"/>
          <w:tab w:val="left" w:pos="1440"/>
          <w:tab w:val="left" w:pos="2160"/>
          <w:tab w:val="left" w:pos="2760"/>
          <w:tab w:val="left" w:pos="3240"/>
          <w:tab w:val="left" w:pos="3360"/>
          <w:tab w:val="left" w:pos="8160"/>
        </w:tabs>
        <w:spacing w:line="192" w:lineRule="auto"/>
      </w:pPr>
    </w:p>
    <w:p w:rsidR="005E61C7" w:rsidRDefault="005E61C7">
      <w:pPr>
        <w:tabs>
          <w:tab w:val="left" w:pos="0"/>
          <w:tab w:val="left" w:pos="480"/>
          <w:tab w:val="left" w:pos="960"/>
          <w:tab w:val="left" w:pos="1440"/>
          <w:tab w:val="left" w:pos="2160"/>
          <w:tab w:val="left" w:pos="2760"/>
          <w:tab w:val="left" w:pos="3240"/>
          <w:tab w:val="left" w:pos="3360"/>
          <w:tab w:val="left" w:pos="8160"/>
        </w:tabs>
        <w:spacing w:line="192" w:lineRule="auto"/>
      </w:pPr>
    </w:p>
    <w:p w:rsidR="005E61C7" w:rsidRDefault="005E61C7">
      <w:pPr>
        <w:tabs>
          <w:tab w:val="left" w:pos="0"/>
          <w:tab w:val="left" w:pos="480"/>
          <w:tab w:val="left" w:pos="960"/>
          <w:tab w:val="left" w:pos="1440"/>
          <w:tab w:val="left" w:pos="2160"/>
          <w:tab w:val="left" w:pos="2760"/>
          <w:tab w:val="left" w:pos="3240"/>
          <w:tab w:val="left" w:pos="3360"/>
          <w:tab w:val="left" w:pos="8160"/>
        </w:tabs>
        <w:spacing w:line="192" w:lineRule="auto"/>
      </w:pPr>
    </w:p>
    <w:p w:rsidR="005E61C7" w:rsidRDefault="005E61C7">
      <w:pPr>
        <w:tabs>
          <w:tab w:val="right" w:pos="9360"/>
        </w:tabs>
        <w:spacing w:line="192" w:lineRule="auto"/>
      </w:pPr>
      <w:r>
        <w:t>2-82.18</w:t>
      </w:r>
      <w:r>
        <w:tab/>
        <w:t>Rev. 64</w:t>
      </w:r>
    </w:p>
    <w:p w:rsidR="005E61C7" w:rsidRDefault="005E61C7">
      <w:pPr>
        <w:spacing w:line="192" w:lineRule="auto"/>
        <w:sectPr w:rsidR="00000000">
          <w:pgSz w:w="12240" w:h="15840"/>
          <w:pgMar w:top="1080" w:right="1584" w:bottom="1080" w:left="1440" w:header="720" w:footer="720" w:gutter="0"/>
          <w:paperSrc w:first="512" w:other="512"/>
          <w:cols w:space="720"/>
          <w:noEndnote/>
        </w:sectPr>
      </w:pPr>
    </w:p>
    <w:p w:rsidR="005E61C7" w:rsidRDefault="005E61C7">
      <w:pPr>
        <w:tabs>
          <w:tab w:val="center" w:pos="4608"/>
        </w:tabs>
        <w:spacing w:line="192" w:lineRule="auto"/>
        <w:rPr>
          <w:u w:val="single"/>
        </w:rPr>
      </w:pPr>
      <w:r>
        <w:rPr>
          <w:u w:val="single"/>
        </w:rPr>
        <w:t>09-89</w:t>
      </w:r>
      <w:r>
        <w:rPr>
          <w:u w:val="single"/>
        </w:rPr>
        <w:tab/>
        <w:t>STATE ORGANIZATION AND GENERAL ADMINISTRATION</w:t>
      </w:r>
      <w:r>
        <w:rPr>
          <w:u w:val="single"/>
        </w:rPr>
        <w:tab/>
        <w:t>2108 (Cont.)</w:t>
      </w:r>
    </w:p>
    <w:p w:rsidR="005E61C7" w:rsidRDefault="005E61C7">
      <w:pPr>
        <w:tabs>
          <w:tab w:val="left" w:pos="0"/>
        </w:tabs>
        <w:spacing w:line="192" w:lineRule="auto"/>
      </w:pPr>
    </w:p>
    <w:p w:rsidR="005E61C7" w:rsidRDefault="005E61C7">
      <w:pPr>
        <w:tabs>
          <w:tab w:val="left" w:pos="0"/>
        </w:tabs>
        <w:spacing w:line="192" w:lineRule="auto"/>
      </w:pPr>
    </w:p>
    <w:p w:rsidR="005E61C7" w:rsidRDefault="005E61C7">
      <w:pPr>
        <w:tabs>
          <w:tab w:val="left" w:pos="0"/>
          <w:tab w:val="left" w:pos="480"/>
          <w:tab w:val="left" w:pos="960"/>
          <w:tab w:val="left" w:pos="1440"/>
          <w:tab w:val="left" w:pos="1920"/>
          <w:tab w:val="left" w:pos="2400"/>
          <w:tab w:val="left" w:pos="2880"/>
          <w:tab w:val="left" w:pos="3240"/>
        </w:tabs>
        <w:spacing w:line="192" w:lineRule="auto"/>
        <w:ind w:firstLine="2400"/>
        <w:rPr>
          <w:color w:val="FF0000"/>
        </w:rPr>
      </w:pPr>
      <w:r>
        <w:rPr>
          <w:noProof/>
          <w:color w:val="FF0000"/>
        </w:rPr>
        <w:pict>
          <v:line id="_x0000_s1379" style="position:absolute;left:0;text-align:left;z-index:251807232;mso-position-horizontal:absolute;mso-position-horizontal-relative:text;mso-position-vertical:absolute;mso-position-vertical-relative:text" from="-7.2pt,11.3pt" to="-7.2pt,25.3pt" o:allowincell="f" strokecolor="red"/>
        </w:pict>
      </w:r>
      <w:r>
        <w:rPr>
          <w:noProof/>
          <w:color w:val="FF0000"/>
        </w:rPr>
        <w:pict>
          <v:line id="_x0000_s1378" style="position:absolute;left:0;text-align:left;z-index:251806208;mso-position-horizontal:absolute;mso-position-horizontal-relative:text;mso-position-vertical:absolute;mso-position-vertical-relative:text" from="-7.2pt,-.1pt" to="-7.2pt,13.9pt" o:allowincell="f" strokecolor="red"/>
        </w:pict>
      </w:r>
      <w:r>
        <w:rPr>
          <w:color w:val="FF0000"/>
        </w:rPr>
        <w:t>(a)</w:t>
      </w:r>
      <w:r>
        <w:rPr>
          <w:color w:val="FF0000"/>
        </w:rPr>
        <w:tab/>
        <w:t>Identification of areas where you and  the contractor share financial responsibility;</w:t>
      </w:r>
    </w:p>
    <w:p w:rsidR="005E61C7" w:rsidRDefault="005E61C7">
      <w:pPr>
        <w:tabs>
          <w:tab w:val="left" w:pos="0"/>
          <w:tab w:val="left" w:pos="480"/>
          <w:tab w:val="left" w:pos="960"/>
          <w:tab w:val="left" w:pos="1440"/>
          <w:tab w:val="left" w:pos="1920"/>
          <w:tab w:val="left" w:pos="2400"/>
          <w:tab w:val="left" w:pos="2880"/>
          <w:tab w:val="left" w:pos="3240"/>
        </w:tabs>
        <w:spacing w:line="192" w:lineRule="auto"/>
        <w:rPr>
          <w:color w:val="FF0000"/>
        </w:rPr>
      </w:pPr>
    </w:p>
    <w:p w:rsidR="005E61C7" w:rsidRDefault="005E61C7">
      <w:pPr>
        <w:tabs>
          <w:tab w:val="left" w:pos="0"/>
          <w:tab w:val="left" w:pos="480"/>
          <w:tab w:val="left" w:pos="960"/>
          <w:tab w:val="left" w:pos="1440"/>
          <w:tab w:val="left" w:pos="1920"/>
          <w:tab w:val="left" w:pos="2400"/>
          <w:tab w:val="left" w:pos="2880"/>
          <w:tab w:val="left" w:pos="3240"/>
        </w:tabs>
        <w:spacing w:line="192" w:lineRule="auto"/>
        <w:ind w:firstLine="2400"/>
        <w:rPr>
          <w:color w:val="FF0000"/>
        </w:rPr>
      </w:pPr>
      <w:r>
        <w:rPr>
          <w:noProof/>
          <w:color w:val="FF0000"/>
        </w:rPr>
        <w:pict>
          <v:line id="_x0000_s1381" style="position:absolute;left:0;text-align:left;z-index:251809280;mso-position-horizontal:absolute;mso-position-horizontal-relative:text;mso-position-vertical:absolute;mso-position-vertical-relative:text" from="-7.2pt,11.5pt" to="-7.2pt,25.5pt" o:allowincell="f" strokecolor="red"/>
        </w:pict>
      </w:r>
      <w:r>
        <w:rPr>
          <w:noProof/>
          <w:color w:val="FF0000"/>
        </w:rPr>
        <w:pict>
          <v:line id="_x0000_s1380" style="position:absolute;left:0;text-align:left;z-index:251808256;mso-position-horizontal:absolute;mso-position-horizontal-relative:text;mso-position-vertical:absolute;mso-position-vertical-relative:text" from="-7.2pt,.1pt" to="-7.2pt,14.1pt" o:allowincell="f" strokecolor="red"/>
        </w:pict>
      </w:r>
      <w:r>
        <w:rPr>
          <w:color w:val="FF0000"/>
        </w:rPr>
        <w:t>(b)</w:t>
      </w:r>
      <w:r>
        <w:rPr>
          <w:color w:val="FF0000"/>
        </w:rPr>
        <w:tab/>
        <w:t>Systems to avoid duplicate payments (e.g. FFS providers billing for services covered by the capitation payments);</w:t>
      </w:r>
    </w:p>
    <w:p w:rsidR="005E61C7" w:rsidRDefault="005E61C7">
      <w:pPr>
        <w:tabs>
          <w:tab w:val="left" w:pos="0"/>
          <w:tab w:val="left" w:pos="480"/>
          <w:tab w:val="left" w:pos="960"/>
          <w:tab w:val="left" w:pos="1440"/>
          <w:tab w:val="left" w:pos="1920"/>
          <w:tab w:val="left" w:pos="2400"/>
          <w:tab w:val="left" w:pos="2880"/>
          <w:tab w:val="left" w:pos="3240"/>
        </w:tabs>
        <w:spacing w:line="192" w:lineRule="auto"/>
        <w:rPr>
          <w:color w:val="FF0000"/>
        </w:rPr>
      </w:pPr>
    </w:p>
    <w:p w:rsidR="005E61C7" w:rsidRDefault="005E61C7">
      <w:pPr>
        <w:tabs>
          <w:tab w:val="left" w:pos="0"/>
          <w:tab w:val="left" w:pos="480"/>
          <w:tab w:val="left" w:pos="960"/>
          <w:tab w:val="left" w:pos="1440"/>
          <w:tab w:val="left" w:pos="1920"/>
          <w:tab w:val="left" w:pos="2400"/>
          <w:tab w:val="left" w:pos="2880"/>
          <w:tab w:val="left" w:pos="3240"/>
        </w:tabs>
        <w:spacing w:line="192" w:lineRule="auto"/>
        <w:ind w:firstLine="2400"/>
        <w:rPr>
          <w:color w:val="FF0000"/>
        </w:rPr>
      </w:pPr>
      <w:r>
        <w:rPr>
          <w:noProof/>
          <w:color w:val="FF0000"/>
        </w:rPr>
        <w:pict>
          <v:line id="_x0000_s1384" style="position:absolute;left:0;text-align:left;z-index:251812352;mso-position-horizontal:absolute;mso-position-horizontal-relative:text;mso-position-vertical:absolute;mso-position-vertical-relative:text" from="-7.2pt,22.3pt" to="-7.2pt,36.3pt" o:allowincell="f" strokecolor="red"/>
        </w:pict>
      </w:r>
      <w:r>
        <w:rPr>
          <w:noProof/>
          <w:color w:val="FF0000"/>
        </w:rPr>
        <w:pict>
          <v:line id="_x0000_s1383" style="position:absolute;left:0;text-align:left;z-index:251811328;mso-position-horizontal:absolute;mso-position-horizontal-relative:text;mso-position-vertical:absolute;mso-position-vertical-relative:text" from="-7.2pt,10.9pt" to="-7.2pt,24.9pt" o:allowincell="f" strokecolor="red"/>
        </w:pict>
      </w:r>
      <w:r>
        <w:rPr>
          <w:noProof/>
          <w:color w:val="FF0000"/>
        </w:rPr>
        <w:pict>
          <v:line id="_x0000_s1382" style="position:absolute;left:0;text-align:left;z-index:251810304;mso-position-horizontal:absolute;mso-position-horizontal-relative:text;mso-position-vertical:absolute;mso-position-vertical-relative:text" from="-7.2pt,.35pt" to="-7.2pt,14.35pt" o:allowincell="f" strokecolor="red"/>
        </w:pict>
      </w:r>
      <w:r>
        <w:rPr>
          <w:color w:val="FF0000"/>
        </w:rPr>
        <w:t>(c)</w:t>
      </w:r>
      <w:r>
        <w:rPr>
          <w:color w:val="FF0000"/>
        </w:rPr>
        <w:tab/>
        <w:t>Reporting basis for costs reported for non-capitation payments you make in addition to your capitation payments (e.g. State reinsurance for costs over a specified amount); and</w:t>
      </w:r>
    </w:p>
    <w:p w:rsidR="005E61C7" w:rsidRDefault="005E61C7">
      <w:pPr>
        <w:tabs>
          <w:tab w:val="left" w:pos="0"/>
          <w:tab w:val="left" w:pos="480"/>
          <w:tab w:val="left" w:pos="960"/>
          <w:tab w:val="left" w:pos="1440"/>
          <w:tab w:val="left" w:pos="1920"/>
          <w:tab w:val="left" w:pos="2400"/>
          <w:tab w:val="left" w:pos="2880"/>
          <w:tab w:val="left" w:pos="3240"/>
        </w:tabs>
        <w:spacing w:line="192" w:lineRule="auto"/>
        <w:rPr>
          <w:color w:val="FF0000"/>
        </w:rPr>
      </w:pPr>
    </w:p>
    <w:p w:rsidR="005E61C7" w:rsidRDefault="005E61C7">
      <w:pPr>
        <w:tabs>
          <w:tab w:val="left" w:pos="0"/>
          <w:tab w:val="left" w:pos="480"/>
          <w:tab w:val="left" w:pos="960"/>
          <w:tab w:val="left" w:pos="1440"/>
          <w:tab w:val="left" w:pos="1920"/>
          <w:tab w:val="left" w:pos="2400"/>
          <w:tab w:val="left" w:pos="2880"/>
          <w:tab w:val="left" w:pos="3240"/>
        </w:tabs>
        <w:spacing w:line="192" w:lineRule="auto"/>
        <w:ind w:firstLine="2400"/>
        <w:rPr>
          <w:color w:val="FF0000"/>
        </w:rPr>
      </w:pPr>
      <w:r>
        <w:rPr>
          <w:noProof/>
          <w:color w:val="FF0000"/>
        </w:rPr>
        <w:pict>
          <v:line id="_x0000_s1386" style="position:absolute;left:0;text-align:left;z-index:251814400;mso-position-horizontal:absolute;mso-position-horizontal-relative:text;mso-position-vertical:absolute;mso-position-vertical-relative:text" from="-7.2pt,11.55pt" to="-7.2pt,25.55pt" o:allowincell="f" strokecolor="red"/>
        </w:pict>
      </w:r>
      <w:r>
        <w:rPr>
          <w:noProof/>
          <w:color w:val="FF0000"/>
        </w:rPr>
        <w:pict>
          <v:line id="_x0000_s1385" style="position:absolute;left:0;text-align:left;z-index:251813376;mso-position-horizontal:absolute;mso-position-horizontal-relative:text;mso-position-vertical:absolute;mso-position-vertical-relative:text" from="-7.2pt,.1pt" to="-7.2pt,14.1pt" o:allowincell="f" strokecolor="red"/>
        </w:pict>
      </w:r>
      <w:r>
        <w:rPr>
          <w:color w:val="FF0000"/>
        </w:rPr>
        <w:t>(d)</w:t>
      </w:r>
      <w:r>
        <w:rPr>
          <w:color w:val="FF0000"/>
        </w:rPr>
        <w:tab/>
        <w:t>Identification and allocation of State payments under its FFS payment system for emergency services furnished to the contractor’s enrollees.</w:t>
      </w:r>
    </w:p>
    <w:p w:rsidR="005E61C7" w:rsidRDefault="005E61C7">
      <w:pPr>
        <w:tabs>
          <w:tab w:val="left" w:pos="0"/>
          <w:tab w:val="left" w:pos="480"/>
          <w:tab w:val="left" w:pos="960"/>
          <w:tab w:val="left" w:pos="1440"/>
          <w:tab w:val="left" w:pos="1920"/>
          <w:tab w:val="left" w:pos="2400"/>
          <w:tab w:val="left" w:pos="2880"/>
          <w:tab w:val="left" w:pos="3240"/>
        </w:tabs>
        <w:spacing w:line="192" w:lineRule="auto"/>
        <w:rPr>
          <w:color w:val="FF0000"/>
        </w:rPr>
      </w:pPr>
    </w:p>
    <w:p w:rsidR="005E61C7" w:rsidRDefault="005E61C7">
      <w:pPr>
        <w:tabs>
          <w:tab w:val="left" w:pos="0"/>
          <w:tab w:val="left" w:pos="480"/>
          <w:tab w:val="left" w:pos="960"/>
          <w:tab w:val="left" w:pos="1440"/>
          <w:tab w:val="left" w:pos="1920"/>
          <w:tab w:val="left" w:pos="2400"/>
          <w:tab w:val="left" w:pos="2880"/>
          <w:tab w:val="left" w:pos="3240"/>
        </w:tabs>
        <w:spacing w:line="192" w:lineRule="auto"/>
        <w:ind w:firstLine="480"/>
        <w:rPr>
          <w:color w:val="FF0000"/>
        </w:rPr>
      </w:pPr>
      <w:r>
        <w:rPr>
          <w:noProof/>
          <w:color w:val="FF0000"/>
        </w:rPr>
        <w:pict>
          <v:line id="_x0000_s1391" style="position:absolute;left:0;text-align:left;z-index:251819520;mso-position-horizontal:absolute;mso-position-horizontal-relative:text;mso-position-vertical:absolute;mso-position-vertical-relative:text" from="-7.2pt,44.25pt" to="-7.2pt,58.25pt" o:allowincell="f" strokecolor="red"/>
        </w:pict>
      </w:r>
      <w:r>
        <w:rPr>
          <w:noProof/>
          <w:color w:val="FF0000"/>
        </w:rPr>
        <w:pict>
          <v:line id="_x0000_s1390" style="position:absolute;left:0;text-align:left;z-index:251818496;mso-position-horizontal:absolute;mso-position-horizontal-relative:text;mso-position-vertical:absolute;mso-position-vertical-relative:text" from="-7.2pt,32.8pt" to="-7.2pt,46.8pt" o:allowincell="f" strokecolor="red"/>
        </w:pict>
      </w:r>
      <w:r>
        <w:rPr>
          <w:noProof/>
          <w:color w:val="FF0000"/>
        </w:rPr>
        <w:pict>
          <v:line id="_x0000_s1389" style="position:absolute;left:0;text-align:left;z-index:251817472;mso-position-horizontal:absolute;mso-position-horizontal-relative:text;mso-position-vertical:absolute;mso-position-vertical-relative:text" from="-7.2pt,22.3pt" to="-7.2pt,36.3pt" o:allowincell="f" strokecolor="red"/>
        </w:pict>
      </w:r>
      <w:r>
        <w:rPr>
          <w:noProof/>
          <w:color w:val="FF0000"/>
        </w:rPr>
        <w:pict>
          <v:line id="_x0000_s1388" style="position:absolute;left:0;text-align:left;z-index:251816448;mso-position-horizontal:absolute;mso-position-horizontal-relative:text;mso-position-vertical:absolute;mso-position-vertical-relative:text" from="-7.2pt,10.85pt" to="-7.2pt,24.85pt" o:allowincell="f" strokecolor="red"/>
        </w:pict>
      </w:r>
      <w:r>
        <w:rPr>
          <w:noProof/>
          <w:color w:val="FF0000"/>
        </w:rPr>
        <w:pict>
          <v:line id="_x0000_s1387" style="position:absolute;left:0;text-align:left;z-index:251815424;mso-position-horizontal:absolute;mso-position-horizontal-relative:text;mso-position-vertical:absolute;mso-position-vertical-relative:text" from="-7.2pt,.35pt" to="-7.2pt,14.35pt" o:allowincell="f" strokecolor="red"/>
        </w:pict>
      </w:r>
      <w:r>
        <w:rPr>
          <w:color w:val="FF0000"/>
        </w:rPr>
        <w:t>B.</w:t>
      </w:r>
      <w:r>
        <w:rPr>
          <w:color w:val="FF0000"/>
        </w:rPr>
        <w:tab/>
      </w:r>
      <w:r>
        <w:rPr>
          <w:color w:val="FF0000"/>
          <w:u w:val="single"/>
        </w:rPr>
        <w:t>Recipient Access to Services and Quality of Care</w:t>
      </w:r>
      <w:r>
        <w:rPr>
          <w:color w:val="FF0000"/>
        </w:rPr>
        <w:t>.--A waiver program under §1915(b) may not substantially impair a recipient’s access to services of adequate quality.  Your request for waiver must provide sufficient documentation to assure an adequate amount of services during reasonable time periods and within reasonable geographic distance of the residence of participating Medicaid recipients.  It must also show that  access to emergency services is assured.</w:t>
      </w:r>
    </w:p>
    <w:p w:rsidR="005E61C7" w:rsidRDefault="005E61C7">
      <w:pPr>
        <w:tabs>
          <w:tab w:val="left" w:pos="0"/>
          <w:tab w:val="left" w:pos="480"/>
          <w:tab w:val="left" w:pos="960"/>
          <w:tab w:val="left" w:pos="1440"/>
          <w:tab w:val="left" w:pos="1920"/>
          <w:tab w:val="left" w:pos="2400"/>
          <w:tab w:val="left" w:pos="2880"/>
          <w:tab w:val="left" w:pos="3240"/>
        </w:tabs>
        <w:spacing w:line="192" w:lineRule="auto"/>
        <w:rPr>
          <w:color w:val="FF0000"/>
        </w:rPr>
      </w:pPr>
    </w:p>
    <w:p w:rsidR="005E61C7" w:rsidRDefault="005E61C7">
      <w:pPr>
        <w:tabs>
          <w:tab w:val="left" w:pos="0"/>
          <w:tab w:val="left" w:pos="480"/>
          <w:tab w:val="left" w:pos="960"/>
          <w:tab w:val="left" w:pos="1440"/>
          <w:tab w:val="left" w:pos="1920"/>
          <w:tab w:val="left" w:pos="2400"/>
          <w:tab w:val="left" w:pos="2880"/>
          <w:tab w:val="left" w:pos="3240"/>
        </w:tabs>
        <w:spacing w:line="192" w:lineRule="auto"/>
        <w:rPr>
          <w:color w:val="FF0000"/>
        </w:rPr>
      </w:pPr>
      <w:r>
        <w:rPr>
          <w:noProof/>
          <w:color w:val="FF0000"/>
        </w:rPr>
        <w:pict>
          <v:line id="_x0000_s1393" style="position:absolute;left:0;text-align:left;z-index:251821568;mso-position-horizontal:absolute;mso-position-horizontal-relative:text;mso-position-vertical:absolute;mso-position-vertical-relative:text" from="-7.2pt,11.4pt" to="-7.2pt,25.4pt" o:allowincell="f" strokecolor="red"/>
        </w:pict>
      </w:r>
      <w:r>
        <w:rPr>
          <w:noProof/>
          <w:color w:val="FF0000"/>
        </w:rPr>
        <w:pict>
          <v:line id="_x0000_s1392" style="position:absolute;left:0;text-align:left;z-index:251820544;mso-position-horizontal:absolute;mso-position-horizontal-relative:text;mso-position-vertical:absolute;mso-position-vertical-relative:text" from="-7.2pt,0" to="-7.2pt,14pt" o:allowincell="f" strokecolor="red"/>
        </w:pict>
      </w:r>
      <w:r>
        <w:rPr>
          <w:color w:val="FF0000"/>
        </w:rPr>
        <w:t>If you request waiver under §1915(b) you must include the following information in order to document the proposal’s impact on recipients’ access to services and quality of care:</w:t>
      </w:r>
    </w:p>
    <w:p w:rsidR="005E61C7" w:rsidRDefault="005E61C7">
      <w:pPr>
        <w:tabs>
          <w:tab w:val="left" w:pos="0"/>
          <w:tab w:val="left" w:pos="480"/>
          <w:tab w:val="left" w:pos="960"/>
          <w:tab w:val="left" w:pos="1440"/>
          <w:tab w:val="left" w:pos="1920"/>
          <w:tab w:val="left" w:pos="2400"/>
          <w:tab w:val="left" w:pos="2880"/>
          <w:tab w:val="left" w:pos="3240"/>
        </w:tabs>
        <w:spacing w:line="192" w:lineRule="auto"/>
        <w:rPr>
          <w:color w:val="FF0000"/>
        </w:rPr>
      </w:pPr>
    </w:p>
    <w:p w:rsidR="005E61C7" w:rsidRDefault="005E61C7">
      <w:pPr>
        <w:tabs>
          <w:tab w:val="left" w:pos="0"/>
          <w:tab w:val="left" w:pos="480"/>
          <w:tab w:val="left" w:pos="960"/>
          <w:tab w:val="left" w:pos="1440"/>
          <w:tab w:val="left" w:pos="1920"/>
          <w:tab w:val="left" w:pos="2400"/>
          <w:tab w:val="left" w:pos="2880"/>
          <w:tab w:val="left" w:pos="3240"/>
        </w:tabs>
        <w:spacing w:line="192" w:lineRule="auto"/>
        <w:ind w:firstLine="960"/>
        <w:rPr>
          <w:color w:val="FF0000"/>
        </w:rPr>
      </w:pPr>
      <w:r>
        <w:rPr>
          <w:noProof/>
          <w:color w:val="FF0000"/>
        </w:rPr>
        <w:pict>
          <v:line id="_x0000_s1396" style="position:absolute;left:0;text-align:left;z-index:251824640;mso-position-horizontal:absolute;mso-position-horizontal-relative:text;mso-position-vertical:absolute;mso-position-vertical-relative:text" from="-7.2pt,22.15pt" to="-7.2pt,36.15pt" o:allowincell="f" strokecolor="red"/>
        </w:pict>
      </w:r>
      <w:r>
        <w:rPr>
          <w:noProof/>
          <w:color w:val="FF0000"/>
        </w:rPr>
        <w:pict>
          <v:line id="_x0000_s1395" style="position:absolute;left:0;text-align:left;z-index:251823616;mso-position-horizontal:absolute;mso-position-horizontal-relative:text;mso-position-vertical:absolute;mso-position-vertical-relative:text" from="-7.2pt,10.75pt" to="-7.2pt,24.75pt" o:allowincell="f" strokecolor="red"/>
        </w:pict>
      </w:r>
      <w:r>
        <w:rPr>
          <w:noProof/>
          <w:color w:val="FF0000"/>
        </w:rPr>
        <w:pict>
          <v:line id="_x0000_s1394" style="position:absolute;left:0;text-align:left;z-index:251822592;mso-position-horizontal:absolute;mso-position-horizontal-relative:text;mso-position-vertical:absolute;mso-position-vertical-relative:text" from="-7.2pt,.2pt" to="-7.2pt,14.2pt" o:allowincell="f" strokecolor="red"/>
        </w:pict>
      </w:r>
      <w:r>
        <w:rPr>
          <w:color w:val="FF0000"/>
        </w:rPr>
        <w:t>o</w:t>
      </w:r>
      <w:r>
        <w:rPr>
          <w:color w:val="FF0000"/>
        </w:rPr>
        <w:tab/>
        <w:t>The number of providers who are expected to participate in the proposed waiver program, by type of service offered and by location; and how the rate of provider participation under the proposed waiver compares to the current rate of participation;</w:t>
      </w:r>
    </w:p>
    <w:p w:rsidR="005E61C7" w:rsidRDefault="005E61C7">
      <w:pPr>
        <w:tabs>
          <w:tab w:val="left" w:pos="0"/>
          <w:tab w:val="left" w:pos="480"/>
          <w:tab w:val="left" w:pos="960"/>
          <w:tab w:val="left" w:pos="1440"/>
          <w:tab w:val="left" w:pos="1920"/>
          <w:tab w:val="left" w:pos="2400"/>
          <w:tab w:val="left" w:pos="2880"/>
          <w:tab w:val="left" w:pos="3240"/>
        </w:tabs>
        <w:spacing w:line="192" w:lineRule="auto"/>
        <w:rPr>
          <w:color w:val="FF0000"/>
        </w:rPr>
      </w:pPr>
    </w:p>
    <w:p w:rsidR="005E61C7" w:rsidRDefault="005E61C7">
      <w:pPr>
        <w:tabs>
          <w:tab w:val="left" w:pos="0"/>
          <w:tab w:val="left" w:pos="480"/>
          <w:tab w:val="left" w:pos="960"/>
          <w:tab w:val="left" w:pos="1440"/>
          <w:tab w:val="left" w:pos="1920"/>
          <w:tab w:val="left" w:pos="2400"/>
          <w:tab w:val="left" w:pos="2880"/>
          <w:tab w:val="left" w:pos="3240"/>
        </w:tabs>
        <w:spacing w:line="192" w:lineRule="auto"/>
        <w:ind w:firstLine="960"/>
        <w:rPr>
          <w:color w:val="FF0000"/>
        </w:rPr>
      </w:pPr>
      <w:r>
        <w:rPr>
          <w:noProof/>
          <w:color w:val="FF0000"/>
        </w:rPr>
        <w:pict>
          <v:line id="_x0000_s1398" style="position:absolute;left:0;text-align:left;z-index:251826688;mso-position-horizontal:absolute;mso-position-horizontal-relative:text;mso-position-vertical:absolute;mso-position-vertical-relative:text" from="-7.2pt,11.35pt" to="-7.2pt,25.35pt" o:allowincell="f" strokecolor="red"/>
        </w:pict>
      </w:r>
      <w:r>
        <w:rPr>
          <w:noProof/>
          <w:color w:val="FF0000"/>
        </w:rPr>
        <w:pict>
          <v:line id="_x0000_s1397" style="position:absolute;left:0;text-align:left;z-index:251825664;mso-position-horizontal:absolute;mso-position-horizontal-relative:text;mso-position-vertical:absolute;mso-position-vertical-relative:text" from="-7.2pt,-.05pt" to="-7.2pt,13.95pt" o:allowincell="f" strokecolor="red"/>
        </w:pict>
      </w:r>
      <w:r>
        <w:rPr>
          <w:color w:val="FF0000"/>
        </w:rPr>
        <w:t>o</w:t>
      </w:r>
      <w:r>
        <w:rPr>
          <w:color w:val="FF0000"/>
        </w:rPr>
        <w:tab/>
        <w:t>The average distance and travel time for recipients to obtain medically necessary services and how this compares with times and distances without the waiver;</w:t>
      </w:r>
    </w:p>
    <w:p w:rsidR="005E61C7" w:rsidRDefault="005E61C7">
      <w:pPr>
        <w:tabs>
          <w:tab w:val="left" w:pos="0"/>
          <w:tab w:val="left" w:pos="480"/>
          <w:tab w:val="left" w:pos="960"/>
          <w:tab w:val="left" w:pos="1440"/>
          <w:tab w:val="left" w:pos="1920"/>
          <w:tab w:val="left" w:pos="2400"/>
          <w:tab w:val="left" w:pos="2880"/>
          <w:tab w:val="left" w:pos="3240"/>
        </w:tabs>
        <w:spacing w:line="192" w:lineRule="auto"/>
        <w:rPr>
          <w:color w:val="FF0000"/>
        </w:rPr>
      </w:pPr>
    </w:p>
    <w:p w:rsidR="005E61C7" w:rsidRDefault="005E61C7">
      <w:pPr>
        <w:tabs>
          <w:tab w:val="left" w:pos="0"/>
          <w:tab w:val="left" w:pos="480"/>
          <w:tab w:val="left" w:pos="960"/>
          <w:tab w:val="left" w:pos="1440"/>
          <w:tab w:val="left" w:pos="1920"/>
          <w:tab w:val="left" w:pos="2400"/>
          <w:tab w:val="left" w:pos="2880"/>
          <w:tab w:val="left" w:pos="3240"/>
        </w:tabs>
        <w:spacing w:line="192" w:lineRule="auto"/>
        <w:ind w:firstLine="960"/>
        <w:rPr>
          <w:color w:val="FF0000"/>
        </w:rPr>
      </w:pPr>
      <w:r>
        <w:rPr>
          <w:noProof/>
          <w:color w:val="FF0000"/>
        </w:rPr>
        <w:pict>
          <v:line id="_x0000_s1400" style="position:absolute;left:0;text-align:left;z-index:251828736;mso-position-horizontal:absolute;mso-position-horizontal-relative:text;mso-position-vertical:absolute;mso-position-vertical-relative:text" from="-7.2pt,10.75pt" to="-7.2pt,24.75pt" o:allowincell="f" strokecolor="red"/>
        </w:pict>
      </w:r>
      <w:r>
        <w:rPr>
          <w:noProof/>
          <w:color w:val="FF0000"/>
        </w:rPr>
        <w:pict>
          <v:line id="_x0000_s1399" style="position:absolute;left:0;text-align:left;z-index:251827712;mso-position-horizontal:absolute;mso-position-horizontal-relative:text;mso-position-vertical:absolute;mso-position-vertical-relative:text" from="-7.2pt,.2pt" to="-7.2pt,14.2pt" o:allowincell="f" strokecolor="red"/>
        </w:pict>
      </w:r>
      <w:r>
        <w:rPr>
          <w:color w:val="FF0000"/>
        </w:rPr>
        <w:t>o</w:t>
      </w:r>
      <w:r>
        <w:rPr>
          <w:color w:val="FF0000"/>
        </w:rPr>
        <w:tab/>
        <w:t xml:space="preserve">How enrollments and </w:t>
      </w:r>
      <w:proofErr w:type="spellStart"/>
      <w:r>
        <w:rPr>
          <w:color w:val="FF0000"/>
        </w:rPr>
        <w:t>disenrollments</w:t>
      </w:r>
      <w:proofErr w:type="spellEnd"/>
      <w:r>
        <w:rPr>
          <w:color w:val="FF0000"/>
        </w:rPr>
        <w:t xml:space="preserve"> (if applicable) are to be handled under the proposed waiver;</w:t>
      </w:r>
    </w:p>
    <w:p w:rsidR="005E61C7" w:rsidRDefault="005E61C7">
      <w:pPr>
        <w:tabs>
          <w:tab w:val="left" w:pos="0"/>
          <w:tab w:val="left" w:pos="480"/>
          <w:tab w:val="left" w:pos="960"/>
          <w:tab w:val="left" w:pos="1440"/>
          <w:tab w:val="left" w:pos="1920"/>
          <w:tab w:val="left" w:pos="2400"/>
          <w:tab w:val="left" w:pos="2880"/>
          <w:tab w:val="left" w:pos="3240"/>
        </w:tabs>
        <w:spacing w:line="192" w:lineRule="auto"/>
        <w:rPr>
          <w:color w:val="FF0000"/>
        </w:rPr>
      </w:pPr>
    </w:p>
    <w:p w:rsidR="005E61C7" w:rsidRDefault="005E61C7">
      <w:pPr>
        <w:tabs>
          <w:tab w:val="left" w:pos="0"/>
          <w:tab w:val="left" w:pos="480"/>
          <w:tab w:val="left" w:pos="960"/>
          <w:tab w:val="left" w:pos="1440"/>
          <w:tab w:val="left" w:pos="1920"/>
          <w:tab w:val="left" w:pos="2400"/>
          <w:tab w:val="left" w:pos="2880"/>
          <w:tab w:val="left" w:pos="3240"/>
        </w:tabs>
        <w:spacing w:line="192" w:lineRule="auto"/>
        <w:ind w:firstLine="960"/>
        <w:rPr>
          <w:color w:val="FF0000"/>
        </w:rPr>
      </w:pPr>
      <w:r>
        <w:rPr>
          <w:noProof/>
          <w:color w:val="FF0000"/>
        </w:rPr>
        <w:pict>
          <v:line id="_x0000_s1403" style="position:absolute;left:0;text-align:left;z-index:251831808;mso-position-horizontal:absolute;mso-position-horizontal-relative:text;mso-position-vertical:absolute;mso-position-vertical-relative:text" from="-7.2pt,22.45pt" to="-7.2pt,36.45pt" o:allowincell="f" strokecolor="red"/>
        </w:pict>
      </w:r>
      <w:r>
        <w:rPr>
          <w:noProof/>
          <w:color w:val="FF0000"/>
        </w:rPr>
        <w:pict>
          <v:line id="_x0000_s1402" style="position:absolute;left:0;text-align:left;z-index:251830784;mso-position-horizontal:absolute;mso-position-horizontal-relative:text;mso-position-vertical:absolute;mso-position-vertical-relative:text" from="-7.2pt,11pt" to="-7.2pt,25pt" o:allowincell="f" strokecolor="red"/>
        </w:pict>
      </w:r>
      <w:r>
        <w:rPr>
          <w:noProof/>
          <w:color w:val="FF0000"/>
        </w:rPr>
        <w:pict>
          <v:line id="_x0000_s1401" style="position:absolute;left:0;text-align:left;z-index:251829760;mso-position-horizontal:absolute;mso-position-horizontal-relative:text;mso-position-vertical:absolute;mso-position-vertical-relative:text" from="-7.2pt,.5pt" to="-7.2pt,14.5pt" o:allowincell="f" strokecolor="red"/>
        </w:pict>
      </w:r>
      <w:r>
        <w:rPr>
          <w:color w:val="FF0000"/>
        </w:rPr>
        <w:t>o</w:t>
      </w:r>
      <w:r>
        <w:rPr>
          <w:color w:val="FF0000"/>
        </w:rPr>
        <w:tab/>
        <w:t>A description of the grievance system for participants in the waiver program and how the grievance system works; (Note that a waiver may not preclude a recipient’s right to a fair hearing under the rules that apply to non-waiver recipients);</w:t>
      </w:r>
    </w:p>
    <w:p w:rsidR="005E61C7" w:rsidRDefault="005E61C7">
      <w:pPr>
        <w:tabs>
          <w:tab w:val="left" w:pos="0"/>
          <w:tab w:val="left" w:pos="480"/>
          <w:tab w:val="left" w:pos="960"/>
          <w:tab w:val="left" w:pos="1440"/>
          <w:tab w:val="left" w:pos="1920"/>
          <w:tab w:val="left" w:pos="2400"/>
          <w:tab w:val="left" w:pos="2880"/>
          <w:tab w:val="left" w:pos="3240"/>
        </w:tabs>
        <w:spacing w:line="192" w:lineRule="auto"/>
        <w:rPr>
          <w:color w:val="FF0000"/>
        </w:rPr>
      </w:pPr>
    </w:p>
    <w:p w:rsidR="005E61C7" w:rsidRDefault="005E61C7">
      <w:pPr>
        <w:tabs>
          <w:tab w:val="left" w:pos="0"/>
          <w:tab w:val="left" w:pos="480"/>
          <w:tab w:val="left" w:pos="960"/>
          <w:tab w:val="left" w:pos="1440"/>
          <w:tab w:val="left" w:pos="1920"/>
          <w:tab w:val="left" w:pos="2400"/>
          <w:tab w:val="left" w:pos="2880"/>
          <w:tab w:val="left" w:pos="3240"/>
        </w:tabs>
        <w:spacing w:line="192" w:lineRule="auto"/>
        <w:ind w:firstLine="960"/>
        <w:rPr>
          <w:color w:val="FF0000"/>
        </w:rPr>
      </w:pPr>
      <w:r>
        <w:rPr>
          <w:noProof/>
          <w:color w:val="FF0000"/>
        </w:rPr>
        <w:pict>
          <v:line id="_x0000_s1405" style="position:absolute;left:0;text-align:left;z-index:251833856;mso-position-horizontal:absolute;mso-position-horizontal-relative:text;mso-position-vertical:absolute;mso-position-vertical-relative:text" from="-7.2pt,10.75pt" to="-7.2pt,24.75pt" o:allowincell="f" strokecolor="red"/>
        </w:pict>
      </w:r>
      <w:r>
        <w:rPr>
          <w:noProof/>
          <w:color w:val="FF0000"/>
        </w:rPr>
        <w:pict>
          <v:line id="_x0000_s1404" style="position:absolute;left:0;text-align:left;z-index:251832832;mso-position-horizontal:absolute;mso-position-horizontal-relative:text;mso-position-vertical:absolute;mso-position-vertical-relative:text" from="-7.2pt,.25pt" to="-7.2pt,14.25pt" o:allowincell="f" strokecolor="red"/>
        </w:pict>
      </w:r>
      <w:r>
        <w:rPr>
          <w:color w:val="FF0000"/>
        </w:rPr>
        <w:t>o</w:t>
      </w:r>
      <w:r>
        <w:rPr>
          <w:color w:val="FF0000"/>
        </w:rPr>
        <w:tab/>
        <w:t>A comparison of the services covered under the waiver to those covered under the ongoing Medicaid system;</w:t>
      </w:r>
    </w:p>
    <w:p w:rsidR="005E61C7" w:rsidRDefault="005E61C7">
      <w:pPr>
        <w:tabs>
          <w:tab w:val="left" w:pos="0"/>
          <w:tab w:val="left" w:pos="480"/>
          <w:tab w:val="left" w:pos="960"/>
          <w:tab w:val="left" w:pos="1440"/>
          <w:tab w:val="left" w:pos="1920"/>
          <w:tab w:val="left" w:pos="2400"/>
          <w:tab w:val="left" w:pos="2880"/>
          <w:tab w:val="left" w:pos="3240"/>
        </w:tabs>
        <w:spacing w:line="192" w:lineRule="auto"/>
        <w:rPr>
          <w:color w:val="FF0000"/>
        </w:rPr>
      </w:pPr>
    </w:p>
    <w:p w:rsidR="005E61C7" w:rsidRDefault="005E61C7">
      <w:pPr>
        <w:tabs>
          <w:tab w:val="left" w:pos="0"/>
          <w:tab w:val="left" w:pos="480"/>
          <w:tab w:val="left" w:pos="960"/>
          <w:tab w:val="left" w:pos="1440"/>
          <w:tab w:val="left" w:pos="1920"/>
          <w:tab w:val="left" w:pos="2400"/>
          <w:tab w:val="left" w:pos="2880"/>
          <w:tab w:val="left" w:pos="3240"/>
        </w:tabs>
        <w:spacing w:line="192" w:lineRule="auto"/>
        <w:ind w:firstLine="960"/>
        <w:rPr>
          <w:color w:val="FF0000"/>
        </w:rPr>
      </w:pPr>
      <w:r>
        <w:rPr>
          <w:noProof/>
          <w:color w:val="FF0000"/>
        </w:rPr>
        <w:pict>
          <v:line id="_x0000_s1407" style="position:absolute;left:0;text-align:left;z-index:251835904;mso-position-horizontal:absolute;mso-position-horizontal-relative:text;mso-position-vertical:absolute;mso-position-vertical-relative:text" from="-7.2pt,11pt" to="-7.2pt,25pt" o:allowincell="f" strokecolor="red"/>
        </w:pict>
      </w:r>
      <w:r>
        <w:rPr>
          <w:noProof/>
          <w:color w:val="FF0000"/>
        </w:rPr>
        <w:pict>
          <v:line id="_x0000_s1406" style="position:absolute;left:0;text-align:left;z-index:251834880;mso-position-horizontal:absolute;mso-position-horizontal-relative:text;mso-position-vertical:absolute;mso-position-vertical-relative:text" from="-7.2pt,.45pt" to="-7.2pt,14.45pt" o:allowincell="f" strokecolor="red"/>
        </w:pict>
      </w:r>
      <w:r>
        <w:rPr>
          <w:color w:val="FF0000"/>
        </w:rPr>
        <w:t>o</w:t>
      </w:r>
      <w:r>
        <w:rPr>
          <w:color w:val="FF0000"/>
        </w:rPr>
        <w:tab/>
        <w:t>An explanation of how participants obtain medically necessary services not covered by the waiver program;</w:t>
      </w:r>
    </w:p>
    <w:p w:rsidR="005E61C7" w:rsidRDefault="005E61C7">
      <w:pPr>
        <w:tabs>
          <w:tab w:val="left" w:pos="0"/>
          <w:tab w:val="left" w:pos="480"/>
          <w:tab w:val="left" w:pos="960"/>
          <w:tab w:val="left" w:pos="1440"/>
          <w:tab w:val="left" w:pos="1920"/>
          <w:tab w:val="left" w:pos="2400"/>
          <w:tab w:val="left" w:pos="2880"/>
          <w:tab w:val="left" w:pos="3240"/>
        </w:tabs>
        <w:spacing w:line="192" w:lineRule="auto"/>
        <w:rPr>
          <w:color w:val="FF0000"/>
        </w:rPr>
      </w:pPr>
    </w:p>
    <w:p w:rsidR="005E61C7" w:rsidRDefault="005E61C7">
      <w:pPr>
        <w:tabs>
          <w:tab w:val="left" w:pos="0"/>
          <w:tab w:val="left" w:pos="480"/>
          <w:tab w:val="left" w:pos="960"/>
          <w:tab w:val="left" w:pos="1440"/>
          <w:tab w:val="left" w:pos="1920"/>
          <w:tab w:val="left" w:pos="2400"/>
          <w:tab w:val="left" w:pos="2880"/>
          <w:tab w:val="left" w:pos="3240"/>
        </w:tabs>
        <w:spacing w:line="192" w:lineRule="auto"/>
        <w:ind w:firstLine="960"/>
        <w:rPr>
          <w:color w:val="FF0000"/>
        </w:rPr>
      </w:pPr>
      <w:r>
        <w:rPr>
          <w:noProof/>
          <w:color w:val="FF0000"/>
        </w:rPr>
        <w:pict>
          <v:line id="_x0000_s1408" style="position:absolute;left:0;text-align:left;z-index:251836928;mso-position-horizontal:absolute;mso-position-horizontal-relative:text;mso-position-vertical:absolute;mso-position-vertical-relative:text" from="-7.2pt,-.15pt" to="-7.2pt,13.85pt" o:allowincell="f" strokecolor="red"/>
        </w:pict>
      </w:r>
      <w:r>
        <w:rPr>
          <w:color w:val="FF0000"/>
        </w:rPr>
        <w:t>o</w:t>
      </w:r>
      <w:r>
        <w:rPr>
          <w:color w:val="FF0000"/>
        </w:rPr>
        <w:tab/>
        <w:t>A description of the marketing plans, if any, for the waiver program;</w:t>
      </w:r>
    </w:p>
    <w:p w:rsidR="005E61C7" w:rsidRDefault="005E61C7">
      <w:pPr>
        <w:tabs>
          <w:tab w:val="left" w:pos="0"/>
          <w:tab w:val="left" w:pos="480"/>
          <w:tab w:val="left" w:pos="960"/>
          <w:tab w:val="left" w:pos="1440"/>
          <w:tab w:val="left" w:pos="1920"/>
          <w:tab w:val="left" w:pos="2400"/>
          <w:tab w:val="left" w:pos="2880"/>
          <w:tab w:val="left" w:pos="3240"/>
        </w:tabs>
        <w:spacing w:line="192" w:lineRule="auto"/>
        <w:rPr>
          <w:color w:val="FF0000"/>
        </w:rPr>
      </w:pPr>
    </w:p>
    <w:p w:rsidR="005E61C7" w:rsidRDefault="005E61C7">
      <w:pPr>
        <w:tabs>
          <w:tab w:val="left" w:pos="0"/>
          <w:tab w:val="left" w:pos="480"/>
          <w:tab w:val="left" w:pos="960"/>
          <w:tab w:val="left" w:pos="1440"/>
          <w:tab w:val="left" w:pos="1920"/>
          <w:tab w:val="left" w:pos="2400"/>
          <w:tab w:val="left" w:pos="2880"/>
          <w:tab w:val="left" w:pos="3240"/>
        </w:tabs>
        <w:spacing w:line="192" w:lineRule="auto"/>
        <w:ind w:firstLine="960"/>
      </w:pPr>
      <w:r>
        <w:rPr>
          <w:noProof/>
          <w:color w:val="FF0000"/>
        </w:rPr>
        <w:pict>
          <v:line id="_x0000_s1410" style="position:absolute;left:0;text-align:left;z-index:251838976;mso-position-horizontal:absolute;mso-position-horizontal-relative:text;mso-position-vertical:absolute;mso-position-vertical-relative:text" from="-7.2pt,11.1pt" to="-7.2pt,25.1pt" o:allowincell="f" strokecolor="red"/>
        </w:pict>
      </w:r>
      <w:r>
        <w:rPr>
          <w:noProof/>
          <w:color w:val="FF0000"/>
        </w:rPr>
        <w:pict>
          <v:line id="_x0000_s1409" style="position:absolute;left:0;text-align:left;z-index:251837952;mso-position-horizontal:absolute;mso-position-horizontal-relative:text;mso-position-vertical:absolute;mso-position-vertical-relative:text" from="-7.2pt,-.3pt" to="-7.2pt,13.7pt" o:allowincell="f" strokecolor="red"/>
        </w:pict>
      </w:r>
      <w:r>
        <w:rPr>
          <w:color w:val="FF0000"/>
        </w:rPr>
        <w:t>o</w:t>
      </w:r>
      <w:r>
        <w:rPr>
          <w:color w:val="FF0000"/>
        </w:rPr>
        <w:tab/>
        <w:t>A description of the quality assurance mechanisms which ascertain that quality of services is maintained under the waiver; and</w:t>
      </w:r>
    </w:p>
    <w:p w:rsidR="005E61C7" w:rsidRDefault="005E61C7">
      <w:pPr>
        <w:tabs>
          <w:tab w:val="left" w:pos="0"/>
          <w:tab w:val="left" w:pos="480"/>
          <w:tab w:val="left" w:pos="960"/>
          <w:tab w:val="left" w:pos="1440"/>
          <w:tab w:val="left" w:pos="1920"/>
          <w:tab w:val="left" w:pos="2400"/>
          <w:tab w:val="left" w:pos="2880"/>
          <w:tab w:val="left" w:pos="3240"/>
        </w:tabs>
        <w:spacing w:line="192" w:lineRule="auto"/>
      </w:pPr>
    </w:p>
    <w:p w:rsidR="005E61C7" w:rsidRDefault="005E61C7">
      <w:pPr>
        <w:tabs>
          <w:tab w:val="left" w:pos="0"/>
          <w:tab w:val="left" w:pos="480"/>
          <w:tab w:val="left" w:pos="960"/>
          <w:tab w:val="left" w:pos="1440"/>
          <w:tab w:val="left" w:pos="1920"/>
          <w:tab w:val="left" w:pos="2400"/>
          <w:tab w:val="left" w:pos="2880"/>
          <w:tab w:val="left" w:pos="3240"/>
        </w:tabs>
        <w:spacing w:line="192" w:lineRule="auto"/>
      </w:pPr>
    </w:p>
    <w:p w:rsidR="005E61C7" w:rsidRDefault="005E61C7">
      <w:pPr>
        <w:tabs>
          <w:tab w:val="left" w:pos="0"/>
          <w:tab w:val="left" w:pos="480"/>
          <w:tab w:val="left" w:pos="960"/>
          <w:tab w:val="left" w:pos="1440"/>
          <w:tab w:val="left" w:pos="1920"/>
          <w:tab w:val="left" w:pos="2400"/>
          <w:tab w:val="left" w:pos="2880"/>
          <w:tab w:val="left" w:pos="3240"/>
        </w:tabs>
        <w:spacing w:line="192" w:lineRule="auto"/>
      </w:pPr>
    </w:p>
    <w:p w:rsidR="005E61C7" w:rsidRDefault="005E61C7">
      <w:pPr>
        <w:tabs>
          <w:tab w:val="left" w:pos="0"/>
          <w:tab w:val="left" w:pos="480"/>
          <w:tab w:val="left" w:pos="960"/>
          <w:tab w:val="left" w:pos="1440"/>
          <w:tab w:val="left" w:pos="1920"/>
          <w:tab w:val="left" w:pos="2400"/>
          <w:tab w:val="left" w:pos="2880"/>
          <w:tab w:val="left" w:pos="3240"/>
        </w:tabs>
        <w:spacing w:line="192" w:lineRule="auto"/>
      </w:pPr>
    </w:p>
    <w:p w:rsidR="005E61C7" w:rsidRDefault="005E61C7">
      <w:pPr>
        <w:tabs>
          <w:tab w:val="left" w:pos="0"/>
          <w:tab w:val="left" w:pos="480"/>
          <w:tab w:val="left" w:pos="960"/>
          <w:tab w:val="left" w:pos="1440"/>
          <w:tab w:val="left" w:pos="1920"/>
          <w:tab w:val="left" w:pos="2400"/>
          <w:tab w:val="left" w:pos="2880"/>
          <w:tab w:val="left" w:pos="3240"/>
        </w:tabs>
        <w:spacing w:line="192" w:lineRule="auto"/>
      </w:pPr>
    </w:p>
    <w:p w:rsidR="005E61C7" w:rsidRDefault="005E61C7">
      <w:pPr>
        <w:tabs>
          <w:tab w:val="left" w:pos="0"/>
          <w:tab w:val="left" w:pos="480"/>
          <w:tab w:val="left" w:pos="960"/>
          <w:tab w:val="left" w:pos="1440"/>
          <w:tab w:val="left" w:pos="1920"/>
          <w:tab w:val="left" w:pos="2400"/>
          <w:tab w:val="left" w:pos="2880"/>
          <w:tab w:val="left" w:pos="3240"/>
        </w:tabs>
        <w:spacing w:line="192" w:lineRule="auto"/>
      </w:pPr>
    </w:p>
    <w:p w:rsidR="005E61C7" w:rsidRDefault="005E61C7">
      <w:pPr>
        <w:tabs>
          <w:tab w:val="left" w:pos="0"/>
          <w:tab w:val="left" w:pos="480"/>
          <w:tab w:val="left" w:pos="960"/>
          <w:tab w:val="left" w:pos="1440"/>
          <w:tab w:val="left" w:pos="1920"/>
          <w:tab w:val="left" w:pos="2400"/>
          <w:tab w:val="left" w:pos="2880"/>
          <w:tab w:val="left" w:pos="3240"/>
        </w:tabs>
        <w:spacing w:line="192" w:lineRule="auto"/>
      </w:pPr>
    </w:p>
    <w:p w:rsidR="005E61C7" w:rsidRDefault="005E61C7">
      <w:pPr>
        <w:tabs>
          <w:tab w:val="left" w:pos="0"/>
          <w:tab w:val="left" w:pos="480"/>
          <w:tab w:val="left" w:pos="960"/>
          <w:tab w:val="left" w:pos="1440"/>
          <w:tab w:val="left" w:pos="1920"/>
          <w:tab w:val="left" w:pos="2400"/>
          <w:tab w:val="left" w:pos="2880"/>
          <w:tab w:val="left" w:pos="3240"/>
        </w:tabs>
        <w:spacing w:line="192" w:lineRule="auto"/>
      </w:pPr>
    </w:p>
    <w:p w:rsidR="005E61C7" w:rsidRDefault="005E61C7">
      <w:pPr>
        <w:tabs>
          <w:tab w:val="left" w:pos="0"/>
          <w:tab w:val="left" w:pos="480"/>
          <w:tab w:val="left" w:pos="960"/>
          <w:tab w:val="left" w:pos="1440"/>
          <w:tab w:val="left" w:pos="1920"/>
          <w:tab w:val="left" w:pos="2400"/>
          <w:tab w:val="left" w:pos="2880"/>
          <w:tab w:val="left" w:pos="3240"/>
        </w:tabs>
        <w:spacing w:line="192" w:lineRule="auto"/>
      </w:pPr>
    </w:p>
    <w:p w:rsidR="005E61C7" w:rsidRDefault="005E61C7">
      <w:pPr>
        <w:tabs>
          <w:tab w:val="left" w:pos="0"/>
          <w:tab w:val="left" w:pos="480"/>
          <w:tab w:val="left" w:pos="960"/>
          <w:tab w:val="left" w:pos="1440"/>
          <w:tab w:val="left" w:pos="1920"/>
          <w:tab w:val="left" w:pos="2400"/>
          <w:tab w:val="left" w:pos="2880"/>
          <w:tab w:val="left" w:pos="3240"/>
        </w:tabs>
        <w:spacing w:line="192" w:lineRule="auto"/>
      </w:pPr>
    </w:p>
    <w:p w:rsidR="005E61C7" w:rsidRDefault="005E61C7">
      <w:pPr>
        <w:tabs>
          <w:tab w:val="right" w:pos="9216"/>
        </w:tabs>
        <w:spacing w:line="192" w:lineRule="auto"/>
      </w:pPr>
      <w:r>
        <w:t>Rev. 64</w:t>
      </w:r>
      <w:r>
        <w:tab/>
        <w:t>2-82.19</w:t>
      </w:r>
    </w:p>
    <w:p w:rsidR="005E61C7" w:rsidRDefault="005E61C7">
      <w:pPr>
        <w:tabs>
          <w:tab w:val="right" w:pos="9216"/>
        </w:tabs>
        <w:spacing w:line="192" w:lineRule="auto"/>
        <w:sectPr w:rsidR="00000000">
          <w:pgSz w:w="12240" w:h="15840"/>
          <w:pgMar w:top="1080" w:right="1584" w:bottom="1080" w:left="1440" w:header="720" w:footer="720" w:gutter="0"/>
          <w:paperSrc w:first="512" w:other="512"/>
          <w:cols w:space="720"/>
          <w:noEndnote/>
        </w:sectPr>
      </w:pPr>
    </w:p>
    <w:p w:rsidR="005E61C7" w:rsidRDefault="005E61C7">
      <w:pPr>
        <w:tabs>
          <w:tab w:val="center" w:pos="4608"/>
        </w:tabs>
        <w:spacing w:line="192" w:lineRule="auto"/>
        <w:rPr>
          <w:u w:val="single"/>
        </w:rPr>
      </w:pPr>
      <w:r>
        <w:rPr>
          <w:u w:val="single"/>
        </w:rPr>
        <w:t>2109</w:t>
      </w:r>
      <w:r>
        <w:rPr>
          <w:u w:val="single"/>
        </w:rPr>
        <w:tab/>
        <w:t>STATE ORGANIZATION AND GENERAL ADMINISTRATION</w:t>
      </w:r>
      <w:r>
        <w:rPr>
          <w:u w:val="single"/>
        </w:rPr>
        <w:tab/>
        <w:t xml:space="preserve"> 09-89</w:t>
      </w:r>
    </w:p>
    <w:p w:rsidR="005E61C7" w:rsidRDefault="005E61C7">
      <w:pPr>
        <w:tabs>
          <w:tab w:val="left" w:pos="0"/>
        </w:tabs>
        <w:spacing w:line="192" w:lineRule="auto"/>
      </w:pPr>
    </w:p>
    <w:p w:rsidR="005E61C7" w:rsidRDefault="005E61C7">
      <w:pPr>
        <w:tabs>
          <w:tab w:val="left" w:pos="0"/>
          <w:tab w:val="left" w:pos="480"/>
          <w:tab w:val="left" w:pos="960"/>
          <w:tab w:val="left" w:pos="1440"/>
          <w:tab w:val="left" w:pos="1920"/>
          <w:tab w:val="left" w:pos="2400"/>
          <w:tab w:val="left" w:pos="2880"/>
        </w:tabs>
        <w:spacing w:line="192" w:lineRule="auto"/>
        <w:ind w:firstLine="960"/>
      </w:pPr>
      <w:r>
        <w:t>o</w:t>
      </w:r>
      <w:r>
        <w:tab/>
        <w:t>Documentation that recipients’ access to emergency services is not restricted under the waiver.</w:t>
      </w:r>
    </w:p>
    <w:p w:rsidR="005E61C7" w:rsidRDefault="005E61C7">
      <w:pPr>
        <w:tabs>
          <w:tab w:val="left" w:pos="0"/>
          <w:tab w:val="left" w:pos="480"/>
          <w:tab w:val="left" w:pos="960"/>
          <w:tab w:val="left" w:pos="1440"/>
          <w:tab w:val="left" w:pos="1920"/>
          <w:tab w:val="left" w:pos="2400"/>
          <w:tab w:val="left" w:pos="2880"/>
        </w:tabs>
        <w:spacing w:line="192" w:lineRule="auto"/>
      </w:pPr>
    </w:p>
    <w:p w:rsidR="005E61C7" w:rsidRDefault="005E61C7">
      <w:pPr>
        <w:tabs>
          <w:tab w:val="left" w:pos="0"/>
          <w:tab w:val="left" w:pos="480"/>
          <w:tab w:val="left" w:pos="960"/>
          <w:tab w:val="left" w:pos="1440"/>
          <w:tab w:val="left" w:pos="1920"/>
          <w:tab w:val="left" w:pos="2400"/>
          <w:tab w:val="left" w:pos="2880"/>
        </w:tabs>
        <w:spacing w:line="192" w:lineRule="auto"/>
        <w:ind w:firstLine="480"/>
      </w:pPr>
      <w:r>
        <w:t>C.</w:t>
      </w:r>
      <w:r>
        <w:tab/>
      </w:r>
      <w:r>
        <w:rPr>
          <w:u w:val="single"/>
        </w:rPr>
        <w:t>Program Impact</w:t>
      </w:r>
      <w:r>
        <w:t>.--The Medicaid statute requires that the impact of waivers be consistent with the purpose of the Medicaid program.  This purpose, as stated in §1901 of the Act, is to enable the State to furnish medical assistance on behalf of families with dependent children, and aged, blind and disabled individuals lacking the income and resources to meet the costs of necessary medical services, and to help such families and individuals attain the capability for independence or self-care.  In order to docu</w:t>
      </w:r>
      <w:r>
        <w:t>ment the program impact of a proposed waiver, include the following information:</w:t>
      </w:r>
    </w:p>
    <w:p w:rsidR="005E61C7" w:rsidRDefault="005E61C7">
      <w:pPr>
        <w:tabs>
          <w:tab w:val="left" w:pos="0"/>
          <w:tab w:val="left" w:pos="480"/>
          <w:tab w:val="left" w:pos="960"/>
          <w:tab w:val="left" w:pos="1440"/>
          <w:tab w:val="left" w:pos="1920"/>
          <w:tab w:val="left" w:pos="2400"/>
          <w:tab w:val="left" w:pos="2880"/>
        </w:tabs>
        <w:spacing w:line="192" w:lineRule="auto"/>
      </w:pPr>
    </w:p>
    <w:p w:rsidR="005E61C7" w:rsidRDefault="005E61C7">
      <w:pPr>
        <w:tabs>
          <w:tab w:val="left" w:pos="0"/>
          <w:tab w:val="left" w:pos="480"/>
          <w:tab w:val="left" w:pos="960"/>
          <w:tab w:val="left" w:pos="1440"/>
          <w:tab w:val="left" w:pos="1920"/>
          <w:tab w:val="left" w:pos="2400"/>
          <w:tab w:val="left" w:pos="2880"/>
        </w:tabs>
        <w:spacing w:line="192" w:lineRule="auto"/>
        <w:ind w:firstLine="960"/>
      </w:pPr>
      <w:r>
        <w:t>o</w:t>
      </w:r>
      <w:r>
        <w:tab/>
        <w:t>A statement of how the requested waiver is consistent with the purpose of the Medicaid program, as described above; and</w:t>
      </w:r>
    </w:p>
    <w:p w:rsidR="005E61C7" w:rsidRDefault="005E61C7">
      <w:pPr>
        <w:tabs>
          <w:tab w:val="left" w:pos="0"/>
          <w:tab w:val="left" w:pos="480"/>
          <w:tab w:val="left" w:pos="960"/>
          <w:tab w:val="left" w:pos="1440"/>
          <w:tab w:val="left" w:pos="1920"/>
          <w:tab w:val="left" w:pos="2400"/>
          <w:tab w:val="left" w:pos="2880"/>
        </w:tabs>
        <w:spacing w:line="192" w:lineRule="auto"/>
      </w:pPr>
    </w:p>
    <w:p w:rsidR="005E61C7" w:rsidRDefault="005E61C7">
      <w:pPr>
        <w:tabs>
          <w:tab w:val="left" w:pos="0"/>
          <w:tab w:val="left" w:pos="480"/>
          <w:tab w:val="left" w:pos="960"/>
          <w:tab w:val="left" w:pos="1440"/>
          <w:tab w:val="left" w:pos="1920"/>
          <w:tab w:val="left" w:pos="2400"/>
          <w:tab w:val="left" w:pos="2880"/>
        </w:tabs>
        <w:spacing w:line="192" w:lineRule="auto"/>
        <w:ind w:firstLine="960"/>
      </w:pPr>
      <w:r>
        <w:t>o</w:t>
      </w:r>
      <w:r>
        <w:tab/>
        <w:t>A description of the impact on recipients in the State if the waiver is approved.</w:t>
      </w:r>
    </w:p>
    <w:p w:rsidR="005E61C7" w:rsidRDefault="005E61C7">
      <w:pPr>
        <w:tabs>
          <w:tab w:val="left" w:pos="0"/>
          <w:tab w:val="left" w:pos="480"/>
          <w:tab w:val="left" w:pos="960"/>
          <w:tab w:val="left" w:pos="1440"/>
          <w:tab w:val="left" w:pos="1920"/>
          <w:tab w:val="left" w:pos="2400"/>
          <w:tab w:val="left" w:pos="2880"/>
        </w:tabs>
        <w:spacing w:line="192" w:lineRule="auto"/>
      </w:pPr>
    </w:p>
    <w:p w:rsidR="005E61C7" w:rsidRDefault="005E61C7">
      <w:pPr>
        <w:tabs>
          <w:tab w:val="left" w:pos="0"/>
          <w:tab w:val="left" w:pos="480"/>
          <w:tab w:val="left" w:pos="960"/>
          <w:tab w:val="left" w:pos="1440"/>
          <w:tab w:val="left" w:pos="1920"/>
          <w:tab w:val="left" w:pos="2400"/>
          <w:tab w:val="left" w:pos="2880"/>
        </w:tabs>
        <w:spacing w:line="192" w:lineRule="auto"/>
      </w:pPr>
      <w:r>
        <w:t>2109.</w:t>
      </w:r>
      <w:r>
        <w:tab/>
        <w:t>REQUESTS FOR MODIFICATION OF AN APPROVED WAIVER PROGRAM</w:t>
      </w:r>
    </w:p>
    <w:p w:rsidR="005E61C7" w:rsidRDefault="005E61C7">
      <w:pPr>
        <w:tabs>
          <w:tab w:val="left" w:pos="0"/>
          <w:tab w:val="left" w:pos="480"/>
          <w:tab w:val="left" w:pos="960"/>
          <w:tab w:val="left" w:pos="1440"/>
          <w:tab w:val="left" w:pos="1920"/>
          <w:tab w:val="left" w:pos="2400"/>
          <w:tab w:val="left" w:pos="2880"/>
        </w:tabs>
        <w:spacing w:line="192" w:lineRule="auto"/>
      </w:pPr>
    </w:p>
    <w:p w:rsidR="005E61C7" w:rsidRDefault="005E61C7">
      <w:pPr>
        <w:tabs>
          <w:tab w:val="left" w:pos="0"/>
          <w:tab w:val="left" w:pos="480"/>
          <w:tab w:val="left" w:pos="960"/>
          <w:tab w:val="left" w:pos="1440"/>
          <w:tab w:val="left" w:pos="1920"/>
          <w:tab w:val="left" w:pos="2400"/>
          <w:tab w:val="left" w:pos="2880"/>
        </w:tabs>
        <w:spacing w:line="192" w:lineRule="auto"/>
      </w:pPr>
      <w:r>
        <w:t>You may wish to modify some aspect of a previously approved waiver program, as described in subsections A-C.  Submit your request for modification  to the HCFA RO, which in turn forwards your request to central office along with its recommendation.</w:t>
      </w:r>
    </w:p>
    <w:p w:rsidR="005E61C7" w:rsidRDefault="005E61C7">
      <w:pPr>
        <w:tabs>
          <w:tab w:val="left" w:pos="0"/>
          <w:tab w:val="left" w:pos="480"/>
          <w:tab w:val="left" w:pos="960"/>
          <w:tab w:val="left" w:pos="1440"/>
          <w:tab w:val="left" w:pos="1920"/>
          <w:tab w:val="left" w:pos="2400"/>
          <w:tab w:val="left" w:pos="2880"/>
        </w:tabs>
        <w:spacing w:line="192" w:lineRule="auto"/>
      </w:pPr>
    </w:p>
    <w:p w:rsidR="005E61C7" w:rsidRDefault="005E61C7">
      <w:pPr>
        <w:tabs>
          <w:tab w:val="left" w:pos="0"/>
          <w:tab w:val="left" w:pos="480"/>
          <w:tab w:val="left" w:pos="960"/>
          <w:tab w:val="left" w:pos="1440"/>
          <w:tab w:val="left" w:pos="1920"/>
          <w:tab w:val="left" w:pos="2400"/>
          <w:tab w:val="left" w:pos="2880"/>
        </w:tabs>
        <w:spacing w:line="192" w:lineRule="auto"/>
        <w:ind w:firstLine="480"/>
      </w:pPr>
      <w:r>
        <w:t>A.</w:t>
      </w:r>
      <w:r>
        <w:tab/>
      </w:r>
      <w:r>
        <w:rPr>
          <w:u w:val="single"/>
        </w:rPr>
        <w:t>Delays in Implementation</w:t>
      </w:r>
      <w:r>
        <w:t>.--In the event that a State loses a significant amount of time between approval of its waiver authority and the actual date of implementation, it may request a change in the waiver’s effective date to allow the waiver a full two-year term.  Your request for delay in a waiver’s effective date must include the reasons for the delay, documentation of any impact of the delay on the program’s cost effectiveness and other requirements that must be met for approval, and the preferred date</w:t>
      </w:r>
      <w:r>
        <w:t xml:space="preserve"> of implementation.  Requests for delays in implementation can only be approved if no expenditures have been made for program benefits by the time of the newly proposed effective date.</w:t>
      </w:r>
    </w:p>
    <w:p w:rsidR="005E61C7" w:rsidRDefault="005E61C7">
      <w:pPr>
        <w:tabs>
          <w:tab w:val="left" w:pos="0"/>
          <w:tab w:val="left" w:pos="480"/>
          <w:tab w:val="left" w:pos="960"/>
          <w:tab w:val="left" w:pos="1440"/>
          <w:tab w:val="left" w:pos="1920"/>
          <w:tab w:val="left" w:pos="2400"/>
          <w:tab w:val="left" w:pos="2880"/>
        </w:tabs>
        <w:spacing w:line="192" w:lineRule="auto"/>
      </w:pPr>
    </w:p>
    <w:p w:rsidR="005E61C7" w:rsidRDefault="005E61C7">
      <w:pPr>
        <w:tabs>
          <w:tab w:val="left" w:pos="0"/>
          <w:tab w:val="left" w:pos="480"/>
          <w:tab w:val="left" w:pos="960"/>
          <w:tab w:val="left" w:pos="1440"/>
          <w:tab w:val="left" w:pos="1920"/>
          <w:tab w:val="left" w:pos="2400"/>
          <w:tab w:val="left" w:pos="2880"/>
        </w:tabs>
        <w:spacing w:line="192" w:lineRule="auto"/>
        <w:ind w:firstLine="480"/>
      </w:pPr>
      <w:r>
        <w:t>B.</w:t>
      </w:r>
      <w:r>
        <w:tab/>
      </w:r>
      <w:r>
        <w:rPr>
          <w:u w:val="single"/>
        </w:rPr>
        <w:t>Other Modifications</w:t>
      </w:r>
      <w:r>
        <w:t>.--HCFA considers other requests for modification of approved waiver authorities, (e.g. changes in the groups or areas of a State covered under a waiver program).  Requests for modification of a waiver must include a detailed description of the intended change, and your rationale for requesting the modification. Documentation of the impact of the proposed modification on the program’s cost effectiveness and recipients’ access to services of adequate quality and other criteria must be pro</w:t>
      </w:r>
      <w:r>
        <w:t>vided in accordance with the guidelines in §2108 along with any other documentation that may be required under §2107, such as addition of a new waiver category, and the addition of other provisions of §1902 for which waiver is required.  In essence, a modification must be accompanied by a full justification and cost data similar to that required for a new or renewal waiver proposal.</w:t>
      </w:r>
    </w:p>
    <w:p w:rsidR="005E61C7" w:rsidRDefault="005E61C7">
      <w:pPr>
        <w:tabs>
          <w:tab w:val="left" w:pos="0"/>
          <w:tab w:val="left" w:pos="480"/>
          <w:tab w:val="left" w:pos="960"/>
          <w:tab w:val="left" w:pos="1440"/>
          <w:tab w:val="left" w:pos="1920"/>
          <w:tab w:val="left" w:pos="2400"/>
          <w:tab w:val="left" w:pos="2880"/>
        </w:tabs>
        <w:spacing w:line="192" w:lineRule="auto"/>
      </w:pPr>
    </w:p>
    <w:p w:rsidR="005E61C7" w:rsidRDefault="005E61C7">
      <w:pPr>
        <w:tabs>
          <w:tab w:val="left" w:pos="0"/>
          <w:tab w:val="left" w:pos="480"/>
          <w:tab w:val="left" w:pos="960"/>
          <w:tab w:val="left" w:pos="1440"/>
          <w:tab w:val="left" w:pos="1920"/>
          <w:tab w:val="left" w:pos="2400"/>
          <w:tab w:val="left" w:pos="2880"/>
        </w:tabs>
        <w:spacing w:line="192" w:lineRule="auto"/>
        <w:ind w:firstLine="480"/>
      </w:pPr>
      <w:r>
        <w:t>C.</w:t>
      </w:r>
      <w:r>
        <w:tab/>
      </w:r>
      <w:r>
        <w:rPr>
          <w:u w:val="single"/>
        </w:rPr>
        <w:t>Processing Requests for Modification</w:t>
      </w:r>
      <w:r>
        <w:t>.--HCFA will process requests for modification of existing waiver authorities in accordance with the provisions for processing initial requests for waiver in §2106.</w:t>
      </w:r>
    </w:p>
    <w:p w:rsidR="005E61C7" w:rsidRDefault="005E61C7">
      <w:pPr>
        <w:tabs>
          <w:tab w:val="left" w:pos="0"/>
          <w:tab w:val="left" w:pos="480"/>
          <w:tab w:val="left" w:pos="960"/>
          <w:tab w:val="left" w:pos="1440"/>
          <w:tab w:val="left" w:pos="1920"/>
          <w:tab w:val="left" w:pos="2400"/>
          <w:tab w:val="left" w:pos="2880"/>
        </w:tabs>
        <w:spacing w:line="192" w:lineRule="auto"/>
      </w:pPr>
    </w:p>
    <w:p w:rsidR="005E61C7" w:rsidRDefault="005E61C7">
      <w:pPr>
        <w:tabs>
          <w:tab w:val="left" w:pos="0"/>
          <w:tab w:val="left" w:pos="480"/>
          <w:tab w:val="left" w:pos="960"/>
          <w:tab w:val="left" w:pos="1440"/>
          <w:tab w:val="left" w:pos="1920"/>
          <w:tab w:val="left" w:pos="2400"/>
          <w:tab w:val="left" w:pos="2880"/>
        </w:tabs>
        <w:spacing w:line="192" w:lineRule="auto"/>
      </w:pPr>
    </w:p>
    <w:p w:rsidR="005E61C7" w:rsidRDefault="005E61C7">
      <w:pPr>
        <w:tabs>
          <w:tab w:val="left" w:pos="0"/>
          <w:tab w:val="left" w:pos="480"/>
          <w:tab w:val="left" w:pos="960"/>
          <w:tab w:val="left" w:pos="1440"/>
          <w:tab w:val="left" w:pos="1920"/>
          <w:tab w:val="left" w:pos="2400"/>
          <w:tab w:val="left" w:pos="2880"/>
        </w:tabs>
        <w:spacing w:line="192" w:lineRule="auto"/>
      </w:pPr>
    </w:p>
    <w:p w:rsidR="005E61C7" w:rsidRDefault="005E61C7">
      <w:pPr>
        <w:tabs>
          <w:tab w:val="left" w:pos="0"/>
          <w:tab w:val="left" w:pos="480"/>
          <w:tab w:val="left" w:pos="960"/>
          <w:tab w:val="left" w:pos="1440"/>
          <w:tab w:val="left" w:pos="1920"/>
          <w:tab w:val="left" w:pos="2400"/>
          <w:tab w:val="left" w:pos="2880"/>
        </w:tabs>
        <w:spacing w:line="192" w:lineRule="auto"/>
      </w:pPr>
    </w:p>
    <w:p w:rsidR="005E61C7" w:rsidRDefault="005E61C7">
      <w:pPr>
        <w:tabs>
          <w:tab w:val="left" w:pos="0"/>
          <w:tab w:val="left" w:pos="480"/>
          <w:tab w:val="left" w:pos="960"/>
          <w:tab w:val="left" w:pos="1440"/>
          <w:tab w:val="left" w:pos="1920"/>
          <w:tab w:val="left" w:pos="2400"/>
          <w:tab w:val="left" w:pos="2880"/>
        </w:tabs>
        <w:spacing w:line="192" w:lineRule="auto"/>
      </w:pPr>
    </w:p>
    <w:p w:rsidR="005E61C7" w:rsidRDefault="005E61C7">
      <w:pPr>
        <w:tabs>
          <w:tab w:val="left" w:pos="0"/>
          <w:tab w:val="left" w:pos="480"/>
          <w:tab w:val="left" w:pos="960"/>
          <w:tab w:val="left" w:pos="1440"/>
          <w:tab w:val="left" w:pos="1920"/>
          <w:tab w:val="left" w:pos="2400"/>
          <w:tab w:val="left" w:pos="2880"/>
        </w:tabs>
        <w:spacing w:line="192" w:lineRule="auto"/>
      </w:pPr>
    </w:p>
    <w:p w:rsidR="005E61C7" w:rsidRDefault="005E61C7">
      <w:pPr>
        <w:tabs>
          <w:tab w:val="left" w:pos="0"/>
          <w:tab w:val="left" w:pos="480"/>
          <w:tab w:val="left" w:pos="960"/>
          <w:tab w:val="left" w:pos="1440"/>
          <w:tab w:val="left" w:pos="1920"/>
          <w:tab w:val="left" w:pos="2400"/>
          <w:tab w:val="left" w:pos="2880"/>
        </w:tabs>
        <w:spacing w:line="192" w:lineRule="auto"/>
      </w:pPr>
    </w:p>
    <w:p w:rsidR="005E61C7" w:rsidRDefault="005E61C7">
      <w:pPr>
        <w:tabs>
          <w:tab w:val="left" w:pos="0"/>
          <w:tab w:val="left" w:pos="480"/>
          <w:tab w:val="left" w:pos="960"/>
          <w:tab w:val="left" w:pos="1440"/>
          <w:tab w:val="left" w:pos="1920"/>
          <w:tab w:val="left" w:pos="2400"/>
          <w:tab w:val="left" w:pos="2880"/>
        </w:tabs>
        <w:spacing w:line="192" w:lineRule="auto"/>
      </w:pPr>
    </w:p>
    <w:p w:rsidR="005E61C7" w:rsidRDefault="005E61C7">
      <w:pPr>
        <w:tabs>
          <w:tab w:val="left" w:pos="0"/>
          <w:tab w:val="left" w:pos="480"/>
          <w:tab w:val="left" w:pos="960"/>
          <w:tab w:val="left" w:pos="1440"/>
          <w:tab w:val="left" w:pos="1920"/>
          <w:tab w:val="left" w:pos="2400"/>
          <w:tab w:val="left" w:pos="2880"/>
        </w:tabs>
        <w:spacing w:line="192" w:lineRule="auto"/>
      </w:pPr>
    </w:p>
    <w:p w:rsidR="005E61C7" w:rsidRDefault="005E61C7">
      <w:pPr>
        <w:tabs>
          <w:tab w:val="left" w:pos="0"/>
          <w:tab w:val="left" w:pos="480"/>
          <w:tab w:val="left" w:pos="960"/>
          <w:tab w:val="left" w:pos="1440"/>
          <w:tab w:val="left" w:pos="1920"/>
          <w:tab w:val="left" w:pos="2400"/>
          <w:tab w:val="left" w:pos="2880"/>
        </w:tabs>
        <w:spacing w:line="192" w:lineRule="auto"/>
      </w:pPr>
    </w:p>
    <w:p w:rsidR="005E61C7" w:rsidRDefault="005E61C7">
      <w:pPr>
        <w:tabs>
          <w:tab w:val="left" w:pos="0"/>
          <w:tab w:val="left" w:pos="480"/>
          <w:tab w:val="left" w:pos="960"/>
          <w:tab w:val="left" w:pos="1440"/>
          <w:tab w:val="left" w:pos="1920"/>
          <w:tab w:val="left" w:pos="2400"/>
          <w:tab w:val="left" w:pos="2880"/>
        </w:tabs>
        <w:spacing w:line="192" w:lineRule="auto"/>
      </w:pPr>
    </w:p>
    <w:p w:rsidR="005E61C7" w:rsidRDefault="005E61C7">
      <w:pPr>
        <w:tabs>
          <w:tab w:val="left" w:pos="0"/>
          <w:tab w:val="left" w:pos="480"/>
          <w:tab w:val="left" w:pos="960"/>
          <w:tab w:val="left" w:pos="1440"/>
          <w:tab w:val="left" w:pos="1920"/>
          <w:tab w:val="left" w:pos="2400"/>
          <w:tab w:val="left" w:pos="2880"/>
        </w:tabs>
        <w:spacing w:line="192" w:lineRule="auto"/>
      </w:pPr>
    </w:p>
    <w:p w:rsidR="005E61C7" w:rsidRDefault="005E61C7">
      <w:pPr>
        <w:tabs>
          <w:tab w:val="right" w:pos="9216"/>
        </w:tabs>
        <w:spacing w:line="192" w:lineRule="auto"/>
      </w:pPr>
      <w:r>
        <w:t>2-82.20</w:t>
      </w:r>
      <w:r>
        <w:tab/>
        <w:t>Rev. 64</w:t>
      </w:r>
    </w:p>
    <w:p w:rsidR="005E61C7" w:rsidRDefault="005E61C7">
      <w:pPr>
        <w:tabs>
          <w:tab w:val="right" w:pos="9216"/>
        </w:tabs>
        <w:spacing w:line="192" w:lineRule="auto"/>
        <w:sectPr w:rsidR="00000000">
          <w:pgSz w:w="12240" w:h="15840"/>
          <w:pgMar w:top="1080" w:right="1584" w:bottom="1080" w:left="1440" w:header="720" w:footer="720" w:gutter="0"/>
          <w:paperSrc w:first="512" w:other="512"/>
          <w:cols w:space="720"/>
          <w:noEndnote/>
        </w:sectPr>
      </w:pPr>
    </w:p>
    <w:p w:rsidR="005E61C7" w:rsidRDefault="005E61C7">
      <w:pPr>
        <w:tabs>
          <w:tab w:val="center" w:pos="4608"/>
        </w:tabs>
        <w:spacing w:line="192" w:lineRule="auto"/>
        <w:rPr>
          <w:u w:val="single"/>
        </w:rPr>
      </w:pPr>
      <w:r>
        <w:rPr>
          <w:u w:val="single"/>
        </w:rPr>
        <w:t>02-91</w:t>
      </w:r>
      <w:r>
        <w:rPr>
          <w:u w:val="single"/>
        </w:rPr>
        <w:tab/>
        <w:t>STATE  ORGANIZATION  AND  GENERAL   ADMINISTRATION</w:t>
      </w:r>
      <w:r>
        <w:rPr>
          <w:u w:val="single"/>
        </w:rPr>
        <w:tab/>
        <w:t>2110</w:t>
      </w:r>
    </w:p>
    <w:p w:rsidR="005E61C7" w:rsidRDefault="005E61C7">
      <w:pPr>
        <w:tabs>
          <w:tab w:val="left" w:pos="0"/>
        </w:tabs>
        <w:spacing w:line="192" w:lineRule="auto"/>
      </w:pPr>
    </w:p>
    <w:p w:rsidR="005E61C7" w:rsidRDefault="005E61C7">
      <w:pPr>
        <w:tabs>
          <w:tab w:val="left" w:pos="0"/>
          <w:tab w:val="left" w:pos="480"/>
          <w:tab w:val="left" w:pos="960"/>
          <w:tab w:val="left" w:pos="1440"/>
          <w:tab w:val="left" w:pos="1920"/>
          <w:tab w:val="left" w:pos="3360"/>
          <w:tab w:val="left" w:pos="6360"/>
        </w:tabs>
        <w:spacing w:line="192" w:lineRule="auto"/>
      </w:pPr>
      <w:r>
        <w:t>2110</w:t>
      </w:r>
      <w:r>
        <w:tab/>
        <w:t>WAIVER RENEWALS</w:t>
      </w:r>
    </w:p>
    <w:p w:rsidR="005E61C7" w:rsidRDefault="005E61C7">
      <w:pPr>
        <w:tabs>
          <w:tab w:val="left" w:pos="0"/>
          <w:tab w:val="left" w:pos="480"/>
          <w:tab w:val="left" w:pos="960"/>
          <w:tab w:val="left" w:pos="1440"/>
          <w:tab w:val="left" w:pos="1920"/>
          <w:tab w:val="left" w:pos="3360"/>
          <w:tab w:val="left" w:pos="6360"/>
        </w:tabs>
        <w:spacing w:line="192" w:lineRule="auto"/>
      </w:pPr>
    </w:p>
    <w:p w:rsidR="005E61C7" w:rsidRDefault="005E61C7">
      <w:pPr>
        <w:tabs>
          <w:tab w:val="left" w:pos="0"/>
          <w:tab w:val="left" w:pos="480"/>
          <w:tab w:val="left" w:pos="960"/>
          <w:tab w:val="left" w:pos="1440"/>
          <w:tab w:val="left" w:pos="1920"/>
          <w:tab w:val="left" w:pos="3360"/>
          <w:tab w:val="left" w:pos="6360"/>
        </w:tabs>
        <w:spacing w:line="192" w:lineRule="auto"/>
      </w:pPr>
      <w:r>
        <w:t>You may request and receive approval for continuation of a waiver project.  Each renewal may be for a 2-year period.</w:t>
      </w:r>
    </w:p>
    <w:p w:rsidR="005E61C7" w:rsidRDefault="005E61C7">
      <w:pPr>
        <w:tabs>
          <w:tab w:val="left" w:pos="0"/>
          <w:tab w:val="left" w:pos="480"/>
          <w:tab w:val="left" w:pos="960"/>
          <w:tab w:val="left" w:pos="1440"/>
          <w:tab w:val="left" w:pos="1920"/>
          <w:tab w:val="left" w:pos="3360"/>
          <w:tab w:val="left" w:pos="6360"/>
        </w:tabs>
        <w:spacing w:line="192" w:lineRule="auto"/>
      </w:pPr>
    </w:p>
    <w:p w:rsidR="005E61C7" w:rsidRDefault="005E61C7">
      <w:pPr>
        <w:tabs>
          <w:tab w:val="left" w:pos="0"/>
          <w:tab w:val="left" w:pos="480"/>
          <w:tab w:val="left" w:pos="960"/>
          <w:tab w:val="left" w:pos="1440"/>
          <w:tab w:val="left" w:pos="1920"/>
          <w:tab w:val="left" w:pos="3360"/>
          <w:tab w:val="left" w:pos="6360"/>
        </w:tabs>
        <w:spacing w:line="192" w:lineRule="auto"/>
        <w:ind w:firstLine="480"/>
      </w:pPr>
      <w:r>
        <w:t>A.</w:t>
      </w:r>
      <w:r>
        <w:tab/>
      </w:r>
      <w:r>
        <w:rPr>
          <w:u w:val="single"/>
        </w:rPr>
        <w:t>Submitting the Renewal Request.</w:t>
      </w:r>
      <w:r>
        <w:t>--A request for a renewal of a waiver program must be submitted at least 90 days, but no earlier than 120 days, before the date the existing waiver expires, to ensure an uninterrupted waiver program.  Such requests, with all appropriate documentation as required by §§2107 and 2108, must be submitted to the RO.</w:t>
      </w:r>
    </w:p>
    <w:p w:rsidR="005E61C7" w:rsidRDefault="005E61C7">
      <w:pPr>
        <w:tabs>
          <w:tab w:val="left" w:pos="0"/>
          <w:tab w:val="left" w:pos="480"/>
          <w:tab w:val="left" w:pos="960"/>
          <w:tab w:val="left" w:pos="1440"/>
          <w:tab w:val="left" w:pos="1920"/>
          <w:tab w:val="left" w:pos="3360"/>
          <w:tab w:val="left" w:pos="6360"/>
        </w:tabs>
        <w:spacing w:line="192" w:lineRule="auto"/>
      </w:pPr>
    </w:p>
    <w:p w:rsidR="005E61C7" w:rsidRDefault="005E61C7">
      <w:pPr>
        <w:tabs>
          <w:tab w:val="left" w:pos="0"/>
          <w:tab w:val="left" w:pos="480"/>
          <w:tab w:val="left" w:pos="960"/>
          <w:tab w:val="left" w:pos="1440"/>
          <w:tab w:val="left" w:pos="1920"/>
          <w:tab w:val="left" w:pos="3360"/>
          <w:tab w:val="left" w:pos="6360"/>
        </w:tabs>
        <w:spacing w:line="192" w:lineRule="auto"/>
        <w:ind w:firstLine="480"/>
      </w:pPr>
      <w:r>
        <w:t>B.</w:t>
      </w:r>
      <w:r>
        <w:tab/>
      </w:r>
      <w:r>
        <w:rPr>
          <w:u w:val="single"/>
        </w:rPr>
        <w:t>Processing of Waiver Renewal Request.</w:t>
      </w:r>
      <w:r>
        <w:t>--A request for a renewal of a waiver program (regardless of whether changes in the program are proposed) is processed under §1915(h) of the Act.  This section requires that the Secretary either approve or disapprove, in writing, the request within 90 days of receipt of the waiver renewal request, or inform the State agency that additional information is needed in order to make a final determination of the waiver request.  In this case, a new 90-day period of considerat</w:t>
      </w:r>
      <w:r>
        <w:t>ion begins once the response to the request for additional information is received.  (See subsection D for instances in which additional information is requested prior to a final determination being made.)</w:t>
      </w:r>
    </w:p>
    <w:p w:rsidR="005E61C7" w:rsidRDefault="005E61C7">
      <w:pPr>
        <w:tabs>
          <w:tab w:val="left" w:pos="0"/>
          <w:tab w:val="left" w:pos="480"/>
          <w:tab w:val="left" w:pos="960"/>
          <w:tab w:val="left" w:pos="1440"/>
          <w:tab w:val="left" w:pos="1920"/>
          <w:tab w:val="left" w:pos="3360"/>
          <w:tab w:val="left" w:pos="6360"/>
        </w:tabs>
        <w:spacing w:line="192" w:lineRule="auto"/>
      </w:pPr>
    </w:p>
    <w:p w:rsidR="005E61C7" w:rsidRDefault="005E61C7">
      <w:pPr>
        <w:tabs>
          <w:tab w:val="left" w:pos="0"/>
          <w:tab w:val="left" w:pos="480"/>
          <w:tab w:val="left" w:pos="960"/>
          <w:tab w:val="left" w:pos="1440"/>
          <w:tab w:val="left" w:pos="1920"/>
          <w:tab w:val="left" w:pos="3360"/>
          <w:tab w:val="left" w:pos="6360"/>
        </w:tabs>
        <w:spacing w:line="192" w:lineRule="auto"/>
        <w:ind w:firstLine="480"/>
      </w:pPr>
      <w:r>
        <w:t>C.</w:t>
      </w:r>
      <w:r>
        <w:tab/>
      </w:r>
      <w:r>
        <w:rPr>
          <w:u w:val="single"/>
        </w:rPr>
        <w:t>Evaluating the Waiver Renewal Request.</w:t>
      </w:r>
      <w:r>
        <w:t>--In determining whether to grant a renewal, as well as for purposes of evaluating the waiver project, HCFA must determine whether the project has met the requirements established by statute, and has indeed been cost-effective and efficient.</w:t>
      </w:r>
    </w:p>
    <w:p w:rsidR="005E61C7" w:rsidRDefault="005E61C7">
      <w:pPr>
        <w:tabs>
          <w:tab w:val="left" w:pos="0"/>
          <w:tab w:val="left" w:pos="480"/>
          <w:tab w:val="left" w:pos="960"/>
          <w:tab w:val="left" w:pos="1440"/>
          <w:tab w:val="left" w:pos="1920"/>
          <w:tab w:val="left" w:pos="3360"/>
          <w:tab w:val="left" w:pos="6360"/>
        </w:tabs>
        <w:spacing w:line="192" w:lineRule="auto"/>
      </w:pPr>
    </w:p>
    <w:p w:rsidR="005E61C7" w:rsidRDefault="005E61C7">
      <w:pPr>
        <w:tabs>
          <w:tab w:val="left" w:pos="0"/>
          <w:tab w:val="left" w:pos="480"/>
          <w:tab w:val="left" w:pos="960"/>
          <w:tab w:val="left" w:pos="1440"/>
          <w:tab w:val="left" w:pos="1920"/>
          <w:tab w:val="left" w:pos="3360"/>
          <w:tab w:val="left" w:pos="6360"/>
        </w:tabs>
        <w:spacing w:line="192" w:lineRule="auto"/>
      </w:pPr>
      <w:r>
        <w:t>Specific information must be presented to HCFA documenting for each year of the waiver the actual cost effectiveness of the project, the actual effect on recipients regarding access to care and quality of services, and the actual impact of the program.  The documentation must show the extent to which these requirements, as defined in §§2107 and 2108, were met during the approved project period and provide a basis for determining that statutory requirements will be met during the requested renewal period.  I</w:t>
      </w:r>
      <w:r>
        <w:t>n addition, if you request a renewal of the waiver, you must provide a rationale for renewing the project as well as a justification and data to show how requirements will be met for each year of the renewal</w:t>
      </w:r>
    </w:p>
    <w:p w:rsidR="005E61C7" w:rsidRDefault="005E61C7">
      <w:pPr>
        <w:tabs>
          <w:tab w:val="left" w:pos="0"/>
          <w:tab w:val="left" w:pos="480"/>
          <w:tab w:val="left" w:pos="960"/>
          <w:tab w:val="left" w:pos="1440"/>
          <w:tab w:val="left" w:pos="1920"/>
          <w:tab w:val="left" w:pos="3360"/>
          <w:tab w:val="left" w:pos="6360"/>
        </w:tabs>
        <w:spacing w:line="192" w:lineRule="auto"/>
      </w:pPr>
    </w:p>
    <w:p w:rsidR="005E61C7" w:rsidRDefault="005E61C7">
      <w:pPr>
        <w:tabs>
          <w:tab w:val="left" w:pos="0"/>
          <w:tab w:val="left" w:pos="480"/>
          <w:tab w:val="left" w:pos="960"/>
          <w:tab w:val="left" w:pos="1440"/>
          <w:tab w:val="left" w:pos="1920"/>
          <w:tab w:val="left" w:pos="3360"/>
          <w:tab w:val="left" w:pos="6360"/>
        </w:tabs>
        <w:spacing w:line="192" w:lineRule="auto"/>
      </w:pPr>
      <w:r>
        <w:t>Any proposed modification requested as part of a renewal must be documented as provided in §2109.</w:t>
      </w:r>
    </w:p>
    <w:p w:rsidR="005E61C7" w:rsidRDefault="005E61C7">
      <w:pPr>
        <w:tabs>
          <w:tab w:val="left" w:pos="0"/>
          <w:tab w:val="left" w:pos="480"/>
          <w:tab w:val="left" w:pos="960"/>
          <w:tab w:val="left" w:pos="1440"/>
          <w:tab w:val="left" w:pos="1920"/>
          <w:tab w:val="left" w:pos="3360"/>
          <w:tab w:val="left" w:pos="6360"/>
        </w:tabs>
        <w:spacing w:line="192" w:lineRule="auto"/>
      </w:pPr>
    </w:p>
    <w:p w:rsidR="005E61C7" w:rsidRDefault="005E61C7">
      <w:pPr>
        <w:tabs>
          <w:tab w:val="left" w:pos="0"/>
          <w:tab w:val="left" w:pos="480"/>
          <w:tab w:val="left" w:pos="960"/>
          <w:tab w:val="left" w:pos="1440"/>
          <w:tab w:val="left" w:pos="1920"/>
          <w:tab w:val="left" w:pos="3360"/>
          <w:tab w:val="left" w:pos="6360"/>
        </w:tabs>
        <w:spacing w:line="192" w:lineRule="auto"/>
        <w:ind w:firstLine="480"/>
      </w:pPr>
      <w:r>
        <w:t>D.</w:t>
      </w:r>
      <w:r>
        <w:tab/>
      </w:r>
      <w:r>
        <w:rPr>
          <w:u w:val="single"/>
        </w:rPr>
        <w:t>Request for Clarification and Additional Documentation.</w:t>
      </w:r>
      <w:r>
        <w:t>--In instances where your submittal of specific documentation does not support a finding that the waiver has satisfied the conditions for which it was approved or clarification is needed, you are asked to provide additional information.  Requests for additional information in this instance stop the 90-day period in which the Secretary must approve or disapprove the continuation</w:t>
      </w:r>
    </w:p>
    <w:p w:rsidR="005E61C7" w:rsidRDefault="005E61C7">
      <w:pPr>
        <w:tabs>
          <w:tab w:val="left" w:pos="0"/>
          <w:tab w:val="left" w:pos="480"/>
          <w:tab w:val="left" w:pos="960"/>
          <w:tab w:val="left" w:pos="1440"/>
          <w:tab w:val="left" w:pos="1920"/>
          <w:tab w:val="left" w:pos="3360"/>
          <w:tab w:val="left" w:pos="6360"/>
        </w:tabs>
        <w:spacing w:line="192" w:lineRule="auto"/>
      </w:pPr>
    </w:p>
    <w:p w:rsidR="005E61C7" w:rsidRDefault="005E61C7">
      <w:pPr>
        <w:tabs>
          <w:tab w:val="left" w:pos="0"/>
          <w:tab w:val="left" w:pos="480"/>
          <w:tab w:val="left" w:pos="960"/>
          <w:tab w:val="left" w:pos="1440"/>
          <w:tab w:val="left" w:pos="1920"/>
          <w:tab w:val="left" w:pos="3360"/>
          <w:tab w:val="left" w:pos="6360"/>
        </w:tabs>
        <w:spacing w:line="192" w:lineRule="auto"/>
      </w:pPr>
    </w:p>
    <w:p w:rsidR="005E61C7" w:rsidRDefault="005E61C7">
      <w:pPr>
        <w:tabs>
          <w:tab w:val="left" w:pos="0"/>
          <w:tab w:val="left" w:pos="480"/>
          <w:tab w:val="left" w:pos="960"/>
          <w:tab w:val="left" w:pos="1440"/>
          <w:tab w:val="left" w:pos="1920"/>
          <w:tab w:val="left" w:pos="3360"/>
          <w:tab w:val="left" w:pos="6360"/>
        </w:tabs>
        <w:spacing w:line="192" w:lineRule="auto"/>
      </w:pPr>
    </w:p>
    <w:p w:rsidR="005E61C7" w:rsidRDefault="005E61C7">
      <w:pPr>
        <w:tabs>
          <w:tab w:val="left" w:pos="0"/>
          <w:tab w:val="left" w:pos="480"/>
          <w:tab w:val="left" w:pos="960"/>
          <w:tab w:val="left" w:pos="1440"/>
          <w:tab w:val="left" w:pos="1920"/>
          <w:tab w:val="left" w:pos="3360"/>
          <w:tab w:val="left" w:pos="6360"/>
        </w:tabs>
        <w:spacing w:line="192" w:lineRule="auto"/>
      </w:pPr>
    </w:p>
    <w:p w:rsidR="005E61C7" w:rsidRDefault="005E61C7">
      <w:pPr>
        <w:tabs>
          <w:tab w:val="left" w:pos="0"/>
          <w:tab w:val="left" w:pos="480"/>
          <w:tab w:val="left" w:pos="960"/>
          <w:tab w:val="left" w:pos="1440"/>
          <w:tab w:val="left" w:pos="1920"/>
          <w:tab w:val="left" w:pos="3360"/>
          <w:tab w:val="left" w:pos="6360"/>
        </w:tabs>
        <w:spacing w:line="192" w:lineRule="auto"/>
      </w:pPr>
    </w:p>
    <w:p w:rsidR="005E61C7" w:rsidRDefault="005E61C7">
      <w:pPr>
        <w:tabs>
          <w:tab w:val="left" w:pos="0"/>
          <w:tab w:val="left" w:pos="480"/>
          <w:tab w:val="left" w:pos="960"/>
          <w:tab w:val="left" w:pos="1440"/>
          <w:tab w:val="left" w:pos="1920"/>
          <w:tab w:val="left" w:pos="3360"/>
          <w:tab w:val="left" w:pos="6360"/>
        </w:tabs>
        <w:spacing w:line="192" w:lineRule="auto"/>
      </w:pPr>
    </w:p>
    <w:p w:rsidR="005E61C7" w:rsidRDefault="005E61C7">
      <w:pPr>
        <w:tabs>
          <w:tab w:val="left" w:pos="0"/>
          <w:tab w:val="left" w:pos="480"/>
          <w:tab w:val="left" w:pos="960"/>
          <w:tab w:val="left" w:pos="1440"/>
          <w:tab w:val="left" w:pos="1920"/>
          <w:tab w:val="left" w:pos="3360"/>
          <w:tab w:val="left" w:pos="6360"/>
        </w:tabs>
        <w:spacing w:line="192" w:lineRule="auto"/>
      </w:pPr>
    </w:p>
    <w:p w:rsidR="005E61C7" w:rsidRDefault="005E61C7">
      <w:pPr>
        <w:tabs>
          <w:tab w:val="left" w:pos="0"/>
          <w:tab w:val="left" w:pos="480"/>
          <w:tab w:val="left" w:pos="960"/>
          <w:tab w:val="left" w:pos="1440"/>
          <w:tab w:val="left" w:pos="1920"/>
          <w:tab w:val="left" w:pos="3360"/>
          <w:tab w:val="left" w:pos="6360"/>
        </w:tabs>
        <w:spacing w:line="192" w:lineRule="auto"/>
      </w:pPr>
    </w:p>
    <w:p w:rsidR="005E61C7" w:rsidRDefault="005E61C7">
      <w:pPr>
        <w:tabs>
          <w:tab w:val="left" w:pos="0"/>
          <w:tab w:val="left" w:pos="480"/>
          <w:tab w:val="left" w:pos="960"/>
          <w:tab w:val="left" w:pos="1440"/>
          <w:tab w:val="left" w:pos="1920"/>
          <w:tab w:val="left" w:pos="3360"/>
          <w:tab w:val="left" w:pos="6360"/>
        </w:tabs>
        <w:spacing w:line="192" w:lineRule="auto"/>
      </w:pPr>
    </w:p>
    <w:p w:rsidR="005E61C7" w:rsidRDefault="005E61C7">
      <w:pPr>
        <w:tabs>
          <w:tab w:val="left" w:pos="0"/>
          <w:tab w:val="left" w:pos="480"/>
          <w:tab w:val="left" w:pos="960"/>
          <w:tab w:val="left" w:pos="1440"/>
          <w:tab w:val="left" w:pos="1920"/>
          <w:tab w:val="left" w:pos="3360"/>
          <w:tab w:val="left" w:pos="6360"/>
        </w:tabs>
        <w:spacing w:line="192" w:lineRule="auto"/>
      </w:pPr>
    </w:p>
    <w:p w:rsidR="005E61C7" w:rsidRDefault="005E61C7">
      <w:pPr>
        <w:tabs>
          <w:tab w:val="left" w:pos="0"/>
          <w:tab w:val="left" w:pos="480"/>
          <w:tab w:val="left" w:pos="960"/>
          <w:tab w:val="left" w:pos="1440"/>
          <w:tab w:val="left" w:pos="1920"/>
          <w:tab w:val="left" w:pos="3360"/>
          <w:tab w:val="left" w:pos="6360"/>
        </w:tabs>
        <w:spacing w:line="192" w:lineRule="auto"/>
      </w:pPr>
    </w:p>
    <w:p w:rsidR="005E61C7" w:rsidRDefault="005E61C7">
      <w:pPr>
        <w:tabs>
          <w:tab w:val="left" w:pos="0"/>
          <w:tab w:val="left" w:pos="480"/>
          <w:tab w:val="left" w:pos="960"/>
          <w:tab w:val="left" w:pos="1440"/>
          <w:tab w:val="left" w:pos="1920"/>
          <w:tab w:val="left" w:pos="3360"/>
          <w:tab w:val="left" w:pos="6360"/>
        </w:tabs>
        <w:spacing w:line="192" w:lineRule="auto"/>
      </w:pPr>
    </w:p>
    <w:p w:rsidR="005E61C7" w:rsidRDefault="005E61C7">
      <w:pPr>
        <w:tabs>
          <w:tab w:val="left" w:pos="0"/>
          <w:tab w:val="left" w:pos="480"/>
          <w:tab w:val="left" w:pos="960"/>
          <w:tab w:val="left" w:pos="1440"/>
          <w:tab w:val="left" w:pos="1920"/>
          <w:tab w:val="left" w:pos="3360"/>
          <w:tab w:val="left" w:pos="6360"/>
        </w:tabs>
        <w:spacing w:line="192" w:lineRule="auto"/>
      </w:pPr>
    </w:p>
    <w:p w:rsidR="005E61C7" w:rsidRDefault="005E61C7">
      <w:pPr>
        <w:tabs>
          <w:tab w:val="left" w:pos="0"/>
          <w:tab w:val="left" w:pos="480"/>
          <w:tab w:val="left" w:pos="960"/>
          <w:tab w:val="left" w:pos="1440"/>
          <w:tab w:val="left" w:pos="1920"/>
          <w:tab w:val="left" w:pos="3360"/>
          <w:tab w:val="left" w:pos="6360"/>
        </w:tabs>
        <w:spacing w:line="192" w:lineRule="auto"/>
      </w:pPr>
    </w:p>
    <w:p w:rsidR="005E61C7" w:rsidRDefault="005E61C7">
      <w:pPr>
        <w:tabs>
          <w:tab w:val="left" w:pos="0"/>
          <w:tab w:val="left" w:pos="480"/>
          <w:tab w:val="left" w:pos="960"/>
          <w:tab w:val="left" w:pos="1440"/>
          <w:tab w:val="left" w:pos="1920"/>
          <w:tab w:val="left" w:pos="3360"/>
          <w:tab w:val="left" w:pos="6360"/>
        </w:tabs>
        <w:spacing w:line="192" w:lineRule="auto"/>
      </w:pPr>
    </w:p>
    <w:p w:rsidR="005E61C7" w:rsidRDefault="005E61C7">
      <w:pPr>
        <w:tabs>
          <w:tab w:val="left" w:pos="0"/>
          <w:tab w:val="left" w:pos="480"/>
          <w:tab w:val="left" w:pos="960"/>
          <w:tab w:val="left" w:pos="1440"/>
          <w:tab w:val="left" w:pos="1920"/>
          <w:tab w:val="left" w:pos="3360"/>
          <w:tab w:val="left" w:pos="6360"/>
        </w:tabs>
        <w:spacing w:line="192" w:lineRule="auto"/>
      </w:pPr>
    </w:p>
    <w:p w:rsidR="005E61C7" w:rsidRDefault="005E61C7">
      <w:pPr>
        <w:tabs>
          <w:tab w:val="right" w:pos="9360"/>
        </w:tabs>
        <w:spacing w:line="192" w:lineRule="auto"/>
      </w:pPr>
      <w:r>
        <w:t>Rev. 70</w:t>
      </w:r>
      <w:r>
        <w:tab/>
        <w:t>2-82.21</w:t>
      </w:r>
    </w:p>
    <w:p w:rsidR="005E61C7" w:rsidRDefault="005E61C7">
      <w:pPr>
        <w:spacing w:line="192" w:lineRule="auto"/>
        <w:sectPr w:rsidR="00000000">
          <w:pgSz w:w="12240" w:h="15840"/>
          <w:pgMar w:top="1080" w:right="1584" w:bottom="1080" w:left="1440" w:header="720" w:footer="720" w:gutter="0"/>
          <w:paperSrc w:first="512" w:other="512"/>
          <w:cols w:space="720"/>
          <w:noEndnote/>
        </w:sectPr>
      </w:pPr>
    </w:p>
    <w:p w:rsidR="005E61C7" w:rsidRDefault="005E61C7">
      <w:pPr>
        <w:tabs>
          <w:tab w:val="center" w:pos="4608"/>
        </w:tabs>
        <w:spacing w:line="192" w:lineRule="auto"/>
        <w:rPr>
          <w:u w:val="single"/>
        </w:rPr>
      </w:pPr>
      <w:r>
        <w:rPr>
          <w:u w:val="single"/>
        </w:rPr>
        <w:t>2111</w:t>
      </w:r>
      <w:r>
        <w:rPr>
          <w:u w:val="single"/>
        </w:rPr>
        <w:tab/>
        <w:t>STATE ORGANIZATION AND GENERAL ADMINISTRATION</w:t>
      </w:r>
      <w:r>
        <w:rPr>
          <w:u w:val="single"/>
        </w:rPr>
        <w:tab/>
      </w:r>
      <w:r>
        <w:rPr>
          <w:u w:val="single"/>
        </w:rPr>
        <w:tab/>
        <w:t>02-91</w:t>
      </w:r>
    </w:p>
    <w:p w:rsidR="005E61C7" w:rsidRDefault="005E61C7">
      <w:pPr>
        <w:tabs>
          <w:tab w:val="left" w:pos="0"/>
        </w:tabs>
        <w:spacing w:line="192" w:lineRule="auto"/>
      </w:pPr>
    </w:p>
    <w:p w:rsidR="005E61C7" w:rsidRDefault="005E61C7">
      <w:pPr>
        <w:tabs>
          <w:tab w:val="left" w:pos="0"/>
          <w:tab w:val="left" w:pos="480"/>
          <w:tab w:val="left" w:pos="960"/>
          <w:tab w:val="left" w:pos="1440"/>
          <w:tab w:val="left" w:pos="1920"/>
          <w:tab w:val="left" w:pos="3360"/>
          <w:tab w:val="left" w:pos="6360"/>
        </w:tabs>
        <w:spacing w:line="192" w:lineRule="auto"/>
      </w:pPr>
      <w:r>
        <w:t>request.  A new 90-day period begins upon HCFA’s receipt of the requested additional documentation.  (See §1915(h) of the Act.)  Work closely with RO staff in preparing the necessary documentation in order to ensure that all waiver requirements are fully met.</w:t>
      </w:r>
    </w:p>
    <w:p w:rsidR="005E61C7" w:rsidRDefault="005E61C7">
      <w:pPr>
        <w:tabs>
          <w:tab w:val="left" w:pos="0"/>
          <w:tab w:val="left" w:pos="480"/>
          <w:tab w:val="left" w:pos="960"/>
          <w:tab w:val="left" w:pos="1440"/>
          <w:tab w:val="left" w:pos="1920"/>
          <w:tab w:val="left" w:pos="3360"/>
          <w:tab w:val="left" w:pos="6360"/>
        </w:tabs>
        <w:spacing w:line="192" w:lineRule="auto"/>
      </w:pPr>
    </w:p>
    <w:p w:rsidR="005E61C7" w:rsidRDefault="005E61C7">
      <w:pPr>
        <w:tabs>
          <w:tab w:val="left" w:pos="0"/>
          <w:tab w:val="left" w:pos="480"/>
          <w:tab w:val="left" w:pos="960"/>
          <w:tab w:val="left" w:pos="1440"/>
          <w:tab w:val="left" w:pos="1920"/>
          <w:tab w:val="left" w:pos="3360"/>
          <w:tab w:val="left" w:pos="6360"/>
        </w:tabs>
        <w:spacing w:line="192" w:lineRule="auto"/>
      </w:pPr>
      <w:r>
        <w:t>If HCFA is ultimately unable to make a finding, based on the information you provided that the waiver project has met the statutory and regulatory requirements and has been cost-effective and efficient, the request for a 2-year continuation is disapproved.  HCFA considers what steps are necessary to assure continuity of services to recipients under these circumstances.</w:t>
      </w:r>
    </w:p>
    <w:p w:rsidR="005E61C7" w:rsidRDefault="005E61C7">
      <w:pPr>
        <w:tabs>
          <w:tab w:val="left" w:pos="0"/>
          <w:tab w:val="left" w:pos="480"/>
          <w:tab w:val="left" w:pos="960"/>
          <w:tab w:val="left" w:pos="1440"/>
          <w:tab w:val="left" w:pos="1920"/>
          <w:tab w:val="left" w:pos="3360"/>
          <w:tab w:val="left" w:pos="6360"/>
        </w:tabs>
        <w:spacing w:line="192" w:lineRule="auto"/>
      </w:pPr>
    </w:p>
    <w:p w:rsidR="005E61C7" w:rsidRDefault="005E61C7">
      <w:pPr>
        <w:tabs>
          <w:tab w:val="left" w:pos="0"/>
          <w:tab w:val="left" w:pos="480"/>
          <w:tab w:val="left" w:pos="960"/>
          <w:tab w:val="left" w:pos="1440"/>
          <w:tab w:val="left" w:pos="1920"/>
          <w:tab w:val="left" w:pos="3360"/>
          <w:tab w:val="left" w:pos="6360"/>
        </w:tabs>
        <w:spacing w:line="192" w:lineRule="auto"/>
      </w:pPr>
      <w:r>
        <w:t xml:space="preserve">Where HCFA needs additional information prior to deciding whether to approve or disapprove your proposal, your waiver </w:t>
      </w:r>
      <w:r>
        <w:rPr>
          <w:u w:val="single"/>
        </w:rPr>
        <w:t>as initially approved</w:t>
      </w:r>
      <w:r>
        <w:t xml:space="preserve"> may be extended for 90 days if the waiver is about to expire.  Thus, you have the opportunity to respond to HCFA’s request for additional information without the continuity of the waiver being jeopardized. Once you respond to the request for additional information, HCFA either approves or disapproves the waiver.</w:t>
      </w:r>
    </w:p>
    <w:p w:rsidR="005E61C7" w:rsidRDefault="005E61C7">
      <w:pPr>
        <w:tabs>
          <w:tab w:val="left" w:pos="0"/>
          <w:tab w:val="left" w:pos="480"/>
          <w:tab w:val="left" w:pos="960"/>
          <w:tab w:val="left" w:pos="1440"/>
          <w:tab w:val="left" w:pos="1920"/>
          <w:tab w:val="left" w:pos="3360"/>
          <w:tab w:val="left" w:pos="6360"/>
        </w:tabs>
        <w:spacing w:line="192" w:lineRule="auto"/>
      </w:pPr>
    </w:p>
    <w:p w:rsidR="005E61C7" w:rsidRDefault="005E61C7">
      <w:pPr>
        <w:tabs>
          <w:tab w:val="left" w:pos="0"/>
          <w:tab w:val="left" w:pos="480"/>
          <w:tab w:val="left" w:pos="960"/>
          <w:tab w:val="left" w:pos="1440"/>
          <w:tab w:val="left" w:pos="1920"/>
          <w:tab w:val="left" w:pos="3360"/>
          <w:tab w:val="left" w:pos="6360"/>
        </w:tabs>
        <w:spacing w:line="192" w:lineRule="auto"/>
      </w:pPr>
      <w:r>
        <w:t>Where you do not respond to HCFA’s request for additional information by the end of the 90-day extension, the waiver automatically terminates.</w:t>
      </w:r>
    </w:p>
    <w:p w:rsidR="005E61C7" w:rsidRDefault="005E61C7">
      <w:pPr>
        <w:tabs>
          <w:tab w:val="left" w:pos="0"/>
          <w:tab w:val="left" w:pos="480"/>
          <w:tab w:val="left" w:pos="960"/>
          <w:tab w:val="left" w:pos="1440"/>
          <w:tab w:val="left" w:pos="1920"/>
          <w:tab w:val="left" w:pos="3360"/>
          <w:tab w:val="left" w:pos="6360"/>
        </w:tabs>
        <w:spacing w:line="192" w:lineRule="auto"/>
      </w:pPr>
    </w:p>
    <w:p w:rsidR="005E61C7" w:rsidRDefault="005E61C7">
      <w:pPr>
        <w:tabs>
          <w:tab w:val="left" w:pos="0"/>
          <w:tab w:val="left" w:pos="480"/>
          <w:tab w:val="left" w:pos="960"/>
          <w:tab w:val="left" w:pos="1440"/>
          <w:tab w:val="left" w:pos="1920"/>
          <w:tab w:val="left" w:pos="3360"/>
          <w:tab w:val="left" w:pos="6360"/>
        </w:tabs>
        <w:spacing w:line="192" w:lineRule="auto"/>
      </w:pPr>
      <w:r>
        <w:t>2111.</w:t>
      </w:r>
      <w:r>
        <w:tab/>
        <w:t>MONITORING, EVALUATION, AND TERMINATION OF WAIVERS</w:t>
      </w:r>
    </w:p>
    <w:p w:rsidR="005E61C7" w:rsidRDefault="005E61C7">
      <w:pPr>
        <w:tabs>
          <w:tab w:val="left" w:pos="0"/>
          <w:tab w:val="left" w:pos="480"/>
          <w:tab w:val="left" w:pos="960"/>
          <w:tab w:val="left" w:pos="1440"/>
          <w:tab w:val="left" w:pos="1920"/>
          <w:tab w:val="left" w:pos="3360"/>
          <w:tab w:val="left" w:pos="6360"/>
        </w:tabs>
        <w:spacing w:line="192" w:lineRule="auto"/>
      </w:pPr>
    </w:p>
    <w:p w:rsidR="005E61C7" w:rsidRDefault="005E61C7">
      <w:pPr>
        <w:tabs>
          <w:tab w:val="left" w:pos="0"/>
          <w:tab w:val="left" w:pos="480"/>
          <w:tab w:val="left" w:pos="960"/>
          <w:tab w:val="left" w:pos="1440"/>
          <w:tab w:val="left" w:pos="1920"/>
          <w:tab w:val="left" w:pos="3360"/>
          <w:tab w:val="left" w:pos="6360"/>
        </w:tabs>
        <w:spacing w:line="192" w:lineRule="auto"/>
      </w:pPr>
      <w:r>
        <w:t>42 CFR 431.55(b)(4) provides that HCFA monitors the implementation of waivers granted to assure that requirements for granting such waivers are being met.  Additionally, where monitoring produces evidence that is not in compliance with the requirements for a waiver under this section, you are given notice and an opportunity for a hearing.  If, after the hearing, HCFA finds you out of compliance with the requirements of the waiver, the waiver is terminated, and you are given a specified date by which you mus</w:t>
      </w:r>
      <w:r>
        <w:t>t demonstrate that you meet the applicable requirements which apply in the absence of the waiver.</w:t>
      </w:r>
    </w:p>
    <w:p w:rsidR="005E61C7" w:rsidRDefault="005E61C7">
      <w:pPr>
        <w:tabs>
          <w:tab w:val="left" w:pos="0"/>
          <w:tab w:val="left" w:pos="480"/>
          <w:tab w:val="left" w:pos="960"/>
          <w:tab w:val="left" w:pos="1440"/>
          <w:tab w:val="left" w:pos="1920"/>
          <w:tab w:val="left" w:pos="3360"/>
          <w:tab w:val="left" w:pos="6360"/>
        </w:tabs>
        <w:spacing w:line="192" w:lineRule="auto"/>
      </w:pPr>
    </w:p>
    <w:p w:rsidR="005E61C7" w:rsidRDefault="005E61C7">
      <w:pPr>
        <w:tabs>
          <w:tab w:val="left" w:pos="0"/>
          <w:tab w:val="left" w:pos="480"/>
          <w:tab w:val="left" w:pos="960"/>
          <w:tab w:val="left" w:pos="1440"/>
          <w:tab w:val="left" w:pos="1920"/>
          <w:tab w:val="left" w:pos="3360"/>
          <w:tab w:val="left" w:pos="6360"/>
        </w:tabs>
        <w:spacing w:line="192" w:lineRule="auto"/>
        <w:ind w:firstLine="480"/>
      </w:pPr>
      <w:r>
        <w:t>A.</w:t>
      </w:r>
      <w:r>
        <w:tab/>
      </w:r>
      <w:r>
        <w:rPr>
          <w:u w:val="single"/>
        </w:rPr>
        <w:t>Monitoring.</w:t>
      </w:r>
      <w:r>
        <w:t>--The RO has the primary responsibility for monitoring your implementation of the Medicaid program and approved waivers.  Such monitoring is conducted by RO staff with assistance by appropriate staff from central office.</w:t>
      </w:r>
    </w:p>
    <w:p w:rsidR="005E61C7" w:rsidRDefault="005E61C7">
      <w:pPr>
        <w:tabs>
          <w:tab w:val="left" w:pos="0"/>
          <w:tab w:val="left" w:pos="480"/>
          <w:tab w:val="left" w:pos="960"/>
          <w:tab w:val="left" w:pos="1440"/>
          <w:tab w:val="left" w:pos="1920"/>
          <w:tab w:val="left" w:pos="3360"/>
          <w:tab w:val="left" w:pos="6360"/>
        </w:tabs>
        <w:spacing w:line="192" w:lineRule="auto"/>
      </w:pPr>
    </w:p>
    <w:p w:rsidR="005E61C7" w:rsidRDefault="005E61C7">
      <w:pPr>
        <w:tabs>
          <w:tab w:val="left" w:pos="0"/>
          <w:tab w:val="left" w:pos="480"/>
          <w:tab w:val="left" w:pos="960"/>
          <w:tab w:val="left" w:pos="1440"/>
          <w:tab w:val="left" w:pos="1920"/>
          <w:tab w:val="left" w:pos="3360"/>
          <w:tab w:val="left" w:pos="6360"/>
        </w:tabs>
        <w:spacing w:line="192" w:lineRule="auto"/>
        <w:ind w:firstLine="480"/>
        <w:rPr>
          <w:ins w:id="0" w:author="Unknown"/>
        </w:rPr>
      </w:pPr>
      <w:ins w:id="1" w:author="Unknown">
        <w:r>
          <w:t>B.</w:t>
        </w:r>
        <w:r>
          <w:tab/>
        </w:r>
        <w:r>
          <w:rPr>
            <w:u w:val="single"/>
          </w:rPr>
          <w:t>Independent Assessment.</w:t>
        </w:r>
        <w:r>
          <w:t xml:space="preserve">--As a condition of approval of a waiver, HCFA requires that an independent assessment must be conducted.  This independent assessment is submitted to HCFA by the date specified in </w:t>
        </w:r>
        <w:r>
          <w:rPr>
            <w:color w:val="FF0000"/>
          </w:rPr>
          <w:t>HCFA</w:t>
        </w:r>
      </w:ins>
      <w:r>
        <w:rPr>
          <w:color w:val="FF0000"/>
        </w:rPr>
        <w:t>’</w:t>
      </w:r>
      <w:ins w:id="2" w:author="Unknown">
        <w:r>
          <w:rPr>
            <w:color w:val="FF0000"/>
          </w:rPr>
          <w:t>s</w:t>
        </w:r>
        <w:r>
          <w:t xml:space="preserve"> approval letter, usually 6 months prior to the expiration date of the approved waiver period.  The assessment must be conducted by a contractor or agency that is independent of the Medicaid agency.</w:t>
        </w:r>
      </w:ins>
    </w:p>
    <w:p w:rsidR="005E61C7" w:rsidRDefault="005E61C7">
      <w:pPr>
        <w:tabs>
          <w:tab w:val="left" w:pos="0"/>
          <w:tab w:val="left" w:pos="480"/>
          <w:tab w:val="left" w:pos="960"/>
          <w:tab w:val="left" w:pos="1440"/>
          <w:tab w:val="left" w:pos="1920"/>
          <w:tab w:val="left" w:pos="3360"/>
          <w:tab w:val="left" w:pos="6360"/>
        </w:tabs>
        <w:spacing w:line="192" w:lineRule="auto"/>
        <w:rPr>
          <w:ins w:id="3" w:author="Unknown"/>
        </w:rPr>
      </w:pPr>
    </w:p>
    <w:p w:rsidR="005E61C7" w:rsidRDefault="005E61C7">
      <w:pPr>
        <w:tabs>
          <w:tab w:val="left" w:pos="0"/>
          <w:tab w:val="left" w:pos="480"/>
          <w:tab w:val="left" w:pos="960"/>
          <w:tab w:val="left" w:pos="1440"/>
          <w:tab w:val="left" w:pos="1920"/>
          <w:tab w:val="left" w:pos="3360"/>
          <w:tab w:val="left" w:pos="6360"/>
        </w:tabs>
        <w:spacing w:line="192" w:lineRule="auto"/>
        <w:rPr>
          <w:ins w:id="4" w:author="Unknown"/>
        </w:rPr>
      </w:pPr>
      <w:ins w:id="5" w:author="Unknown">
        <w:r>
          <w:t>"Independent of the State Medicaid Agency" means either:</w:t>
        </w:r>
      </w:ins>
    </w:p>
    <w:p w:rsidR="005E61C7" w:rsidRDefault="005E61C7">
      <w:pPr>
        <w:tabs>
          <w:tab w:val="left" w:pos="0"/>
          <w:tab w:val="left" w:pos="480"/>
          <w:tab w:val="left" w:pos="960"/>
          <w:tab w:val="left" w:pos="1440"/>
          <w:tab w:val="left" w:pos="1920"/>
          <w:tab w:val="left" w:pos="3360"/>
          <w:tab w:val="left" w:pos="6360"/>
        </w:tabs>
        <w:spacing w:line="192" w:lineRule="auto"/>
        <w:rPr>
          <w:ins w:id="6" w:author="Unknown"/>
        </w:rPr>
      </w:pPr>
    </w:p>
    <w:p w:rsidR="005E61C7" w:rsidRDefault="005E61C7">
      <w:pPr>
        <w:tabs>
          <w:tab w:val="left" w:pos="0"/>
          <w:tab w:val="left" w:pos="480"/>
          <w:tab w:val="left" w:pos="960"/>
          <w:tab w:val="left" w:pos="1440"/>
          <w:tab w:val="left" w:pos="1920"/>
          <w:tab w:val="left" w:pos="3360"/>
          <w:tab w:val="left" w:pos="6360"/>
        </w:tabs>
        <w:spacing w:line="192" w:lineRule="auto"/>
        <w:ind w:firstLine="960"/>
        <w:rPr>
          <w:ins w:id="7" w:author="Unknown"/>
        </w:rPr>
      </w:pPr>
      <w:ins w:id="8" w:author="Unknown">
        <w:r>
          <w:t>o</w:t>
        </w:r>
        <w:r>
          <w:tab/>
          <w:t>An outside contractor, university, or other entity outside of the State government; or</w:t>
        </w:r>
      </w:ins>
    </w:p>
    <w:p w:rsidR="005E61C7" w:rsidRDefault="005E61C7">
      <w:pPr>
        <w:tabs>
          <w:tab w:val="left" w:pos="0"/>
          <w:tab w:val="left" w:pos="480"/>
          <w:tab w:val="left" w:pos="960"/>
          <w:tab w:val="left" w:pos="1440"/>
          <w:tab w:val="left" w:pos="1920"/>
          <w:tab w:val="left" w:pos="3360"/>
          <w:tab w:val="left" w:pos="6360"/>
        </w:tabs>
        <w:spacing w:line="192" w:lineRule="auto"/>
      </w:pPr>
    </w:p>
    <w:p w:rsidR="005E61C7" w:rsidRDefault="005E61C7">
      <w:pPr>
        <w:tabs>
          <w:tab w:val="left" w:pos="0"/>
          <w:tab w:val="left" w:pos="480"/>
          <w:tab w:val="left" w:pos="960"/>
          <w:tab w:val="left" w:pos="1440"/>
          <w:tab w:val="left" w:pos="1920"/>
          <w:tab w:val="left" w:pos="3360"/>
          <w:tab w:val="left" w:pos="6360"/>
        </w:tabs>
        <w:spacing w:line="192" w:lineRule="auto"/>
      </w:pPr>
    </w:p>
    <w:p w:rsidR="005E61C7" w:rsidRDefault="005E61C7">
      <w:pPr>
        <w:tabs>
          <w:tab w:val="left" w:pos="0"/>
          <w:tab w:val="left" w:pos="480"/>
          <w:tab w:val="left" w:pos="960"/>
          <w:tab w:val="left" w:pos="1440"/>
          <w:tab w:val="left" w:pos="1920"/>
          <w:tab w:val="left" w:pos="3360"/>
          <w:tab w:val="left" w:pos="6360"/>
        </w:tabs>
        <w:spacing w:line="192" w:lineRule="auto"/>
      </w:pPr>
    </w:p>
    <w:p w:rsidR="005E61C7" w:rsidRDefault="005E61C7">
      <w:pPr>
        <w:tabs>
          <w:tab w:val="left" w:pos="0"/>
          <w:tab w:val="left" w:pos="480"/>
          <w:tab w:val="left" w:pos="960"/>
          <w:tab w:val="left" w:pos="1440"/>
          <w:tab w:val="left" w:pos="1920"/>
          <w:tab w:val="left" w:pos="3360"/>
          <w:tab w:val="left" w:pos="6360"/>
        </w:tabs>
        <w:spacing w:line="192" w:lineRule="auto"/>
      </w:pPr>
    </w:p>
    <w:p w:rsidR="005E61C7" w:rsidRDefault="005E61C7">
      <w:pPr>
        <w:tabs>
          <w:tab w:val="left" w:pos="0"/>
          <w:tab w:val="left" w:pos="480"/>
          <w:tab w:val="left" w:pos="960"/>
          <w:tab w:val="left" w:pos="1440"/>
          <w:tab w:val="left" w:pos="1920"/>
          <w:tab w:val="left" w:pos="3360"/>
          <w:tab w:val="left" w:pos="6360"/>
        </w:tabs>
        <w:spacing w:line="192" w:lineRule="auto"/>
      </w:pPr>
    </w:p>
    <w:p w:rsidR="005E61C7" w:rsidRDefault="005E61C7">
      <w:pPr>
        <w:tabs>
          <w:tab w:val="left" w:pos="0"/>
          <w:tab w:val="left" w:pos="480"/>
          <w:tab w:val="left" w:pos="960"/>
          <w:tab w:val="left" w:pos="1440"/>
          <w:tab w:val="left" w:pos="1920"/>
          <w:tab w:val="left" w:pos="3360"/>
          <w:tab w:val="left" w:pos="6360"/>
        </w:tabs>
        <w:spacing w:line="192" w:lineRule="auto"/>
      </w:pPr>
    </w:p>
    <w:p w:rsidR="005E61C7" w:rsidRDefault="005E61C7">
      <w:pPr>
        <w:tabs>
          <w:tab w:val="left" w:pos="0"/>
          <w:tab w:val="left" w:pos="480"/>
          <w:tab w:val="left" w:pos="960"/>
          <w:tab w:val="left" w:pos="1440"/>
          <w:tab w:val="left" w:pos="1920"/>
          <w:tab w:val="left" w:pos="3360"/>
          <w:tab w:val="left" w:pos="6360"/>
        </w:tabs>
        <w:spacing w:line="192" w:lineRule="auto"/>
      </w:pPr>
    </w:p>
    <w:p w:rsidR="005E61C7" w:rsidRDefault="005E61C7">
      <w:pPr>
        <w:tabs>
          <w:tab w:val="left" w:pos="0"/>
          <w:tab w:val="left" w:pos="480"/>
          <w:tab w:val="left" w:pos="960"/>
          <w:tab w:val="left" w:pos="1440"/>
          <w:tab w:val="left" w:pos="1920"/>
          <w:tab w:val="left" w:pos="3360"/>
          <w:tab w:val="left" w:pos="6360"/>
        </w:tabs>
        <w:spacing w:line="192" w:lineRule="auto"/>
      </w:pPr>
    </w:p>
    <w:p w:rsidR="005E61C7" w:rsidRDefault="005E61C7">
      <w:pPr>
        <w:tabs>
          <w:tab w:val="left" w:pos="0"/>
          <w:tab w:val="left" w:pos="480"/>
          <w:tab w:val="left" w:pos="960"/>
          <w:tab w:val="left" w:pos="1440"/>
          <w:tab w:val="left" w:pos="1920"/>
          <w:tab w:val="left" w:pos="3360"/>
          <w:tab w:val="left" w:pos="6360"/>
        </w:tabs>
        <w:spacing w:line="192" w:lineRule="auto"/>
      </w:pPr>
    </w:p>
    <w:p w:rsidR="005E61C7" w:rsidRDefault="005E61C7">
      <w:pPr>
        <w:tabs>
          <w:tab w:val="left" w:pos="0"/>
          <w:tab w:val="left" w:pos="480"/>
          <w:tab w:val="left" w:pos="960"/>
          <w:tab w:val="left" w:pos="1440"/>
          <w:tab w:val="left" w:pos="1920"/>
          <w:tab w:val="left" w:pos="3360"/>
          <w:tab w:val="left" w:pos="6360"/>
        </w:tabs>
        <w:spacing w:line="192" w:lineRule="auto"/>
      </w:pPr>
    </w:p>
    <w:p w:rsidR="005E61C7" w:rsidRDefault="005E61C7">
      <w:pPr>
        <w:tabs>
          <w:tab w:val="left" w:pos="0"/>
          <w:tab w:val="left" w:pos="480"/>
          <w:tab w:val="left" w:pos="960"/>
          <w:tab w:val="left" w:pos="1440"/>
          <w:tab w:val="left" w:pos="1920"/>
          <w:tab w:val="left" w:pos="3360"/>
          <w:tab w:val="left" w:pos="6360"/>
        </w:tabs>
        <w:spacing w:line="192" w:lineRule="auto"/>
      </w:pPr>
    </w:p>
    <w:p w:rsidR="005E61C7" w:rsidRDefault="005E61C7">
      <w:pPr>
        <w:tabs>
          <w:tab w:val="left" w:pos="0"/>
          <w:tab w:val="left" w:pos="480"/>
          <w:tab w:val="left" w:pos="960"/>
          <w:tab w:val="left" w:pos="1440"/>
          <w:tab w:val="left" w:pos="1920"/>
          <w:tab w:val="left" w:pos="3360"/>
          <w:tab w:val="left" w:pos="6360"/>
        </w:tabs>
        <w:spacing w:line="192" w:lineRule="auto"/>
      </w:pPr>
    </w:p>
    <w:p w:rsidR="005E61C7" w:rsidRDefault="005E61C7">
      <w:pPr>
        <w:tabs>
          <w:tab w:val="left" w:pos="0"/>
          <w:tab w:val="left" w:pos="480"/>
          <w:tab w:val="left" w:pos="960"/>
          <w:tab w:val="left" w:pos="1440"/>
          <w:tab w:val="left" w:pos="1920"/>
          <w:tab w:val="left" w:pos="3360"/>
          <w:tab w:val="left" w:pos="6360"/>
        </w:tabs>
        <w:spacing w:line="192" w:lineRule="auto"/>
      </w:pPr>
    </w:p>
    <w:p w:rsidR="005E61C7" w:rsidRDefault="005E61C7">
      <w:pPr>
        <w:tabs>
          <w:tab w:val="left" w:pos="0"/>
          <w:tab w:val="left" w:pos="480"/>
          <w:tab w:val="left" w:pos="960"/>
          <w:tab w:val="left" w:pos="1440"/>
          <w:tab w:val="left" w:pos="1920"/>
          <w:tab w:val="left" w:pos="3360"/>
          <w:tab w:val="left" w:pos="6360"/>
        </w:tabs>
        <w:spacing w:line="192" w:lineRule="auto"/>
      </w:pPr>
    </w:p>
    <w:p w:rsidR="005E61C7" w:rsidRDefault="005E61C7">
      <w:pPr>
        <w:tabs>
          <w:tab w:val="left" w:pos="0"/>
          <w:tab w:val="left" w:pos="480"/>
          <w:tab w:val="left" w:pos="960"/>
          <w:tab w:val="left" w:pos="1440"/>
          <w:tab w:val="left" w:pos="1920"/>
          <w:tab w:val="left" w:pos="3360"/>
          <w:tab w:val="left" w:pos="6360"/>
        </w:tabs>
        <w:spacing w:line="192" w:lineRule="auto"/>
      </w:pPr>
    </w:p>
    <w:p w:rsidR="005E61C7" w:rsidRDefault="005E61C7">
      <w:pPr>
        <w:tabs>
          <w:tab w:val="right" w:pos="9360"/>
        </w:tabs>
        <w:spacing w:line="192" w:lineRule="auto"/>
      </w:pPr>
      <w:r>
        <w:t>2-82.22</w:t>
      </w:r>
      <w:r>
        <w:tab/>
        <w:t>Rev. 70</w:t>
      </w:r>
    </w:p>
    <w:p w:rsidR="005E61C7" w:rsidRDefault="005E61C7">
      <w:pPr>
        <w:spacing w:line="192" w:lineRule="auto"/>
        <w:sectPr w:rsidR="00000000">
          <w:pgSz w:w="12240" w:h="15840"/>
          <w:pgMar w:top="1080" w:right="1584" w:bottom="1080" w:left="1440" w:header="720" w:footer="720" w:gutter="0"/>
          <w:paperSrc w:first="512" w:other="512"/>
          <w:cols w:space="720"/>
          <w:noEndnote/>
        </w:sectPr>
      </w:pPr>
    </w:p>
    <w:p w:rsidR="005E61C7" w:rsidRDefault="005E61C7">
      <w:pPr>
        <w:tabs>
          <w:tab w:val="center" w:pos="4608"/>
        </w:tabs>
        <w:spacing w:line="192" w:lineRule="auto"/>
        <w:rPr>
          <w:u w:val="single"/>
        </w:rPr>
      </w:pPr>
      <w:r>
        <w:rPr>
          <w:u w:val="single"/>
        </w:rPr>
        <w:t>02-91</w:t>
      </w:r>
      <w:r>
        <w:rPr>
          <w:u w:val="single"/>
        </w:rPr>
        <w:tab/>
        <w:t>STATE ORGANIZATION AND GENERAL ADMINISTRATION</w:t>
      </w:r>
      <w:r>
        <w:rPr>
          <w:u w:val="single"/>
        </w:rPr>
        <w:tab/>
        <w:t>2112</w:t>
      </w:r>
    </w:p>
    <w:p w:rsidR="005E61C7" w:rsidRDefault="005E61C7">
      <w:pPr>
        <w:tabs>
          <w:tab w:val="left" w:pos="0"/>
        </w:tabs>
        <w:spacing w:line="192" w:lineRule="auto"/>
      </w:pPr>
    </w:p>
    <w:p w:rsidR="005E61C7" w:rsidRDefault="005E61C7">
      <w:pPr>
        <w:pStyle w:val="BodyTextIndent"/>
        <w:rPr>
          <w:ins w:id="9" w:author="Unknown"/>
        </w:rPr>
      </w:pPr>
      <w:ins w:id="10" w:author="Unknown">
        <w:r>
          <w:t>o</w:t>
        </w:r>
        <w:r>
          <w:tab/>
          <w:t>Another entity within the State government that is not responsible to the Medicaid State agency or the agency responsible for administering the waiver program (including another administrative part of an umbrella agency in the State of which the Medicaid agency or the agency administering the waiver is also a part).</w:t>
        </w:r>
      </w:ins>
    </w:p>
    <w:p w:rsidR="005E61C7" w:rsidRDefault="005E61C7">
      <w:pPr>
        <w:tabs>
          <w:tab w:val="left" w:pos="0"/>
          <w:tab w:val="left" w:pos="480"/>
          <w:tab w:val="left" w:pos="960"/>
          <w:tab w:val="left" w:pos="1440"/>
          <w:tab w:val="left" w:pos="1920"/>
          <w:tab w:val="left" w:pos="3360"/>
          <w:tab w:val="left" w:pos="6360"/>
        </w:tabs>
        <w:spacing w:line="192" w:lineRule="auto"/>
        <w:rPr>
          <w:ins w:id="11" w:author="Unknown"/>
        </w:rPr>
      </w:pPr>
    </w:p>
    <w:p w:rsidR="005E61C7" w:rsidRDefault="005E61C7">
      <w:pPr>
        <w:tabs>
          <w:tab w:val="left" w:pos="0"/>
          <w:tab w:val="left" w:pos="480"/>
          <w:tab w:val="left" w:pos="960"/>
          <w:tab w:val="left" w:pos="1440"/>
          <w:tab w:val="left" w:pos="1920"/>
          <w:tab w:val="left" w:pos="3360"/>
          <w:tab w:val="left" w:pos="6360"/>
        </w:tabs>
        <w:spacing w:line="192" w:lineRule="auto"/>
        <w:rPr>
          <w:ins w:id="12" w:author="Unknown"/>
        </w:rPr>
      </w:pPr>
      <w:ins w:id="13" w:author="Unknown">
        <w:r>
          <w:t xml:space="preserve">For example, if a </w:t>
        </w:r>
        <w:r>
          <w:rPr>
            <w:color w:val="FF0000"/>
          </w:rPr>
          <w:t>State</w:t>
        </w:r>
      </w:ins>
      <w:r>
        <w:rPr>
          <w:color w:val="FF0000"/>
        </w:rPr>
        <w:t>’</w:t>
      </w:r>
      <w:ins w:id="14" w:author="Unknown">
        <w:r>
          <w:rPr>
            <w:color w:val="FF0000"/>
          </w:rPr>
          <w:t>s audit</w:t>
        </w:r>
        <w:r>
          <w:t xml:space="preserve"> or assessment office does not report to the State Medicaid Agency or any other agency with responsibility for the waiver, it is able to perform an independent assessment even if that audit or assessment office reports to the umbrella agency, which includes the State Medicaid Agency.</w:t>
        </w:r>
      </w:ins>
    </w:p>
    <w:p w:rsidR="005E61C7" w:rsidRDefault="005E61C7">
      <w:pPr>
        <w:tabs>
          <w:tab w:val="left" w:pos="0"/>
          <w:tab w:val="left" w:pos="480"/>
          <w:tab w:val="left" w:pos="960"/>
          <w:tab w:val="left" w:pos="1440"/>
          <w:tab w:val="left" w:pos="1920"/>
          <w:tab w:val="left" w:pos="3360"/>
          <w:tab w:val="left" w:pos="6360"/>
        </w:tabs>
        <w:spacing w:line="192" w:lineRule="auto"/>
        <w:rPr>
          <w:ins w:id="15" w:author="Unknown"/>
        </w:rPr>
      </w:pPr>
    </w:p>
    <w:p w:rsidR="005E61C7" w:rsidRDefault="005E61C7">
      <w:pPr>
        <w:tabs>
          <w:tab w:val="left" w:pos="0"/>
          <w:tab w:val="left" w:pos="480"/>
          <w:tab w:val="left" w:pos="960"/>
          <w:tab w:val="left" w:pos="1440"/>
          <w:tab w:val="left" w:pos="1920"/>
          <w:tab w:val="left" w:pos="3360"/>
          <w:tab w:val="left" w:pos="6360"/>
        </w:tabs>
        <w:spacing w:line="192" w:lineRule="auto"/>
        <w:rPr>
          <w:ins w:id="16" w:author="Unknown"/>
        </w:rPr>
      </w:pPr>
      <w:ins w:id="17" w:author="Unknown">
        <w:r>
          <w:t xml:space="preserve">The independent assessment must focus on an evaluation of, and make findings related to, the statutory and regulatory requirements for approval in </w:t>
        </w:r>
      </w:ins>
      <w:r>
        <w:rPr>
          <w:color w:val="FF0000"/>
        </w:rPr>
        <w:t>§§</w:t>
      </w:r>
      <w:ins w:id="18" w:author="Unknown">
        <w:r>
          <w:rPr>
            <w:color w:val="FF0000"/>
          </w:rPr>
          <w:t>2105</w:t>
        </w:r>
        <w:r>
          <w:t xml:space="preserve"> and 2107, and any other specific requirements made by HCFA in its approval of the waiver request.</w:t>
        </w:r>
      </w:ins>
    </w:p>
    <w:p w:rsidR="005E61C7" w:rsidRDefault="005E61C7">
      <w:pPr>
        <w:tabs>
          <w:tab w:val="left" w:pos="0"/>
          <w:tab w:val="left" w:pos="480"/>
          <w:tab w:val="left" w:pos="960"/>
          <w:tab w:val="left" w:pos="1440"/>
          <w:tab w:val="left" w:pos="1920"/>
          <w:tab w:val="left" w:pos="3360"/>
          <w:tab w:val="left" w:pos="6360"/>
        </w:tabs>
        <w:spacing w:line="192" w:lineRule="auto"/>
      </w:pPr>
    </w:p>
    <w:p w:rsidR="005E61C7" w:rsidRDefault="005E61C7">
      <w:pPr>
        <w:tabs>
          <w:tab w:val="left" w:pos="0"/>
          <w:tab w:val="left" w:pos="480"/>
          <w:tab w:val="left" w:pos="960"/>
          <w:tab w:val="left" w:pos="1440"/>
          <w:tab w:val="left" w:pos="1920"/>
          <w:tab w:val="left" w:pos="3360"/>
          <w:tab w:val="left" w:pos="6360"/>
        </w:tabs>
        <w:spacing w:line="192" w:lineRule="auto"/>
      </w:pPr>
      <w:r>
        <w:t>2112</w:t>
      </w:r>
      <w:r>
        <w:tab/>
        <w:t>FREEDOM OF CHOICE - FAMILY PLANNING SERVICES UNDER §1915(b)</w:t>
      </w:r>
    </w:p>
    <w:p w:rsidR="005E61C7" w:rsidRDefault="005E61C7">
      <w:pPr>
        <w:tabs>
          <w:tab w:val="left" w:pos="0"/>
          <w:tab w:val="left" w:pos="480"/>
          <w:tab w:val="left" w:pos="960"/>
          <w:tab w:val="left" w:pos="1440"/>
          <w:tab w:val="left" w:pos="1920"/>
          <w:tab w:val="left" w:pos="3360"/>
          <w:tab w:val="left" w:pos="6360"/>
        </w:tabs>
        <w:spacing w:line="192" w:lineRule="auto"/>
      </w:pPr>
    </w:p>
    <w:p w:rsidR="005E61C7" w:rsidRDefault="005E61C7">
      <w:pPr>
        <w:tabs>
          <w:tab w:val="left" w:pos="0"/>
          <w:tab w:val="left" w:pos="480"/>
          <w:tab w:val="left" w:pos="960"/>
          <w:tab w:val="left" w:pos="1440"/>
          <w:tab w:val="left" w:pos="1920"/>
          <w:tab w:val="left" w:pos="3360"/>
          <w:tab w:val="left" w:pos="6360"/>
        </w:tabs>
        <w:spacing w:line="192" w:lineRule="auto"/>
      </w:pPr>
      <w:r>
        <w:t>Under a §1915(b) waiver, the right of individuals to choose a provider with respect to family planning services may not be restricted.  This requirement applies to freedom of choice waivers as follows:</w:t>
      </w:r>
    </w:p>
    <w:p w:rsidR="005E61C7" w:rsidRDefault="005E61C7">
      <w:pPr>
        <w:tabs>
          <w:tab w:val="left" w:pos="0"/>
          <w:tab w:val="left" w:pos="480"/>
          <w:tab w:val="left" w:pos="960"/>
          <w:tab w:val="left" w:pos="1440"/>
          <w:tab w:val="left" w:pos="1920"/>
          <w:tab w:val="left" w:pos="3360"/>
          <w:tab w:val="left" w:pos="6360"/>
        </w:tabs>
        <w:spacing w:line="192" w:lineRule="auto"/>
      </w:pPr>
    </w:p>
    <w:p w:rsidR="005E61C7" w:rsidRDefault="005E61C7">
      <w:pPr>
        <w:tabs>
          <w:tab w:val="left" w:pos="0"/>
          <w:tab w:val="left" w:pos="480"/>
          <w:tab w:val="left" w:pos="960"/>
          <w:tab w:val="left" w:pos="1440"/>
          <w:tab w:val="left" w:pos="1920"/>
          <w:tab w:val="left" w:pos="3360"/>
          <w:tab w:val="left" w:pos="6360"/>
        </w:tabs>
        <w:spacing w:line="192" w:lineRule="auto"/>
        <w:ind w:firstLine="480"/>
      </w:pPr>
      <w:r>
        <w:t>o</w:t>
      </w:r>
      <w:r>
        <w:tab/>
        <w:t>If a recipient chooses to receive a package of medical services offered by a particular plan, he has exercised his right of freedom of choice for all items of medical care included under the package, except for family planning services and supplies furnished to individuals of child bearing age who are eligible under the State plan.  In the case of family planning services and supplies, the enrollment of a recipient in a primary care case management system (as described in §2107A), an HMO, or a similar enti</w:t>
      </w:r>
      <w:r>
        <w:t>ty does not restrict the choice of provider from whom the recipient may receive family planning services and supplies.  Assure that the terms of membership are fully and clearly explained, so recipients are aware of the limitations on their right of free choice of providers for services available under the plan.</w:t>
      </w:r>
    </w:p>
    <w:p w:rsidR="005E61C7" w:rsidRDefault="005E61C7">
      <w:pPr>
        <w:tabs>
          <w:tab w:val="left" w:pos="0"/>
          <w:tab w:val="left" w:pos="480"/>
          <w:tab w:val="left" w:pos="960"/>
          <w:tab w:val="left" w:pos="1440"/>
          <w:tab w:val="left" w:pos="1920"/>
          <w:tab w:val="left" w:pos="3360"/>
          <w:tab w:val="left" w:pos="6360"/>
        </w:tabs>
        <w:spacing w:line="192" w:lineRule="auto"/>
      </w:pPr>
    </w:p>
    <w:p w:rsidR="005E61C7" w:rsidRDefault="005E61C7">
      <w:pPr>
        <w:tabs>
          <w:tab w:val="left" w:pos="0"/>
          <w:tab w:val="left" w:pos="480"/>
          <w:tab w:val="left" w:pos="960"/>
          <w:tab w:val="left" w:pos="1440"/>
          <w:tab w:val="left" w:pos="1920"/>
          <w:tab w:val="left" w:pos="3360"/>
          <w:tab w:val="left" w:pos="6360"/>
        </w:tabs>
        <w:spacing w:line="192" w:lineRule="auto"/>
        <w:ind w:firstLine="480"/>
      </w:pPr>
      <w:r>
        <w:t>o</w:t>
      </w:r>
      <w:r>
        <w:tab/>
        <w:t>Recipients must be provided sufficient information to allow them to make an informed choice including an understanding of whether family planning services is available to them and the type available.</w:t>
      </w:r>
    </w:p>
    <w:p w:rsidR="005E61C7" w:rsidRDefault="005E61C7">
      <w:pPr>
        <w:tabs>
          <w:tab w:val="left" w:pos="0"/>
          <w:tab w:val="left" w:pos="480"/>
          <w:tab w:val="left" w:pos="960"/>
          <w:tab w:val="left" w:pos="1440"/>
          <w:tab w:val="left" w:pos="1920"/>
          <w:tab w:val="left" w:pos="3360"/>
          <w:tab w:val="left" w:pos="6360"/>
        </w:tabs>
        <w:spacing w:line="192" w:lineRule="auto"/>
      </w:pPr>
    </w:p>
    <w:p w:rsidR="005E61C7" w:rsidRDefault="005E61C7">
      <w:pPr>
        <w:tabs>
          <w:tab w:val="left" w:pos="0"/>
          <w:tab w:val="left" w:pos="480"/>
          <w:tab w:val="left" w:pos="960"/>
          <w:tab w:val="left" w:pos="1440"/>
          <w:tab w:val="left" w:pos="1920"/>
          <w:tab w:val="left" w:pos="3360"/>
          <w:tab w:val="left" w:pos="6360"/>
        </w:tabs>
        <w:spacing w:line="192" w:lineRule="auto"/>
        <w:ind w:firstLine="480"/>
      </w:pPr>
      <w:r>
        <w:t>o</w:t>
      </w:r>
      <w:r>
        <w:tab/>
        <w:t>When a mandatory assignment of a recipient to a primary care health provider occurs, there is no exercise of the freedom of choice of a family planning provider.  The recipient may select a family planning services provider of his/her choice.</w:t>
      </w:r>
    </w:p>
    <w:p w:rsidR="005E61C7" w:rsidRDefault="005E61C7">
      <w:pPr>
        <w:tabs>
          <w:tab w:val="left" w:pos="0"/>
          <w:tab w:val="left" w:pos="480"/>
          <w:tab w:val="left" w:pos="960"/>
          <w:tab w:val="left" w:pos="1440"/>
          <w:tab w:val="left" w:pos="1920"/>
          <w:tab w:val="left" w:pos="3360"/>
          <w:tab w:val="left" w:pos="6360"/>
        </w:tabs>
        <w:spacing w:line="192" w:lineRule="auto"/>
      </w:pPr>
    </w:p>
    <w:p w:rsidR="005E61C7" w:rsidRDefault="005E61C7">
      <w:pPr>
        <w:tabs>
          <w:tab w:val="left" w:pos="0"/>
          <w:tab w:val="left" w:pos="480"/>
          <w:tab w:val="left" w:pos="960"/>
          <w:tab w:val="left" w:pos="1440"/>
          <w:tab w:val="left" w:pos="1920"/>
          <w:tab w:val="left" w:pos="3360"/>
          <w:tab w:val="left" w:pos="6360"/>
        </w:tabs>
        <w:spacing w:line="192" w:lineRule="auto"/>
        <w:ind w:firstLine="480"/>
      </w:pPr>
      <w:r>
        <w:t>o</w:t>
      </w:r>
      <w:r>
        <w:tab/>
        <w:t>For purposes of this section, a primary care health provider includes HMOs, Health Insurance Organizations (</w:t>
      </w:r>
      <w:proofErr w:type="spellStart"/>
      <w:r>
        <w:t>HIOs</w:t>
      </w:r>
      <w:proofErr w:type="spellEnd"/>
      <w:r>
        <w:t>), a specialty physician as well as a primary care physician.</w:t>
      </w:r>
    </w:p>
    <w:p w:rsidR="005E61C7" w:rsidRDefault="005E61C7">
      <w:pPr>
        <w:tabs>
          <w:tab w:val="left" w:pos="0"/>
          <w:tab w:val="left" w:pos="480"/>
          <w:tab w:val="left" w:pos="960"/>
          <w:tab w:val="left" w:pos="1440"/>
          <w:tab w:val="left" w:pos="1920"/>
          <w:tab w:val="left" w:pos="3360"/>
          <w:tab w:val="left" w:pos="6360"/>
        </w:tabs>
        <w:spacing w:line="192" w:lineRule="auto"/>
      </w:pPr>
    </w:p>
    <w:p w:rsidR="005E61C7" w:rsidRDefault="005E61C7">
      <w:pPr>
        <w:tabs>
          <w:tab w:val="left" w:pos="0"/>
          <w:tab w:val="left" w:pos="480"/>
          <w:tab w:val="left" w:pos="960"/>
          <w:tab w:val="left" w:pos="1440"/>
          <w:tab w:val="left" w:pos="1920"/>
          <w:tab w:val="left" w:pos="3360"/>
          <w:tab w:val="left" w:pos="6360"/>
        </w:tabs>
        <w:spacing w:line="192" w:lineRule="auto"/>
      </w:pPr>
      <w:r>
        <w:t>Recipients may request a hearing before the State agency, as required under §1902(a)(3) of the Act, if they believe their free choice of provider has been denied or impaired without due process.  (See Subpart E, 42 CFR 431.200-431.246.)  These regulations apply if recipient is dissatisfied with family planning services as with any other service.</w:t>
      </w:r>
    </w:p>
    <w:p w:rsidR="005E61C7" w:rsidRDefault="005E61C7">
      <w:pPr>
        <w:tabs>
          <w:tab w:val="left" w:pos="0"/>
          <w:tab w:val="left" w:pos="480"/>
          <w:tab w:val="left" w:pos="960"/>
          <w:tab w:val="left" w:pos="1440"/>
          <w:tab w:val="left" w:pos="1920"/>
          <w:tab w:val="left" w:pos="3360"/>
          <w:tab w:val="left" w:pos="6360"/>
        </w:tabs>
        <w:spacing w:line="192" w:lineRule="auto"/>
      </w:pPr>
    </w:p>
    <w:p w:rsidR="005E61C7" w:rsidRDefault="005E61C7">
      <w:pPr>
        <w:tabs>
          <w:tab w:val="left" w:pos="0"/>
          <w:tab w:val="left" w:pos="480"/>
          <w:tab w:val="left" w:pos="960"/>
          <w:tab w:val="left" w:pos="1440"/>
          <w:tab w:val="left" w:pos="1920"/>
          <w:tab w:val="left" w:pos="3360"/>
          <w:tab w:val="left" w:pos="6360"/>
        </w:tabs>
        <w:spacing w:line="192" w:lineRule="auto"/>
      </w:pPr>
    </w:p>
    <w:p w:rsidR="005E61C7" w:rsidRDefault="005E61C7">
      <w:pPr>
        <w:tabs>
          <w:tab w:val="left" w:pos="0"/>
          <w:tab w:val="left" w:pos="480"/>
          <w:tab w:val="left" w:pos="960"/>
          <w:tab w:val="left" w:pos="1440"/>
          <w:tab w:val="left" w:pos="1920"/>
          <w:tab w:val="left" w:pos="3360"/>
          <w:tab w:val="left" w:pos="6360"/>
        </w:tabs>
        <w:spacing w:line="192" w:lineRule="auto"/>
      </w:pPr>
    </w:p>
    <w:p w:rsidR="005E61C7" w:rsidRDefault="005E61C7">
      <w:pPr>
        <w:tabs>
          <w:tab w:val="left" w:pos="0"/>
          <w:tab w:val="left" w:pos="480"/>
          <w:tab w:val="left" w:pos="960"/>
          <w:tab w:val="left" w:pos="1440"/>
          <w:tab w:val="left" w:pos="1920"/>
          <w:tab w:val="left" w:pos="3360"/>
          <w:tab w:val="left" w:pos="6360"/>
        </w:tabs>
        <w:spacing w:line="192" w:lineRule="auto"/>
      </w:pPr>
    </w:p>
    <w:p w:rsidR="005E61C7" w:rsidRDefault="005E61C7">
      <w:pPr>
        <w:tabs>
          <w:tab w:val="left" w:pos="0"/>
          <w:tab w:val="left" w:pos="480"/>
          <w:tab w:val="left" w:pos="960"/>
          <w:tab w:val="left" w:pos="1440"/>
          <w:tab w:val="left" w:pos="1920"/>
          <w:tab w:val="left" w:pos="3360"/>
          <w:tab w:val="left" w:pos="6360"/>
        </w:tabs>
        <w:spacing w:line="192" w:lineRule="auto"/>
      </w:pPr>
    </w:p>
    <w:p w:rsidR="005E61C7" w:rsidRDefault="005E61C7">
      <w:pPr>
        <w:tabs>
          <w:tab w:val="left" w:pos="0"/>
          <w:tab w:val="left" w:pos="480"/>
          <w:tab w:val="left" w:pos="960"/>
          <w:tab w:val="left" w:pos="1440"/>
          <w:tab w:val="left" w:pos="1920"/>
          <w:tab w:val="left" w:pos="3360"/>
          <w:tab w:val="left" w:pos="6360"/>
        </w:tabs>
        <w:spacing w:line="192" w:lineRule="auto"/>
      </w:pPr>
    </w:p>
    <w:p w:rsidR="005E61C7" w:rsidRDefault="005E61C7">
      <w:pPr>
        <w:tabs>
          <w:tab w:val="left" w:pos="0"/>
          <w:tab w:val="left" w:pos="480"/>
          <w:tab w:val="left" w:pos="960"/>
          <w:tab w:val="left" w:pos="1440"/>
          <w:tab w:val="left" w:pos="1920"/>
          <w:tab w:val="left" w:pos="3360"/>
          <w:tab w:val="left" w:pos="6360"/>
        </w:tabs>
        <w:spacing w:line="192" w:lineRule="auto"/>
      </w:pPr>
    </w:p>
    <w:p w:rsidR="005E61C7" w:rsidRDefault="005E61C7">
      <w:pPr>
        <w:tabs>
          <w:tab w:val="left" w:pos="0"/>
          <w:tab w:val="left" w:pos="480"/>
          <w:tab w:val="left" w:pos="960"/>
          <w:tab w:val="left" w:pos="1440"/>
          <w:tab w:val="left" w:pos="1920"/>
          <w:tab w:val="left" w:pos="3360"/>
          <w:tab w:val="left" w:pos="6360"/>
        </w:tabs>
        <w:spacing w:line="192" w:lineRule="auto"/>
      </w:pPr>
    </w:p>
    <w:p w:rsidR="005E61C7" w:rsidRDefault="005E61C7">
      <w:pPr>
        <w:tabs>
          <w:tab w:val="left" w:pos="0"/>
          <w:tab w:val="left" w:pos="480"/>
          <w:tab w:val="left" w:pos="960"/>
          <w:tab w:val="left" w:pos="1440"/>
          <w:tab w:val="left" w:pos="1920"/>
          <w:tab w:val="left" w:pos="3360"/>
          <w:tab w:val="left" w:pos="6360"/>
        </w:tabs>
        <w:spacing w:line="192" w:lineRule="auto"/>
      </w:pPr>
    </w:p>
    <w:p w:rsidR="005E61C7" w:rsidRDefault="005E61C7">
      <w:pPr>
        <w:tabs>
          <w:tab w:val="left" w:pos="0"/>
          <w:tab w:val="left" w:pos="480"/>
          <w:tab w:val="left" w:pos="960"/>
          <w:tab w:val="left" w:pos="1440"/>
          <w:tab w:val="left" w:pos="1920"/>
          <w:tab w:val="left" w:pos="3360"/>
          <w:tab w:val="left" w:pos="6360"/>
        </w:tabs>
        <w:spacing w:line="192" w:lineRule="auto"/>
      </w:pPr>
    </w:p>
    <w:p w:rsidR="005E61C7" w:rsidRDefault="005E61C7">
      <w:pPr>
        <w:tabs>
          <w:tab w:val="left" w:pos="0"/>
          <w:tab w:val="left" w:pos="480"/>
          <w:tab w:val="left" w:pos="960"/>
          <w:tab w:val="left" w:pos="1440"/>
          <w:tab w:val="left" w:pos="1920"/>
          <w:tab w:val="left" w:pos="3360"/>
          <w:tab w:val="left" w:pos="6360"/>
        </w:tabs>
        <w:spacing w:line="192" w:lineRule="auto"/>
      </w:pPr>
    </w:p>
    <w:p w:rsidR="005E61C7" w:rsidRDefault="005E61C7">
      <w:pPr>
        <w:tabs>
          <w:tab w:val="right" w:pos="9360"/>
        </w:tabs>
        <w:spacing w:line="192" w:lineRule="auto"/>
      </w:pPr>
      <w:r>
        <w:t>Rev. 70</w:t>
      </w:r>
      <w:r>
        <w:tab/>
        <w:t>2-82.23</w:t>
      </w:r>
    </w:p>
    <w:p w:rsidR="005E61C7" w:rsidRDefault="005E61C7">
      <w:pPr>
        <w:spacing w:line="192" w:lineRule="auto"/>
        <w:sectPr w:rsidR="00000000">
          <w:pgSz w:w="12240" w:h="15840"/>
          <w:pgMar w:top="1080" w:right="1584" w:bottom="1080" w:left="1440" w:header="720" w:footer="720" w:gutter="0"/>
          <w:paperSrc w:first="512" w:other="512"/>
          <w:cols w:space="720"/>
          <w:noEndnote/>
        </w:sectPr>
      </w:pPr>
    </w:p>
    <w:p w:rsidR="005E61C7" w:rsidRDefault="005E61C7">
      <w:pPr>
        <w:tabs>
          <w:tab w:val="center" w:pos="4608"/>
          <w:tab w:val="right" w:pos="9216"/>
        </w:tabs>
        <w:spacing w:line="192" w:lineRule="auto"/>
        <w:rPr>
          <w:u w:val="single"/>
        </w:rPr>
      </w:pPr>
      <w:r>
        <w:rPr>
          <w:u w:val="single"/>
        </w:rPr>
        <w:t>2113</w:t>
      </w:r>
      <w:r>
        <w:rPr>
          <w:u w:val="single"/>
        </w:rPr>
        <w:tab/>
        <w:t>STATE ORGANIZATION AND GENERAL ADMINISTRATION</w:t>
      </w:r>
      <w:r>
        <w:rPr>
          <w:u w:val="single"/>
        </w:rPr>
        <w:tab/>
        <w:t>02-91</w:t>
      </w:r>
    </w:p>
    <w:p w:rsidR="005E61C7" w:rsidRDefault="005E61C7">
      <w:pPr>
        <w:tabs>
          <w:tab w:val="left" w:pos="0"/>
        </w:tabs>
        <w:spacing w:line="192" w:lineRule="auto"/>
      </w:pPr>
    </w:p>
    <w:p w:rsidR="005E61C7" w:rsidRDefault="005E61C7">
      <w:pPr>
        <w:tabs>
          <w:tab w:val="left" w:pos="0"/>
          <w:tab w:val="left" w:pos="480"/>
          <w:tab w:val="left" w:pos="960"/>
          <w:tab w:val="left" w:pos="1440"/>
          <w:tab w:val="left" w:pos="1920"/>
          <w:tab w:val="left" w:pos="3360"/>
          <w:tab w:val="left" w:pos="6360"/>
        </w:tabs>
        <w:spacing w:line="192" w:lineRule="auto"/>
      </w:pPr>
      <w:r>
        <w:t>2113</w:t>
      </w:r>
      <w:r>
        <w:tab/>
        <w:t>TRANSPORTATION TO PROVIDERS OF SERVICES</w:t>
      </w:r>
    </w:p>
    <w:p w:rsidR="005E61C7" w:rsidRDefault="005E61C7">
      <w:pPr>
        <w:tabs>
          <w:tab w:val="left" w:pos="0"/>
          <w:tab w:val="left" w:pos="480"/>
          <w:tab w:val="left" w:pos="960"/>
          <w:tab w:val="left" w:pos="1440"/>
          <w:tab w:val="left" w:pos="1920"/>
          <w:tab w:val="left" w:pos="3360"/>
          <w:tab w:val="left" w:pos="6360"/>
        </w:tabs>
        <w:spacing w:line="192" w:lineRule="auto"/>
      </w:pPr>
    </w:p>
    <w:p w:rsidR="005E61C7" w:rsidRDefault="005E61C7">
      <w:pPr>
        <w:tabs>
          <w:tab w:val="left" w:pos="0"/>
          <w:tab w:val="left" w:pos="480"/>
          <w:tab w:val="left" w:pos="960"/>
          <w:tab w:val="left" w:pos="1440"/>
          <w:tab w:val="left" w:pos="1920"/>
          <w:tab w:val="left" w:pos="3360"/>
          <w:tab w:val="left" w:pos="6360"/>
        </w:tabs>
        <w:spacing w:line="192" w:lineRule="auto"/>
      </w:pPr>
      <w:r>
        <w:t>42 CFR 431.53 requires States to assure necessary transportation to recipients to and from providers.  A description of the method of assurance to be used must be included in your title XIX State plan.  Transportation must be covered either under your administrative requirements, or as an optional State plan item of medical assistance, or may be included under both categories.</w:t>
      </w:r>
    </w:p>
    <w:p w:rsidR="005E61C7" w:rsidRDefault="005E61C7">
      <w:pPr>
        <w:tabs>
          <w:tab w:val="left" w:pos="0"/>
          <w:tab w:val="left" w:pos="480"/>
          <w:tab w:val="left" w:pos="960"/>
          <w:tab w:val="left" w:pos="1440"/>
          <w:tab w:val="left" w:pos="1920"/>
          <w:tab w:val="left" w:pos="3360"/>
          <w:tab w:val="left" w:pos="6360"/>
        </w:tabs>
        <w:spacing w:line="192" w:lineRule="auto"/>
      </w:pPr>
    </w:p>
    <w:p w:rsidR="005E61C7" w:rsidRDefault="005E61C7">
      <w:pPr>
        <w:tabs>
          <w:tab w:val="left" w:pos="0"/>
          <w:tab w:val="left" w:pos="480"/>
          <w:tab w:val="left" w:pos="960"/>
          <w:tab w:val="left" w:pos="1440"/>
          <w:tab w:val="left" w:pos="1920"/>
          <w:tab w:val="left" w:pos="3360"/>
          <w:tab w:val="left" w:pos="6360"/>
        </w:tabs>
        <w:spacing w:line="192" w:lineRule="auto"/>
      </w:pPr>
      <w:r>
        <w:t>If it is apparent to you that the number of choices of any particular type of provider is significantly limited, you may authorize transportation to allow a reasonable selection of appropriate providers.  For example, if there is only one dentist in a community and he is unable to meet the dental care needs of the recipients in that area without working overtime or requiring delayed services, you may authorize transportation to services not otherwise available, to alleviate the situation.  Freedom of choice</w:t>
      </w:r>
      <w:r>
        <w:t xml:space="preserve"> does not require you to provide transportation at unusual or exceptional cost to meet a recipient’s personal choice of provider.</w:t>
      </w:r>
    </w:p>
    <w:p w:rsidR="005E61C7" w:rsidRDefault="005E61C7">
      <w:pPr>
        <w:tabs>
          <w:tab w:val="left" w:pos="0"/>
          <w:tab w:val="left" w:pos="480"/>
          <w:tab w:val="left" w:pos="960"/>
          <w:tab w:val="left" w:pos="1440"/>
          <w:tab w:val="left" w:pos="1920"/>
          <w:tab w:val="left" w:pos="3360"/>
          <w:tab w:val="left" w:pos="6360"/>
        </w:tabs>
        <w:spacing w:line="192" w:lineRule="auto"/>
      </w:pPr>
    </w:p>
    <w:p w:rsidR="005E61C7" w:rsidRDefault="005E61C7">
      <w:pPr>
        <w:tabs>
          <w:tab w:val="left" w:pos="0"/>
          <w:tab w:val="left" w:pos="480"/>
          <w:tab w:val="left" w:pos="960"/>
          <w:tab w:val="left" w:pos="1440"/>
          <w:tab w:val="left" w:pos="1920"/>
          <w:tab w:val="left" w:pos="3360"/>
          <w:tab w:val="left" w:pos="6360"/>
        </w:tabs>
        <w:spacing w:line="192" w:lineRule="auto"/>
      </w:pPr>
      <w:r>
        <w:t xml:space="preserve">Since the free choice provision applies only to providers of medical services, transportation services for which you claim reimbursement as an administrative expense are not subject to the freedom of choice provision.  For such transportation, you may designate allowable modes of transportation, or arrange for transportation on a pre-paid or contract basis with transit companies.  Consider transportation for which you claim reimbursement as a medical expense (e.g., ambulance service) within the free choice </w:t>
      </w:r>
      <w:r>
        <w:t>rights of the recipient.  You may enter into contractual arrangements for medical transportation and inform recipients of the availability of this service.  Also, you may establish allowable payments for private medical transportation not to exceed the costs which would have been incurred under the contract, for comparable services.  However, you must not limit medical transportation to its contractual arrangements.</w:t>
      </w:r>
    </w:p>
    <w:p w:rsidR="005E61C7" w:rsidRDefault="005E61C7">
      <w:pPr>
        <w:tabs>
          <w:tab w:val="left" w:pos="0"/>
          <w:tab w:val="left" w:pos="480"/>
          <w:tab w:val="left" w:pos="960"/>
          <w:tab w:val="left" w:pos="1440"/>
          <w:tab w:val="left" w:pos="1920"/>
          <w:tab w:val="left" w:pos="3360"/>
          <w:tab w:val="left" w:pos="6360"/>
        </w:tabs>
        <w:spacing w:line="192" w:lineRule="auto"/>
      </w:pPr>
    </w:p>
    <w:p w:rsidR="005E61C7" w:rsidRDefault="005E61C7">
      <w:pPr>
        <w:tabs>
          <w:tab w:val="left" w:pos="0"/>
          <w:tab w:val="left" w:pos="480"/>
          <w:tab w:val="left" w:pos="960"/>
          <w:tab w:val="left" w:pos="1440"/>
          <w:tab w:val="left" w:pos="1920"/>
          <w:tab w:val="left" w:pos="3360"/>
          <w:tab w:val="left" w:pos="6360"/>
        </w:tabs>
        <w:spacing w:line="192" w:lineRule="auto"/>
      </w:pPr>
      <w:r>
        <w:t>2114</w:t>
      </w:r>
      <w:r>
        <w:tab/>
        <w:t>CASE MANAGEMENT FOR WHICH NO WAIVER IS REQUIRED</w:t>
      </w:r>
    </w:p>
    <w:p w:rsidR="005E61C7" w:rsidRDefault="005E61C7">
      <w:pPr>
        <w:tabs>
          <w:tab w:val="left" w:pos="0"/>
          <w:tab w:val="left" w:pos="480"/>
          <w:tab w:val="left" w:pos="960"/>
          <w:tab w:val="left" w:pos="1440"/>
          <w:tab w:val="left" w:pos="1920"/>
          <w:tab w:val="left" w:pos="3360"/>
          <w:tab w:val="left" w:pos="6360"/>
        </w:tabs>
        <w:spacing w:line="192" w:lineRule="auto"/>
      </w:pPr>
    </w:p>
    <w:p w:rsidR="005E61C7" w:rsidRDefault="005E61C7">
      <w:pPr>
        <w:tabs>
          <w:tab w:val="left" w:pos="0"/>
          <w:tab w:val="left" w:pos="480"/>
          <w:tab w:val="left" w:pos="960"/>
          <w:tab w:val="left" w:pos="1440"/>
          <w:tab w:val="left" w:pos="1920"/>
          <w:tab w:val="left" w:pos="3360"/>
          <w:tab w:val="left" w:pos="6360"/>
        </w:tabs>
        <w:spacing w:line="192" w:lineRule="auto"/>
      </w:pPr>
      <w:r>
        <w:t>Case management services may be offered as medical assistance under the State plan provided that the recipient is not locked into a designated provider of medical assistance. Thus, the freedom of choice requirements must be met.  This benefit is available without regard, to the requirement that services be provided on a statewide basis (see §1902(a)(1) of the Act), and the requirements relating to the amount, duration and scope of medical assistance (see §1902(a)(10)(B) of the Act).  Case management service</w:t>
      </w:r>
      <w:r>
        <w:t>s for purposes of this subsection means services which assist eligible individuals in gaining access to needed medical, social, education, and other services.</w:t>
      </w:r>
    </w:p>
    <w:p w:rsidR="005E61C7" w:rsidRDefault="005E61C7">
      <w:pPr>
        <w:tabs>
          <w:tab w:val="left" w:pos="0"/>
          <w:tab w:val="left" w:pos="480"/>
          <w:tab w:val="left" w:pos="960"/>
          <w:tab w:val="left" w:pos="1440"/>
          <w:tab w:val="left" w:pos="1920"/>
          <w:tab w:val="left" w:pos="3360"/>
          <w:tab w:val="left" w:pos="6360"/>
        </w:tabs>
        <w:spacing w:line="192" w:lineRule="auto"/>
      </w:pPr>
    </w:p>
    <w:p w:rsidR="005E61C7" w:rsidRDefault="005E61C7">
      <w:pPr>
        <w:tabs>
          <w:tab w:val="left" w:pos="0"/>
          <w:tab w:val="left" w:pos="480"/>
          <w:tab w:val="left" w:pos="960"/>
          <w:tab w:val="left" w:pos="1440"/>
          <w:tab w:val="left" w:pos="1920"/>
          <w:tab w:val="left" w:pos="3360"/>
          <w:tab w:val="left" w:pos="6360"/>
        </w:tabs>
        <w:spacing w:line="192" w:lineRule="auto"/>
      </w:pPr>
      <w:r>
        <w:t>A waiver is needed to restrict the recipient’s freedom of choice in providing case management services, as provided for in §2105A.</w:t>
      </w:r>
    </w:p>
    <w:p w:rsidR="005E61C7" w:rsidRDefault="005E61C7">
      <w:pPr>
        <w:tabs>
          <w:tab w:val="left" w:pos="0"/>
          <w:tab w:val="left" w:pos="480"/>
          <w:tab w:val="left" w:pos="960"/>
          <w:tab w:val="left" w:pos="1440"/>
          <w:tab w:val="left" w:pos="1920"/>
          <w:tab w:val="left" w:pos="3360"/>
          <w:tab w:val="left" w:pos="6360"/>
        </w:tabs>
        <w:spacing w:line="192" w:lineRule="auto"/>
      </w:pPr>
    </w:p>
    <w:p w:rsidR="005E61C7" w:rsidRDefault="005E61C7">
      <w:pPr>
        <w:tabs>
          <w:tab w:val="left" w:pos="0"/>
          <w:tab w:val="left" w:pos="480"/>
          <w:tab w:val="left" w:pos="960"/>
          <w:tab w:val="left" w:pos="1440"/>
          <w:tab w:val="left" w:pos="1920"/>
          <w:tab w:val="left" w:pos="3360"/>
          <w:tab w:val="left" w:pos="6360"/>
        </w:tabs>
        <w:spacing w:line="192" w:lineRule="auto"/>
      </w:pPr>
    </w:p>
    <w:p w:rsidR="005E61C7" w:rsidRDefault="005E61C7">
      <w:pPr>
        <w:tabs>
          <w:tab w:val="left" w:pos="0"/>
          <w:tab w:val="left" w:pos="480"/>
          <w:tab w:val="left" w:pos="960"/>
          <w:tab w:val="left" w:pos="1440"/>
          <w:tab w:val="left" w:pos="1920"/>
          <w:tab w:val="left" w:pos="3360"/>
          <w:tab w:val="left" w:pos="6360"/>
        </w:tabs>
        <w:spacing w:line="192" w:lineRule="auto"/>
      </w:pPr>
    </w:p>
    <w:p w:rsidR="005E61C7" w:rsidRDefault="005E61C7">
      <w:pPr>
        <w:tabs>
          <w:tab w:val="left" w:pos="0"/>
          <w:tab w:val="left" w:pos="480"/>
          <w:tab w:val="left" w:pos="960"/>
          <w:tab w:val="left" w:pos="1440"/>
          <w:tab w:val="left" w:pos="1920"/>
          <w:tab w:val="left" w:pos="3360"/>
          <w:tab w:val="left" w:pos="6360"/>
        </w:tabs>
        <w:spacing w:line="192" w:lineRule="auto"/>
      </w:pPr>
    </w:p>
    <w:p w:rsidR="005E61C7" w:rsidRDefault="005E61C7">
      <w:pPr>
        <w:tabs>
          <w:tab w:val="left" w:pos="0"/>
          <w:tab w:val="left" w:pos="480"/>
          <w:tab w:val="left" w:pos="960"/>
          <w:tab w:val="left" w:pos="1440"/>
          <w:tab w:val="left" w:pos="1920"/>
          <w:tab w:val="left" w:pos="3360"/>
          <w:tab w:val="left" w:pos="6360"/>
        </w:tabs>
        <w:spacing w:line="192" w:lineRule="auto"/>
      </w:pPr>
    </w:p>
    <w:p w:rsidR="005E61C7" w:rsidRDefault="005E61C7">
      <w:pPr>
        <w:tabs>
          <w:tab w:val="left" w:pos="0"/>
          <w:tab w:val="left" w:pos="480"/>
          <w:tab w:val="left" w:pos="960"/>
          <w:tab w:val="left" w:pos="1440"/>
          <w:tab w:val="left" w:pos="1920"/>
          <w:tab w:val="left" w:pos="3360"/>
          <w:tab w:val="left" w:pos="6360"/>
        </w:tabs>
        <w:spacing w:line="192" w:lineRule="auto"/>
      </w:pPr>
    </w:p>
    <w:p w:rsidR="005E61C7" w:rsidRDefault="005E61C7">
      <w:pPr>
        <w:tabs>
          <w:tab w:val="left" w:pos="0"/>
          <w:tab w:val="left" w:pos="480"/>
          <w:tab w:val="left" w:pos="960"/>
          <w:tab w:val="left" w:pos="1440"/>
          <w:tab w:val="left" w:pos="1920"/>
          <w:tab w:val="left" w:pos="3360"/>
          <w:tab w:val="left" w:pos="6360"/>
        </w:tabs>
        <w:spacing w:line="192" w:lineRule="auto"/>
      </w:pPr>
    </w:p>
    <w:p w:rsidR="005E61C7" w:rsidRDefault="005E61C7">
      <w:pPr>
        <w:tabs>
          <w:tab w:val="left" w:pos="0"/>
          <w:tab w:val="left" w:pos="480"/>
          <w:tab w:val="left" w:pos="960"/>
          <w:tab w:val="left" w:pos="1440"/>
          <w:tab w:val="left" w:pos="1920"/>
          <w:tab w:val="left" w:pos="3360"/>
          <w:tab w:val="left" w:pos="6360"/>
        </w:tabs>
        <w:spacing w:line="192" w:lineRule="auto"/>
      </w:pPr>
    </w:p>
    <w:p w:rsidR="005E61C7" w:rsidRDefault="005E61C7">
      <w:pPr>
        <w:tabs>
          <w:tab w:val="left" w:pos="0"/>
          <w:tab w:val="left" w:pos="480"/>
          <w:tab w:val="left" w:pos="960"/>
          <w:tab w:val="left" w:pos="1440"/>
          <w:tab w:val="left" w:pos="1920"/>
          <w:tab w:val="left" w:pos="3360"/>
          <w:tab w:val="left" w:pos="6360"/>
        </w:tabs>
        <w:spacing w:line="192" w:lineRule="auto"/>
      </w:pPr>
    </w:p>
    <w:p w:rsidR="005E61C7" w:rsidRDefault="005E61C7">
      <w:pPr>
        <w:tabs>
          <w:tab w:val="left" w:pos="0"/>
          <w:tab w:val="left" w:pos="480"/>
          <w:tab w:val="left" w:pos="960"/>
          <w:tab w:val="left" w:pos="1440"/>
          <w:tab w:val="left" w:pos="1920"/>
          <w:tab w:val="left" w:pos="3360"/>
          <w:tab w:val="left" w:pos="6360"/>
        </w:tabs>
        <w:spacing w:line="192" w:lineRule="auto"/>
      </w:pPr>
    </w:p>
    <w:p w:rsidR="005E61C7" w:rsidRDefault="005E61C7">
      <w:pPr>
        <w:tabs>
          <w:tab w:val="left" w:pos="0"/>
          <w:tab w:val="left" w:pos="480"/>
          <w:tab w:val="left" w:pos="960"/>
          <w:tab w:val="left" w:pos="1440"/>
          <w:tab w:val="left" w:pos="1920"/>
          <w:tab w:val="left" w:pos="3360"/>
          <w:tab w:val="left" w:pos="6360"/>
        </w:tabs>
        <w:spacing w:line="192" w:lineRule="auto"/>
      </w:pPr>
    </w:p>
    <w:p w:rsidR="005E61C7" w:rsidRDefault="005E61C7">
      <w:pPr>
        <w:tabs>
          <w:tab w:val="left" w:pos="0"/>
          <w:tab w:val="left" w:pos="480"/>
          <w:tab w:val="left" w:pos="960"/>
          <w:tab w:val="left" w:pos="1440"/>
          <w:tab w:val="left" w:pos="1920"/>
          <w:tab w:val="left" w:pos="3360"/>
          <w:tab w:val="left" w:pos="6360"/>
        </w:tabs>
        <w:spacing w:line="192" w:lineRule="auto"/>
      </w:pPr>
    </w:p>
    <w:p w:rsidR="005E61C7" w:rsidRDefault="005E61C7">
      <w:pPr>
        <w:tabs>
          <w:tab w:val="left" w:pos="0"/>
          <w:tab w:val="left" w:pos="480"/>
          <w:tab w:val="left" w:pos="960"/>
          <w:tab w:val="left" w:pos="1440"/>
          <w:tab w:val="left" w:pos="1920"/>
          <w:tab w:val="left" w:pos="3360"/>
          <w:tab w:val="left" w:pos="6360"/>
        </w:tabs>
        <w:spacing w:line="192" w:lineRule="auto"/>
      </w:pPr>
    </w:p>
    <w:p w:rsidR="005E61C7" w:rsidRDefault="005E61C7">
      <w:pPr>
        <w:tabs>
          <w:tab w:val="left" w:pos="0"/>
          <w:tab w:val="left" w:pos="480"/>
          <w:tab w:val="left" w:pos="960"/>
          <w:tab w:val="left" w:pos="1440"/>
          <w:tab w:val="left" w:pos="1920"/>
          <w:tab w:val="left" w:pos="3360"/>
          <w:tab w:val="left" w:pos="6360"/>
        </w:tabs>
        <w:spacing w:line="192" w:lineRule="auto"/>
      </w:pPr>
    </w:p>
    <w:p w:rsidR="005E61C7" w:rsidRDefault="005E61C7">
      <w:pPr>
        <w:tabs>
          <w:tab w:val="left" w:pos="0"/>
          <w:tab w:val="left" w:pos="480"/>
          <w:tab w:val="left" w:pos="960"/>
          <w:tab w:val="left" w:pos="1440"/>
          <w:tab w:val="left" w:pos="1920"/>
          <w:tab w:val="left" w:pos="3360"/>
          <w:tab w:val="left" w:pos="6360"/>
        </w:tabs>
        <w:spacing w:line="192" w:lineRule="auto"/>
      </w:pPr>
    </w:p>
    <w:p w:rsidR="005E61C7" w:rsidRDefault="005E61C7">
      <w:pPr>
        <w:tabs>
          <w:tab w:val="left" w:pos="0"/>
          <w:tab w:val="left" w:pos="480"/>
          <w:tab w:val="left" w:pos="960"/>
          <w:tab w:val="left" w:pos="1440"/>
          <w:tab w:val="left" w:pos="1920"/>
          <w:tab w:val="left" w:pos="3360"/>
          <w:tab w:val="left" w:pos="6360"/>
        </w:tabs>
        <w:spacing w:line="192" w:lineRule="auto"/>
      </w:pPr>
    </w:p>
    <w:p w:rsidR="005E61C7" w:rsidRDefault="005E61C7">
      <w:pPr>
        <w:tabs>
          <w:tab w:val="left" w:pos="0"/>
          <w:tab w:val="left" w:pos="480"/>
          <w:tab w:val="left" w:pos="960"/>
          <w:tab w:val="left" w:pos="1440"/>
          <w:tab w:val="left" w:pos="1920"/>
          <w:tab w:val="left" w:pos="3360"/>
          <w:tab w:val="left" w:pos="6360"/>
        </w:tabs>
        <w:spacing w:line="192" w:lineRule="auto"/>
      </w:pPr>
    </w:p>
    <w:p w:rsidR="005E61C7" w:rsidRDefault="005E61C7">
      <w:pPr>
        <w:tabs>
          <w:tab w:val="left" w:pos="0"/>
          <w:tab w:val="left" w:pos="480"/>
          <w:tab w:val="left" w:pos="960"/>
          <w:tab w:val="left" w:pos="1440"/>
          <w:tab w:val="left" w:pos="1920"/>
          <w:tab w:val="left" w:pos="3360"/>
          <w:tab w:val="left" w:pos="6360"/>
        </w:tabs>
        <w:spacing w:line="192" w:lineRule="auto"/>
      </w:pPr>
    </w:p>
    <w:p w:rsidR="005E61C7" w:rsidRDefault="005E61C7">
      <w:pPr>
        <w:tabs>
          <w:tab w:val="right" w:pos="9360"/>
        </w:tabs>
        <w:spacing w:line="192" w:lineRule="auto"/>
      </w:pPr>
      <w:r>
        <w:t>2-82.24</w:t>
      </w:r>
      <w:r>
        <w:tab/>
        <w:t>Rev. 70</w:t>
      </w:r>
    </w:p>
    <w:p w:rsidR="005E61C7" w:rsidRDefault="005E61C7">
      <w:pPr>
        <w:spacing w:line="192" w:lineRule="auto"/>
        <w:sectPr w:rsidR="00000000">
          <w:pgSz w:w="12240" w:h="15840"/>
          <w:pgMar w:top="1080" w:right="1584" w:bottom="1080" w:left="1440" w:header="720" w:footer="720" w:gutter="0"/>
          <w:paperSrc w:first="512" w:other="512"/>
          <w:cols w:space="720"/>
          <w:noEndnote/>
        </w:sectPr>
      </w:pPr>
    </w:p>
    <w:p w:rsidR="005E61C7" w:rsidRDefault="005E61C7">
      <w:pPr>
        <w:tabs>
          <w:tab w:val="center" w:pos="4608"/>
          <w:tab w:val="right" w:pos="9216"/>
        </w:tabs>
        <w:spacing w:line="192" w:lineRule="auto"/>
        <w:rPr>
          <w:u w:val="single"/>
        </w:rPr>
      </w:pPr>
      <w:r>
        <w:rPr>
          <w:u w:val="single"/>
        </w:rPr>
        <w:t>09-89</w:t>
      </w:r>
      <w:r>
        <w:rPr>
          <w:u w:val="single"/>
        </w:rPr>
        <w:tab/>
        <w:t>STATE ORGANIZATION AND GENERAL ADMINISTRATION</w:t>
      </w:r>
      <w:r>
        <w:rPr>
          <w:u w:val="single"/>
        </w:rPr>
        <w:tab/>
        <w:t>Exhibit 1</w:t>
      </w:r>
    </w:p>
    <w:p w:rsidR="005E61C7" w:rsidRDefault="005E61C7">
      <w:pPr>
        <w:tabs>
          <w:tab w:val="left" w:pos="0"/>
        </w:tabs>
        <w:spacing w:line="192" w:lineRule="auto"/>
      </w:pPr>
    </w:p>
    <w:p w:rsidR="005E61C7" w:rsidRDefault="005E61C7">
      <w:pPr>
        <w:tabs>
          <w:tab w:val="center" w:pos="4608"/>
          <w:tab w:val="left" w:pos="5760"/>
          <w:tab w:val="left" w:pos="6240"/>
          <w:tab w:val="left" w:pos="8160"/>
        </w:tabs>
        <w:spacing w:line="192" w:lineRule="auto"/>
      </w:pPr>
      <w:r>
        <w:tab/>
      </w:r>
      <w:r>
        <w:rPr>
          <w:u w:val="single"/>
        </w:rPr>
        <w:t>SUMMARY OF WAIVER§S COST EFFECTIVENESS</w:t>
      </w:r>
      <w:r>
        <w:rPr>
          <w:vertAlign w:val="superscript"/>
        </w:rPr>
        <w:t>1</w:t>
      </w:r>
    </w:p>
    <w:p w:rsidR="005E61C7" w:rsidRDefault="005E61C7">
      <w:pPr>
        <w:tabs>
          <w:tab w:val="left" w:pos="0"/>
          <w:tab w:val="left" w:pos="360"/>
          <w:tab w:val="left" w:pos="600"/>
          <w:tab w:val="left" w:pos="960"/>
          <w:tab w:val="left" w:pos="1320"/>
          <w:tab w:val="left" w:pos="1560"/>
          <w:tab w:val="left" w:pos="5760"/>
          <w:tab w:val="left" w:pos="6240"/>
          <w:tab w:val="left" w:pos="8160"/>
        </w:tabs>
        <w:spacing w:line="192" w:lineRule="auto"/>
      </w:pPr>
    </w:p>
    <w:p w:rsidR="005E61C7" w:rsidRDefault="005E61C7">
      <w:pPr>
        <w:tabs>
          <w:tab w:val="left" w:pos="0"/>
          <w:tab w:val="left" w:pos="360"/>
          <w:tab w:val="left" w:pos="600"/>
          <w:tab w:val="left" w:pos="960"/>
          <w:tab w:val="left" w:pos="1320"/>
          <w:tab w:val="left" w:pos="1560"/>
          <w:tab w:val="left" w:pos="5760"/>
          <w:tab w:val="left" w:pos="6240"/>
          <w:tab w:val="left" w:pos="8160"/>
        </w:tabs>
        <w:spacing w:line="192" w:lineRule="auto"/>
      </w:pPr>
      <w:r>
        <w:t xml:space="preserve">Period: </w:t>
      </w:r>
      <w:r>
        <w:rPr>
          <w:u w:val="single"/>
        </w:rPr>
        <w:t xml:space="preserve">                            </w:t>
      </w:r>
      <w:r>
        <w:t xml:space="preserve"> to </w:t>
      </w:r>
      <w:r>
        <w:rPr>
          <w:u w:val="single"/>
        </w:rPr>
        <w:t xml:space="preserve">                          </w:t>
      </w:r>
    </w:p>
    <w:p w:rsidR="005E61C7" w:rsidRDefault="005E61C7">
      <w:pPr>
        <w:tabs>
          <w:tab w:val="left" w:pos="0"/>
          <w:tab w:val="left" w:pos="360"/>
          <w:tab w:val="left" w:pos="600"/>
          <w:tab w:val="left" w:pos="960"/>
          <w:tab w:val="left" w:pos="1320"/>
          <w:tab w:val="left" w:pos="1560"/>
          <w:tab w:val="left" w:pos="5760"/>
          <w:tab w:val="left" w:pos="6240"/>
          <w:tab w:val="left" w:pos="8160"/>
        </w:tabs>
        <w:spacing w:line="192" w:lineRule="auto"/>
      </w:pPr>
    </w:p>
    <w:p w:rsidR="005E61C7" w:rsidRDefault="005E61C7">
      <w:pPr>
        <w:tabs>
          <w:tab w:val="left" w:pos="0"/>
          <w:tab w:val="left" w:pos="360"/>
          <w:tab w:val="left" w:pos="600"/>
          <w:tab w:val="left" w:pos="960"/>
          <w:tab w:val="left" w:pos="1320"/>
          <w:tab w:val="left" w:pos="1560"/>
          <w:tab w:val="left" w:pos="5760"/>
          <w:tab w:val="left" w:pos="6240"/>
          <w:tab w:val="left" w:pos="8160"/>
        </w:tabs>
        <w:spacing w:line="192" w:lineRule="auto"/>
      </w:pPr>
      <w:r>
        <w:t xml:space="preserve">I.  </w:t>
      </w:r>
      <w:r>
        <w:rPr>
          <w:u w:val="single"/>
        </w:rPr>
        <w:t>State Costs Without the Waiver(s)</w:t>
      </w:r>
    </w:p>
    <w:p w:rsidR="005E61C7" w:rsidRDefault="005E61C7">
      <w:pPr>
        <w:tabs>
          <w:tab w:val="left" w:pos="0"/>
          <w:tab w:val="left" w:pos="360"/>
          <w:tab w:val="left" w:pos="600"/>
          <w:tab w:val="left" w:pos="960"/>
          <w:tab w:val="left" w:pos="1320"/>
          <w:tab w:val="left" w:pos="1560"/>
          <w:tab w:val="left" w:pos="5760"/>
          <w:tab w:val="left" w:pos="6240"/>
          <w:tab w:val="left" w:pos="8160"/>
        </w:tabs>
        <w:spacing w:line="192" w:lineRule="auto"/>
      </w:pPr>
    </w:p>
    <w:p w:rsidR="005E61C7" w:rsidRDefault="005E61C7">
      <w:pPr>
        <w:tabs>
          <w:tab w:val="left" w:pos="0"/>
          <w:tab w:val="left" w:pos="360"/>
          <w:tab w:val="left" w:pos="600"/>
          <w:tab w:val="left" w:pos="960"/>
          <w:tab w:val="left" w:pos="1320"/>
          <w:tab w:val="left" w:pos="1560"/>
          <w:tab w:val="left" w:pos="5760"/>
          <w:tab w:val="left" w:pos="6240"/>
          <w:tab w:val="left" w:pos="8160"/>
        </w:tabs>
        <w:spacing w:line="192" w:lineRule="auto"/>
        <w:ind w:firstLine="960"/>
      </w:pPr>
      <w:r>
        <w:rPr>
          <w:u w:val="single"/>
        </w:rPr>
        <w:t>Type of Cost (s)</w:t>
      </w:r>
      <w:r>
        <w:tab/>
      </w:r>
      <w:r>
        <w:rPr>
          <w:u w:val="single"/>
        </w:rPr>
        <w:t>Supporting Documentation</w:t>
      </w:r>
    </w:p>
    <w:p w:rsidR="005E61C7" w:rsidRDefault="005E61C7">
      <w:pPr>
        <w:tabs>
          <w:tab w:val="left" w:pos="0"/>
          <w:tab w:val="left" w:pos="360"/>
          <w:tab w:val="left" w:pos="600"/>
          <w:tab w:val="left" w:pos="960"/>
          <w:tab w:val="left" w:pos="1320"/>
          <w:tab w:val="left" w:pos="1560"/>
          <w:tab w:val="left" w:pos="5760"/>
          <w:tab w:val="left" w:pos="6240"/>
          <w:tab w:val="left" w:pos="8160"/>
        </w:tabs>
        <w:spacing w:line="192" w:lineRule="auto"/>
        <w:ind w:firstLine="6240"/>
      </w:pPr>
      <w:r>
        <w:rPr>
          <w:u w:val="single"/>
        </w:rPr>
        <w:t>Location</w:t>
      </w:r>
    </w:p>
    <w:p w:rsidR="005E61C7" w:rsidRDefault="005E61C7">
      <w:pPr>
        <w:tabs>
          <w:tab w:val="left" w:pos="0"/>
          <w:tab w:val="left" w:pos="360"/>
          <w:tab w:val="left" w:pos="600"/>
          <w:tab w:val="left" w:pos="960"/>
          <w:tab w:val="left" w:pos="1320"/>
          <w:tab w:val="left" w:pos="1560"/>
          <w:tab w:val="left" w:pos="5760"/>
          <w:tab w:val="left" w:pos="6240"/>
          <w:tab w:val="left" w:pos="8160"/>
        </w:tabs>
        <w:spacing w:line="192" w:lineRule="auto"/>
      </w:pPr>
    </w:p>
    <w:p w:rsidR="005E61C7" w:rsidRDefault="005E61C7">
      <w:pPr>
        <w:tabs>
          <w:tab w:val="left" w:pos="0"/>
          <w:tab w:val="left" w:pos="360"/>
          <w:tab w:val="left" w:pos="600"/>
          <w:tab w:val="left" w:pos="960"/>
          <w:tab w:val="left" w:pos="1320"/>
          <w:tab w:val="left" w:pos="1560"/>
          <w:tab w:val="left" w:pos="5760"/>
          <w:tab w:val="left" w:pos="6240"/>
          <w:tab w:val="left" w:pos="8160"/>
        </w:tabs>
        <w:spacing w:line="192" w:lineRule="auto"/>
        <w:ind w:firstLine="360"/>
      </w:pPr>
      <w:r>
        <w:t xml:space="preserve">A.  Administrative. . . . . . </w:t>
      </w:r>
      <w:r>
        <w:rPr>
          <w:u w:val="single"/>
        </w:rPr>
        <w:t xml:space="preserve">                     </w:t>
      </w:r>
      <w:r>
        <w:t xml:space="preserve"> </w:t>
      </w:r>
      <w:r>
        <w:tab/>
      </w:r>
      <w:r>
        <w:rPr>
          <w:u w:val="single"/>
        </w:rPr>
        <w:t xml:space="preserve">                                          </w:t>
      </w:r>
    </w:p>
    <w:p w:rsidR="005E61C7" w:rsidRDefault="005E61C7">
      <w:pPr>
        <w:tabs>
          <w:tab w:val="left" w:pos="0"/>
          <w:tab w:val="left" w:pos="360"/>
          <w:tab w:val="left" w:pos="600"/>
          <w:tab w:val="left" w:pos="960"/>
          <w:tab w:val="left" w:pos="1320"/>
          <w:tab w:val="left" w:pos="1560"/>
          <w:tab w:val="left" w:pos="5760"/>
          <w:tab w:val="left" w:pos="6240"/>
          <w:tab w:val="left" w:pos="8160"/>
        </w:tabs>
        <w:spacing w:line="192" w:lineRule="auto"/>
      </w:pPr>
    </w:p>
    <w:p w:rsidR="005E61C7" w:rsidRDefault="005E61C7">
      <w:pPr>
        <w:tabs>
          <w:tab w:val="left" w:pos="0"/>
          <w:tab w:val="left" w:pos="360"/>
          <w:tab w:val="left" w:pos="600"/>
          <w:tab w:val="left" w:pos="960"/>
          <w:tab w:val="left" w:pos="1320"/>
          <w:tab w:val="left" w:pos="1560"/>
          <w:tab w:val="left" w:pos="5760"/>
          <w:tab w:val="left" w:pos="6240"/>
          <w:tab w:val="left" w:pos="8160"/>
        </w:tabs>
        <w:spacing w:line="192" w:lineRule="auto"/>
        <w:ind w:firstLine="360"/>
      </w:pPr>
      <w:r>
        <w:t>B.  Payments to Providers</w:t>
      </w:r>
    </w:p>
    <w:p w:rsidR="005E61C7" w:rsidRDefault="005E61C7">
      <w:pPr>
        <w:tabs>
          <w:tab w:val="left" w:pos="0"/>
          <w:tab w:val="left" w:pos="360"/>
          <w:tab w:val="left" w:pos="600"/>
          <w:tab w:val="left" w:pos="960"/>
          <w:tab w:val="left" w:pos="1320"/>
          <w:tab w:val="left" w:pos="1560"/>
          <w:tab w:val="left" w:pos="5760"/>
          <w:tab w:val="left" w:pos="6240"/>
          <w:tab w:val="left" w:pos="8160"/>
        </w:tabs>
        <w:spacing w:line="192" w:lineRule="auto"/>
      </w:pPr>
    </w:p>
    <w:p w:rsidR="005E61C7" w:rsidRDefault="005E61C7">
      <w:pPr>
        <w:tabs>
          <w:tab w:val="left" w:pos="0"/>
          <w:tab w:val="left" w:pos="360"/>
          <w:tab w:val="left" w:pos="600"/>
          <w:tab w:val="left" w:pos="960"/>
          <w:tab w:val="left" w:pos="1320"/>
          <w:tab w:val="left" w:pos="1560"/>
          <w:tab w:val="left" w:pos="5760"/>
          <w:tab w:val="left" w:pos="6240"/>
          <w:tab w:val="left" w:pos="8160"/>
        </w:tabs>
        <w:spacing w:line="192" w:lineRule="auto"/>
        <w:ind w:firstLine="600"/>
      </w:pPr>
      <w:r>
        <w:t xml:space="preserve">1.  FFS basis. . </w:t>
      </w:r>
      <w:r>
        <w:rPr>
          <w:u w:val="single"/>
        </w:rPr>
        <w:t xml:space="preserve">                          </w:t>
      </w:r>
    </w:p>
    <w:p w:rsidR="005E61C7" w:rsidRDefault="005E61C7">
      <w:pPr>
        <w:tabs>
          <w:tab w:val="left" w:pos="0"/>
          <w:tab w:val="left" w:pos="360"/>
          <w:tab w:val="left" w:pos="600"/>
          <w:tab w:val="left" w:pos="960"/>
          <w:tab w:val="left" w:pos="1320"/>
          <w:tab w:val="left" w:pos="1560"/>
          <w:tab w:val="left" w:pos="5760"/>
          <w:tab w:val="left" w:pos="6240"/>
          <w:tab w:val="left" w:pos="8160"/>
        </w:tabs>
        <w:spacing w:line="192" w:lineRule="auto"/>
        <w:ind w:firstLine="5760"/>
      </w:pPr>
      <w:r>
        <w:rPr>
          <w:u w:val="single"/>
        </w:rPr>
        <w:t xml:space="preserve">                                          </w:t>
      </w:r>
    </w:p>
    <w:p w:rsidR="005E61C7" w:rsidRDefault="005E61C7">
      <w:pPr>
        <w:tabs>
          <w:tab w:val="left" w:pos="0"/>
          <w:tab w:val="left" w:pos="360"/>
          <w:tab w:val="left" w:pos="600"/>
          <w:tab w:val="left" w:pos="960"/>
          <w:tab w:val="left" w:pos="1320"/>
          <w:tab w:val="left" w:pos="1560"/>
          <w:tab w:val="left" w:pos="5760"/>
          <w:tab w:val="left" w:pos="6240"/>
          <w:tab w:val="left" w:pos="8160"/>
        </w:tabs>
        <w:spacing w:line="192" w:lineRule="auto"/>
        <w:ind w:firstLine="600"/>
      </w:pPr>
      <w:r>
        <w:t>2.  Capitation</w:t>
      </w:r>
    </w:p>
    <w:p w:rsidR="005E61C7" w:rsidRDefault="005E61C7">
      <w:pPr>
        <w:tabs>
          <w:tab w:val="left" w:pos="0"/>
          <w:tab w:val="left" w:pos="360"/>
          <w:tab w:val="left" w:pos="600"/>
          <w:tab w:val="left" w:pos="960"/>
          <w:tab w:val="left" w:pos="1320"/>
          <w:tab w:val="left" w:pos="1560"/>
          <w:tab w:val="left" w:pos="5760"/>
          <w:tab w:val="left" w:pos="6240"/>
          <w:tab w:val="left" w:pos="8160"/>
        </w:tabs>
        <w:spacing w:line="192" w:lineRule="auto"/>
        <w:ind w:firstLine="1320"/>
      </w:pPr>
      <w:r>
        <w:t xml:space="preserve">basis. . . </w:t>
      </w:r>
      <w:r>
        <w:rPr>
          <w:u w:val="single"/>
        </w:rPr>
        <w:t xml:space="preserve">                        </w:t>
      </w:r>
    </w:p>
    <w:p w:rsidR="005E61C7" w:rsidRDefault="005E61C7">
      <w:pPr>
        <w:tabs>
          <w:tab w:val="left" w:pos="0"/>
          <w:tab w:val="left" w:pos="360"/>
          <w:tab w:val="left" w:pos="600"/>
          <w:tab w:val="left" w:pos="960"/>
          <w:tab w:val="left" w:pos="1320"/>
          <w:tab w:val="left" w:pos="1560"/>
          <w:tab w:val="left" w:pos="5760"/>
          <w:tab w:val="left" w:pos="6240"/>
          <w:tab w:val="left" w:pos="8160"/>
        </w:tabs>
        <w:spacing w:line="192" w:lineRule="auto"/>
        <w:ind w:firstLine="5760"/>
      </w:pPr>
      <w:r>
        <w:rPr>
          <w:u w:val="single"/>
        </w:rPr>
        <w:t xml:space="preserve">                                          </w:t>
      </w:r>
    </w:p>
    <w:p w:rsidR="005E61C7" w:rsidRDefault="005E61C7">
      <w:pPr>
        <w:tabs>
          <w:tab w:val="left" w:pos="0"/>
          <w:tab w:val="left" w:pos="360"/>
          <w:tab w:val="left" w:pos="600"/>
          <w:tab w:val="left" w:pos="960"/>
          <w:tab w:val="left" w:pos="1320"/>
          <w:tab w:val="left" w:pos="1560"/>
          <w:tab w:val="left" w:pos="5760"/>
          <w:tab w:val="left" w:pos="6240"/>
          <w:tab w:val="left" w:pos="8160"/>
        </w:tabs>
        <w:spacing w:line="192" w:lineRule="auto"/>
        <w:ind w:firstLine="600"/>
      </w:pPr>
      <w:r>
        <w:t>3.  Subtotal. . . .</w:t>
      </w:r>
      <w:r>
        <w:rPr>
          <w:u w:val="single"/>
        </w:rPr>
        <w:t xml:space="preserve">                          </w:t>
      </w:r>
    </w:p>
    <w:p w:rsidR="005E61C7" w:rsidRDefault="005E61C7">
      <w:pPr>
        <w:tabs>
          <w:tab w:val="left" w:pos="0"/>
          <w:tab w:val="left" w:pos="360"/>
          <w:tab w:val="left" w:pos="600"/>
          <w:tab w:val="left" w:pos="960"/>
          <w:tab w:val="left" w:pos="1320"/>
          <w:tab w:val="left" w:pos="1560"/>
          <w:tab w:val="left" w:pos="5760"/>
          <w:tab w:val="left" w:pos="6240"/>
          <w:tab w:val="left" w:pos="8160"/>
        </w:tabs>
        <w:spacing w:line="192" w:lineRule="auto"/>
      </w:pPr>
    </w:p>
    <w:p w:rsidR="005E61C7" w:rsidRDefault="005E61C7">
      <w:pPr>
        <w:tabs>
          <w:tab w:val="left" w:pos="0"/>
          <w:tab w:val="left" w:pos="360"/>
          <w:tab w:val="left" w:pos="600"/>
          <w:tab w:val="left" w:pos="960"/>
          <w:tab w:val="left" w:pos="1320"/>
          <w:tab w:val="left" w:pos="1560"/>
          <w:tab w:val="left" w:pos="5760"/>
          <w:tab w:val="left" w:pos="6240"/>
          <w:tab w:val="left" w:pos="8160"/>
        </w:tabs>
        <w:spacing w:line="192" w:lineRule="auto"/>
        <w:ind w:firstLine="360"/>
      </w:pPr>
      <w:r>
        <w:rPr>
          <w:u w:val="single"/>
        </w:rPr>
        <w:t>TOTAL COSTS WITHOUT WAIVER</w:t>
      </w:r>
      <w:r>
        <w:t>..</w:t>
      </w:r>
      <w:r>
        <w:rPr>
          <w:u w:val="single"/>
        </w:rPr>
        <w:t xml:space="preserve">                         </w:t>
      </w:r>
    </w:p>
    <w:p w:rsidR="005E61C7" w:rsidRDefault="005E61C7">
      <w:pPr>
        <w:tabs>
          <w:tab w:val="left" w:pos="0"/>
          <w:tab w:val="left" w:pos="360"/>
          <w:tab w:val="left" w:pos="600"/>
          <w:tab w:val="left" w:pos="960"/>
          <w:tab w:val="left" w:pos="1320"/>
          <w:tab w:val="left" w:pos="1560"/>
          <w:tab w:val="left" w:pos="5760"/>
          <w:tab w:val="left" w:pos="6240"/>
          <w:tab w:val="left" w:pos="8160"/>
        </w:tabs>
        <w:spacing w:line="192" w:lineRule="auto"/>
      </w:pPr>
    </w:p>
    <w:p w:rsidR="005E61C7" w:rsidRDefault="005E61C7">
      <w:pPr>
        <w:tabs>
          <w:tab w:val="left" w:pos="0"/>
          <w:tab w:val="left" w:pos="360"/>
          <w:tab w:val="left" w:pos="600"/>
          <w:tab w:val="left" w:pos="960"/>
          <w:tab w:val="left" w:pos="1320"/>
          <w:tab w:val="left" w:pos="1560"/>
          <w:tab w:val="left" w:pos="5760"/>
          <w:tab w:val="left" w:pos="6240"/>
          <w:tab w:val="left" w:pos="8160"/>
        </w:tabs>
        <w:spacing w:line="192" w:lineRule="auto"/>
      </w:pPr>
    </w:p>
    <w:p w:rsidR="005E61C7" w:rsidRDefault="005E61C7">
      <w:pPr>
        <w:tabs>
          <w:tab w:val="left" w:pos="0"/>
          <w:tab w:val="left" w:pos="360"/>
          <w:tab w:val="left" w:pos="600"/>
          <w:tab w:val="left" w:pos="960"/>
          <w:tab w:val="left" w:pos="1320"/>
          <w:tab w:val="left" w:pos="1560"/>
          <w:tab w:val="left" w:pos="5760"/>
          <w:tab w:val="left" w:pos="6240"/>
          <w:tab w:val="left" w:pos="8160"/>
        </w:tabs>
        <w:spacing w:line="192" w:lineRule="auto"/>
      </w:pPr>
      <w:r>
        <w:t>II.</w:t>
      </w:r>
      <w:r>
        <w:tab/>
      </w:r>
      <w:r>
        <w:rPr>
          <w:u w:val="single"/>
        </w:rPr>
        <w:t>State Costs With the Waiver</w:t>
      </w:r>
    </w:p>
    <w:p w:rsidR="005E61C7" w:rsidRDefault="005E61C7">
      <w:pPr>
        <w:tabs>
          <w:tab w:val="left" w:pos="0"/>
          <w:tab w:val="left" w:pos="360"/>
          <w:tab w:val="left" w:pos="600"/>
          <w:tab w:val="left" w:pos="960"/>
          <w:tab w:val="left" w:pos="1320"/>
          <w:tab w:val="left" w:pos="1560"/>
          <w:tab w:val="left" w:pos="5760"/>
          <w:tab w:val="left" w:pos="6240"/>
          <w:tab w:val="left" w:pos="8160"/>
        </w:tabs>
        <w:spacing w:line="192" w:lineRule="auto"/>
      </w:pPr>
    </w:p>
    <w:p w:rsidR="005E61C7" w:rsidRDefault="005E61C7">
      <w:pPr>
        <w:tabs>
          <w:tab w:val="left" w:pos="0"/>
          <w:tab w:val="left" w:pos="360"/>
          <w:tab w:val="left" w:pos="600"/>
          <w:tab w:val="left" w:pos="960"/>
          <w:tab w:val="left" w:pos="1320"/>
          <w:tab w:val="left" w:pos="1560"/>
          <w:tab w:val="left" w:pos="5760"/>
          <w:tab w:val="left" w:pos="6240"/>
          <w:tab w:val="left" w:pos="8160"/>
        </w:tabs>
        <w:spacing w:line="192" w:lineRule="auto"/>
        <w:ind w:firstLine="600"/>
      </w:pPr>
      <w:r>
        <w:rPr>
          <w:u w:val="single"/>
        </w:rPr>
        <w:t>Type of Cost (s)</w:t>
      </w:r>
      <w:r>
        <w:tab/>
      </w:r>
      <w:r>
        <w:rPr>
          <w:u w:val="single"/>
        </w:rPr>
        <w:t>Supporting Documentation</w:t>
      </w:r>
    </w:p>
    <w:p w:rsidR="005E61C7" w:rsidRDefault="005E61C7">
      <w:pPr>
        <w:tabs>
          <w:tab w:val="left" w:pos="0"/>
          <w:tab w:val="left" w:pos="360"/>
          <w:tab w:val="left" w:pos="600"/>
          <w:tab w:val="left" w:pos="960"/>
          <w:tab w:val="left" w:pos="1320"/>
          <w:tab w:val="left" w:pos="1560"/>
          <w:tab w:val="left" w:pos="5760"/>
          <w:tab w:val="left" w:pos="6240"/>
          <w:tab w:val="left" w:pos="8160"/>
        </w:tabs>
        <w:spacing w:line="192" w:lineRule="auto"/>
        <w:ind w:firstLine="6240"/>
      </w:pPr>
      <w:r>
        <w:rPr>
          <w:u w:val="single"/>
        </w:rPr>
        <w:t>Location</w:t>
      </w:r>
    </w:p>
    <w:p w:rsidR="005E61C7" w:rsidRDefault="005E61C7">
      <w:pPr>
        <w:tabs>
          <w:tab w:val="left" w:pos="0"/>
          <w:tab w:val="left" w:pos="360"/>
          <w:tab w:val="left" w:pos="600"/>
          <w:tab w:val="left" w:pos="960"/>
          <w:tab w:val="left" w:pos="1320"/>
          <w:tab w:val="left" w:pos="1560"/>
          <w:tab w:val="left" w:pos="5760"/>
          <w:tab w:val="left" w:pos="6240"/>
          <w:tab w:val="left" w:pos="8160"/>
        </w:tabs>
        <w:spacing w:line="192" w:lineRule="auto"/>
      </w:pPr>
    </w:p>
    <w:p w:rsidR="005E61C7" w:rsidRDefault="005E61C7">
      <w:pPr>
        <w:tabs>
          <w:tab w:val="left" w:pos="0"/>
          <w:tab w:val="left" w:pos="360"/>
          <w:tab w:val="left" w:pos="600"/>
          <w:tab w:val="left" w:pos="960"/>
          <w:tab w:val="left" w:pos="1320"/>
          <w:tab w:val="left" w:pos="1560"/>
          <w:tab w:val="left" w:pos="5760"/>
          <w:tab w:val="left" w:pos="6240"/>
          <w:tab w:val="left" w:pos="8160"/>
        </w:tabs>
        <w:spacing w:line="192" w:lineRule="auto"/>
        <w:ind w:firstLine="360"/>
      </w:pPr>
      <w:r>
        <w:t xml:space="preserve">A.  Administrative. . . . . . </w:t>
      </w:r>
      <w:r>
        <w:rPr>
          <w:u w:val="single"/>
        </w:rPr>
        <w:t xml:space="preserve">                     </w:t>
      </w:r>
      <w:r>
        <w:tab/>
      </w:r>
      <w:r>
        <w:rPr>
          <w:u w:val="single"/>
        </w:rPr>
        <w:t xml:space="preserve">                                          </w:t>
      </w:r>
    </w:p>
    <w:p w:rsidR="005E61C7" w:rsidRDefault="005E61C7">
      <w:pPr>
        <w:tabs>
          <w:tab w:val="left" w:pos="0"/>
          <w:tab w:val="left" w:pos="360"/>
          <w:tab w:val="left" w:pos="600"/>
          <w:tab w:val="left" w:pos="960"/>
          <w:tab w:val="left" w:pos="1320"/>
          <w:tab w:val="left" w:pos="1560"/>
          <w:tab w:val="left" w:pos="5760"/>
          <w:tab w:val="left" w:pos="6240"/>
          <w:tab w:val="left" w:pos="8160"/>
        </w:tabs>
        <w:spacing w:line="192" w:lineRule="auto"/>
      </w:pPr>
    </w:p>
    <w:p w:rsidR="005E61C7" w:rsidRDefault="005E61C7">
      <w:pPr>
        <w:tabs>
          <w:tab w:val="left" w:pos="0"/>
          <w:tab w:val="left" w:pos="360"/>
          <w:tab w:val="left" w:pos="600"/>
          <w:tab w:val="left" w:pos="960"/>
          <w:tab w:val="left" w:pos="1320"/>
          <w:tab w:val="left" w:pos="1560"/>
          <w:tab w:val="left" w:pos="5760"/>
          <w:tab w:val="left" w:pos="6240"/>
          <w:tab w:val="left" w:pos="8160"/>
        </w:tabs>
        <w:spacing w:line="192" w:lineRule="auto"/>
        <w:ind w:firstLine="360"/>
      </w:pPr>
      <w:r>
        <w:t xml:space="preserve">B.  Payments to </w:t>
      </w:r>
      <w:proofErr w:type="spellStart"/>
      <w:r>
        <w:t>Capitated</w:t>
      </w:r>
      <w:proofErr w:type="spellEnd"/>
    </w:p>
    <w:p w:rsidR="005E61C7" w:rsidRDefault="005E61C7">
      <w:pPr>
        <w:tabs>
          <w:tab w:val="left" w:pos="0"/>
          <w:tab w:val="left" w:pos="360"/>
          <w:tab w:val="left" w:pos="600"/>
          <w:tab w:val="left" w:pos="960"/>
          <w:tab w:val="left" w:pos="1320"/>
          <w:tab w:val="left" w:pos="1560"/>
          <w:tab w:val="left" w:pos="5760"/>
          <w:tab w:val="left" w:pos="6240"/>
          <w:tab w:val="left" w:pos="8160"/>
        </w:tabs>
        <w:spacing w:line="192" w:lineRule="auto"/>
        <w:ind w:firstLine="960"/>
      </w:pPr>
      <w:r>
        <w:t>Providers</w:t>
      </w:r>
    </w:p>
    <w:p w:rsidR="005E61C7" w:rsidRDefault="005E61C7">
      <w:pPr>
        <w:tabs>
          <w:tab w:val="left" w:pos="0"/>
          <w:tab w:val="left" w:pos="360"/>
          <w:tab w:val="left" w:pos="600"/>
          <w:tab w:val="left" w:pos="960"/>
          <w:tab w:val="left" w:pos="1320"/>
          <w:tab w:val="left" w:pos="1560"/>
          <w:tab w:val="left" w:pos="5760"/>
          <w:tab w:val="left" w:pos="6240"/>
          <w:tab w:val="left" w:pos="8160"/>
        </w:tabs>
        <w:spacing w:line="192" w:lineRule="auto"/>
      </w:pPr>
    </w:p>
    <w:p w:rsidR="005E61C7" w:rsidRDefault="005E61C7">
      <w:pPr>
        <w:tabs>
          <w:tab w:val="left" w:pos="0"/>
          <w:tab w:val="left" w:pos="360"/>
          <w:tab w:val="left" w:pos="600"/>
          <w:tab w:val="left" w:pos="960"/>
          <w:tab w:val="left" w:pos="1320"/>
          <w:tab w:val="left" w:pos="1560"/>
          <w:tab w:val="left" w:pos="5760"/>
          <w:tab w:val="left" w:pos="6240"/>
          <w:tab w:val="left" w:pos="8160"/>
        </w:tabs>
        <w:spacing w:line="192" w:lineRule="auto"/>
        <w:ind w:firstLine="600"/>
      </w:pPr>
      <w:r>
        <w:t>1.  Capitation</w:t>
      </w:r>
    </w:p>
    <w:p w:rsidR="005E61C7" w:rsidRDefault="005E61C7">
      <w:pPr>
        <w:tabs>
          <w:tab w:val="left" w:pos="0"/>
          <w:tab w:val="left" w:pos="360"/>
          <w:tab w:val="left" w:pos="600"/>
          <w:tab w:val="left" w:pos="960"/>
          <w:tab w:val="left" w:pos="1320"/>
          <w:tab w:val="left" w:pos="1560"/>
          <w:tab w:val="left" w:pos="5760"/>
          <w:tab w:val="left" w:pos="6240"/>
          <w:tab w:val="left" w:pos="8160"/>
        </w:tabs>
        <w:spacing w:line="192" w:lineRule="auto"/>
        <w:ind w:firstLine="1320"/>
      </w:pPr>
      <w:r>
        <w:t xml:space="preserve">Payments   </w:t>
      </w:r>
      <w:r>
        <w:rPr>
          <w:u w:val="single"/>
        </w:rPr>
        <w:t xml:space="preserve">                    </w:t>
      </w:r>
      <w:r>
        <w:tab/>
      </w:r>
      <w:r>
        <w:rPr>
          <w:u w:val="single"/>
        </w:rPr>
        <w:t xml:space="preserve">                                          </w:t>
      </w:r>
    </w:p>
    <w:p w:rsidR="005E61C7" w:rsidRDefault="005E61C7">
      <w:pPr>
        <w:tabs>
          <w:tab w:val="left" w:pos="0"/>
          <w:tab w:val="left" w:pos="360"/>
          <w:tab w:val="left" w:pos="600"/>
          <w:tab w:val="left" w:pos="960"/>
          <w:tab w:val="left" w:pos="1320"/>
          <w:tab w:val="left" w:pos="1560"/>
          <w:tab w:val="left" w:pos="5760"/>
          <w:tab w:val="left" w:pos="6240"/>
          <w:tab w:val="left" w:pos="8160"/>
        </w:tabs>
        <w:spacing w:line="192" w:lineRule="auto"/>
        <w:ind w:firstLine="600"/>
      </w:pPr>
      <w:r>
        <w:t>2.  Bonus Pay-</w:t>
      </w:r>
    </w:p>
    <w:p w:rsidR="005E61C7" w:rsidRDefault="005E61C7">
      <w:pPr>
        <w:tabs>
          <w:tab w:val="left" w:pos="0"/>
          <w:tab w:val="left" w:pos="360"/>
          <w:tab w:val="left" w:pos="600"/>
          <w:tab w:val="left" w:pos="960"/>
          <w:tab w:val="left" w:pos="1320"/>
          <w:tab w:val="left" w:pos="1560"/>
          <w:tab w:val="left" w:pos="5760"/>
          <w:tab w:val="left" w:pos="6240"/>
          <w:tab w:val="left" w:pos="8160"/>
        </w:tabs>
        <w:spacing w:line="192" w:lineRule="auto"/>
        <w:ind w:firstLine="1320"/>
      </w:pPr>
      <w:proofErr w:type="spellStart"/>
      <w:r>
        <w:t>ments</w:t>
      </w:r>
      <w:proofErr w:type="spellEnd"/>
      <w:r>
        <w:t xml:space="preserve">      </w:t>
      </w:r>
      <w:r>
        <w:rPr>
          <w:u w:val="single"/>
        </w:rPr>
        <w:t xml:space="preserve">                      </w:t>
      </w:r>
      <w:r>
        <w:tab/>
      </w:r>
      <w:r>
        <w:rPr>
          <w:u w:val="single"/>
        </w:rPr>
        <w:t xml:space="preserve">                                          </w:t>
      </w:r>
    </w:p>
    <w:p w:rsidR="005E61C7" w:rsidRDefault="005E61C7">
      <w:pPr>
        <w:tabs>
          <w:tab w:val="left" w:pos="0"/>
          <w:tab w:val="left" w:pos="360"/>
          <w:tab w:val="left" w:pos="600"/>
          <w:tab w:val="left" w:pos="960"/>
          <w:tab w:val="left" w:pos="1320"/>
          <w:tab w:val="left" w:pos="1560"/>
          <w:tab w:val="left" w:pos="5760"/>
          <w:tab w:val="left" w:pos="6240"/>
          <w:tab w:val="left" w:pos="8160"/>
        </w:tabs>
        <w:spacing w:line="192" w:lineRule="auto"/>
        <w:ind w:firstLine="600"/>
      </w:pPr>
      <w:r>
        <w:t xml:space="preserve">3.  Other Pay- </w:t>
      </w:r>
    </w:p>
    <w:p w:rsidR="005E61C7" w:rsidRDefault="005E61C7">
      <w:pPr>
        <w:tabs>
          <w:tab w:val="left" w:pos="0"/>
          <w:tab w:val="left" w:pos="360"/>
          <w:tab w:val="left" w:pos="600"/>
          <w:tab w:val="left" w:pos="960"/>
          <w:tab w:val="left" w:pos="1320"/>
          <w:tab w:val="left" w:pos="1560"/>
          <w:tab w:val="left" w:pos="5760"/>
          <w:tab w:val="left" w:pos="6240"/>
          <w:tab w:val="left" w:pos="8160"/>
        </w:tabs>
        <w:spacing w:line="192" w:lineRule="auto"/>
        <w:ind w:firstLine="1320"/>
      </w:pPr>
      <w:proofErr w:type="spellStart"/>
      <w:r>
        <w:t>ments</w:t>
      </w:r>
      <w:proofErr w:type="spellEnd"/>
      <w:r>
        <w:t xml:space="preserve">      </w:t>
      </w:r>
      <w:r>
        <w:rPr>
          <w:u w:val="single"/>
        </w:rPr>
        <w:t xml:space="preserve">                      </w:t>
      </w:r>
      <w:r>
        <w:tab/>
      </w:r>
      <w:r>
        <w:rPr>
          <w:u w:val="single"/>
        </w:rPr>
        <w:t xml:space="preserve">                                          </w:t>
      </w:r>
    </w:p>
    <w:p w:rsidR="005E61C7" w:rsidRDefault="005E61C7">
      <w:pPr>
        <w:tabs>
          <w:tab w:val="left" w:pos="0"/>
          <w:tab w:val="left" w:pos="360"/>
          <w:tab w:val="left" w:pos="600"/>
          <w:tab w:val="left" w:pos="960"/>
          <w:tab w:val="left" w:pos="1320"/>
          <w:tab w:val="left" w:pos="1560"/>
          <w:tab w:val="left" w:pos="5760"/>
          <w:tab w:val="left" w:pos="6240"/>
          <w:tab w:val="left" w:pos="8160"/>
        </w:tabs>
        <w:spacing w:line="192" w:lineRule="auto"/>
      </w:pPr>
    </w:p>
    <w:p w:rsidR="005E61C7" w:rsidRDefault="005E61C7">
      <w:pPr>
        <w:tabs>
          <w:tab w:val="left" w:pos="0"/>
          <w:tab w:val="left" w:pos="360"/>
          <w:tab w:val="left" w:pos="600"/>
          <w:tab w:val="left" w:pos="960"/>
          <w:tab w:val="left" w:pos="1320"/>
          <w:tab w:val="left" w:pos="1560"/>
          <w:tab w:val="left" w:pos="5760"/>
          <w:tab w:val="left" w:pos="6240"/>
          <w:tab w:val="left" w:pos="8160"/>
        </w:tabs>
        <w:spacing w:line="192" w:lineRule="auto"/>
        <w:ind w:firstLine="600"/>
      </w:pPr>
      <w:r>
        <w:t xml:space="preserve">Subtotal. . . . . . . . . . . </w:t>
      </w:r>
      <w:r>
        <w:rPr>
          <w:u w:val="single"/>
        </w:rPr>
        <w:t xml:space="preserve">                           </w:t>
      </w:r>
    </w:p>
    <w:p w:rsidR="005E61C7" w:rsidRDefault="005E61C7">
      <w:pPr>
        <w:tabs>
          <w:tab w:val="left" w:pos="0"/>
          <w:tab w:val="left" w:pos="360"/>
          <w:tab w:val="left" w:pos="600"/>
          <w:tab w:val="left" w:pos="960"/>
          <w:tab w:val="left" w:pos="1320"/>
          <w:tab w:val="left" w:pos="1560"/>
          <w:tab w:val="left" w:pos="5760"/>
          <w:tab w:val="left" w:pos="6240"/>
          <w:tab w:val="left" w:pos="8160"/>
        </w:tabs>
        <w:spacing w:line="192" w:lineRule="auto"/>
      </w:pPr>
    </w:p>
    <w:p w:rsidR="005E61C7" w:rsidRDefault="005E61C7">
      <w:pPr>
        <w:tabs>
          <w:tab w:val="left" w:pos="0"/>
          <w:tab w:val="left" w:pos="360"/>
          <w:tab w:val="left" w:pos="600"/>
          <w:tab w:val="left" w:pos="960"/>
          <w:tab w:val="left" w:pos="1320"/>
          <w:tab w:val="left" w:pos="1560"/>
          <w:tab w:val="left" w:pos="5760"/>
          <w:tab w:val="left" w:pos="6240"/>
          <w:tab w:val="left" w:pos="8160"/>
        </w:tabs>
        <w:spacing w:line="192" w:lineRule="auto"/>
        <w:ind w:firstLine="360"/>
      </w:pPr>
      <w:r>
        <w:t>C.  Payments to fee-for-</w:t>
      </w:r>
    </w:p>
    <w:p w:rsidR="005E61C7" w:rsidRDefault="005E61C7">
      <w:pPr>
        <w:tabs>
          <w:tab w:val="left" w:pos="0"/>
          <w:tab w:val="left" w:pos="360"/>
          <w:tab w:val="left" w:pos="600"/>
          <w:tab w:val="left" w:pos="960"/>
          <w:tab w:val="left" w:pos="1320"/>
          <w:tab w:val="left" w:pos="1560"/>
          <w:tab w:val="left" w:pos="5760"/>
          <w:tab w:val="left" w:pos="6240"/>
          <w:tab w:val="left" w:pos="8160"/>
        </w:tabs>
        <w:spacing w:line="192" w:lineRule="auto"/>
        <w:ind w:firstLine="960"/>
      </w:pPr>
      <w:r>
        <w:t xml:space="preserve">service providers. . . . . . </w:t>
      </w:r>
      <w:r>
        <w:rPr>
          <w:u w:val="single"/>
        </w:rPr>
        <w:t xml:space="preserve">                                                                      </w:t>
      </w:r>
    </w:p>
    <w:p w:rsidR="005E61C7" w:rsidRDefault="005E61C7">
      <w:pPr>
        <w:tabs>
          <w:tab w:val="left" w:pos="0"/>
          <w:tab w:val="left" w:pos="360"/>
          <w:tab w:val="left" w:pos="600"/>
          <w:tab w:val="left" w:pos="960"/>
          <w:tab w:val="left" w:pos="1320"/>
          <w:tab w:val="left" w:pos="1560"/>
          <w:tab w:val="left" w:pos="5760"/>
          <w:tab w:val="left" w:pos="6240"/>
          <w:tab w:val="left" w:pos="8160"/>
        </w:tabs>
        <w:spacing w:line="192" w:lineRule="auto"/>
      </w:pPr>
    </w:p>
    <w:p w:rsidR="005E61C7" w:rsidRDefault="005E61C7">
      <w:pPr>
        <w:tabs>
          <w:tab w:val="left" w:pos="0"/>
          <w:tab w:val="left" w:pos="360"/>
          <w:tab w:val="left" w:pos="600"/>
          <w:tab w:val="left" w:pos="960"/>
          <w:tab w:val="left" w:pos="1320"/>
          <w:tab w:val="left" w:pos="1560"/>
          <w:tab w:val="left" w:pos="5760"/>
          <w:tab w:val="left" w:pos="6240"/>
          <w:tab w:val="left" w:pos="8160"/>
        </w:tabs>
        <w:spacing w:line="192" w:lineRule="auto"/>
      </w:pPr>
    </w:p>
    <w:p w:rsidR="005E61C7" w:rsidRDefault="005E61C7">
      <w:pPr>
        <w:tabs>
          <w:tab w:val="left" w:pos="0"/>
          <w:tab w:val="left" w:pos="360"/>
          <w:tab w:val="left" w:pos="600"/>
          <w:tab w:val="left" w:pos="960"/>
          <w:tab w:val="left" w:pos="1320"/>
          <w:tab w:val="left" w:pos="1560"/>
          <w:tab w:val="left" w:pos="5760"/>
          <w:tab w:val="left" w:pos="6240"/>
          <w:tab w:val="left" w:pos="8160"/>
        </w:tabs>
        <w:spacing w:line="192" w:lineRule="auto"/>
      </w:pPr>
      <w:r>
        <w:rPr>
          <w:u w:val="single"/>
        </w:rPr>
        <w:t>TOTAL COSTS WITH WAIVER</w:t>
      </w:r>
      <w:r>
        <w:t>. . . . . .</w:t>
      </w:r>
      <w:r>
        <w:rPr>
          <w:u w:val="single"/>
        </w:rPr>
        <w:t xml:space="preserve">                             </w:t>
      </w:r>
    </w:p>
    <w:p w:rsidR="005E61C7" w:rsidRDefault="005E61C7">
      <w:pPr>
        <w:tabs>
          <w:tab w:val="left" w:pos="0"/>
          <w:tab w:val="left" w:pos="360"/>
          <w:tab w:val="left" w:pos="600"/>
          <w:tab w:val="left" w:pos="960"/>
          <w:tab w:val="left" w:pos="1320"/>
          <w:tab w:val="left" w:pos="1560"/>
          <w:tab w:val="left" w:pos="5760"/>
          <w:tab w:val="left" w:pos="6240"/>
          <w:tab w:val="left" w:pos="8160"/>
        </w:tabs>
        <w:spacing w:line="192" w:lineRule="auto"/>
      </w:pPr>
    </w:p>
    <w:p w:rsidR="005E61C7" w:rsidRDefault="005E61C7">
      <w:pPr>
        <w:tabs>
          <w:tab w:val="left" w:pos="0"/>
          <w:tab w:val="left" w:pos="360"/>
          <w:tab w:val="left" w:pos="600"/>
          <w:tab w:val="left" w:pos="960"/>
          <w:tab w:val="left" w:pos="1320"/>
          <w:tab w:val="left" w:pos="1560"/>
          <w:tab w:val="left" w:pos="5760"/>
          <w:tab w:val="left" w:pos="6240"/>
          <w:tab w:val="left" w:pos="8160"/>
        </w:tabs>
        <w:spacing w:line="192" w:lineRule="auto"/>
      </w:pPr>
      <w:r>
        <w:rPr>
          <w:vertAlign w:val="superscript"/>
        </w:rPr>
        <w:t>1</w:t>
      </w:r>
      <w:r>
        <w:t>Show only costs of furnishing services to recipients for which Federal financial participation is available.</w:t>
      </w:r>
    </w:p>
    <w:p w:rsidR="005E61C7" w:rsidRDefault="005E61C7">
      <w:pPr>
        <w:tabs>
          <w:tab w:val="left" w:pos="0"/>
          <w:tab w:val="left" w:pos="360"/>
          <w:tab w:val="left" w:pos="600"/>
          <w:tab w:val="left" w:pos="960"/>
          <w:tab w:val="left" w:pos="1320"/>
          <w:tab w:val="left" w:pos="1560"/>
          <w:tab w:val="left" w:pos="5760"/>
          <w:tab w:val="left" w:pos="6240"/>
          <w:tab w:val="left" w:pos="8160"/>
        </w:tabs>
        <w:spacing w:line="192" w:lineRule="auto"/>
      </w:pPr>
    </w:p>
    <w:p w:rsidR="005E61C7" w:rsidRDefault="005E61C7">
      <w:pPr>
        <w:tabs>
          <w:tab w:val="left" w:pos="0"/>
          <w:tab w:val="left" w:pos="360"/>
          <w:tab w:val="left" w:pos="600"/>
          <w:tab w:val="left" w:pos="960"/>
          <w:tab w:val="left" w:pos="1320"/>
          <w:tab w:val="left" w:pos="1560"/>
          <w:tab w:val="left" w:pos="5760"/>
          <w:tab w:val="left" w:pos="6240"/>
          <w:tab w:val="left" w:pos="8160"/>
        </w:tabs>
        <w:spacing w:line="192" w:lineRule="auto"/>
      </w:pPr>
    </w:p>
    <w:p w:rsidR="005E61C7" w:rsidRDefault="005E61C7">
      <w:pPr>
        <w:tabs>
          <w:tab w:val="left" w:pos="0"/>
          <w:tab w:val="left" w:pos="360"/>
          <w:tab w:val="left" w:pos="600"/>
          <w:tab w:val="left" w:pos="960"/>
          <w:tab w:val="left" w:pos="1320"/>
          <w:tab w:val="left" w:pos="1560"/>
          <w:tab w:val="left" w:pos="5760"/>
          <w:tab w:val="left" w:pos="6240"/>
          <w:tab w:val="left" w:pos="8160"/>
        </w:tabs>
        <w:spacing w:line="192" w:lineRule="auto"/>
      </w:pPr>
    </w:p>
    <w:p w:rsidR="005E61C7" w:rsidRDefault="005E61C7">
      <w:pPr>
        <w:tabs>
          <w:tab w:val="left" w:pos="0"/>
          <w:tab w:val="left" w:pos="360"/>
          <w:tab w:val="left" w:pos="600"/>
          <w:tab w:val="left" w:pos="960"/>
          <w:tab w:val="left" w:pos="1320"/>
          <w:tab w:val="left" w:pos="1560"/>
          <w:tab w:val="left" w:pos="5760"/>
          <w:tab w:val="left" w:pos="6240"/>
          <w:tab w:val="left" w:pos="8160"/>
        </w:tabs>
        <w:spacing w:line="192" w:lineRule="auto"/>
      </w:pPr>
    </w:p>
    <w:p w:rsidR="005E61C7" w:rsidRDefault="005E61C7">
      <w:pPr>
        <w:tabs>
          <w:tab w:val="left" w:pos="0"/>
          <w:tab w:val="left" w:pos="360"/>
          <w:tab w:val="left" w:pos="600"/>
          <w:tab w:val="left" w:pos="960"/>
          <w:tab w:val="left" w:pos="1320"/>
          <w:tab w:val="left" w:pos="1560"/>
          <w:tab w:val="left" w:pos="5760"/>
          <w:tab w:val="left" w:pos="6240"/>
          <w:tab w:val="left" w:pos="8160"/>
        </w:tabs>
        <w:spacing w:line="192" w:lineRule="auto"/>
      </w:pPr>
    </w:p>
    <w:p w:rsidR="005E61C7" w:rsidRDefault="005E61C7">
      <w:pPr>
        <w:tabs>
          <w:tab w:val="left" w:pos="0"/>
          <w:tab w:val="left" w:pos="360"/>
          <w:tab w:val="left" w:pos="600"/>
          <w:tab w:val="left" w:pos="960"/>
          <w:tab w:val="left" w:pos="1320"/>
          <w:tab w:val="left" w:pos="1560"/>
          <w:tab w:val="left" w:pos="5760"/>
          <w:tab w:val="left" w:pos="6240"/>
          <w:tab w:val="left" w:pos="8160"/>
        </w:tabs>
        <w:spacing w:line="192" w:lineRule="auto"/>
      </w:pPr>
    </w:p>
    <w:p w:rsidR="005E61C7" w:rsidRDefault="005E61C7">
      <w:pPr>
        <w:tabs>
          <w:tab w:val="right" w:pos="9216"/>
        </w:tabs>
        <w:spacing w:line="192" w:lineRule="auto"/>
      </w:pPr>
      <w:r>
        <w:t>Rev. 64</w:t>
      </w:r>
      <w:r>
        <w:tab/>
        <w:t>2-82.25</w:t>
      </w:r>
    </w:p>
    <w:p w:rsidR="005E61C7" w:rsidRDefault="005E61C7">
      <w:pPr>
        <w:tabs>
          <w:tab w:val="right" w:pos="9216"/>
        </w:tabs>
        <w:spacing w:line="192" w:lineRule="auto"/>
        <w:sectPr w:rsidR="00000000">
          <w:pgSz w:w="12240" w:h="15840"/>
          <w:pgMar w:top="1080" w:right="1584" w:bottom="1080" w:left="1440" w:header="720" w:footer="720" w:gutter="0"/>
          <w:paperSrc w:first="512" w:other="512"/>
          <w:cols w:space="720"/>
          <w:noEndnote/>
        </w:sectPr>
      </w:pPr>
    </w:p>
    <w:p w:rsidR="005E61C7" w:rsidRDefault="005E61C7">
      <w:pPr>
        <w:tabs>
          <w:tab w:val="center" w:pos="6408"/>
          <w:tab w:val="right" w:pos="12816"/>
        </w:tabs>
        <w:spacing w:line="192" w:lineRule="auto"/>
        <w:rPr>
          <w:u w:val="single"/>
        </w:rPr>
      </w:pPr>
      <w:r>
        <w:rPr>
          <w:u w:val="single"/>
        </w:rPr>
        <w:t>09-89</w:t>
      </w:r>
      <w:r>
        <w:rPr>
          <w:u w:val="single"/>
        </w:rPr>
        <w:tab/>
        <w:t>STATE ORGANIZATION AND GENERAL ADMINISTRATION</w:t>
      </w:r>
      <w:r>
        <w:rPr>
          <w:u w:val="single"/>
        </w:rPr>
        <w:tab/>
        <w:t>Exhibit 2</w:t>
      </w:r>
    </w:p>
    <w:p w:rsidR="005E61C7" w:rsidRDefault="005E61C7">
      <w:pPr>
        <w:tabs>
          <w:tab w:val="left" w:pos="0"/>
        </w:tabs>
        <w:spacing w:line="192" w:lineRule="auto"/>
      </w:pPr>
    </w:p>
    <w:p w:rsidR="005E61C7" w:rsidRDefault="005E61C7">
      <w:pPr>
        <w:tabs>
          <w:tab w:val="center" w:pos="6408"/>
          <w:tab w:val="left" w:pos="8160"/>
        </w:tabs>
        <w:spacing w:line="192" w:lineRule="auto"/>
        <w:rPr>
          <w:ins w:id="19" w:author="Unknown"/>
        </w:rPr>
      </w:pPr>
      <w:ins w:id="20" w:author="Unknown">
        <w:r>
          <w:tab/>
        </w:r>
        <w:r>
          <w:rPr>
            <w:b/>
            <w:u w:val="single"/>
          </w:rPr>
          <w:t xml:space="preserve">CALCULATION OF MEDICAID UPPER PAYMENT LIMITS </w:t>
        </w:r>
      </w:ins>
    </w:p>
    <w:p w:rsidR="005E61C7" w:rsidRDefault="005E61C7">
      <w:pPr>
        <w:tabs>
          <w:tab w:val="center" w:pos="6408"/>
          <w:tab w:val="left" w:pos="8160"/>
        </w:tabs>
        <w:spacing w:line="192" w:lineRule="auto"/>
        <w:rPr>
          <w:ins w:id="21" w:author="Unknown"/>
        </w:rPr>
      </w:pPr>
      <w:ins w:id="22" w:author="Unknown">
        <w:r>
          <w:tab/>
        </w:r>
        <w:r>
          <w:rPr>
            <w:b/>
            <w:u w:val="single"/>
          </w:rPr>
          <w:t>FOR A RISK CAPITATION CONTRACT AND FINAL CAPITATION RATE</w:t>
        </w:r>
      </w:ins>
    </w:p>
    <w:p w:rsidR="005E61C7" w:rsidRDefault="005E61C7">
      <w:pPr>
        <w:tabs>
          <w:tab w:val="left" w:pos="0"/>
          <w:tab w:val="left" w:pos="480"/>
          <w:tab w:val="left" w:pos="960"/>
          <w:tab w:val="left" w:pos="8160"/>
        </w:tabs>
        <w:spacing w:line="192" w:lineRule="auto"/>
        <w:rPr>
          <w:ins w:id="23" w:author="Unknown"/>
        </w:rPr>
      </w:pPr>
    </w:p>
    <w:p w:rsidR="005E61C7" w:rsidRDefault="005E61C7">
      <w:pPr>
        <w:tabs>
          <w:tab w:val="left" w:pos="0"/>
          <w:tab w:val="left" w:pos="480"/>
          <w:tab w:val="left" w:pos="960"/>
          <w:tab w:val="left" w:pos="8160"/>
        </w:tabs>
        <w:spacing w:line="192" w:lineRule="auto"/>
        <w:rPr>
          <w:ins w:id="24" w:author="Unknown"/>
        </w:rPr>
      </w:pPr>
    </w:p>
    <w:p w:rsidR="005E61C7" w:rsidRDefault="005E61C7">
      <w:pPr>
        <w:tabs>
          <w:tab w:val="left" w:pos="0"/>
          <w:tab w:val="left" w:pos="1080"/>
          <w:tab w:val="left" w:pos="1920"/>
          <w:tab w:val="left" w:pos="2760"/>
          <w:tab w:val="left" w:pos="4680"/>
          <w:tab w:val="left" w:pos="5760"/>
          <w:tab w:val="left" w:pos="8160"/>
        </w:tabs>
        <w:spacing w:line="192" w:lineRule="auto"/>
        <w:ind w:left="1080" w:hanging="1080"/>
        <w:rPr>
          <w:ins w:id="25" w:author="Unknown"/>
          <w:b/>
        </w:rPr>
      </w:pPr>
      <w:ins w:id="26" w:author="Unknown">
        <w:r>
          <w:rPr>
            <w:b/>
          </w:rPr>
          <w:t>STEP 1:</w:t>
        </w:r>
        <w:r>
          <w:rPr>
            <w:b/>
          </w:rPr>
          <w:tab/>
          <w:t>For the geographic area covered by the contract, show the fee-for-</w:t>
        </w:r>
      </w:ins>
    </w:p>
    <w:p w:rsidR="005E61C7" w:rsidRDefault="005E61C7">
      <w:pPr>
        <w:tabs>
          <w:tab w:val="left" w:pos="0"/>
          <w:tab w:val="left" w:pos="1080"/>
          <w:tab w:val="left" w:pos="1920"/>
          <w:tab w:val="left" w:pos="2760"/>
          <w:tab w:val="left" w:pos="4680"/>
          <w:tab w:val="left" w:pos="5760"/>
          <w:tab w:val="left" w:pos="8160"/>
        </w:tabs>
        <w:spacing w:line="192" w:lineRule="auto"/>
        <w:ind w:left="1080"/>
        <w:rPr>
          <w:ins w:id="27" w:author="Unknown"/>
        </w:rPr>
      </w:pPr>
      <w:ins w:id="28" w:author="Unknown">
        <w:r>
          <w:rPr>
            <w:b/>
          </w:rPr>
          <w:t>service (FFS) base year costs of the target enrollment population by eligibility category, age, and sex.</w:t>
        </w:r>
      </w:ins>
    </w:p>
    <w:p w:rsidR="005E61C7" w:rsidRDefault="005E61C7">
      <w:pPr>
        <w:tabs>
          <w:tab w:val="left" w:pos="0"/>
          <w:tab w:val="left" w:pos="1080"/>
          <w:tab w:val="left" w:pos="1920"/>
          <w:tab w:val="left" w:pos="2760"/>
          <w:tab w:val="left" w:pos="4680"/>
          <w:tab w:val="left" w:pos="5760"/>
          <w:tab w:val="left" w:pos="8160"/>
        </w:tabs>
        <w:spacing w:line="192" w:lineRule="auto"/>
        <w:rPr>
          <w:ins w:id="29" w:author="Unknown"/>
        </w:rPr>
      </w:pPr>
    </w:p>
    <w:p w:rsidR="005E61C7" w:rsidRDefault="005E61C7">
      <w:pPr>
        <w:tabs>
          <w:tab w:val="left" w:pos="0"/>
          <w:tab w:val="left" w:pos="1080"/>
          <w:tab w:val="left" w:pos="1920"/>
          <w:tab w:val="left" w:pos="2760"/>
          <w:tab w:val="left" w:pos="4680"/>
          <w:tab w:val="left" w:pos="5760"/>
          <w:tab w:val="left" w:pos="8160"/>
        </w:tabs>
        <w:spacing w:line="192" w:lineRule="auto"/>
        <w:rPr>
          <w:ins w:id="30" w:author="Unknown"/>
        </w:rPr>
      </w:pPr>
    </w:p>
    <w:p w:rsidR="005E61C7" w:rsidRDefault="005E61C7">
      <w:pPr>
        <w:tabs>
          <w:tab w:val="left" w:pos="0"/>
          <w:tab w:val="left" w:pos="480"/>
          <w:tab w:val="left" w:pos="4680"/>
          <w:tab w:val="left" w:pos="5760"/>
          <w:tab w:val="left" w:pos="8160"/>
        </w:tabs>
        <w:spacing w:line="192" w:lineRule="auto"/>
        <w:ind w:firstLine="480"/>
        <w:rPr>
          <w:ins w:id="31" w:author="Unknown"/>
        </w:rPr>
      </w:pPr>
      <w:ins w:id="32" w:author="Unknown">
        <w:r>
          <w:t>Total Eligible</w:t>
        </w:r>
        <w:r>
          <w:tab/>
        </w:r>
        <w:proofErr w:type="spellStart"/>
        <w:r>
          <w:t>Eligibles</w:t>
        </w:r>
        <w:proofErr w:type="spellEnd"/>
        <w:r>
          <w:rPr>
            <w:vertAlign w:val="superscript"/>
          </w:rPr>
          <w:t>*</w:t>
        </w:r>
      </w:ins>
    </w:p>
    <w:p w:rsidR="005E61C7" w:rsidRDefault="005E61C7">
      <w:pPr>
        <w:tabs>
          <w:tab w:val="left" w:pos="0"/>
          <w:tab w:val="left" w:pos="480"/>
          <w:tab w:val="left" w:pos="4680"/>
          <w:tab w:val="left" w:pos="5760"/>
          <w:tab w:val="left" w:pos="8160"/>
        </w:tabs>
        <w:spacing w:line="192" w:lineRule="auto"/>
        <w:ind w:firstLine="480"/>
        <w:rPr>
          <w:ins w:id="33" w:author="Unknown"/>
        </w:rPr>
      </w:pPr>
      <w:ins w:id="34" w:author="Unknown">
        <w:r>
          <w:t>  Months</w:t>
        </w:r>
      </w:ins>
    </w:p>
    <w:p w:rsidR="005E61C7" w:rsidRDefault="005E61C7">
      <w:pPr>
        <w:tabs>
          <w:tab w:val="left" w:pos="0"/>
          <w:tab w:val="left" w:pos="480"/>
          <w:tab w:val="left" w:pos="4680"/>
          <w:tab w:val="left" w:pos="5760"/>
          <w:tab w:val="left" w:pos="8160"/>
        </w:tabs>
        <w:spacing w:line="192" w:lineRule="auto"/>
        <w:ind w:firstLine="480"/>
        <w:rPr>
          <w:ins w:id="35" w:author="Unknown"/>
        </w:rPr>
      </w:pPr>
      <w:ins w:id="36" w:author="Unknown">
        <w:r>
          <w:rPr>
            <w:u w:val="single"/>
          </w:rPr>
          <w:t xml:space="preserve">    (a)             </w:t>
        </w:r>
        <w:r>
          <w:tab/>
        </w:r>
        <w:r>
          <w:rPr>
            <w:u w:val="single"/>
          </w:rPr>
          <w:t xml:space="preserve">    (b)           </w:t>
        </w:r>
      </w:ins>
    </w:p>
    <w:p w:rsidR="005E61C7" w:rsidRDefault="005E61C7">
      <w:pPr>
        <w:tabs>
          <w:tab w:val="left" w:pos="0"/>
          <w:tab w:val="left" w:pos="480"/>
          <w:tab w:val="left" w:pos="4680"/>
          <w:tab w:val="left" w:pos="5760"/>
          <w:tab w:val="left" w:pos="8160"/>
        </w:tabs>
        <w:spacing w:line="192" w:lineRule="auto"/>
        <w:rPr>
          <w:ins w:id="37" w:author="Unknown"/>
        </w:rPr>
      </w:pPr>
    </w:p>
    <w:p w:rsidR="005E61C7" w:rsidRDefault="005E61C7">
      <w:pPr>
        <w:tabs>
          <w:tab w:val="left" w:pos="0"/>
          <w:tab w:val="left" w:pos="480"/>
          <w:tab w:val="left" w:pos="4680"/>
          <w:tab w:val="left" w:pos="5760"/>
          <w:tab w:val="left" w:pos="8160"/>
        </w:tabs>
        <w:spacing w:line="192" w:lineRule="auto"/>
        <w:rPr>
          <w:ins w:id="38" w:author="Unknown"/>
        </w:rPr>
      </w:pPr>
      <w:ins w:id="39" w:author="Unknown">
        <w:r>
          <w:rPr>
            <w:b/>
          </w:rPr>
          <w:t>AFDC</w:t>
        </w:r>
      </w:ins>
    </w:p>
    <w:p w:rsidR="005E61C7" w:rsidRDefault="005E61C7">
      <w:pPr>
        <w:tabs>
          <w:tab w:val="left" w:pos="0"/>
          <w:tab w:val="left" w:pos="480"/>
          <w:tab w:val="left" w:pos="4680"/>
          <w:tab w:val="left" w:pos="5760"/>
          <w:tab w:val="left" w:pos="8160"/>
        </w:tabs>
        <w:spacing w:line="192" w:lineRule="auto"/>
        <w:rPr>
          <w:ins w:id="40" w:author="Unknown"/>
        </w:rPr>
      </w:pPr>
    </w:p>
    <w:p w:rsidR="005E61C7" w:rsidRDefault="005E61C7">
      <w:pPr>
        <w:tabs>
          <w:tab w:val="left" w:pos="0"/>
          <w:tab w:val="left" w:pos="480"/>
          <w:tab w:val="left" w:pos="4680"/>
          <w:tab w:val="left" w:pos="5760"/>
          <w:tab w:val="left" w:pos="8160"/>
        </w:tabs>
        <w:spacing w:line="192" w:lineRule="auto"/>
        <w:ind w:firstLine="480"/>
        <w:rPr>
          <w:ins w:id="41" w:author="Unknown"/>
        </w:rPr>
      </w:pPr>
      <w:ins w:id="42" w:author="Unknown">
        <w:r>
          <w:t>   540,000</w:t>
        </w:r>
        <w:r>
          <w:tab/>
          <w:t>   49,090</w:t>
        </w:r>
      </w:ins>
    </w:p>
    <w:p w:rsidR="005E61C7" w:rsidRDefault="005E61C7">
      <w:pPr>
        <w:tabs>
          <w:tab w:val="left" w:pos="0"/>
          <w:tab w:val="left" w:pos="480"/>
          <w:tab w:val="left" w:pos="4680"/>
          <w:tab w:val="left" w:pos="5760"/>
          <w:tab w:val="left" w:pos="8160"/>
        </w:tabs>
        <w:spacing w:line="192" w:lineRule="auto"/>
        <w:rPr>
          <w:ins w:id="43" w:author="Unknown"/>
        </w:rPr>
      </w:pPr>
    </w:p>
    <w:p w:rsidR="005E61C7" w:rsidRDefault="005E61C7">
      <w:pPr>
        <w:tabs>
          <w:tab w:val="left" w:pos="0"/>
          <w:tab w:val="left" w:pos="480"/>
          <w:tab w:val="left" w:pos="4680"/>
          <w:tab w:val="left" w:pos="5760"/>
          <w:tab w:val="left" w:pos="8160"/>
        </w:tabs>
        <w:spacing w:line="192" w:lineRule="auto"/>
        <w:rPr>
          <w:ins w:id="44" w:author="Unknown"/>
        </w:rPr>
      </w:pPr>
    </w:p>
    <w:p w:rsidR="005E61C7" w:rsidRDefault="005E61C7">
      <w:pPr>
        <w:tabs>
          <w:tab w:val="left" w:pos="0"/>
          <w:tab w:val="left" w:pos="480"/>
          <w:tab w:val="left" w:pos="4680"/>
          <w:tab w:val="left" w:pos="5760"/>
          <w:tab w:val="left" w:pos="8160"/>
        </w:tabs>
        <w:spacing w:line="192" w:lineRule="auto"/>
        <w:rPr>
          <w:ins w:id="45" w:author="Unknown"/>
        </w:rPr>
      </w:pPr>
      <w:ins w:id="46" w:author="Unknown">
        <w:r>
          <w:rPr>
            <w:u w:val="single"/>
          </w:rPr>
          <w:t xml:space="preserve">                                                                                                                                                                                       </w:t>
        </w:r>
      </w:ins>
    </w:p>
    <w:p w:rsidR="005E61C7" w:rsidRDefault="005E61C7">
      <w:pPr>
        <w:tabs>
          <w:tab w:val="left" w:pos="0"/>
          <w:tab w:val="left" w:pos="480"/>
          <w:tab w:val="left" w:pos="4680"/>
          <w:tab w:val="left" w:pos="5760"/>
          <w:tab w:val="left" w:pos="8160"/>
        </w:tabs>
        <w:spacing w:line="192" w:lineRule="auto"/>
        <w:rPr>
          <w:ins w:id="47" w:author="Unknown"/>
        </w:rPr>
      </w:pPr>
    </w:p>
    <w:p w:rsidR="005E61C7" w:rsidRDefault="005E61C7">
      <w:pPr>
        <w:tabs>
          <w:tab w:val="left" w:pos="0"/>
          <w:tab w:val="left" w:pos="480"/>
          <w:tab w:val="left" w:pos="4680"/>
          <w:tab w:val="left" w:pos="5760"/>
          <w:tab w:val="left" w:pos="8160"/>
        </w:tabs>
        <w:spacing w:line="192" w:lineRule="auto"/>
        <w:ind w:left="480" w:hanging="480"/>
        <w:rPr>
          <w:ins w:id="48" w:author="Unknown"/>
        </w:rPr>
      </w:pPr>
      <w:ins w:id="49" w:author="Unknown">
        <w:r>
          <w:rPr>
            <w:vertAlign w:val="superscript"/>
          </w:rPr>
          <w:t>*</w:t>
        </w:r>
        <w:r>
          <w:tab/>
          <w:t>Total eligible recipients covered by Federal financial participation who are eligible for the capitation program.</w:t>
        </w:r>
      </w:ins>
    </w:p>
    <w:p w:rsidR="005E61C7" w:rsidRDefault="005E61C7">
      <w:pPr>
        <w:tabs>
          <w:tab w:val="left" w:pos="0"/>
          <w:tab w:val="left" w:pos="480"/>
          <w:tab w:val="left" w:pos="4680"/>
          <w:tab w:val="left" w:pos="5760"/>
          <w:tab w:val="left" w:pos="8160"/>
        </w:tabs>
        <w:spacing w:line="192" w:lineRule="auto"/>
        <w:rPr>
          <w:ins w:id="50" w:author="Unknown"/>
        </w:rPr>
      </w:pPr>
    </w:p>
    <w:p w:rsidR="005E61C7" w:rsidRDefault="005E61C7">
      <w:pPr>
        <w:tabs>
          <w:tab w:val="left" w:pos="0"/>
          <w:tab w:val="left" w:pos="480"/>
          <w:tab w:val="left" w:pos="4680"/>
          <w:tab w:val="left" w:pos="5760"/>
          <w:tab w:val="left" w:pos="8160"/>
        </w:tabs>
        <w:spacing w:line="192" w:lineRule="auto"/>
        <w:rPr>
          <w:ins w:id="51" w:author="Unknown"/>
        </w:rPr>
      </w:pPr>
    </w:p>
    <w:p w:rsidR="005E61C7" w:rsidRDefault="005E61C7">
      <w:pPr>
        <w:tabs>
          <w:tab w:val="left" w:pos="0"/>
          <w:tab w:val="left" w:pos="480"/>
          <w:tab w:val="left" w:pos="1080"/>
          <w:tab w:val="left" w:pos="4680"/>
          <w:tab w:val="left" w:pos="5760"/>
          <w:tab w:val="left" w:pos="8160"/>
        </w:tabs>
        <w:spacing w:line="192" w:lineRule="auto"/>
        <w:ind w:left="1080" w:hanging="1080"/>
        <w:rPr>
          <w:ins w:id="52" w:author="Unknown"/>
        </w:rPr>
      </w:pPr>
      <w:ins w:id="53" w:author="Unknown">
        <w:r>
          <w:rPr>
            <w:b/>
          </w:rPr>
          <w:t>STEP 2:</w:t>
        </w:r>
        <w:r>
          <w:rPr>
            <w:b/>
          </w:rPr>
          <w:tab/>
          <w:t>Show total costs of services (</w:t>
        </w:r>
        <w:proofErr w:type="spellStart"/>
        <w:r>
          <w:rPr>
            <w:b/>
          </w:rPr>
          <w:t>Col.g</w:t>
        </w:r>
        <w:proofErr w:type="spellEnd"/>
        <w:r>
          <w:rPr>
            <w:b/>
          </w:rPr>
          <w:t>) by major service category.</w:t>
        </w:r>
      </w:ins>
    </w:p>
    <w:p w:rsidR="005E61C7" w:rsidRDefault="005E61C7">
      <w:pPr>
        <w:tabs>
          <w:tab w:val="left" w:pos="0"/>
          <w:tab w:val="left" w:pos="480"/>
          <w:tab w:val="left" w:pos="1080"/>
          <w:tab w:val="left" w:pos="4680"/>
          <w:tab w:val="left" w:pos="5760"/>
          <w:tab w:val="left" w:pos="8160"/>
        </w:tabs>
        <w:spacing w:line="192" w:lineRule="auto"/>
        <w:rPr>
          <w:ins w:id="54" w:author="Unknown"/>
        </w:rPr>
      </w:pPr>
    </w:p>
    <w:p w:rsidR="005E61C7" w:rsidRDefault="005E61C7">
      <w:pPr>
        <w:tabs>
          <w:tab w:val="left" w:pos="0"/>
          <w:tab w:val="left" w:pos="480"/>
          <w:tab w:val="left" w:pos="1080"/>
          <w:tab w:val="left" w:pos="4680"/>
          <w:tab w:val="left" w:pos="5760"/>
          <w:tab w:val="left" w:pos="8160"/>
        </w:tabs>
        <w:spacing w:line="192" w:lineRule="auto"/>
        <w:rPr>
          <w:ins w:id="55" w:author="Unknown"/>
        </w:rPr>
      </w:pPr>
    </w:p>
    <w:p w:rsidR="005E61C7" w:rsidRDefault="005E61C7">
      <w:pPr>
        <w:tabs>
          <w:tab w:val="left" w:pos="0"/>
          <w:tab w:val="left" w:pos="600"/>
          <w:tab w:val="left" w:pos="1920"/>
          <w:tab w:val="left" w:pos="2760"/>
          <w:tab w:val="left" w:pos="3600"/>
          <w:tab w:val="left" w:pos="3840"/>
          <w:tab w:val="left" w:pos="5160"/>
          <w:tab w:val="left" w:pos="8160"/>
        </w:tabs>
        <w:spacing w:line="192" w:lineRule="auto"/>
        <w:rPr>
          <w:ins w:id="56" w:author="Unknown"/>
        </w:rPr>
      </w:pPr>
      <w:ins w:id="57" w:author="Unknown">
        <w:r>
          <w:t>Service X</w:t>
        </w:r>
        <w:r>
          <w:rPr>
            <w:vertAlign w:val="superscript"/>
          </w:rPr>
          <w:t>**</w:t>
        </w:r>
        <w:r>
          <w:tab/>
          <w:t>Service Y</w:t>
        </w:r>
        <w:r>
          <w:rPr>
            <w:vertAlign w:val="superscript"/>
          </w:rPr>
          <w:t>**</w:t>
        </w:r>
        <w:r>
          <w:tab/>
          <w:t>Service Z</w:t>
        </w:r>
        <w:r>
          <w:rPr>
            <w:vertAlign w:val="superscript"/>
          </w:rPr>
          <w:t>**</w:t>
        </w:r>
        <w:r>
          <w:tab/>
          <w:t>Total Costs</w:t>
        </w:r>
        <w:r>
          <w:rPr>
            <w:vertAlign w:val="superscript"/>
          </w:rPr>
          <w:t>***</w:t>
        </w:r>
      </w:ins>
    </w:p>
    <w:p w:rsidR="005E61C7" w:rsidRDefault="005E61C7">
      <w:pPr>
        <w:tabs>
          <w:tab w:val="left" w:pos="0"/>
          <w:tab w:val="left" w:pos="600"/>
          <w:tab w:val="left" w:pos="1920"/>
          <w:tab w:val="left" w:pos="2760"/>
          <w:tab w:val="left" w:pos="3600"/>
          <w:tab w:val="left" w:pos="3840"/>
          <w:tab w:val="left" w:pos="5160"/>
          <w:tab w:val="left" w:pos="8160"/>
        </w:tabs>
        <w:spacing w:line="192" w:lineRule="auto"/>
        <w:rPr>
          <w:ins w:id="58" w:author="Unknown"/>
        </w:rPr>
      </w:pPr>
      <w:ins w:id="59" w:author="Unknown">
        <w:r>
          <w:rPr>
            <w:u w:val="single"/>
          </w:rPr>
          <w:t xml:space="preserve">    (c)    </w:t>
        </w:r>
        <w:r>
          <w:tab/>
        </w:r>
        <w:r>
          <w:rPr>
            <w:u w:val="single"/>
          </w:rPr>
          <w:t xml:space="preserve">    (d)    </w:t>
        </w:r>
        <w:r>
          <w:tab/>
        </w:r>
        <w:r>
          <w:rPr>
            <w:u w:val="single"/>
          </w:rPr>
          <w:t xml:space="preserve">    (e)     </w:t>
        </w:r>
        <w:r>
          <w:tab/>
        </w:r>
        <w:r>
          <w:rPr>
            <w:u w:val="single"/>
          </w:rPr>
          <w:t> (f)=(</w:t>
        </w:r>
        <w:proofErr w:type="spellStart"/>
        <w:r>
          <w:rPr>
            <w:u w:val="single"/>
          </w:rPr>
          <w:t>c+d+e</w:t>
        </w:r>
        <w:proofErr w:type="spellEnd"/>
        <w:r>
          <w:rPr>
            <w:u w:val="single"/>
          </w:rPr>
          <w:t>)</w:t>
        </w:r>
        <w:r>
          <w:t xml:space="preserve"> </w:t>
        </w:r>
      </w:ins>
    </w:p>
    <w:p w:rsidR="005E61C7" w:rsidRDefault="005E61C7">
      <w:pPr>
        <w:tabs>
          <w:tab w:val="left" w:pos="0"/>
          <w:tab w:val="left" w:pos="600"/>
          <w:tab w:val="left" w:pos="1920"/>
          <w:tab w:val="left" w:pos="2760"/>
          <w:tab w:val="left" w:pos="3600"/>
          <w:tab w:val="left" w:pos="3840"/>
          <w:tab w:val="left" w:pos="5160"/>
          <w:tab w:val="left" w:pos="8160"/>
        </w:tabs>
        <w:spacing w:line="192" w:lineRule="auto"/>
        <w:rPr>
          <w:ins w:id="60" w:author="Unknown"/>
        </w:rPr>
      </w:pPr>
    </w:p>
    <w:p w:rsidR="005E61C7" w:rsidRDefault="005E61C7">
      <w:pPr>
        <w:tabs>
          <w:tab w:val="left" w:pos="0"/>
          <w:tab w:val="left" w:pos="600"/>
          <w:tab w:val="left" w:pos="1920"/>
          <w:tab w:val="left" w:pos="2760"/>
          <w:tab w:val="left" w:pos="3600"/>
          <w:tab w:val="left" w:pos="3840"/>
          <w:tab w:val="left" w:pos="5160"/>
          <w:tab w:val="left" w:pos="8160"/>
        </w:tabs>
        <w:spacing w:line="192" w:lineRule="auto"/>
        <w:rPr>
          <w:ins w:id="61" w:author="Unknown"/>
        </w:rPr>
      </w:pPr>
      <w:ins w:id="62" w:author="Unknown">
        <w:r>
          <w:rPr>
            <w:b/>
          </w:rPr>
          <w:t>AFDC</w:t>
        </w:r>
      </w:ins>
    </w:p>
    <w:p w:rsidR="005E61C7" w:rsidRDefault="005E61C7">
      <w:pPr>
        <w:tabs>
          <w:tab w:val="left" w:pos="0"/>
          <w:tab w:val="left" w:pos="600"/>
          <w:tab w:val="left" w:pos="1920"/>
          <w:tab w:val="left" w:pos="2760"/>
          <w:tab w:val="left" w:pos="3600"/>
          <w:tab w:val="left" w:pos="3840"/>
          <w:tab w:val="left" w:pos="5160"/>
          <w:tab w:val="left" w:pos="8160"/>
        </w:tabs>
        <w:spacing w:line="192" w:lineRule="auto"/>
        <w:rPr>
          <w:ins w:id="63" w:author="Unknown"/>
        </w:rPr>
      </w:pPr>
    </w:p>
    <w:p w:rsidR="005E61C7" w:rsidRDefault="005E61C7">
      <w:pPr>
        <w:tabs>
          <w:tab w:val="left" w:pos="0"/>
          <w:tab w:val="left" w:pos="600"/>
          <w:tab w:val="left" w:pos="1920"/>
          <w:tab w:val="left" w:pos="2760"/>
          <w:tab w:val="left" w:pos="3600"/>
          <w:tab w:val="left" w:pos="3840"/>
          <w:tab w:val="left" w:pos="5160"/>
          <w:tab w:val="left" w:pos="8160"/>
        </w:tabs>
        <w:spacing w:line="192" w:lineRule="auto"/>
        <w:rPr>
          <w:ins w:id="64" w:author="Unknown"/>
        </w:rPr>
      </w:pPr>
      <w:ins w:id="65" w:author="Unknown">
        <w:r>
          <w:t>$22,000,000</w:t>
        </w:r>
        <w:r>
          <w:tab/>
          <w:t>$10,000,000</w:t>
        </w:r>
        <w:r>
          <w:tab/>
          <w:t>$6,000,000</w:t>
        </w:r>
        <w:r>
          <w:tab/>
          <w:t>$38,000,000</w:t>
        </w:r>
      </w:ins>
    </w:p>
    <w:p w:rsidR="005E61C7" w:rsidRDefault="005E61C7">
      <w:pPr>
        <w:tabs>
          <w:tab w:val="left" w:pos="0"/>
          <w:tab w:val="left" w:pos="600"/>
          <w:tab w:val="left" w:pos="1920"/>
          <w:tab w:val="left" w:pos="2760"/>
          <w:tab w:val="left" w:pos="3600"/>
          <w:tab w:val="left" w:pos="3840"/>
          <w:tab w:val="left" w:pos="5160"/>
          <w:tab w:val="left" w:pos="8160"/>
        </w:tabs>
        <w:spacing w:line="192" w:lineRule="auto"/>
        <w:rPr>
          <w:ins w:id="66" w:author="Unknown"/>
        </w:rPr>
      </w:pPr>
    </w:p>
    <w:p w:rsidR="005E61C7" w:rsidRDefault="005E61C7">
      <w:pPr>
        <w:tabs>
          <w:tab w:val="left" w:pos="0"/>
          <w:tab w:val="left" w:pos="600"/>
          <w:tab w:val="left" w:pos="1920"/>
          <w:tab w:val="left" w:pos="2760"/>
          <w:tab w:val="left" w:pos="3600"/>
          <w:tab w:val="left" w:pos="3840"/>
          <w:tab w:val="left" w:pos="5160"/>
          <w:tab w:val="left" w:pos="8160"/>
        </w:tabs>
        <w:spacing w:line="192" w:lineRule="auto"/>
        <w:rPr>
          <w:ins w:id="67" w:author="Unknown"/>
        </w:rPr>
      </w:pPr>
      <w:ins w:id="68" w:author="Unknown">
        <w:r>
          <w:rPr>
            <w:u w:val="single"/>
          </w:rPr>
          <w:t xml:space="preserve">                                                                                                                                                                                       </w:t>
        </w:r>
      </w:ins>
    </w:p>
    <w:p w:rsidR="005E61C7" w:rsidRDefault="005E61C7">
      <w:pPr>
        <w:tabs>
          <w:tab w:val="left" w:pos="0"/>
          <w:tab w:val="left" w:pos="600"/>
          <w:tab w:val="left" w:pos="1920"/>
          <w:tab w:val="left" w:pos="2760"/>
          <w:tab w:val="left" w:pos="3600"/>
          <w:tab w:val="left" w:pos="3840"/>
          <w:tab w:val="left" w:pos="5160"/>
          <w:tab w:val="left" w:pos="8160"/>
        </w:tabs>
        <w:spacing w:line="192" w:lineRule="auto"/>
        <w:rPr>
          <w:ins w:id="69" w:author="Unknown"/>
        </w:rPr>
      </w:pPr>
    </w:p>
    <w:p w:rsidR="005E61C7" w:rsidRDefault="005E61C7">
      <w:pPr>
        <w:tabs>
          <w:tab w:val="left" w:pos="0"/>
          <w:tab w:val="left" w:pos="504"/>
          <w:tab w:val="left" w:pos="1920"/>
          <w:tab w:val="left" w:pos="2760"/>
          <w:tab w:val="left" w:pos="3600"/>
          <w:tab w:val="left" w:pos="3840"/>
          <w:tab w:val="left" w:pos="5160"/>
          <w:tab w:val="left" w:pos="8160"/>
        </w:tabs>
        <w:spacing w:line="192" w:lineRule="auto"/>
        <w:ind w:left="504" w:hanging="504"/>
        <w:rPr>
          <w:ins w:id="70" w:author="Unknown"/>
        </w:rPr>
      </w:pPr>
      <w:ins w:id="71" w:author="Unknown">
        <w:r>
          <w:t xml:space="preserve"> </w:t>
        </w:r>
        <w:r>
          <w:rPr>
            <w:vertAlign w:val="superscript"/>
          </w:rPr>
          <w:t>**</w:t>
        </w:r>
        <w:r>
          <w:tab/>
          <w:t>Generic groupings of services such as: inpatient hospital, outpatient hospital, physician, lab and x-ray, etc.</w:t>
        </w:r>
      </w:ins>
    </w:p>
    <w:p w:rsidR="005E61C7" w:rsidRDefault="005E61C7">
      <w:pPr>
        <w:tabs>
          <w:tab w:val="left" w:pos="0"/>
          <w:tab w:val="left" w:pos="504"/>
          <w:tab w:val="left" w:pos="1920"/>
          <w:tab w:val="left" w:pos="2760"/>
          <w:tab w:val="left" w:pos="3600"/>
          <w:tab w:val="left" w:pos="3840"/>
          <w:tab w:val="left" w:pos="5160"/>
          <w:tab w:val="left" w:pos="8160"/>
        </w:tabs>
        <w:spacing w:line="192" w:lineRule="auto"/>
        <w:rPr>
          <w:ins w:id="72" w:author="Unknown"/>
        </w:rPr>
      </w:pPr>
    </w:p>
    <w:p w:rsidR="005E61C7" w:rsidRDefault="005E61C7">
      <w:pPr>
        <w:tabs>
          <w:tab w:val="left" w:pos="0"/>
          <w:tab w:val="left" w:pos="504"/>
          <w:tab w:val="left" w:pos="1920"/>
          <w:tab w:val="left" w:pos="2760"/>
          <w:tab w:val="left" w:pos="3600"/>
          <w:tab w:val="left" w:pos="3840"/>
          <w:tab w:val="left" w:pos="5160"/>
          <w:tab w:val="left" w:pos="8160"/>
        </w:tabs>
        <w:spacing w:line="192" w:lineRule="auto"/>
        <w:rPr>
          <w:ins w:id="73" w:author="Unknown"/>
        </w:rPr>
      </w:pPr>
      <w:ins w:id="74" w:author="Unknown">
        <w:r>
          <w:rPr>
            <w:vertAlign w:val="superscript"/>
          </w:rPr>
          <w:t>***</w:t>
        </w:r>
        <w:r>
          <w:t xml:space="preserve">Cost for all State plan services to be covered under the capitation </w:t>
        </w:r>
        <w:r>
          <w:rPr>
            <w:vertAlign w:val="superscript"/>
          </w:rPr>
          <w:t>   </w:t>
        </w:r>
        <w:r>
          <w:t>contract, based on actual incurred costs for the base year.</w:t>
        </w:r>
      </w:ins>
    </w:p>
    <w:p w:rsidR="005E61C7" w:rsidRDefault="005E61C7">
      <w:pPr>
        <w:tabs>
          <w:tab w:val="left" w:pos="0"/>
          <w:tab w:val="left" w:pos="504"/>
          <w:tab w:val="left" w:pos="1920"/>
          <w:tab w:val="left" w:pos="2760"/>
          <w:tab w:val="left" w:pos="3600"/>
          <w:tab w:val="left" w:pos="3840"/>
          <w:tab w:val="left" w:pos="5160"/>
          <w:tab w:val="left" w:pos="8160"/>
        </w:tabs>
        <w:spacing w:line="192" w:lineRule="auto"/>
        <w:rPr>
          <w:ins w:id="75" w:author="Unknown"/>
        </w:rPr>
      </w:pPr>
    </w:p>
    <w:p w:rsidR="005E61C7" w:rsidRDefault="005E61C7">
      <w:pPr>
        <w:tabs>
          <w:tab w:val="left" w:pos="0"/>
          <w:tab w:val="left" w:pos="504"/>
          <w:tab w:val="left" w:pos="1920"/>
          <w:tab w:val="left" w:pos="2760"/>
          <w:tab w:val="left" w:pos="3600"/>
          <w:tab w:val="left" w:pos="3840"/>
          <w:tab w:val="left" w:pos="5160"/>
          <w:tab w:val="left" w:pos="8160"/>
        </w:tabs>
        <w:spacing w:line="192" w:lineRule="auto"/>
      </w:pPr>
    </w:p>
    <w:p w:rsidR="005E61C7" w:rsidRDefault="005E61C7">
      <w:pPr>
        <w:tabs>
          <w:tab w:val="left" w:pos="0"/>
          <w:tab w:val="left" w:pos="504"/>
          <w:tab w:val="left" w:pos="1920"/>
          <w:tab w:val="left" w:pos="2760"/>
          <w:tab w:val="left" w:pos="3600"/>
          <w:tab w:val="left" w:pos="3840"/>
          <w:tab w:val="left" w:pos="5160"/>
          <w:tab w:val="left" w:pos="8160"/>
        </w:tabs>
        <w:spacing w:line="192" w:lineRule="auto"/>
      </w:pPr>
    </w:p>
    <w:p w:rsidR="005E61C7" w:rsidRDefault="005E61C7">
      <w:pPr>
        <w:tabs>
          <w:tab w:val="right" w:pos="12816"/>
        </w:tabs>
        <w:spacing w:line="192" w:lineRule="auto"/>
      </w:pPr>
      <w:r>
        <w:t>Rev. 64</w:t>
      </w:r>
      <w:r>
        <w:tab/>
        <w:t>2-82.27</w:t>
      </w:r>
    </w:p>
    <w:p w:rsidR="005E61C7" w:rsidRDefault="005E61C7">
      <w:pPr>
        <w:tabs>
          <w:tab w:val="right" w:pos="12816"/>
        </w:tabs>
        <w:spacing w:line="192" w:lineRule="auto"/>
        <w:sectPr w:rsidR="00000000">
          <w:pgSz w:w="15840" w:h="12240" w:orient="landscape"/>
          <w:pgMar w:top="1080" w:right="1584" w:bottom="1080" w:left="1440" w:header="720" w:footer="720" w:gutter="0"/>
          <w:paperSrc w:first="512" w:other="512"/>
          <w:cols w:space="720"/>
          <w:noEndnote/>
        </w:sectPr>
      </w:pPr>
    </w:p>
    <w:p w:rsidR="005E61C7" w:rsidRDefault="005E61C7">
      <w:pPr>
        <w:tabs>
          <w:tab w:val="center" w:pos="6408"/>
          <w:tab w:val="right" w:pos="12816"/>
        </w:tabs>
        <w:spacing w:line="192" w:lineRule="auto"/>
        <w:rPr>
          <w:u w:val="single"/>
        </w:rPr>
      </w:pPr>
      <w:r>
        <w:rPr>
          <w:u w:val="single"/>
        </w:rPr>
        <w:t>Exhibit 2 (Cont.)</w:t>
      </w:r>
      <w:r>
        <w:rPr>
          <w:u w:val="single"/>
        </w:rPr>
        <w:tab/>
        <w:t>STATE ORGANIZATION AND GENERAL ADMINISTRATION</w:t>
      </w:r>
      <w:r>
        <w:rPr>
          <w:u w:val="single"/>
        </w:rPr>
        <w:tab/>
        <w:t>09-89</w:t>
      </w:r>
    </w:p>
    <w:p w:rsidR="005E61C7" w:rsidRDefault="005E61C7">
      <w:pPr>
        <w:tabs>
          <w:tab w:val="left" w:pos="0"/>
          <w:tab w:val="left" w:pos="7320"/>
        </w:tabs>
        <w:spacing w:line="192" w:lineRule="auto"/>
      </w:pPr>
    </w:p>
    <w:p w:rsidR="005E61C7" w:rsidRDefault="005E61C7">
      <w:pPr>
        <w:tabs>
          <w:tab w:val="left" w:pos="1080"/>
        </w:tabs>
        <w:spacing w:line="192" w:lineRule="auto"/>
        <w:ind w:left="1080" w:hanging="1080"/>
        <w:rPr>
          <w:ins w:id="76" w:author="Unknown"/>
        </w:rPr>
      </w:pPr>
      <w:ins w:id="77" w:author="Unknown">
        <w:r>
          <w:rPr>
            <w:b/>
          </w:rPr>
          <w:t>STEP 3:</w:t>
        </w:r>
        <w:r>
          <w:tab/>
        </w:r>
        <w:r>
          <w:rPr>
            <w:b/>
          </w:rPr>
          <w:t>Adjust, as necessary, total FFS costs of EACH service category from the base year to the year when contract takes effect.  Examples include changes in utilization, pricing, and coverage, such as policy changes which have been adopted since the base year.</w:t>
        </w:r>
      </w:ins>
    </w:p>
    <w:p w:rsidR="005E61C7" w:rsidRDefault="005E61C7">
      <w:pPr>
        <w:tabs>
          <w:tab w:val="left" w:pos="1080"/>
        </w:tabs>
        <w:spacing w:line="192" w:lineRule="auto"/>
        <w:rPr>
          <w:ins w:id="78" w:author="Unknown"/>
        </w:rPr>
      </w:pPr>
    </w:p>
    <w:p w:rsidR="005E61C7" w:rsidRDefault="005E61C7">
      <w:pPr>
        <w:tabs>
          <w:tab w:val="left" w:pos="1080"/>
        </w:tabs>
        <w:spacing w:line="192" w:lineRule="auto"/>
        <w:rPr>
          <w:ins w:id="79" w:author="Unknown"/>
        </w:rPr>
      </w:pPr>
    </w:p>
    <w:p w:rsidR="005E61C7" w:rsidRDefault="005E61C7">
      <w:pPr>
        <w:tabs>
          <w:tab w:val="left" w:pos="0"/>
          <w:tab w:val="left" w:pos="552"/>
          <w:tab w:val="left" w:pos="984"/>
          <w:tab w:val="left" w:pos="3000"/>
          <w:tab w:val="left" w:pos="4872"/>
          <w:tab w:val="left" w:pos="6600"/>
          <w:tab w:val="left" w:pos="8184"/>
          <w:tab w:val="left" w:pos="9936"/>
        </w:tabs>
        <w:spacing w:line="192" w:lineRule="auto"/>
        <w:ind w:firstLine="984"/>
        <w:rPr>
          <w:ins w:id="80" w:author="Unknown"/>
        </w:rPr>
      </w:pPr>
      <w:ins w:id="81" w:author="Unknown">
        <w:r>
          <w:t>Base Year</w:t>
        </w:r>
      </w:ins>
    </w:p>
    <w:p w:rsidR="005E61C7" w:rsidRDefault="005E61C7">
      <w:pPr>
        <w:tabs>
          <w:tab w:val="left" w:pos="0"/>
          <w:tab w:val="left" w:pos="552"/>
          <w:tab w:val="left" w:pos="984"/>
          <w:tab w:val="left" w:pos="3000"/>
          <w:tab w:val="left" w:pos="4872"/>
          <w:tab w:val="left" w:pos="6600"/>
          <w:tab w:val="left" w:pos="8184"/>
          <w:tab w:val="left" w:pos="9936"/>
        </w:tabs>
        <w:spacing w:line="192" w:lineRule="auto"/>
        <w:ind w:firstLine="984"/>
        <w:rPr>
          <w:ins w:id="82" w:author="Unknown"/>
        </w:rPr>
      </w:pPr>
      <w:ins w:id="83" w:author="Unknown">
        <w:r>
          <w:t>Total Costs</w:t>
        </w:r>
        <w:r>
          <w:tab/>
          <w:t>Utilization</w:t>
        </w:r>
        <w:r>
          <w:tab/>
          <w:t>Pricing</w:t>
        </w:r>
        <w:r>
          <w:tab/>
          <w:t xml:space="preserve">  TPL</w:t>
        </w:r>
        <w:r>
          <w:tab/>
          <w:t>Other Policy</w:t>
        </w:r>
        <w:r>
          <w:tab/>
          <w:t>Capitation Year</w:t>
        </w:r>
      </w:ins>
    </w:p>
    <w:p w:rsidR="005E61C7" w:rsidRDefault="005E61C7">
      <w:pPr>
        <w:tabs>
          <w:tab w:val="left" w:pos="0"/>
          <w:tab w:val="left" w:pos="552"/>
          <w:tab w:val="left" w:pos="984"/>
          <w:tab w:val="left" w:pos="3000"/>
          <w:tab w:val="left" w:pos="4872"/>
          <w:tab w:val="left" w:pos="6600"/>
          <w:tab w:val="left" w:pos="8184"/>
          <w:tab w:val="left" w:pos="9936"/>
        </w:tabs>
        <w:spacing w:line="192" w:lineRule="auto"/>
        <w:ind w:firstLine="984"/>
        <w:rPr>
          <w:ins w:id="84" w:author="Unknown"/>
        </w:rPr>
      </w:pPr>
      <w:ins w:id="85" w:author="Unknown">
        <w:r>
          <w:t>of Service X,</w:t>
        </w:r>
        <w:r>
          <w:tab/>
          <w:t>Factor</w:t>
        </w:r>
        <w:r>
          <w:rPr>
            <w:vertAlign w:val="superscript"/>
          </w:rPr>
          <w:t>*</w:t>
        </w:r>
        <w:r>
          <w:tab/>
          <w:t>Factors</w:t>
        </w:r>
        <w:r>
          <w:rPr>
            <w:vertAlign w:val="superscript"/>
          </w:rPr>
          <w:t>**</w:t>
        </w:r>
        <w:r>
          <w:tab/>
          <w:t>Factors</w:t>
        </w:r>
        <w:r>
          <w:rPr>
            <w:vertAlign w:val="superscript"/>
          </w:rPr>
          <w:t>***</w:t>
        </w:r>
        <w:r>
          <w:tab/>
          <w:t>Factors</w:t>
        </w:r>
        <w:r>
          <w:rPr>
            <w:vertAlign w:val="superscript"/>
          </w:rPr>
          <w:t>****</w:t>
        </w:r>
        <w:r>
          <w:tab/>
          <w:t>Total Projected costs</w:t>
        </w:r>
      </w:ins>
    </w:p>
    <w:p w:rsidR="005E61C7" w:rsidRDefault="005E61C7">
      <w:pPr>
        <w:tabs>
          <w:tab w:val="left" w:pos="0"/>
          <w:tab w:val="left" w:pos="552"/>
          <w:tab w:val="left" w:pos="984"/>
          <w:tab w:val="left" w:pos="3000"/>
          <w:tab w:val="left" w:pos="4872"/>
          <w:tab w:val="left" w:pos="6600"/>
          <w:tab w:val="left" w:pos="8184"/>
          <w:tab w:val="left" w:pos="9936"/>
        </w:tabs>
        <w:spacing w:line="192" w:lineRule="auto"/>
        <w:ind w:firstLine="984"/>
        <w:rPr>
          <w:ins w:id="86" w:author="Unknown"/>
        </w:rPr>
      </w:pPr>
      <w:ins w:id="87" w:author="Unknown">
        <w:r>
          <w:t>Y,Z, etc.</w:t>
        </w:r>
        <w:r>
          <w:tab/>
        </w:r>
        <w:r>
          <w:tab/>
        </w:r>
        <w:r>
          <w:tab/>
        </w:r>
        <w:r>
          <w:tab/>
          <w:t>Affecting</w:t>
        </w:r>
        <w:r>
          <w:tab/>
          <w:t>of Services X,Y,Z</w:t>
        </w:r>
      </w:ins>
    </w:p>
    <w:p w:rsidR="005E61C7" w:rsidRDefault="005E61C7">
      <w:pPr>
        <w:tabs>
          <w:tab w:val="left" w:pos="0"/>
          <w:tab w:val="left" w:pos="552"/>
          <w:tab w:val="left" w:pos="984"/>
          <w:tab w:val="left" w:pos="3000"/>
          <w:tab w:val="left" w:pos="4872"/>
          <w:tab w:val="left" w:pos="6600"/>
          <w:tab w:val="left" w:pos="8184"/>
          <w:tab w:val="left" w:pos="9936"/>
        </w:tabs>
        <w:spacing w:line="192" w:lineRule="auto"/>
        <w:ind w:firstLine="8184"/>
        <w:rPr>
          <w:ins w:id="88" w:author="Unknown"/>
        </w:rPr>
      </w:pPr>
      <w:ins w:id="89" w:author="Unknown">
        <w:r>
          <w:t>Services X,Y,Z</w:t>
        </w:r>
      </w:ins>
    </w:p>
    <w:p w:rsidR="005E61C7" w:rsidRDefault="005E61C7">
      <w:pPr>
        <w:tabs>
          <w:tab w:val="left" w:pos="0"/>
          <w:tab w:val="left" w:pos="552"/>
          <w:tab w:val="left" w:pos="984"/>
          <w:tab w:val="left" w:pos="3000"/>
          <w:tab w:val="left" w:pos="4872"/>
          <w:tab w:val="left" w:pos="6600"/>
          <w:tab w:val="left" w:pos="8184"/>
          <w:tab w:val="left" w:pos="9936"/>
        </w:tabs>
        <w:spacing w:line="192" w:lineRule="auto"/>
        <w:ind w:firstLine="984"/>
        <w:rPr>
          <w:ins w:id="90" w:author="Unknown"/>
        </w:rPr>
      </w:pPr>
      <w:ins w:id="91" w:author="Unknown">
        <w:r>
          <w:rPr>
            <w:u w:val="single"/>
          </w:rPr>
          <w:t xml:space="preserve">     (g)     </w:t>
        </w:r>
        <w:r>
          <w:tab/>
        </w:r>
        <w:r>
          <w:rPr>
            <w:u w:val="single"/>
          </w:rPr>
          <w:t xml:space="preserve">     (h)    </w:t>
        </w:r>
        <w:r>
          <w:tab/>
        </w:r>
        <w:r>
          <w:rPr>
            <w:u w:val="single"/>
          </w:rPr>
          <w:t xml:space="preserve">    (</w:t>
        </w:r>
        <w:proofErr w:type="spellStart"/>
        <w:r>
          <w:rPr>
            <w:u w:val="single"/>
          </w:rPr>
          <w:t>i</w:t>
        </w:r>
        <w:proofErr w:type="spellEnd"/>
        <w:r>
          <w:rPr>
            <w:u w:val="single"/>
          </w:rPr>
          <w:t xml:space="preserve">)   </w:t>
        </w:r>
        <w:r>
          <w:tab/>
        </w:r>
        <w:r>
          <w:rPr>
            <w:u w:val="single"/>
          </w:rPr>
          <w:t xml:space="preserve">    (j)   </w:t>
        </w:r>
        <w:r>
          <w:tab/>
        </w:r>
        <w:r>
          <w:rPr>
            <w:u w:val="single"/>
          </w:rPr>
          <w:t xml:space="preserve">     (k)      </w:t>
        </w:r>
        <w:r>
          <w:tab/>
        </w:r>
        <w:r>
          <w:rPr>
            <w:u w:val="single"/>
          </w:rPr>
          <w:t xml:space="preserve">    (l)=g(</w:t>
        </w:r>
        <w:proofErr w:type="spellStart"/>
        <w:r>
          <w:rPr>
            <w:u w:val="single"/>
          </w:rPr>
          <w:t>h+i+j+k</w:t>
        </w:r>
        <w:proofErr w:type="spellEnd"/>
        <w:r>
          <w:rPr>
            <w:u w:val="single"/>
          </w:rPr>
          <w:t xml:space="preserve">)   </w:t>
        </w:r>
      </w:ins>
    </w:p>
    <w:p w:rsidR="005E61C7" w:rsidRDefault="005E61C7">
      <w:pPr>
        <w:tabs>
          <w:tab w:val="left" w:pos="0"/>
          <w:tab w:val="left" w:pos="552"/>
          <w:tab w:val="left" w:pos="984"/>
          <w:tab w:val="left" w:pos="3000"/>
          <w:tab w:val="left" w:pos="4872"/>
          <w:tab w:val="left" w:pos="6600"/>
          <w:tab w:val="left" w:pos="8184"/>
          <w:tab w:val="left" w:pos="9936"/>
        </w:tabs>
        <w:spacing w:line="192" w:lineRule="auto"/>
        <w:rPr>
          <w:ins w:id="92" w:author="Unknown"/>
        </w:rPr>
      </w:pPr>
    </w:p>
    <w:p w:rsidR="005E61C7" w:rsidRDefault="005E61C7">
      <w:pPr>
        <w:tabs>
          <w:tab w:val="left" w:pos="0"/>
          <w:tab w:val="left" w:pos="552"/>
          <w:tab w:val="left" w:pos="984"/>
          <w:tab w:val="left" w:pos="3000"/>
          <w:tab w:val="left" w:pos="4872"/>
          <w:tab w:val="left" w:pos="6600"/>
          <w:tab w:val="left" w:pos="8184"/>
          <w:tab w:val="left" w:pos="9936"/>
        </w:tabs>
        <w:spacing w:line="192" w:lineRule="auto"/>
        <w:rPr>
          <w:ins w:id="93" w:author="Unknown"/>
        </w:rPr>
      </w:pPr>
    </w:p>
    <w:p w:rsidR="005E61C7" w:rsidRDefault="005E61C7">
      <w:pPr>
        <w:tabs>
          <w:tab w:val="left" w:pos="0"/>
          <w:tab w:val="left" w:pos="552"/>
          <w:tab w:val="left" w:pos="984"/>
          <w:tab w:val="left" w:pos="3000"/>
          <w:tab w:val="left" w:pos="4872"/>
          <w:tab w:val="left" w:pos="6600"/>
          <w:tab w:val="left" w:pos="8184"/>
          <w:tab w:val="left" w:pos="9936"/>
        </w:tabs>
        <w:spacing w:line="192" w:lineRule="auto"/>
        <w:rPr>
          <w:ins w:id="94" w:author="Unknown"/>
        </w:rPr>
      </w:pPr>
      <w:ins w:id="95" w:author="Unknown">
        <w:r>
          <w:rPr>
            <w:b/>
          </w:rPr>
          <w:t>AFDC</w:t>
        </w:r>
        <w:r>
          <w:tab/>
        </w:r>
        <w:r>
          <w:rPr>
            <w:b/>
          </w:rPr>
          <w:t>X</w:t>
        </w:r>
        <w:r>
          <w:t xml:space="preserve"> =  $22,000,000</w:t>
        </w:r>
        <w:r>
          <w:tab/>
          <w:t>-12.55%</w:t>
        </w:r>
        <w:r>
          <w:tab/>
          <w:t>+2.87%</w:t>
        </w:r>
        <w:r>
          <w:tab/>
          <w:t>-2.25%</w:t>
        </w:r>
        <w:r>
          <w:tab/>
          <w:t>+3.01%</w:t>
        </w:r>
        <w:r>
          <w:tab/>
          <w:t>$ 20,037,600</w:t>
        </w:r>
      </w:ins>
    </w:p>
    <w:p w:rsidR="005E61C7" w:rsidRDefault="005E61C7">
      <w:pPr>
        <w:tabs>
          <w:tab w:val="left" w:pos="0"/>
          <w:tab w:val="left" w:pos="552"/>
          <w:tab w:val="left" w:pos="984"/>
          <w:tab w:val="left" w:pos="3000"/>
          <w:tab w:val="left" w:pos="4872"/>
          <w:tab w:val="left" w:pos="6600"/>
          <w:tab w:val="left" w:pos="8184"/>
          <w:tab w:val="left" w:pos="9936"/>
        </w:tabs>
        <w:spacing w:line="192" w:lineRule="auto"/>
        <w:rPr>
          <w:ins w:id="96" w:author="Unknown"/>
        </w:rPr>
      </w:pPr>
    </w:p>
    <w:p w:rsidR="005E61C7" w:rsidRDefault="005E61C7">
      <w:pPr>
        <w:tabs>
          <w:tab w:val="left" w:pos="0"/>
          <w:tab w:val="left" w:pos="552"/>
          <w:tab w:val="left" w:pos="984"/>
          <w:tab w:val="left" w:pos="3000"/>
          <w:tab w:val="left" w:pos="4872"/>
          <w:tab w:val="left" w:pos="6600"/>
          <w:tab w:val="left" w:pos="8184"/>
          <w:tab w:val="left" w:pos="9936"/>
        </w:tabs>
        <w:spacing w:line="192" w:lineRule="auto"/>
        <w:ind w:firstLine="984"/>
        <w:rPr>
          <w:ins w:id="97" w:author="Unknown"/>
        </w:rPr>
      </w:pPr>
      <w:ins w:id="98" w:author="Unknown">
        <w:r>
          <w:rPr>
            <w:b/>
          </w:rPr>
          <w:t>Y</w:t>
        </w:r>
        <w:r>
          <w:t xml:space="preserve"> =  $10,000,000</w:t>
        </w:r>
        <w:r>
          <w:tab/>
          <w:t xml:space="preserve"> +9.65%</w:t>
        </w:r>
        <w:r>
          <w:tab/>
          <w:t>+1.13%</w:t>
        </w:r>
        <w:r>
          <w:tab/>
          <w:t>   -</w:t>
        </w:r>
        <w:r>
          <w:tab/>
          <w:t>-2.64%</w:t>
        </w:r>
        <w:r>
          <w:tab/>
          <w:t>$ 10,814,000</w:t>
        </w:r>
      </w:ins>
    </w:p>
    <w:p w:rsidR="005E61C7" w:rsidRDefault="005E61C7">
      <w:pPr>
        <w:tabs>
          <w:tab w:val="left" w:pos="0"/>
          <w:tab w:val="left" w:pos="552"/>
          <w:tab w:val="left" w:pos="984"/>
          <w:tab w:val="left" w:pos="3000"/>
          <w:tab w:val="left" w:pos="4872"/>
          <w:tab w:val="left" w:pos="6600"/>
          <w:tab w:val="left" w:pos="8184"/>
          <w:tab w:val="left" w:pos="9936"/>
        </w:tabs>
        <w:spacing w:line="192" w:lineRule="auto"/>
        <w:rPr>
          <w:ins w:id="99" w:author="Unknown"/>
        </w:rPr>
      </w:pPr>
    </w:p>
    <w:p w:rsidR="005E61C7" w:rsidRDefault="005E61C7">
      <w:pPr>
        <w:tabs>
          <w:tab w:val="left" w:pos="0"/>
          <w:tab w:val="left" w:pos="552"/>
          <w:tab w:val="left" w:pos="984"/>
          <w:tab w:val="left" w:pos="3000"/>
          <w:tab w:val="left" w:pos="4872"/>
          <w:tab w:val="left" w:pos="6600"/>
          <w:tab w:val="left" w:pos="8184"/>
          <w:tab w:val="left" w:pos="9936"/>
        </w:tabs>
        <w:spacing w:line="192" w:lineRule="auto"/>
        <w:ind w:firstLine="984"/>
        <w:rPr>
          <w:ins w:id="100" w:author="Unknown"/>
        </w:rPr>
      </w:pPr>
      <w:ins w:id="101" w:author="Unknown">
        <w:r>
          <w:rPr>
            <w:b/>
          </w:rPr>
          <w:t>Z</w:t>
        </w:r>
        <w:r>
          <w:t xml:space="preserve"> =  $  6,000,000</w:t>
        </w:r>
        <w:r>
          <w:tab/>
          <w:t xml:space="preserve"> +1.70%</w:t>
        </w:r>
        <w:r>
          <w:tab/>
          <w:t>+2.00%</w:t>
        </w:r>
        <w:r>
          <w:tab/>
          <w:t>   -</w:t>
        </w:r>
        <w:r>
          <w:tab/>
          <w:t>-1.92%</w:t>
        </w:r>
        <w:r>
          <w:tab/>
          <w:t>$   6,106,800</w:t>
        </w:r>
      </w:ins>
    </w:p>
    <w:p w:rsidR="005E61C7" w:rsidRDefault="005E61C7">
      <w:pPr>
        <w:tabs>
          <w:tab w:val="left" w:pos="0"/>
          <w:tab w:val="left" w:pos="552"/>
          <w:tab w:val="left" w:pos="984"/>
          <w:tab w:val="left" w:pos="3000"/>
          <w:tab w:val="left" w:pos="4872"/>
          <w:tab w:val="left" w:pos="6600"/>
          <w:tab w:val="left" w:pos="8184"/>
          <w:tab w:val="left" w:pos="9936"/>
        </w:tabs>
        <w:spacing w:line="192" w:lineRule="auto"/>
        <w:rPr>
          <w:ins w:id="102" w:author="Unknown"/>
        </w:rPr>
      </w:pPr>
    </w:p>
    <w:p w:rsidR="005E61C7" w:rsidRDefault="005E61C7">
      <w:pPr>
        <w:tabs>
          <w:tab w:val="left" w:pos="0"/>
          <w:tab w:val="left" w:pos="552"/>
          <w:tab w:val="left" w:pos="984"/>
          <w:tab w:val="left" w:pos="3000"/>
          <w:tab w:val="left" w:pos="4872"/>
          <w:tab w:val="left" w:pos="6600"/>
          <w:tab w:val="left" w:pos="8184"/>
          <w:tab w:val="right" w:pos="9360"/>
          <w:tab w:val="left" w:pos="9936"/>
        </w:tabs>
        <w:spacing w:line="192" w:lineRule="auto"/>
        <w:ind w:left="1608" w:firstLine="552"/>
        <w:rPr>
          <w:ins w:id="103" w:author="Unknown"/>
          <w:color w:val="FF0000"/>
          <w:u w:val="single"/>
        </w:rPr>
      </w:pPr>
      <w:r>
        <w:tab/>
      </w:r>
      <w:r>
        <w:tab/>
      </w:r>
      <w:r>
        <w:tab/>
      </w:r>
      <w:r>
        <w:tab/>
      </w:r>
      <w:r>
        <w:tab/>
      </w:r>
      <w:r>
        <w:tab/>
      </w:r>
      <w:r>
        <w:rPr>
          <w:color w:val="FF0000"/>
          <w:u w:val="single"/>
        </w:rPr>
        <w:t>$ 36,958,400</w:t>
      </w:r>
    </w:p>
    <w:p w:rsidR="005E61C7" w:rsidRDefault="005E61C7">
      <w:pPr>
        <w:tabs>
          <w:tab w:val="left" w:pos="0"/>
          <w:tab w:val="left" w:pos="552"/>
          <w:tab w:val="left" w:pos="984"/>
          <w:tab w:val="left" w:pos="3000"/>
          <w:tab w:val="left" w:pos="4872"/>
          <w:tab w:val="left" w:pos="6600"/>
          <w:tab w:val="left" w:pos="8184"/>
          <w:tab w:val="left" w:pos="9936"/>
        </w:tabs>
        <w:spacing w:line="192" w:lineRule="auto"/>
        <w:rPr>
          <w:ins w:id="104" w:author="Unknown"/>
        </w:rPr>
      </w:pPr>
    </w:p>
    <w:p w:rsidR="005E61C7" w:rsidRDefault="005E61C7">
      <w:pPr>
        <w:tabs>
          <w:tab w:val="left" w:pos="0"/>
          <w:tab w:val="left" w:pos="552"/>
          <w:tab w:val="left" w:pos="984"/>
          <w:tab w:val="left" w:pos="3000"/>
          <w:tab w:val="left" w:pos="4872"/>
          <w:tab w:val="left" w:pos="6600"/>
          <w:tab w:val="left" w:pos="8184"/>
          <w:tab w:val="left" w:pos="9936"/>
        </w:tabs>
        <w:spacing w:line="192" w:lineRule="auto"/>
        <w:rPr>
          <w:ins w:id="105" w:author="Unknown"/>
        </w:rPr>
      </w:pPr>
      <w:ins w:id="106" w:author="Unknown">
        <w:r>
          <w:rPr>
            <w:u w:val="single"/>
          </w:rPr>
          <w:t xml:space="preserve">                                                                                                                                                                                                           </w:t>
        </w:r>
      </w:ins>
    </w:p>
    <w:p w:rsidR="005E61C7" w:rsidRDefault="005E61C7">
      <w:pPr>
        <w:tabs>
          <w:tab w:val="left" w:pos="0"/>
          <w:tab w:val="left" w:pos="552"/>
          <w:tab w:val="left" w:pos="984"/>
          <w:tab w:val="left" w:pos="3000"/>
          <w:tab w:val="left" w:pos="4872"/>
          <w:tab w:val="left" w:pos="6600"/>
          <w:tab w:val="left" w:pos="8184"/>
          <w:tab w:val="left" w:pos="9936"/>
        </w:tabs>
        <w:spacing w:line="192" w:lineRule="auto"/>
        <w:rPr>
          <w:ins w:id="107" w:author="Unknown"/>
        </w:rPr>
      </w:pPr>
    </w:p>
    <w:p w:rsidR="005E61C7" w:rsidRDefault="005E61C7">
      <w:pPr>
        <w:tabs>
          <w:tab w:val="left" w:pos="0"/>
          <w:tab w:val="left" w:pos="552"/>
          <w:tab w:val="left" w:pos="984"/>
          <w:tab w:val="left" w:pos="3000"/>
          <w:tab w:val="left" w:pos="4872"/>
          <w:tab w:val="left" w:pos="6600"/>
          <w:tab w:val="left" w:pos="8184"/>
          <w:tab w:val="left" w:pos="9936"/>
        </w:tabs>
        <w:spacing w:line="192" w:lineRule="auto"/>
        <w:rPr>
          <w:ins w:id="108" w:author="Unknown"/>
        </w:rPr>
      </w:pPr>
    </w:p>
    <w:p w:rsidR="005E61C7" w:rsidRDefault="005E61C7">
      <w:pPr>
        <w:tabs>
          <w:tab w:val="left" w:pos="672"/>
          <w:tab w:val="left" w:pos="984"/>
          <w:tab w:val="left" w:pos="3000"/>
          <w:tab w:val="left" w:pos="4872"/>
          <w:tab w:val="left" w:pos="6600"/>
          <w:tab w:val="left" w:pos="8184"/>
          <w:tab w:val="left" w:pos="9936"/>
        </w:tabs>
        <w:spacing w:line="192" w:lineRule="auto"/>
        <w:ind w:left="672" w:hanging="672"/>
        <w:rPr>
          <w:ins w:id="109" w:author="Unknown"/>
        </w:rPr>
      </w:pPr>
      <w:ins w:id="110" w:author="Unknown">
        <w:r>
          <w:t xml:space="preserve">    </w:t>
        </w:r>
        <w:r>
          <w:rPr>
            <w:vertAlign w:val="superscript"/>
          </w:rPr>
          <w:t>*</w:t>
        </w:r>
        <w:r>
          <w:tab/>
          <w:t xml:space="preserve">Adjusts for utilization changes since base year (actual changes in the volume or intensity of services </w:t>
        </w:r>
        <w:r>
          <w:rPr>
            <w:u w:val="single"/>
          </w:rPr>
          <w:t>in FFS</w:t>
        </w:r>
        <w:r>
          <w:t>).</w:t>
        </w:r>
      </w:ins>
    </w:p>
    <w:p w:rsidR="005E61C7" w:rsidRDefault="005E61C7">
      <w:pPr>
        <w:tabs>
          <w:tab w:val="left" w:pos="672"/>
          <w:tab w:val="left" w:pos="984"/>
          <w:tab w:val="left" w:pos="3000"/>
          <w:tab w:val="left" w:pos="4872"/>
          <w:tab w:val="left" w:pos="6600"/>
          <w:tab w:val="left" w:pos="8184"/>
          <w:tab w:val="left" w:pos="9936"/>
        </w:tabs>
        <w:spacing w:line="192" w:lineRule="auto"/>
        <w:rPr>
          <w:ins w:id="111" w:author="Unknown"/>
        </w:rPr>
      </w:pPr>
    </w:p>
    <w:p w:rsidR="005E61C7" w:rsidRDefault="005E61C7">
      <w:pPr>
        <w:tabs>
          <w:tab w:val="left" w:pos="672"/>
          <w:tab w:val="left" w:pos="984"/>
          <w:tab w:val="left" w:pos="3000"/>
          <w:tab w:val="left" w:pos="4872"/>
          <w:tab w:val="left" w:pos="6600"/>
          <w:tab w:val="left" w:pos="8184"/>
          <w:tab w:val="left" w:pos="9936"/>
        </w:tabs>
        <w:spacing w:line="192" w:lineRule="auto"/>
        <w:ind w:left="672" w:hanging="672"/>
        <w:rPr>
          <w:ins w:id="112" w:author="Unknown"/>
        </w:rPr>
      </w:pPr>
      <w:ins w:id="113" w:author="Unknown">
        <w:r>
          <w:t xml:space="preserve">  </w:t>
        </w:r>
        <w:r>
          <w:rPr>
            <w:vertAlign w:val="superscript"/>
          </w:rPr>
          <w:t>**</w:t>
        </w:r>
        <w:r>
          <w:tab/>
          <w:t>Adjusts for changes in FFS prices (e.g., inflation in the Medicaid program or changes in the fee schedules used by State) since base year.</w:t>
        </w:r>
      </w:ins>
    </w:p>
    <w:p w:rsidR="005E61C7" w:rsidRDefault="005E61C7">
      <w:pPr>
        <w:tabs>
          <w:tab w:val="left" w:pos="672"/>
          <w:tab w:val="left" w:pos="984"/>
          <w:tab w:val="left" w:pos="3000"/>
          <w:tab w:val="left" w:pos="4872"/>
          <w:tab w:val="left" w:pos="6600"/>
          <w:tab w:val="left" w:pos="8184"/>
          <w:tab w:val="left" w:pos="9936"/>
        </w:tabs>
        <w:spacing w:line="192" w:lineRule="auto"/>
        <w:rPr>
          <w:ins w:id="114" w:author="Unknown"/>
        </w:rPr>
      </w:pPr>
    </w:p>
    <w:p w:rsidR="005E61C7" w:rsidRDefault="005E61C7">
      <w:pPr>
        <w:tabs>
          <w:tab w:val="left" w:pos="672"/>
          <w:tab w:val="left" w:pos="984"/>
          <w:tab w:val="left" w:pos="3000"/>
          <w:tab w:val="left" w:pos="4872"/>
          <w:tab w:val="left" w:pos="6600"/>
          <w:tab w:val="left" w:pos="8184"/>
          <w:tab w:val="left" w:pos="9936"/>
        </w:tabs>
        <w:spacing w:line="192" w:lineRule="auto"/>
        <w:ind w:left="672" w:hanging="672"/>
        <w:rPr>
          <w:ins w:id="115" w:author="Unknown"/>
        </w:rPr>
      </w:pPr>
      <w:ins w:id="116" w:author="Unknown">
        <w:r>
          <w:t xml:space="preserve"> </w:t>
        </w:r>
        <w:r>
          <w:rPr>
            <w:vertAlign w:val="superscript"/>
          </w:rPr>
          <w:t>***</w:t>
        </w:r>
        <w:r>
          <w:tab/>
          <w:t>TPL Adjustment - applies only if (a) State has not excluded TPL recoveries from its FFS costs in the base year and/or (b) provider collects and keeps TPL rather than the State and is deducted.</w:t>
        </w:r>
      </w:ins>
    </w:p>
    <w:p w:rsidR="005E61C7" w:rsidRDefault="005E61C7">
      <w:pPr>
        <w:tabs>
          <w:tab w:val="left" w:pos="672"/>
          <w:tab w:val="left" w:pos="984"/>
          <w:tab w:val="left" w:pos="3000"/>
          <w:tab w:val="left" w:pos="4872"/>
          <w:tab w:val="left" w:pos="6600"/>
          <w:tab w:val="left" w:pos="8184"/>
          <w:tab w:val="left" w:pos="9936"/>
        </w:tabs>
        <w:spacing w:line="192" w:lineRule="auto"/>
        <w:rPr>
          <w:ins w:id="117" w:author="Unknown"/>
        </w:rPr>
      </w:pPr>
    </w:p>
    <w:p w:rsidR="005E61C7" w:rsidRDefault="005E61C7">
      <w:pPr>
        <w:tabs>
          <w:tab w:val="left" w:pos="672"/>
          <w:tab w:val="left" w:pos="984"/>
          <w:tab w:val="left" w:pos="3000"/>
          <w:tab w:val="left" w:pos="4872"/>
          <w:tab w:val="left" w:pos="6600"/>
          <w:tab w:val="left" w:pos="8184"/>
          <w:tab w:val="left" w:pos="9936"/>
        </w:tabs>
        <w:spacing w:line="192" w:lineRule="auto"/>
        <w:rPr>
          <w:ins w:id="118" w:author="Unknown"/>
        </w:rPr>
      </w:pPr>
      <w:ins w:id="119" w:author="Unknown">
        <w:r>
          <w:rPr>
            <w:vertAlign w:val="superscript"/>
          </w:rPr>
          <w:t>****</w:t>
        </w:r>
        <w:r>
          <w:t>Adjusts for fiscal impact of changes in coverage, etc.</w:t>
        </w:r>
      </w:ins>
    </w:p>
    <w:p w:rsidR="005E61C7" w:rsidRDefault="005E61C7">
      <w:pPr>
        <w:tabs>
          <w:tab w:val="left" w:pos="672"/>
          <w:tab w:val="left" w:pos="984"/>
          <w:tab w:val="left" w:pos="3000"/>
          <w:tab w:val="left" w:pos="4872"/>
          <w:tab w:val="left" w:pos="6600"/>
          <w:tab w:val="left" w:pos="8184"/>
          <w:tab w:val="left" w:pos="9936"/>
        </w:tabs>
        <w:spacing w:line="192" w:lineRule="auto"/>
        <w:rPr>
          <w:ins w:id="120" w:author="Unknown"/>
        </w:rPr>
      </w:pPr>
    </w:p>
    <w:p w:rsidR="005E61C7" w:rsidRDefault="005E61C7">
      <w:pPr>
        <w:tabs>
          <w:tab w:val="left" w:pos="672"/>
          <w:tab w:val="left" w:pos="984"/>
          <w:tab w:val="left" w:pos="3000"/>
          <w:tab w:val="left" w:pos="4872"/>
          <w:tab w:val="left" w:pos="6600"/>
          <w:tab w:val="left" w:pos="8184"/>
          <w:tab w:val="left" w:pos="9936"/>
        </w:tabs>
        <w:spacing w:line="192" w:lineRule="auto"/>
        <w:rPr>
          <w:ins w:id="121" w:author="Unknown"/>
        </w:rPr>
      </w:pPr>
      <w:ins w:id="122" w:author="Unknown">
        <w:r>
          <w:rPr>
            <w:b/>
            <w:u w:val="single"/>
          </w:rPr>
          <w:t>NOTE</w:t>
        </w:r>
        <w:r>
          <w:t>:  Adjustments should be made to relevant service categories, as appropriate.</w:t>
        </w:r>
      </w:ins>
    </w:p>
    <w:p w:rsidR="005E61C7" w:rsidRDefault="005E61C7">
      <w:pPr>
        <w:tabs>
          <w:tab w:val="left" w:pos="672"/>
          <w:tab w:val="left" w:pos="984"/>
          <w:tab w:val="left" w:pos="3000"/>
          <w:tab w:val="left" w:pos="4872"/>
          <w:tab w:val="left" w:pos="6600"/>
          <w:tab w:val="left" w:pos="8184"/>
          <w:tab w:val="left" w:pos="9936"/>
        </w:tabs>
        <w:spacing w:line="192" w:lineRule="auto"/>
        <w:rPr>
          <w:ins w:id="123" w:author="Unknown"/>
        </w:rPr>
      </w:pPr>
    </w:p>
    <w:p w:rsidR="005E61C7" w:rsidRDefault="005E61C7">
      <w:pPr>
        <w:tabs>
          <w:tab w:val="left" w:pos="672"/>
          <w:tab w:val="left" w:pos="984"/>
          <w:tab w:val="left" w:pos="3000"/>
          <w:tab w:val="left" w:pos="4872"/>
          <w:tab w:val="left" w:pos="6600"/>
          <w:tab w:val="left" w:pos="8184"/>
          <w:tab w:val="left" w:pos="9936"/>
        </w:tabs>
        <w:spacing w:line="192" w:lineRule="auto"/>
      </w:pPr>
    </w:p>
    <w:p w:rsidR="005E61C7" w:rsidRDefault="005E61C7">
      <w:pPr>
        <w:tabs>
          <w:tab w:val="left" w:pos="672"/>
          <w:tab w:val="left" w:pos="984"/>
          <w:tab w:val="left" w:pos="3000"/>
          <w:tab w:val="left" w:pos="4872"/>
          <w:tab w:val="left" w:pos="6600"/>
          <w:tab w:val="left" w:pos="8184"/>
          <w:tab w:val="left" w:pos="9936"/>
        </w:tabs>
        <w:spacing w:line="192" w:lineRule="auto"/>
      </w:pPr>
    </w:p>
    <w:p w:rsidR="005E61C7" w:rsidRDefault="005E61C7">
      <w:pPr>
        <w:tabs>
          <w:tab w:val="right" w:pos="12816"/>
        </w:tabs>
        <w:spacing w:line="192" w:lineRule="auto"/>
      </w:pPr>
      <w:r>
        <w:t>2-82.28</w:t>
      </w:r>
      <w:r>
        <w:tab/>
        <w:t>Rev. 64</w:t>
      </w:r>
    </w:p>
    <w:p w:rsidR="005E61C7" w:rsidRDefault="005E61C7">
      <w:pPr>
        <w:tabs>
          <w:tab w:val="right" w:pos="12816"/>
        </w:tabs>
        <w:spacing w:line="192" w:lineRule="auto"/>
        <w:sectPr w:rsidR="00000000">
          <w:pgSz w:w="15840" w:h="12240" w:orient="landscape"/>
          <w:pgMar w:top="1080" w:right="1584" w:bottom="1080" w:left="1440" w:header="720" w:footer="720" w:gutter="0"/>
          <w:paperSrc w:first="512" w:other="512"/>
          <w:cols w:space="720"/>
          <w:noEndnote/>
        </w:sectPr>
      </w:pPr>
    </w:p>
    <w:p w:rsidR="005E61C7" w:rsidRDefault="005E61C7">
      <w:pPr>
        <w:tabs>
          <w:tab w:val="center" w:pos="6408"/>
          <w:tab w:val="right" w:pos="12816"/>
        </w:tabs>
        <w:spacing w:line="192" w:lineRule="auto"/>
        <w:rPr>
          <w:u w:val="single"/>
        </w:rPr>
      </w:pPr>
      <w:r>
        <w:rPr>
          <w:u w:val="single"/>
        </w:rPr>
        <w:t>09-89</w:t>
      </w:r>
      <w:r>
        <w:rPr>
          <w:u w:val="single"/>
        </w:rPr>
        <w:tab/>
        <w:t>STATE ORGANIZATION AND GENERAL ADMINISTRATION</w:t>
      </w:r>
      <w:r>
        <w:rPr>
          <w:u w:val="single"/>
        </w:rPr>
        <w:tab/>
        <w:t>Exhibit 2 (Cont.)</w:t>
      </w:r>
    </w:p>
    <w:p w:rsidR="005E61C7" w:rsidRDefault="005E61C7">
      <w:pPr>
        <w:tabs>
          <w:tab w:val="left" w:pos="1080"/>
        </w:tabs>
        <w:spacing w:line="192" w:lineRule="auto"/>
      </w:pPr>
    </w:p>
    <w:p w:rsidR="005E61C7" w:rsidRDefault="005E61C7">
      <w:pPr>
        <w:tabs>
          <w:tab w:val="left" w:pos="1080"/>
        </w:tabs>
        <w:spacing w:line="192" w:lineRule="auto"/>
        <w:ind w:left="1080" w:hanging="1080"/>
      </w:pPr>
      <w:r>
        <w:rPr>
          <w:b/>
        </w:rPr>
        <w:t>STEP 4:</w:t>
      </w:r>
      <w:r>
        <w:tab/>
      </w:r>
      <w:r>
        <w:rPr>
          <w:b/>
        </w:rPr>
        <w:t>Apply adjustments and projected eligible months to determine upper payment limit</w:t>
      </w:r>
      <w:r>
        <w:t>.</w:t>
      </w:r>
    </w:p>
    <w:p w:rsidR="005E61C7" w:rsidRDefault="005E61C7">
      <w:pPr>
        <w:tabs>
          <w:tab w:val="left" w:pos="1080"/>
        </w:tabs>
        <w:spacing w:line="192" w:lineRule="auto"/>
      </w:pPr>
    </w:p>
    <w:p w:rsidR="005E61C7" w:rsidRDefault="005E61C7">
      <w:pPr>
        <w:tabs>
          <w:tab w:val="left" w:pos="1080"/>
        </w:tabs>
        <w:spacing w:line="192" w:lineRule="auto"/>
      </w:pPr>
    </w:p>
    <w:p w:rsidR="005E61C7" w:rsidRDefault="005E61C7">
      <w:pPr>
        <w:tabs>
          <w:tab w:val="left" w:pos="0"/>
          <w:tab w:val="left" w:pos="360"/>
          <w:tab w:val="left" w:pos="720"/>
          <w:tab w:val="left" w:pos="1200"/>
          <w:tab w:val="left" w:pos="1320"/>
          <w:tab w:val="left" w:pos="3480"/>
          <w:tab w:val="left" w:pos="3720"/>
          <w:tab w:val="left" w:pos="6360"/>
          <w:tab w:val="left" w:pos="6600"/>
          <w:tab w:val="left" w:pos="6720"/>
          <w:tab w:val="left" w:pos="8760"/>
          <w:tab w:val="left" w:pos="8880"/>
          <w:tab w:val="left" w:pos="9120"/>
          <w:tab w:val="left" w:pos="11160"/>
          <w:tab w:val="left" w:pos="11280"/>
        </w:tabs>
        <w:spacing w:line="192" w:lineRule="auto"/>
        <w:ind w:firstLine="720"/>
      </w:pPr>
      <w:r>
        <w:t>Total</w:t>
      </w:r>
      <w:r>
        <w:tab/>
      </w:r>
      <w:r>
        <w:tab/>
        <w:t>State Agency</w:t>
      </w:r>
      <w:r>
        <w:tab/>
        <w:t>Total Projected</w:t>
      </w:r>
      <w:r>
        <w:tab/>
        <w:t>Total Projected</w:t>
      </w:r>
      <w:r>
        <w:tab/>
      </w:r>
      <w:r>
        <w:tab/>
        <w:t>Per Capita</w:t>
      </w:r>
      <w:r>
        <w:rPr>
          <w:vertAlign w:val="superscript"/>
        </w:rPr>
        <w:t>**</w:t>
      </w:r>
    </w:p>
    <w:p w:rsidR="005E61C7" w:rsidRDefault="005E61C7">
      <w:pPr>
        <w:tabs>
          <w:tab w:val="left" w:pos="0"/>
          <w:tab w:val="left" w:pos="360"/>
          <w:tab w:val="left" w:pos="720"/>
          <w:tab w:val="left" w:pos="1200"/>
          <w:tab w:val="left" w:pos="1320"/>
          <w:tab w:val="left" w:pos="3480"/>
          <w:tab w:val="left" w:pos="3720"/>
          <w:tab w:val="left" w:pos="6360"/>
          <w:tab w:val="left" w:pos="6600"/>
          <w:tab w:val="left" w:pos="6720"/>
          <w:tab w:val="left" w:pos="8760"/>
          <w:tab w:val="left" w:pos="8880"/>
          <w:tab w:val="left" w:pos="9120"/>
          <w:tab w:val="left" w:pos="11160"/>
          <w:tab w:val="left" w:pos="11280"/>
        </w:tabs>
        <w:spacing w:line="192" w:lineRule="auto"/>
      </w:pPr>
      <w:r>
        <w:t>Costs of Services X,Y,Z,</w:t>
      </w:r>
      <w:r>
        <w:tab/>
        <w:t>Administrative</w:t>
      </w:r>
      <w:r>
        <w:tab/>
        <w:t>Cost of FFS</w:t>
      </w:r>
      <w:r>
        <w:tab/>
        <w:t xml:space="preserve">Eligible Months </w:t>
      </w:r>
      <w:r>
        <w:tab/>
        <w:t>Upper Payment</w:t>
      </w:r>
    </w:p>
    <w:p w:rsidR="005E61C7" w:rsidRDefault="005E61C7">
      <w:pPr>
        <w:tabs>
          <w:tab w:val="left" w:pos="0"/>
          <w:tab w:val="left" w:pos="360"/>
          <w:tab w:val="left" w:pos="720"/>
          <w:tab w:val="left" w:pos="1200"/>
          <w:tab w:val="left" w:pos="1320"/>
          <w:tab w:val="left" w:pos="3480"/>
          <w:tab w:val="left" w:pos="3720"/>
          <w:tab w:val="left" w:pos="6360"/>
          <w:tab w:val="left" w:pos="6600"/>
          <w:tab w:val="left" w:pos="6720"/>
          <w:tab w:val="left" w:pos="8760"/>
          <w:tab w:val="left" w:pos="8880"/>
          <w:tab w:val="left" w:pos="9120"/>
          <w:tab w:val="left" w:pos="11160"/>
          <w:tab w:val="left" w:pos="11280"/>
        </w:tabs>
        <w:spacing w:line="192" w:lineRule="auto"/>
        <w:ind w:firstLine="720"/>
      </w:pPr>
      <w:r>
        <w:t>etc.</w:t>
      </w:r>
      <w:r>
        <w:tab/>
      </w:r>
      <w:r>
        <w:tab/>
      </w:r>
      <w:r>
        <w:tab/>
        <w:t>Cost (Apportioned)</w:t>
      </w:r>
      <w:r>
        <w:rPr>
          <w:vertAlign w:val="superscript"/>
        </w:rPr>
        <w:t>*</w:t>
      </w:r>
      <w:r>
        <w:tab/>
      </w:r>
      <w:r>
        <w:tab/>
      </w:r>
      <w:r>
        <w:tab/>
        <w:t>Program</w:t>
      </w:r>
      <w:r>
        <w:tab/>
      </w:r>
      <w:r>
        <w:tab/>
      </w:r>
      <w:r>
        <w:tab/>
      </w:r>
      <w:r>
        <w:tab/>
      </w:r>
      <w:r>
        <w:tab/>
        <w:t>Limits</w:t>
      </w:r>
    </w:p>
    <w:p w:rsidR="005E61C7" w:rsidRDefault="005E61C7">
      <w:pPr>
        <w:tabs>
          <w:tab w:val="left" w:pos="0"/>
          <w:tab w:val="left" w:pos="360"/>
          <w:tab w:val="left" w:pos="720"/>
          <w:tab w:val="left" w:pos="1200"/>
          <w:tab w:val="left" w:pos="1320"/>
          <w:tab w:val="left" w:pos="3480"/>
          <w:tab w:val="left" w:pos="3720"/>
          <w:tab w:val="left" w:pos="6360"/>
          <w:tab w:val="left" w:pos="6600"/>
          <w:tab w:val="left" w:pos="6720"/>
          <w:tab w:val="left" w:pos="8760"/>
          <w:tab w:val="left" w:pos="8880"/>
          <w:tab w:val="left" w:pos="9120"/>
          <w:tab w:val="left" w:pos="11160"/>
          <w:tab w:val="left" w:pos="11280"/>
        </w:tabs>
        <w:spacing w:line="192" w:lineRule="auto"/>
      </w:pPr>
      <w:r>
        <w:rPr>
          <w:u w:val="single"/>
        </w:rPr>
        <w:t xml:space="preserve">       (m)             </w:t>
      </w:r>
      <w:r>
        <w:tab/>
      </w:r>
      <w:r>
        <w:rPr>
          <w:u w:val="single"/>
        </w:rPr>
        <w:t xml:space="preserve">       (n)         </w:t>
      </w:r>
      <w:r>
        <w:tab/>
      </w:r>
      <w:r>
        <w:rPr>
          <w:u w:val="single"/>
        </w:rPr>
        <w:t xml:space="preserve">   (o)=(</w:t>
      </w:r>
      <w:proofErr w:type="spellStart"/>
      <w:r>
        <w:rPr>
          <w:u w:val="single"/>
        </w:rPr>
        <w:t>m+n</w:t>
      </w:r>
      <w:proofErr w:type="spellEnd"/>
      <w:r>
        <w:rPr>
          <w:u w:val="single"/>
        </w:rPr>
        <w:t xml:space="preserve">)   </w:t>
      </w:r>
      <w:r>
        <w:tab/>
      </w:r>
      <w:r>
        <w:rPr>
          <w:u w:val="single"/>
        </w:rPr>
        <w:t xml:space="preserve">     (p)       </w:t>
      </w:r>
      <w:r>
        <w:tab/>
      </w:r>
      <w:r>
        <w:rPr>
          <w:u w:val="single"/>
        </w:rPr>
        <w:t xml:space="preserve"> (q)=(o/(p)  </w:t>
      </w:r>
    </w:p>
    <w:p w:rsidR="005E61C7" w:rsidRDefault="005E61C7">
      <w:pPr>
        <w:tabs>
          <w:tab w:val="left" w:pos="0"/>
          <w:tab w:val="left" w:pos="360"/>
          <w:tab w:val="left" w:pos="720"/>
          <w:tab w:val="left" w:pos="1200"/>
          <w:tab w:val="left" w:pos="1320"/>
          <w:tab w:val="left" w:pos="3480"/>
          <w:tab w:val="left" w:pos="3720"/>
          <w:tab w:val="left" w:pos="6360"/>
          <w:tab w:val="left" w:pos="6600"/>
          <w:tab w:val="left" w:pos="6720"/>
          <w:tab w:val="left" w:pos="8760"/>
          <w:tab w:val="left" w:pos="8880"/>
          <w:tab w:val="left" w:pos="9120"/>
          <w:tab w:val="left" w:pos="11160"/>
          <w:tab w:val="left" w:pos="11280"/>
        </w:tabs>
        <w:spacing w:line="192" w:lineRule="auto"/>
      </w:pPr>
    </w:p>
    <w:p w:rsidR="005E61C7" w:rsidRDefault="005E61C7">
      <w:pPr>
        <w:tabs>
          <w:tab w:val="left" w:pos="0"/>
          <w:tab w:val="left" w:pos="360"/>
          <w:tab w:val="left" w:pos="720"/>
          <w:tab w:val="left" w:pos="1200"/>
          <w:tab w:val="left" w:pos="1320"/>
          <w:tab w:val="left" w:pos="3480"/>
          <w:tab w:val="left" w:pos="3720"/>
          <w:tab w:val="left" w:pos="6360"/>
          <w:tab w:val="left" w:pos="6600"/>
          <w:tab w:val="left" w:pos="6720"/>
          <w:tab w:val="left" w:pos="8760"/>
          <w:tab w:val="left" w:pos="8880"/>
          <w:tab w:val="left" w:pos="9120"/>
          <w:tab w:val="left" w:pos="11160"/>
          <w:tab w:val="left" w:pos="11280"/>
        </w:tabs>
        <w:spacing w:line="192" w:lineRule="auto"/>
      </w:pPr>
    </w:p>
    <w:p w:rsidR="005E61C7" w:rsidRDefault="005E61C7">
      <w:pPr>
        <w:tabs>
          <w:tab w:val="left" w:pos="0"/>
          <w:tab w:val="left" w:pos="360"/>
          <w:tab w:val="left" w:pos="720"/>
          <w:tab w:val="left" w:pos="1200"/>
          <w:tab w:val="left" w:pos="1320"/>
          <w:tab w:val="left" w:pos="3480"/>
          <w:tab w:val="left" w:pos="3720"/>
          <w:tab w:val="left" w:pos="6360"/>
          <w:tab w:val="left" w:pos="6600"/>
          <w:tab w:val="left" w:pos="6720"/>
          <w:tab w:val="left" w:pos="8760"/>
          <w:tab w:val="left" w:pos="8880"/>
          <w:tab w:val="left" w:pos="9120"/>
          <w:tab w:val="left" w:pos="11160"/>
          <w:tab w:val="left" w:pos="11280"/>
        </w:tabs>
        <w:spacing w:line="192" w:lineRule="auto"/>
        <w:ind w:firstLine="3480"/>
      </w:pPr>
      <w:r>
        <w:t>w/o demographic</w:t>
      </w:r>
      <w:r>
        <w:tab/>
      </w:r>
      <w:r>
        <w:tab/>
      </w:r>
      <w:r>
        <w:tab/>
      </w:r>
      <w:r>
        <w:tab/>
        <w:t>(Column C adjusted</w:t>
      </w:r>
    </w:p>
    <w:p w:rsidR="005E61C7" w:rsidRDefault="005E61C7">
      <w:pPr>
        <w:tabs>
          <w:tab w:val="left" w:pos="0"/>
          <w:tab w:val="left" w:pos="360"/>
          <w:tab w:val="left" w:pos="720"/>
          <w:tab w:val="left" w:pos="1200"/>
          <w:tab w:val="left" w:pos="1320"/>
          <w:tab w:val="left" w:pos="3480"/>
          <w:tab w:val="left" w:pos="3720"/>
          <w:tab w:val="left" w:pos="6360"/>
          <w:tab w:val="left" w:pos="6600"/>
          <w:tab w:val="left" w:pos="6720"/>
          <w:tab w:val="left" w:pos="8760"/>
          <w:tab w:val="left" w:pos="8880"/>
          <w:tab w:val="left" w:pos="9120"/>
          <w:tab w:val="left" w:pos="11160"/>
          <w:tab w:val="left" w:pos="11280"/>
        </w:tabs>
        <w:spacing w:line="192" w:lineRule="auto"/>
        <w:ind w:firstLine="3480"/>
      </w:pPr>
      <w:r>
        <w:t>breakdown</w:t>
      </w:r>
      <w:r>
        <w:tab/>
      </w:r>
      <w:r>
        <w:tab/>
      </w:r>
      <w:r>
        <w:tab/>
      </w:r>
      <w:r>
        <w:tab/>
        <w:t>to current demo-</w:t>
      </w:r>
    </w:p>
    <w:p w:rsidR="005E61C7" w:rsidRDefault="005E61C7">
      <w:pPr>
        <w:tabs>
          <w:tab w:val="left" w:pos="0"/>
          <w:tab w:val="left" w:pos="360"/>
          <w:tab w:val="left" w:pos="720"/>
          <w:tab w:val="left" w:pos="1200"/>
          <w:tab w:val="left" w:pos="1320"/>
          <w:tab w:val="left" w:pos="3480"/>
          <w:tab w:val="left" w:pos="3720"/>
          <w:tab w:val="left" w:pos="6360"/>
          <w:tab w:val="left" w:pos="6600"/>
          <w:tab w:val="left" w:pos="6720"/>
          <w:tab w:val="left" w:pos="8760"/>
          <w:tab w:val="left" w:pos="8880"/>
          <w:tab w:val="left" w:pos="9120"/>
          <w:tab w:val="left" w:pos="11160"/>
          <w:tab w:val="left" w:pos="11280"/>
        </w:tabs>
        <w:spacing w:line="192" w:lineRule="auto"/>
        <w:ind w:left="6720" w:hanging="3240"/>
      </w:pPr>
      <w:r>
        <w:t xml:space="preserve">  </w:t>
      </w:r>
      <w:r>
        <w:tab/>
      </w:r>
      <w:r>
        <w:tab/>
      </w:r>
      <w:r>
        <w:tab/>
      </w:r>
      <w:r>
        <w:tab/>
      </w:r>
      <w:r>
        <w:tab/>
        <w:t>graphic eligibility</w:t>
      </w:r>
    </w:p>
    <w:p w:rsidR="005E61C7" w:rsidRDefault="005E61C7">
      <w:pPr>
        <w:tabs>
          <w:tab w:val="left" w:pos="0"/>
          <w:tab w:val="left" w:pos="360"/>
          <w:tab w:val="left" w:pos="720"/>
          <w:tab w:val="left" w:pos="1200"/>
          <w:tab w:val="left" w:pos="1320"/>
          <w:tab w:val="left" w:pos="3480"/>
          <w:tab w:val="left" w:pos="3720"/>
          <w:tab w:val="left" w:pos="6360"/>
          <w:tab w:val="left" w:pos="6600"/>
          <w:tab w:val="left" w:pos="6720"/>
          <w:tab w:val="left" w:pos="8760"/>
          <w:tab w:val="left" w:pos="8880"/>
          <w:tab w:val="left" w:pos="9120"/>
          <w:tab w:val="left" w:pos="11160"/>
          <w:tab w:val="left" w:pos="11280"/>
        </w:tabs>
        <w:spacing w:line="192" w:lineRule="auto"/>
        <w:ind w:firstLine="8760"/>
      </w:pPr>
      <w:r>
        <w:t>distribution in</w:t>
      </w:r>
    </w:p>
    <w:p w:rsidR="005E61C7" w:rsidRDefault="005E61C7">
      <w:pPr>
        <w:tabs>
          <w:tab w:val="left" w:pos="0"/>
          <w:tab w:val="left" w:pos="360"/>
          <w:tab w:val="left" w:pos="720"/>
          <w:tab w:val="left" w:pos="1200"/>
          <w:tab w:val="left" w:pos="1320"/>
          <w:tab w:val="left" w:pos="3480"/>
          <w:tab w:val="left" w:pos="3720"/>
          <w:tab w:val="left" w:pos="6360"/>
          <w:tab w:val="left" w:pos="6600"/>
          <w:tab w:val="left" w:pos="6720"/>
          <w:tab w:val="left" w:pos="8760"/>
          <w:tab w:val="left" w:pos="8880"/>
          <w:tab w:val="left" w:pos="9120"/>
          <w:tab w:val="left" w:pos="11160"/>
          <w:tab w:val="left" w:pos="11280"/>
        </w:tabs>
        <w:spacing w:line="192" w:lineRule="auto"/>
        <w:ind w:firstLine="8760"/>
      </w:pPr>
      <w:r>
        <w:t>Medicaid)</w:t>
      </w:r>
    </w:p>
    <w:p w:rsidR="005E61C7" w:rsidRDefault="005E61C7">
      <w:pPr>
        <w:tabs>
          <w:tab w:val="left" w:pos="0"/>
          <w:tab w:val="left" w:pos="360"/>
          <w:tab w:val="left" w:pos="720"/>
          <w:tab w:val="left" w:pos="1200"/>
          <w:tab w:val="left" w:pos="1320"/>
          <w:tab w:val="left" w:pos="3480"/>
          <w:tab w:val="left" w:pos="3720"/>
          <w:tab w:val="left" w:pos="6360"/>
          <w:tab w:val="left" w:pos="6600"/>
          <w:tab w:val="left" w:pos="6720"/>
          <w:tab w:val="left" w:pos="8760"/>
          <w:tab w:val="left" w:pos="8880"/>
          <w:tab w:val="left" w:pos="9120"/>
          <w:tab w:val="left" w:pos="11160"/>
          <w:tab w:val="left" w:pos="11280"/>
        </w:tabs>
        <w:spacing w:line="192" w:lineRule="auto"/>
      </w:pPr>
    </w:p>
    <w:p w:rsidR="005E61C7" w:rsidRDefault="005E61C7">
      <w:pPr>
        <w:tabs>
          <w:tab w:val="left" w:pos="0"/>
          <w:tab w:val="left" w:pos="360"/>
          <w:tab w:val="left" w:pos="720"/>
          <w:tab w:val="left" w:pos="1200"/>
          <w:tab w:val="left" w:pos="1320"/>
          <w:tab w:val="left" w:pos="3480"/>
          <w:tab w:val="left" w:pos="3720"/>
          <w:tab w:val="left" w:pos="6360"/>
          <w:tab w:val="left" w:pos="6600"/>
          <w:tab w:val="left" w:pos="6720"/>
          <w:tab w:val="left" w:pos="8760"/>
          <w:tab w:val="left" w:pos="8880"/>
          <w:tab w:val="left" w:pos="9120"/>
          <w:tab w:val="left" w:pos="11160"/>
          <w:tab w:val="left" w:pos="11280"/>
        </w:tabs>
        <w:spacing w:line="192" w:lineRule="auto"/>
      </w:pPr>
      <w:r>
        <w:rPr>
          <w:b/>
        </w:rPr>
        <w:t>AFDC</w:t>
      </w:r>
      <w:r>
        <w:t xml:space="preserve"> </w:t>
      </w:r>
      <w:r>
        <w:rPr>
          <w:b/>
        </w:rPr>
        <w:t>X</w:t>
      </w:r>
      <w:r>
        <w:t xml:space="preserve"> = $20,037,600</w:t>
      </w:r>
    </w:p>
    <w:p w:rsidR="005E61C7" w:rsidRDefault="005E61C7">
      <w:pPr>
        <w:tabs>
          <w:tab w:val="left" w:pos="0"/>
          <w:tab w:val="left" w:pos="360"/>
          <w:tab w:val="left" w:pos="720"/>
          <w:tab w:val="left" w:pos="1200"/>
          <w:tab w:val="left" w:pos="1320"/>
          <w:tab w:val="left" w:pos="3480"/>
          <w:tab w:val="left" w:pos="3720"/>
          <w:tab w:val="left" w:pos="6360"/>
          <w:tab w:val="left" w:pos="6600"/>
          <w:tab w:val="left" w:pos="6720"/>
          <w:tab w:val="left" w:pos="8760"/>
          <w:tab w:val="left" w:pos="8880"/>
          <w:tab w:val="left" w:pos="9120"/>
          <w:tab w:val="left" w:pos="11160"/>
          <w:tab w:val="left" w:pos="11280"/>
        </w:tabs>
        <w:spacing w:line="192" w:lineRule="auto"/>
        <w:ind w:firstLine="720"/>
      </w:pPr>
      <w:r>
        <w:rPr>
          <w:b/>
        </w:rPr>
        <w:t>Y</w:t>
      </w:r>
      <w:r>
        <w:t xml:space="preserve"> = $10,814,000</w:t>
      </w:r>
    </w:p>
    <w:p w:rsidR="005E61C7" w:rsidRDefault="005E61C7">
      <w:pPr>
        <w:tabs>
          <w:tab w:val="left" w:pos="0"/>
          <w:tab w:val="left" w:pos="360"/>
          <w:tab w:val="left" w:pos="720"/>
          <w:tab w:val="left" w:pos="1200"/>
          <w:tab w:val="left" w:pos="1320"/>
          <w:tab w:val="left" w:pos="3480"/>
          <w:tab w:val="left" w:pos="3720"/>
          <w:tab w:val="left" w:pos="6360"/>
          <w:tab w:val="left" w:pos="6600"/>
          <w:tab w:val="left" w:pos="6720"/>
          <w:tab w:val="left" w:pos="8760"/>
          <w:tab w:val="left" w:pos="8880"/>
          <w:tab w:val="left" w:pos="9120"/>
          <w:tab w:val="left" w:pos="11160"/>
          <w:tab w:val="left" w:pos="11280"/>
        </w:tabs>
        <w:spacing w:line="192" w:lineRule="auto"/>
        <w:ind w:firstLine="720"/>
      </w:pPr>
      <w:r>
        <w:rPr>
          <w:b/>
        </w:rPr>
        <w:t>Z</w:t>
      </w:r>
      <w:r>
        <w:t xml:space="preserve"> = </w:t>
      </w:r>
      <w:r>
        <w:rPr>
          <w:u w:val="single"/>
        </w:rPr>
        <w:t>$ 6,106,800</w:t>
      </w:r>
    </w:p>
    <w:p w:rsidR="005E61C7" w:rsidRDefault="005E61C7">
      <w:pPr>
        <w:tabs>
          <w:tab w:val="left" w:pos="0"/>
          <w:tab w:val="left" w:pos="360"/>
          <w:tab w:val="left" w:pos="720"/>
          <w:tab w:val="left" w:pos="1200"/>
          <w:tab w:val="left" w:pos="1320"/>
          <w:tab w:val="left" w:pos="3480"/>
          <w:tab w:val="left" w:pos="3720"/>
          <w:tab w:val="left" w:pos="6360"/>
          <w:tab w:val="left" w:pos="6600"/>
          <w:tab w:val="left" w:pos="6720"/>
          <w:tab w:val="left" w:pos="8760"/>
          <w:tab w:val="left" w:pos="8880"/>
          <w:tab w:val="left" w:pos="9120"/>
          <w:tab w:val="left" w:pos="11160"/>
          <w:tab w:val="left" w:pos="11280"/>
        </w:tabs>
        <w:spacing w:line="192" w:lineRule="auto"/>
      </w:pPr>
    </w:p>
    <w:p w:rsidR="005E61C7" w:rsidRDefault="005E61C7">
      <w:pPr>
        <w:tabs>
          <w:tab w:val="left" w:pos="0"/>
          <w:tab w:val="left" w:pos="360"/>
          <w:tab w:val="left" w:pos="720"/>
          <w:tab w:val="left" w:pos="1200"/>
          <w:tab w:val="left" w:pos="1320"/>
          <w:tab w:val="left" w:pos="3480"/>
          <w:tab w:val="left" w:pos="3720"/>
          <w:tab w:val="left" w:pos="6360"/>
          <w:tab w:val="left" w:pos="6600"/>
          <w:tab w:val="left" w:pos="6720"/>
          <w:tab w:val="left" w:pos="8760"/>
          <w:tab w:val="left" w:pos="8880"/>
          <w:tab w:val="left" w:pos="9120"/>
          <w:tab w:val="left" w:pos="11160"/>
          <w:tab w:val="left" w:pos="11280"/>
        </w:tabs>
        <w:spacing w:line="192" w:lineRule="auto"/>
        <w:ind w:firstLine="1200"/>
      </w:pPr>
      <w:r>
        <w:t>$36,958,400</w:t>
      </w:r>
      <w:r>
        <w:tab/>
        <w:t>$143,000</w:t>
      </w:r>
      <w:r>
        <w:tab/>
        <w:t>37,101,400</w:t>
      </w:r>
      <w:r>
        <w:tab/>
        <w:t>540,000</w:t>
      </w:r>
      <w:r>
        <w:tab/>
        <w:t>$68.71</w:t>
      </w:r>
    </w:p>
    <w:p w:rsidR="005E61C7" w:rsidRDefault="005E61C7">
      <w:pPr>
        <w:tabs>
          <w:tab w:val="left" w:pos="0"/>
          <w:tab w:val="left" w:pos="360"/>
          <w:tab w:val="left" w:pos="720"/>
          <w:tab w:val="left" w:pos="1200"/>
          <w:tab w:val="left" w:pos="1320"/>
          <w:tab w:val="left" w:pos="3480"/>
          <w:tab w:val="left" w:pos="3720"/>
          <w:tab w:val="left" w:pos="6360"/>
          <w:tab w:val="left" w:pos="6600"/>
          <w:tab w:val="left" w:pos="6720"/>
          <w:tab w:val="left" w:pos="8760"/>
          <w:tab w:val="left" w:pos="8880"/>
          <w:tab w:val="left" w:pos="9120"/>
          <w:tab w:val="left" w:pos="11160"/>
          <w:tab w:val="left" w:pos="11280"/>
        </w:tabs>
        <w:spacing w:line="192" w:lineRule="auto"/>
        <w:ind w:firstLine="3480"/>
      </w:pPr>
      <w:r>
        <w:t>($.265 per capita</w:t>
      </w:r>
    </w:p>
    <w:p w:rsidR="005E61C7" w:rsidRDefault="005E61C7">
      <w:pPr>
        <w:tabs>
          <w:tab w:val="left" w:pos="0"/>
          <w:tab w:val="left" w:pos="360"/>
          <w:tab w:val="left" w:pos="720"/>
          <w:tab w:val="left" w:pos="1200"/>
          <w:tab w:val="left" w:pos="1320"/>
          <w:tab w:val="left" w:pos="3480"/>
          <w:tab w:val="left" w:pos="3720"/>
          <w:tab w:val="left" w:pos="6360"/>
          <w:tab w:val="left" w:pos="6600"/>
          <w:tab w:val="left" w:pos="6720"/>
          <w:tab w:val="left" w:pos="8760"/>
          <w:tab w:val="left" w:pos="8880"/>
          <w:tab w:val="left" w:pos="9120"/>
          <w:tab w:val="left" w:pos="11160"/>
          <w:tab w:val="left" w:pos="11280"/>
        </w:tabs>
        <w:spacing w:line="192" w:lineRule="auto"/>
        <w:ind w:firstLine="3480"/>
      </w:pPr>
      <w:r>
        <w:t>administrative cost)</w:t>
      </w:r>
    </w:p>
    <w:p w:rsidR="005E61C7" w:rsidRDefault="005E61C7">
      <w:pPr>
        <w:tabs>
          <w:tab w:val="left" w:pos="0"/>
          <w:tab w:val="left" w:pos="360"/>
          <w:tab w:val="left" w:pos="720"/>
          <w:tab w:val="left" w:pos="1200"/>
          <w:tab w:val="left" w:pos="1320"/>
          <w:tab w:val="left" w:pos="3480"/>
          <w:tab w:val="left" w:pos="3720"/>
          <w:tab w:val="left" w:pos="6360"/>
          <w:tab w:val="left" w:pos="6600"/>
          <w:tab w:val="left" w:pos="6720"/>
          <w:tab w:val="left" w:pos="8760"/>
          <w:tab w:val="left" w:pos="8880"/>
          <w:tab w:val="left" w:pos="9120"/>
          <w:tab w:val="left" w:pos="11160"/>
          <w:tab w:val="left" w:pos="11280"/>
        </w:tabs>
        <w:spacing w:line="192" w:lineRule="auto"/>
      </w:pPr>
    </w:p>
    <w:p w:rsidR="005E61C7" w:rsidRDefault="005E61C7">
      <w:pPr>
        <w:tabs>
          <w:tab w:val="left" w:pos="0"/>
          <w:tab w:val="left" w:pos="360"/>
          <w:tab w:val="left" w:pos="720"/>
          <w:tab w:val="left" w:pos="1200"/>
          <w:tab w:val="left" w:pos="1320"/>
          <w:tab w:val="left" w:pos="3480"/>
          <w:tab w:val="left" w:pos="3720"/>
          <w:tab w:val="left" w:pos="6360"/>
          <w:tab w:val="left" w:pos="6600"/>
          <w:tab w:val="left" w:pos="6720"/>
          <w:tab w:val="left" w:pos="8760"/>
          <w:tab w:val="left" w:pos="8880"/>
          <w:tab w:val="left" w:pos="9120"/>
          <w:tab w:val="left" w:pos="11160"/>
          <w:tab w:val="left" w:pos="11280"/>
        </w:tabs>
        <w:spacing w:line="192" w:lineRule="auto"/>
      </w:pPr>
    </w:p>
    <w:p w:rsidR="005E61C7" w:rsidRDefault="005E61C7">
      <w:pPr>
        <w:tabs>
          <w:tab w:val="left" w:pos="0"/>
          <w:tab w:val="left" w:pos="360"/>
          <w:tab w:val="left" w:pos="720"/>
          <w:tab w:val="left" w:pos="1200"/>
          <w:tab w:val="left" w:pos="1320"/>
          <w:tab w:val="left" w:pos="3480"/>
          <w:tab w:val="left" w:pos="3720"/>
          <w:tab w:val="left" w:pos="6360"/>
          <w:tab w:val="left" w:pos="6600"/>
          <w:tab w:val="left" w:pos="6720"/>
          <w:tab w:val="left" w:pos="8760"/>
          <w:tab w:val="left" w:pos="8880"/>
          <w:tab w:val="left" w:pos="9120"/>
          <w:tab w:val="left" w:pos="11160"/>
          <w:tab w:val="left" w:pos="11280"/>
        </w:tabs>
        <w:spacing w:line="192" w:lineRule="auto"/>
      </w:pPr>
      <w:r>
        <w:rPr>
          <w:u w:val="single"/>
        </w:rPr>
        <w:t xml:space="preserve">                                                                                                                                                                                                               </w:t>
      </w:r>
    </w:p>
    <w:p w:rsidR="005E61C7" w:rsidRDefault="005E61C7">
      <w:pPr>
        <w:tabs>
          <w:tab w:val="left" w:pos="0"/>
          <w:tab w:val="left" w:pos="360"/>
          <w:tab w:val="left" w:pos="720"/>
          <w:tab w:val="left" w:pos="1200"/>
          <w:tab w:val="left" w:pos="1320"/>
          <w:tab w:val="left" w:pos="3480"/>
          <w:tab w:val="left" w:pos="3720"/>
          <w:tab w:val="left" w:pos="6360"/>
          <w:tab w:val="left" w:pos="6600"/>
          <w:tab w:val="left" w:pos="6720"/>
          <w:tab w:val="left" w:pos="8760"/>
          <w:tab w:val="left" w:pos="8880"/>
          <w:tab w:val="left" w:pos="9120"/>
          <w:tab w:val="left" w:pos="11160"/>
          <w:tab w:val="left" w:pos="11280"/>
        </w:tabs>
        <w:spacing w:line="192" w:lineRule="auto"/>
      </w:pPr>
      <w:r>
        <w:t xml:space="preserve"> </w:t>
      </w:r>
    </w:p>
    <w:p w:rsidR="005E61C7" w:rsidRDefault="005E61C7">
      <w:pPr>
        <w:tabs>
          <w:tab w:val="left" w:pos="0"/>
          <w:tab w:val="left" w:pos="360"/>
          <w:tab w:val="left" w:pos="720"/>
          <w:tab w:val="left" w:pos="1200"/>
          <w:tab w:val="left" w:pos="1320"/>
          <w:tab w:val="left" w:pos="3480"/>
          <w:tab w:val="left" w:pos="3720"/>
          <w:tab w:val="left" w:pos="6360"/>
          <w:tab w:val="left" w:pos="6600"/>
          <w:tab w:val="left" w:pos="6720"/>
          <w:tab w:val="left" w:pos="8760"/>
          <w:tab w:val="left" w:pos="8880"/>
          <w:tab w:val="left" w:pos="9120"/>
          <w:tab w:val="left" w:pos="11160"/>
          <w:tab w:val="left" w:pos="11280"/>
        </w:tabs>
        <w:spacing w:line="192" w:lineRule="auto"/>
      </w:pPr>
    </w:p>
    <w:p w:rsidR="005E61C7" w:rsidRDefault="005E61C7">
      <w:pPr>
        <w:tabs>
          <w:tab w:val="left" w:pos="0"/>
          <w:tab w:val="left" w:pos="504"/>
          <w:tab w:val="left" w:pos="1200"/>
          <w:tab w:val="left" w:pos="1320"/>
          <w:tab w:val="left" w:pos="3480"/>
          <w:tab w:val="left" w:pos="3720"/>
          <w:tab w:val="left" w:pos="6360"/>
          <w:tab w:val="left" w:pos="6600"/>
          <w:tab w:val="left" w:pos="6720"/>
          <w:tab w:val="left" w:pos="8760"/>
          <w:tab w:val="left" w:pos="8880"/>
          <w:tab w:val="left" w:pos="9120"/>
          <w:tab w:val="left" w:pos="11160"/>
          <w:tab w:val="left" w:pos="11280"/>
        </w:tabs>
        <w:spacing w:line="192" w:lineRule="auto"/>
        <w:ind w:left="504" w:hanging="504"/>
      </w:pPr>
      <w:r>
        <w:t xml:space="preserve">  </w:t>
      </w:r>
      <w:r>
        <w:rPr>
          <w:vertAlign w:val="superscript"/>
        </w:rPr>
        <w:t>*</w:t>
      </w:r>
      <w:r>
        <w:tab/>
        <w:t>Administrative Costs - is the average cost of providing administrative service in the State on a fee-for-service basis to the target population.  The State should apportion the administrative cost in proportion to the number of each category of eligible recipient and based on the relevant administrative services provided in the State (claims processing, utilization controls, etc.)</w:t>
      </w:r>
    </w:p>
    <w:p w:rsidR="005E61C7" w:rsidRDefault="005E61C7">
      <w:pPr>
        <w:tabs>
          <w:tab w:val="left" w:pos="0"/>
          <w:tab w:val="left" w:pos="504"/>
          <w:tab w:val="left" w:pos="1200"/>
          <w:tab w:val="left" w:pos="1320"/>
          <w:tab w:val="left" w:pos="3480"/>
          <w:tab w:val="left" w:pos="3720"/>
          <w:tab w:val="left" w:pos="6360"/>
          <w:tab w:val="left" w:pos="6600"/>
          <w:tab w:val="left" w:pos="6720"/>
          <w:tab w:val="left" w:pos="8760"/>
          <w:tab w:val="left" w:pos="8880"/>
          <w:tab w:val="left" w:pos="9120"/>
          <w:tab w:val="left" w:pos="11160"/>
          <w:tab w:val="left" w:pos="11280"/>
        </w:tabs>
        <w:spacing w:line="192" w:lineRule="auto"/>
      </w:pPr>
    </w:p>
    <w:p w:rsidR="005E61C7" w:rsidRDefault="005E61C7">
      <w:pPr>
        <w:tabs>
          <w:tab w:val="left" w:pos="0"/>
          <w:tab w:val="left" w:pos="504"/>
          <w:tab w:val="left" w:pos="1200"/>
          <w:tab w:val="left" w:pos="1320"/>
          <w:tab w:val="left" w:pos="3480"/>
          <w:tab w:val="left" w:pos="3720"/>
          <w:tab w:val="left" w:pos="6360"/>
          <w:tab w:val="left" w:pos="6600"/>
          <w:tab w:val="left" w:pos="6720"/>
          <w:tab w:val="left" w:pos="8760"/>
          <w:tab w:val="left" w:pos="8880"/>
          <w:tab w:val="left" w:pos="9120"/>
          <w:tab w:val="left" w:pos="11160"/>
          <w:tab w:val="left" w:pos="11280"/>
        </w:tabs>
        <w:spacing w:line="192" w:lineRule="auto"/>
        <w:ind w:left="504" w:hanging="504"/>
      </w:pPr>
      <w:r>
        <w:t xml:space="preserve"> </w:t>
      </w:r>
      <w:r>
        <w:rPr>
          <w:vertAlign w:val="superscript"/>
        </w:rPr>
        <w:t>**</w:t>
      </w:r>
      <w:r>
        <w:tab/>
        <w:t>Upper limit rate.  All payments to the contractor are subject to this upper payment limit.  Depending on project design, this includes capitation payments, bonus payments, risk sharing or stop loss payments (i.e., any payments to the contractor).</w:t>
      </w:r>
    </w:p>
    <w:p w:rsidR="005E61C7" w:rsidRDefault="005E61C7">
      <w:pPr>
        <w:tabs>
          <w:tab w:val="left" w:pos="0"/>
          <w:tab w:val="left" w:pos="504"/>
          <w:tab w:val="left" w:pos="1200"/>
          <w:tab w:val="left" w:pos="1320"/>
          <w:tab w:val="left" w:pos="3480"/>
          <w:tab w:val="left" w:pos="3720"/>
          <w:tab w:val="left" w:pos="6360"/>
          <w:tab w:val="left" w:pos="6600"/>
          <w:tab w:val="left" w:pos="6720"/>
          <w:tab w:val="left" w:pos="8760"/>
          <w:tab w:val="left" w:pos="8880"/>
          <w:tab w:val="left" w:pos="9120"/>
          <w:tab w:val="left" w:pos="11160"/>
          <w:tab w:val="left" w:pos="11280"/>
        </w:tabs>
        <w:spacing w:line="192" w:lineRule="auto"/>
      </w:pPr>
    </w:p>
    <w:p w:rsidR="005E61C7" w:rsidRDefault="005E61C7">
      <w:pPr>
        <w:tabs>
          <w:tab w:val="left" w:pos="0"/>
          <w:tab w:val="left" w:pos="504"/>
          <w:tab w:val="left" w:pos="1200"/>
          <w:tab w:val="left" w:pos="1320"/>
          <w:tab w:val="left" w:pos="3480"/>
          <w:tab w:val="left" w:pos="3720"/>
          <w:tab w:val="left" w:pos="6360"/>
          <w:tab w:val="left" w:pos="6600"/>
          <w:tab w:val="left" w:pos="6720"/>
          <w:tab w:val="left" w:pos="8760"/>
          <w:tab w:val="left" w:pos="8880"/>
          <w:tab w:val="left" w:pos="9120"/>
          <w:tab w:val="left" w:pos="11160"/>
          <w:tab w:val="left" w:pos="11280"/>
        </w:tabs>
        <w:spacing w:line="192" w:lineRule="auto"/>
      </w:pPr>
    </w:p>
    <w:p w:rsidR="005E61C7" w:rsidRDefault="005E61C7">
      <w:pPr>
        <w:tabs>
          <w:tab w:val="left" w:pos="0"/>
          <w:tab w:val="left" w:pos="504"/>
          <w:tab w:val="left" w:pos="1200"/>
          <w:tab w:val="left" w:pos="1320"/>
          <w:tab w:val="left" w:pos="3480"/>
          <w:tab w:val="left" w:pos="3720"/>
          <w:tab w:val="left" w:pos="6360"/>
          <w:tab w:val="left" w:pos="6600"/>
          <w:tab w:val="left" w:pos="6720"/>
          <w:tab w:val="left" w:pos="8760"/>
          <w:tab w:val="left" w:pos="8880"/>
          <w:tab w:val="left" w:pos="9120"/>
          <w:tab w:val="left" w:pos="11160"/>
          <w:tab w:val="left" w:pos="11280"/>
        </w:tabs>
        <w:spacing w:line="192" w:lineRule="auto"/>
      </w:pPr>
    </w:p>
    <w:p w:rsidR="005E61C7" w:rsidRDefault="005E61C7">
      <w:pPr>
        <w:tabs>
          <w:tab w:val="left" w:pos="0"/>
          <w:tab w:val="left" w:pos="504"/>
          <w:tab w:val="left" w:pos="1200"/>
          <w:tab w:val="left" w:pos="1320"/>
          <w:tab w:val="left" w:pos="3480"/>
          <w:tab w:val="left" w:pos="3720"/>
          <w:tab w:val="left" w:pos="6360"/>
          <w:tab w:val="left" w:pos="6600"/>
          <w:tab w:val="left" w:pos="6720"/>
          <w:tab w:val="left" w:pos="8760"/>
          <w:tab w:val="left" w:pos="8880"/>
          <w:tab w:val="left" w:pos="9120"/>
          <w:tab w:val="left" w:pos="11160"/>
          <w:tab w:val="left" w:pos="11280"/>
        </w:tabs>
        <w:spacing w:line="192" w:lineRule="auto"/>
      </w:pPr>
    </w:p>
    <w:p w:rsidR="005E61C7" w:rsidRDefault="005E61C7">
      <w:pPr>
        <w:tabs>
          <w:tab w:val="left" w:pos="0"/>
          <w:tab w:val="left" w:pos="504"/>
          <w:tab w:val="left" w:pos="1200"/>
          <w:tab w:val="left" w:pos="1320"/>
          <w:tab w:val="left" w:pos="3480"/>
          <w:tab w:val="left" w:pos="3720"/>
          <w:tab w:val="left" w:pos="6360"/>
          <w:tab w:val="left" w:pos="6600"/>
          <w:tab w:val="left" w:pos="6720"/>
          <w:tab w:val="left" w:pos="8760"/>
          <w:tab w:val="left" w:pos="8880"/>
          <w:tab w:val="left" w:pos="9120"/>
          <w:tab w:val="left" w:pos="11160"/>
          <w:tab w:val="left" w:pos="11280"/>
        </w:tabs>
        <w:spacing w:line="192" w:lineRule="auto"/>
      </w:pPr>
    </w:p>
    <w:p w:rsidR="005E61C7" w:rsidRDefault="005E61C7">
      <w:pPr>
        <w:tabs>
          <w:tab w:val="left" w:pos="0"/>
          <w:tab w:val="left" w:pos="504"/>
          <w:tab w:val="left" w:pos="1200"/>
          <w:tab w:val="left" w:pos="1320"/>
          <w:tab w:val="left" w:pos="3480"/>
          <w:tab w:val="left" w:pos="3720"/>
          <w:tab w:val="left" w:pos="6360"/>
          <w:tab w:val="left" w:pos="6600"/>
          <w:tab w:val="left" w:pos="6720"/>
          <w:tab w:val="left" w:pos="8760"/>
          <w:tab w:val="left" w:pos="8880"/>
          <w:tab w:val="left" w:pos="9120"/>
          <w:tab w:val="left" w:pos="11160"/>
          <w:tab w:val="left" w:pos="11280"/>
        </w:tabs>
        <w:spacing w:line="192" w:lineRule="auto"/>
      </w:pPr>
    </w:p>
    <w:p w:rsidR="005E61C7" w:rsidRDefault="005E61C7">
      <w:pPr>
        <w:tabs>
          <w:tab w:val="right" w:pos="12816"/>
        </w:tabs>
        <w:spacing w:line="192" w:lineRule="auto"/>
      </w:pPr>
      <w:r>
        <w:t>Rev. 64</w:t>
      </w:r>
      <w:r>
        <w:tab/>
        <w:t>2-82.29</w:t>
      </w:r>
    </w:p>
    <w:p w:rsidR="005E61C7" w:rsidRDefault="005E61C7">
      <w:pPr>
        <w:tabs>
          <w:tab w:val="right" w:pos="12816"/>
        </w:tabs>
        <w:spacing w:line="192" w:lineRule="auto"/>
        <w:sectPr w:rsidR="00000000">
          <w:pgSz w:w="15840" w:h="12240" w:orient="landscape"/>
          <w:pgMar w:top="1080" w:right="1584" w:bottom="1080" w:left="1440" w:header="720" w:footer="720" w:gutter="0"/>
          <w:paperSrc w:first="512" w:other="512"/>
          <w:cols w:space="720"/>
          <w:noEndnote/>
        </w:sectPr>
      </w:pPr>
    </w:p>
    <w:p w:rsidR="005E61C7" w:rsidRDefault="005E61C7">
      <w:pPr>
        <w:tabs>
          <w:tab w:val="center" w:pos="6408"/>
          <w:tab w:val="right" w:pos="12816"/>
        </w:tabs>
        <w:spacing w:line="192" w:lineRule="auto"/>
        <w:rPr>
          <w:u w:val="single"/>
        </w:rPr>
      </w:pPr>
      <w:r>
        <w:rPr>
          <w:u w:val="single"/>
        </w:rPr>
        <w:t>Exhibit 2(Cont.)</w:t>
      </w:r>
      <w:r>
        <w:rPr>
          <w:u w:val="single"/>
        </w:rPr>
        <w:tab/>
        <w:t>STATE ORGANIZATION AND GENERAL ADMINISTRATION</w:t>
      </w:r>
      <w:r>
        <w:rPr>
          <w:u w:val="single"/>
        </w:rPr>
        <w:tab/>
        <w:t>09-89</w:t>
      </w:r>
    </w:p>
    <w:p w:rsidR="005E61C7" w:rsidRDefault="005E61C7">
      <w:pPr>
        <w:tabs>
          <w:tab w:val="left" w:pos="0"/>
          <w:tab w:val="left" w:pos="504"/>
          <w:tab w:val="left" w:pos="1200"/>
          <w:tab w:val="left" w:pos="1320"/>
          <w:tab w:val="left" w:pos="3480"/>
          <w:tab w:val="left" w:pos="3720"/>
          <w:tab w:val="left" w:pos="6360"/>
          <w:tab w:val="left" w:pos="6600"/>
          <w:tab w:val="left" w:pos="6720"/>
          <w:tab w:val="left" w:pos="8760"/>
          <w:tab w:val="left" w:pos="8880"/>
          <w:tab w:val="left" w:pos="9120"/>
          <w:tab w:val="left" w:pos="11160"/>
          <w:tab w:val="left" w:pos="11280"/>
        </w:tabs>
        <w:spacing w:line="192" w:lineRule="auto"/>
      </w:pPr>
    </w:p>
    <w:p w:rsidR="005E61C7" w:rsidRDefault="005E61C7">
      <w:pPr>
        <w:tabs>
          <w:tab w:val="left" w:pos="0"/>
          <w:tab w:val="left" w:pos="1080"/>
          <w:tab w:val="left" w:pos="8160"/>
        </w:tabs>
        <w:spacing w:line="192" w:lineRule="auto"/>
        <w:ind w:left="1080" w:hanging="1080"/>
      </w:pPr>
      <w:r>
        <w:rPr>
          <w:b/>
        </w:rPr>
        <w:t>STEP 5:</w:t>
      </w:r>
      <w:r>
        <w:tab/>
      </w:r>
      <w:r>
        <w:rPr>
          <w:b/>
        </w:rPr>
        <w:t>Make system-wide adjustments between FFS and Capitation (differences between the liabilities, financing, and</w:t>
      </w:r>
      <w:r>
        <w:t xml:space="preserve"> </w:t>
      </w:r>
      <w:r>
        <w:rPr>
          <w:b/>
        </w:rPr>
        <w:t>administration of the capitation system versus the fee-for-service financing system) to derive the final</w:t>
      </w:r>
      <w:r>
        <w:t xml:space="preserve"> </w:t>
      </w:r>
      <w:r>
        <w:rPr>
          <w:b/>
        </w:rPr>
        <w:t>capitation rate</w:t>
      </w:r>
      <w:r>
        <w:t>.</w:t>
      </w:r>
    </w:p>
    <w:p w:rsidR="005E61C7" w:rsidRDefault="005E61C7">
      <w:pPr>
        <w:tabs>
          <w:tab w:val="left" w:pos="0"/>
          <w:tab w:val="left" w:pos="360"/>
          <w:tab w:val="left" w:pos="600"/>
          <w:tab w:val="left" w:pos="840"/>
          <w:tab w:val="left" w:pos="1080"/>
          <w:tab w:val="left" w:pos="1320"/>
          <w:tab w:val="left" w:pos="3360"/>
          <w:tab w:val="left" w:pos="3480"/>
          <w:tab w:val="left" w:pos="5280"/>
          <w:tab w:val="left" w:pos="5400"/>
          <w:tab w:val="left" w:pos="5520"/>
          <w:tab w:val="left" w:pos="7560"/>
          <w:tab w:val="left" w:pos="7800"/>
          <w:tab w:val="left" w:pos="9720"/>
          <w:tab w:val="left" w:pos="10320"/>
        </w:tabs>
        <w:spacing w:line="192" w:lineRule="auto"/>
      </w:pPr>
    </w:p>
    <w:p w:rsidR="005E61C7" w:rsidRDefault="005E61C7">
      <w:pPr>
        <w:tabs>
          <w:tab w:val="left" w:pos="0"/>
          <w:tab w:val="left" w:pos="360"/>
          <w:tab w:val="left" w:pos="600"/>
          <w:tab w:val="left" w:pos="840"/>
          <w:tab w:val="left" w:pos="1080"/>
          <w:tab w:val="left" w:pos="1320"/>
          <w:tab w:val="left" w:pos="3360"/>
          <w:tab w:val="left" w:pos="3480"/>
          <w:tab w:val="left" w:pos="5280"/>
          <w:tab w:val="left" w:pos="5400"/>
          <w:tab w:val="left" w:pos="5520"/>
          <w:tab w:val="left" w:pos="7560"/>
          <w:tab w:val="left" w:pos="7800"/>
          <w:tab w:val="left" w:pos="9720"/>
          <w:tab w:val="left" w:pos="10320"/>
        </w:tabs>
        <w:spacing w:line="192" w:lineRule="auto"/>
      </w:pPr>
    </w:p>
    <w:p w:rsidR="005E61C7" w:rsidRDefault="005E61C7">
      <w:pPr>
        <w:tabs>
          <w:tab w:val="left" w:pos="0"/>
          <w:tab w:val="left" w:pos="360"/>
          <w:tab w:val="left" w:pos="600"/>
          <w:tab w:val="left" w:pos="840"/>
          <w:tab w:val="left" w:pos="1080"/>
          <w:tab w:val="left" w:pos="1320"/>
          <w:tab w:val="left" w:pos="3360"/>
          <w:tab w:val="left" w:pos="3480"/>
          <w:tab w:val="left" w:pos="5280"/>
          <w:tab w:val="left" w:pos="5400"/>
          <w:tab w:val="left" w:pos="5520"/>
          <w:tab w:val="left" w:pos="7560"/>
          <w:tab w:val="left" w:pos="7800"/>
          <w:tab w:val="left" w:pos="9720"/>
          <w:tab w:val="left" w:pos="10320"/>
        </w:tabs>
        <w:spacing w:line="192" w:lineRule="auto"/>
        <w:ind w:firstLine="600"/>
      </w:pPr>
      <w:r>
        <w:t>Capitation Year</w:t>
      </w:r>
      <w:r>
        <w:tab/>
        <w:t>Reinsurance</w:t>
      </w:r>
      <w:r>
        <w:tab/>
        <w:t>Adjustment for</w:t>
      </w:r>
      <w:r>
        <w:tab/>
      </w:r>
      <w:r>
        <w:tab/>
        <w:t>Other</w:t>
      </w:r>
      <w:r>
        <w:tab/>
        <w:t>Final Capitation</w:t>
      </w:r>
    </w:p>
    <w:p w:rsidR="005E61C7" w:rsidRDefault="005E61C7">
      <w:pPr>
        <w:tabs>
          <w:tab w:val="left" w:pos="0"/>
          <w:tab w:val="left" w:pos="360"/>
          <w:tab w:val="left" w:pos="600"/>
          <w:tab w:val="left" w:pos="840"/>
          <w:tab w:val="left" w:pos="1080"/>
          <w:tab w:val="left" w:pos="1320"/>
          <w:tab w:val="left" w:pos="3360"/>
          <w:tab w:val="left" w:pos="3480"/>
          <w:tab w:val="left" w:pos="5280"/>
          <w:tab w:val="left" w:pos="5400"/>
          <w:tab w:val="left" w:pos="5520"/>
          <w:tab w:val="left" w:pos="7560"/>
          <w:tab w:val="left" w:pos="7800"/>
          <w:tab w:val="left" w:pos="9720"/>
          <w:tab w:val="left" w:pos="10320"/>
        </w:tabs>
        <w:spacing w:line="192" w:lineRule="auto"/>
        <w:ind w:firstLine="1080"/>
      </w:pPr>
      <w:r>
        <w:t>Total</w:t>
      </w:r>
      <w:r>
        <w:tab/>
      </w:r>
      <w:r>
        <w:tab/>
        <w:t>Adjustment</w:t>
      </w:r>
      <w:r>
        <w:tab/>
      </w:r>
      <w:r>
        <w:tab/>
        <w:t>Retroactive</w:t>
      </w:r>
      <w:r>
        <w:tab/>
        <w:t>Adjustment</w:t>
      </w:r>
      <w:r>
        <w:rPr>
          <w:vertAlign w:val="superscript"/>
        </w:rPr>
        <w:t>***</w:t>
      </w:r>
      <w:r>
        <w:tab/>
      </w:r>
      <w:r>
        <w:tab/>
        <w:t>Rate</w:t>
      </w:r>
    </w:p>
    <w:p w:rsidR="005E61C7" w:rsidRDefault="005E61C7">
      <w:pPr>
        <w:tabs>
          <w:tab w:val="left" w:pos="0"/>
          <w:tab w:val="left" w:pos="360"/>
          <w:tab w:val="left" w:pos="600"/>
          <w:tab w:val="left" w:pos="840"/>
          <w:tab w:val="left" w:pos="1080"/>
          <w:tab w:val="left" w:pos="1320"/>
          <w:tab w:val="left" w:pos="3360"/>
          <w:tab w:val="left" w:pos="3480"/>
          <w:tab w:val="left" w:pos="5280"/>
          <w:tab w:val="left" w:pos="5400"/>
          <w:tab w:val="left" w:pos="5520"/>
          <w:tab w:val="left" w:pos="7560"/>
          <w:tab w:val="left" w:pos="7800"/>
          <w:tab w:val="left" w:pos="9720"/>
          <w:tab w:val="left" w:pos="10320"/>
        </w:tabs>
        <w:spacing w:line="192" w:lineRule="auto"/>
        <w:ind w:firstLine="360"/>
      </w:pPr>
      <w:r>
        <w:t>Cost of FFS Program</w:t>
      </w:r>
      <w:r>
        <w:tab/>
      </w:r>
      <w:r>
        <w:tab/>
        <w:t>(optional)</w:t>
      </w:r>
      <w:r>
        <w:rPr>
          <w:vertAlign w:val="superscript"/>
        </w:rPr>
        <w:t>*</w:t>
      </w:r>
      <w:r>
        <w:tab/>
      </w:r>
      <w:r>
        <w:tab/>
      </w:r>
      <w:r>
        <w:tab/>
        <w:t>Eligibility</w:t>
      </w:r>
      <w:r>
        <w:tab/>
      </w:r>
      <w:r>
        <w:tab/>
      </w:r>
    </w:p>
    <w:p w:rsidR="005E61C7" w:rsidRDefault="005E61C7">
      <w:pPr>
        <w:tabs>
          <w:tab w:val="left" w:pos="0"/>
          <w:tab w:val="left" w:pos="360"/>
          <w:tab w:val="left" w:pos="600"/>
          <w:tab w:val="left" w:pos="840"/>
          <w:tab w:val="left" w:pos="1080"/>
          <w:tab w:val="left" w:pos="1320"/>
          <w:tab w:val="left" w:pos="3360"/>
          <w:tab w:val="left" w:pos="3480"/>
          <w:tab w:val="left" w:pos="5280"/>
          <w:tab w:val="left" w:pos="5400"/>
          <w:tab w:val="left" w:pos="5520"/>
          <w:tab w:val="left" w:pos="7560"/>
          <w:tab w:val="left" w:pos="7800"/>
          <w:tab w:val="left" w:pos="9720"/>
          <w:tab w:val="left" w:pos="10320"/>
        </w:tabs>
        <w:spacing w:line="192" w:lineRule="auto"/>
        <w:ind w:firstLine="600"/>
      </w:pPr>
      <w:r>
        <w:t>(unadjusted)</w:t>
      </w:r>
      <w:r>
        <w:tab/>
      </w:r>
      <w:r>
        <w:tab/>
      </w:r>
      <w:r>
        <w:tab/>
      </w:r>
      <w:r>
        <w:tab/>
        <w:t>(optional)</w:t>
      </w:r>
      <w:r>
        <w:rPr>
          <w:vertAlign w:val="superscript"/>
        </w:rPr>
        <w:t>**</w:t>
      </w:r>
      <w:r>
        <w:tab/>
      </w:r>
      <w:r>
        <w:tab/>
      </w:r>
    </w:p>
    <w:p w:rsidR="005E61C7" w:rsidRDefault="005E61C7">
      <w:pPr>
        <w:tabs>
          <w:tab w:val="left" w:pos="0"/>
          <w:tab w:val="left" w:pos="360"/>
          <w:tab w:val="left" w:pos="600"/>
          <w:tab w:val="left" w:pos="840"/>
          <w:tab w:val="left" w:pos="1080"/>
          <w:tab w:val="left" w:pos="1320"/>
          <w:tab w:val="left" w:pos="3360"/>
          <w:tab w:val="left" w:pos="3480"/>
          <w:tab w:val="left" w:pos="5280"/>
          <w:tab w:val="left" w:pos="5400"/>
          <w:tab w:val="left" w:pos="5520"/>
          <w:tab w:val="left" w:pos="7560"/>
          <w:tab w:val="left" w:pos="7800"/>
          <w:tab w:val="left" w:pos="9720"/>
          <w:tab w:val="left" w:pos="10320"/>
        </w:tabs>
        <w:spacing w:line="192" w:lineRule="auto"/>
      </w:pPr>
      <w:r>
        <w:rPr>
          <w:u w:val="single"/>
        </w:rPr>
        <w:t xml:space="preserve">                  (r)                 </w:t>
      </w:r>
      <w:r>
        <w:tab/>
      </w:r>
      <w:r>
        <w:rPr>
          <w:u w:val="single"/>
        </w:rPr>
        <w:t xml:space="preserve">    (s)      </w:t>
      </w:r>
      <w:r>
        <w:tab/>
      </w:r>
      <w:r>
        <w:rPr>
          <w:u w:val="single"/>
        </w:rPr>
        <w:t xml:space="preserve">     (t)        </w:t>
      </w:r>
      <w:r>
        <w:tab/>
      </w:r>
      <w:r>
        <w:rPr>
          <w:u w:val="single"/>
        </w:rPr>
        <w:t xml:space="preserve">      (u)      </w:t>
      </w:r>
      <w:r>
        <w:tab/>
      </w:r>
      <w:r>
        <w:rPr>
          <w:u w:val="single"/>
        </w:rPr>
        <w:t xml:space="preserve">   (v)=u (r-</w:t>
      </w:r>
      <w:proofErr w:type="spellStart"/>
      <w:r>
        <w:rPr>
          <w:u w:val="single"/>
        </w:rPr>
        <w:t>s+t</w:t>
      </w:r>
      <w:proofErr w:type="spellEnd"/>
      <w:r>
        <w:rPr>
          <w:u w:val="single"/>
        </w:rPr>
        <w:t xml:space="preserve">)      </w:t>
      </w:r>
    </w:p>
    <w:p w:rsidR="005E61C7" w:rsidRDefault="005E61C7">
      <w:pPr>
        <w:tabs>
          <w:tab w:val="left" w:pos="0"/>
          <w:tab w:val="left" w:pos="360"/>
          <w:tab w:val="left" w:pos="600"/>
          <w:tab w:val="left" w:pos="840"/>
          <w:tab w:val="left" w:pos="1080"/>
          <w:tab w:val="left" w:pos="1320"/>
          <w:tab w:val="left" w:pos="3360"/>
          <w:tab w:val="left" w:pos="3480"/>
          <w:tab w:val="left" w:pos="5280"/>
          <w:tab w:val="left" w:pos="5400"/>
          <w:tab w:val="left" w:pos="5520"/>
          <w:tab w:val="left" w:pos="7560"/>
          <w:tab w:val="left" w:pos="7800"/>
          <w:tab w:val="left" w:pos="9720"/>
          <w:tab w:val="left" w:pos="10320"/>
        </w:tabs>
        <w:spacing w:line="192" w:lineRule="auto"/>
      </w:pPr>
    </w:p>
    <w:p w:rsidR="005E61C7" w:rsidRDefault="005E61C7">
      <w:pPr>
        <w:tabs>
          <w:tab w:val="left" w:pos="0"/>
          <w:tab w:val="left" w:pos="360"/>
          <w:tab w:val="left" w:pos="600"/>
          <w:tab w:val="left" w:pos="840"/>
          <w:tab w:val="left" w:pos="1080"/>
          <w:tab w:val="left" w:pos="1320"/>
          <w:tab w:val="left" w:pos="3360"/>
          <w:tab w:val="left" w:pos="3480"/>
          <w:tab w:val="left" w:pos="5280"/>
          <w:tab w:val="left" w:pos="5400"/>
          <w:tab w:val="left" w:pos="5520"/>
          <w:tab w:val="left" w:pos="7560"/>
          <w:tab w:val="left" w:pos="7800"/>
          <w:tab w:val="left" w:pos="9720"/>
          <w:tab w:val="left" w:pos="10320"/>
        </w:tabs>
        <w:spacing w:line="192" w:lineRule="auto"/>
      </w:pPr>
    </w:p>
    <w:p w:rsidR="005E61C7" w:rsidRDefault="005E61C7">
      <w:pPr>
        <w:tabs>
          <w:tab w:val="left" w:pos="0"/>
          <w:tab w:val="left" w:pos="360"/>
          <w:tab w:val="left" w:pos="600"/>
          <w:tab w:val="left" w:pos="840"/>
          <w:tab w:val="left" w:pos="1080"/>
          <w:tab w:val="left" w:pos="1320"/>
          <w:tab w:val="left" w:pos="3360"/>
          <w:tab w:val="left" w:pos="3480"/>
          <w:tab w:val="left" w:pos="5280"/>
          <w:tab w:val="left" w:pos="5400"/>
          <w:tab w:val="left" w:pos="5520"/>
          <w:tab w:val="left" w:pos="7560"/>
          <w:tab w:val="left" w:pos="7800"/>
          <w:tab w:val="left" w:pos="9720"/>
          <w:tab w:val="left" w:pos="10320"/>
        </w:tabs>
        <w:spacing w:line="192" w:lineRule="auto"/>
      </w:pPr>
      <w:r>
        <w:t>AFDC</w:t>
      </w:r>
      <w:r>
        <w:tab/>
        <w:t xml:space="preserve">Column </w:t>
      </w:r>
      <w:r>
        <w:rPr>
          <w:u w:val="single"/>
        </w:rPr>
        <w:t>r</w:t>
      </w:r>
      <w:r>
        <w:t xml:space="preserve"> Total</w:t>
      </w:r>
      <w:r>
        <w:tab/>
      </w:r>
      <w:r>
        <w:tab/>
      </w:r>
      <w:r>
        <w:tab/>
      </w:r>
      <w:r>
        <w:tab/>
      </w:r>
      <w:r>
        <w:tab/>
      </w:r>
      <w:r>
        <w:tab/>
      </w:r>
      <w:r>
        <w:tab/>
      </w:r>
      <w:r>
        <w:tab/>
      </w:r>
    </w:p>
    <w:p w:rsidR="005E61C7" w:rsidRDefault="005E61C7">
      <w:pPr>
        <w:tabs>
          <w:tab w:val="left" w:pos="0"/>
          <w:tab w:val="left" w:pos="360"/>
          <w:tab w:val="left" w:pos="600"/>
          <w:tab w:val="left" w:pos="840"/>
          <w:tab w:val="left" w:pos="1080"/>
          <w:tab w:val="left" w:pos="1320"/>
          <w:tab w:val="left" w:pos="3360"/>
          <w:tab w:val="left" w:pos="3480"/>
          <w:tab w:val="left" w:pos="5280"/>
          <w:tab w:val="left" w:pos="5400"/>
          <w:tab w:val="left" w:pos="5520"/>
          <w:tab w:val="left" w:pos="7560"/>
          <w:tab w:val="left" w:pos="7800"/>
          <w:tab w:val="left" w:pos="9720"/>
          <w:tab w:val="left" w:pos="10320"/>
        </w:tabs>
        <w:spacing w:line="192" w:lineRule="auto"/>
      </w:pPr>
    </w:p>
    <w:p w:rsidR="005E61C7" w:rsidRDefault="005E61C7">
      <w:pPr>
        <w:tabs>
          <w:tab w:val="left" w:pos="0"/>
          <w:tab w:val="left" w:pos="360"/>
          <w:tab w:val="left" w:pos="600"/>
          <w:tab w:val="left" w:pos="840"/>
          <w:tab w:val="left" w:pos="1080"/>
          <w:tab w:val="left" w:pos="1320"/>
          <w:tab w:val="left" w:pos="3360"/>
          <w:tab w:val="left" w:pos="3480"/>
          <w:tab w:val="left" w:pos="5280"/>
          <w:tab w:val="left" w:pos="5400"/>
          <w:tab w:val="left" w:pos="5520"/>
          <w:tab w:val="left" w:pos="7560"/>
          <w:tab w:val="left" w:pos="7800"/>
          <w:tab w:val="left" w:pos="9720"/>
          <w:tab w:val="left" w:pos="10320"/>
        </w:tabs>
        <w:spacing w:line="192" w:lineRule="auto"/>
        <w:ind w:firstLine="1080"/>
      </w:pPr>
      <w:r>
        <w:t>$68.71</w:t>
      </w:r>
      <w:r>
        <w:tab/>
      </w:r>
      <w:r>
        <w:tab/>
        <w:t>-$0.98</w:t>
      </w:r>
      <w:r>
        <w:tab/>
      </w:r>
      <w:r>
        <w:tab/>
        <w:t>-$1.82</w:t>
      </w:r>
      <w:r>
        <w:tab/>
      </w:r>
      <w:r>
        <w:tab/>
        <w:t>.95%</w:t>
      </w:r>
      <w:r>
        <w:tab/>
      </w:r>
      <w:r>
        <w:tab/>
        <w:t>$62.62</w:t>
      </w:r>
    </w:p>
    <w:p w:rsidR="005E61C7" w:rsidRDefault="005E61C7">
      <w:pPr>
        <w:tabs>
          <w:tab w:val="left" w:pos="0"/>
          <w:tab w:val="left" w:pos="360"/>
          <w:tab w:val="left" w:pos="600"/>
          <w:tab w:val="left" w:pos="840"/>
          <w:tab w:val="left" w:pos="1080"/>
          <w:tab w:val="left" w:pos="1320"/>
          <w:tab w:val="left" w:pos="3360"/>
          <w:tab w:val="left" w:pos="3480"/>
          <w:tab w:val="left" w:pos="5280"/>
          <w:tab w:val="left" w:pos="5400"/>
          <w:tab w:val="left" w:pos="5520"/>
          <w:tab w:val="left" w:pos="7560"/>
          <w:tab w:val="left" w:pos="7800"/>
          <w:tab w:val="left" w:pos="9720"/>
          <w:tab w:val="left" w:pos="10320"/>
        </w:tabs>
        <w:spacing w:line="192" w:lineRule="auto"/>
      </w:pPr>
    </w:p>
    <w:p w:rsidR="005E61C7" w:rsidRDefault="005E61C7">
      <w:pPr>
        <w:tabs>
          <w:tab w:val="left" w:pos="0"/>
          <w:tab w:val="left" w:pos="360"/>
          <w:tab w:val="left" w:pos="600"/>
          <w:tab w:val="left" w:pos="840"/>
          <w:tab w:val="left" w:pos="1080"/>
          <w:tab w:val="left" w:pos="1320"/>
          <w:tab w:val="left" w:pos="3360"/>
          <w:tab w:val="left" w:pos="3480"/>
          <w:tab w:val="left" w:pos="5280"/>
          <w:tab w:val="left" w:pos="5400"/>
          <w:tab w:val="left" w:pos="5520"/>
          <w:tab w:val="left" w:pos="7560"/>
          <w:tab w:val="left" w:pos="7800"/>
          <w:tab w:val="left" w:pos="9720"/>
          <w:tab w:val="left" w:pos="10320"/>
        </w:tabs>
        <w:spacing w:line="192" w:lineRule="auto"/>
      </w:pPr>
    </w:p>
    <w:p w:rsidR="005E61C7" w:rsidRDefault="005E61C7">
      <w:pPr>
        <w:tabs>
          <w:tab w:val="left" w:pos="0"/>
          <w:tab w:val="left" w:pos="360"/>
          <w:tab w:val="left" w:pos="600"/>
          <w:tab w:val="left" w:pos="840"/>
          <w:tab w:val="left" w:pos="1080"/>
          <w:tab w:val="left" w:pos="1320"/>
          <w:tab w:val="left" w:pos="3360"/>
          <w:tab w:val="left" w:pos="3480"/>
          <w:tab w:val="left" w:pos="5280"/>
          <w:tab w:val="left" w:pos="5400"/>
          <w:tab w:val="left" w:pos="5520"/>
          <w:tab w:val="left" w:pos="7560"/>
          <w:tab w:val="left" w:pos="7800"/>
          <w:tab w:val="left" w:pos="9720"/>
          <w:tab w:val="left" w:pos="10320"/>
        </w:tabs>
        <w:spacing w:line="192" w:lineRule="auto"/>
      </w:pPr>
    </w:p>
    <w:p w:rsidR="005E61C7" w:rsidRDefault="005E61C7">
      <w:pPr>
        <w:tabs>
          <w:tab w:val="left" w:pos="0"/>
          <w:tab w:val="left" w:pos="360"/>
          <w:tab w:val="left" w:pos="600"/>
          <w:tab w:val="left" w:pos="840"/>
          <w:tab w:val="left" w:pos="1080"/>
          <w:tab w:val="left" w:pos="1320"/>
          <w:tab w:val="left" w:pos="3360"/>
          <w:tab w:val="left" w:pos="3480"/>
          <w:tab w:val="left" w:pos="5280"/>
          <w:tab w:val="left" w:pos="5400"/>
          <w:tab w:val="left" w:pos="5520"/>
          <w:tab w:val="left" w:pos="7560"/>
          <w:tab w:val="left" w:pos="7800"/>
          <w:tab w:val="left" w:pos="9720"/>
          <w:tab w:val="left" w:pos="10320"/>
        </w:tabs>
        <w:spacing w:line="192" w:lineRule="auto"/>
      </w:pPr>
    </w:p>
    <w:p w:rsidR="005E61C7" w:rsidRDefault="005E61C7">
      <w:pPr>
        <w:tabs>
          <w:tab w:val="left" w:pos="0"/>
          <w:tab w:val="left" w:pos="360"/>
          <w:tab w:val="left" w:pos="600"/>
          <w:tab w:val="left" w:pos="840"/>
          <w:tab w:val="left" w:pos="1080"/>
          <w:tab w:val="left" w:pos="1320"/>
          <w:tab w:val="left" w:pos="3360"/>
          <w:tab w:val="left" w:pos="3480"/>
          <w:tab w:val="left" w:pos="5280"/>
          <w:tab w:val="left" w:pos="5400"/>
          <w:tab w:val="left" w:pos="5520"/>
          <w:tab w:val="left" w:pos="7560"/>
          <w:tab w:val="left" w:pos="7800"/>
          <w:tab w:val="left" w:pos="9720"/>
          <w:tab w:val="left" w:pos="10320"/>
        </w:tabs>
        <w:spacing w:line="192" w:lineRule="auto"/>
      </w:pPr>
      <w:r>
        <w:t xml:space="preserve"> __________________________________________________________________________________________________________</w:t>
      </w:r>
    </w:p>
    <w:p w:rsidR="005E61C7" w:rsidRDefault="005E61C7">
      <w:pPr>
        <w:tabs>
          <w:tab w:val="left" w:pos="0"/>
          <w:tab w:val="left" w:pos="360"/>
          <w:tab w:val="left" w:pos="600"/>
          <w:tab w:val="left" w:pos="840"/>
          <w:tab w:val="left" w:pos="1080"/>
          <w:tab w:val="left" w:pos="1320"/>
          <w:tab w:val="left" w:pos="3360"/>
          <w:tab w:val="left" w:pos="3480"/>
          <w:tab w:val="left" w:pos="5280"/>
          <w:tab w:val="left" w:pos="5400"/>
          <w:tab w:val="left" w:pos="5520"/>
          <w:tab w:val="left" w:pos="7560"/>
          <w:tab w:val="left" w:pos="7800"/>
          <w:tab w:val="left" w:pos="9720"/>
          <w:tab w:val="left" w:pos="10320"/>
        </w:tabs>
        <w:spacing w:line="192" w:lineRule="auto"/>
      </w:pPr>
    </w:p>
    <w:p w:rsidR="005E61C7" w:rsidRDefault="005E61C7">
      <w:pPr>
        <w:tabs>
          <w:tab w:val="left" w:pos="0"/>
          <w:tab w:val="left" w:pos="504"/>
          <w:tab w:val="left" w:pos="1080"/>
          <w:tab w:val="left" w:pos="1320"/>
          <w:tab w:val="left" w:pos="3360"/>
          <w:tab w:val="left" w:pos="3480"/>
          <w:tab w:val="left" w:pos="5280"/>
          <w:tab w:val="left" w:pos="5400"/>
          <w:tab w:val="left" w:pos="5520"/>
          <w:tab w:val="left" w:pos="7560"/>
          <w:tab w:val="left" w:pos="7800"/>
          <w:tab w:val="left" w:pos="9720"/>
          <w:tab w:val="left" w:pos="10320"/>
        </w:tabs>
        <w:spacing w:line="192" w:lineRule="auto"/>
        <w:ind w:left="504" w:hanging="504"/>
      </w:pPr>
      <w:r>
        <w:t xml:space="preserve">  </w:t>
      </w:r>
      <w:r>
        <w:rPr>
          <w:vertAlign w:val="superscript"/>
        </w:rPr>
        <w:t>*</w:t>
      </w:r>
      <w:r>
        <w:tab/>
        <w:t>Reinsurance Adjustment - applies if the State elects to provide stop-loss or reinsurance coverage under the capitation contract.  The State must document the probability of incurring costs in excess of the stop-loss level and the frequency of such occurrence based on FFS experience.  The rate of expenses per capita should be deducted from the capitation year projected costs.</w:t>
      </w:r>
    </w:p>
    <w:p w:rsidR="005E61C7" w:rsidRDefault="005E61C7">
      <w:pPr>
        <w:tabs>
          <w:tab w:val="left" w:pos="0"/>
          <w:tab w:val="left" w:pos="504"/>
          <w:tab w:val="left" w:pos="1080"/>
          <w:tab w:val="left" w:pos="1320"/>
          <w:tab w:val="left" w:pos="3360"/>
          <w:tab w:val="left" w:pos="3480"/>
          <w:tab w:val="left" w:pos="5280"/>
          <w:tab w:val="left" w:pos="5400"/>
          <w:tab w:val="left" w:pos="5520"/>
          <w:tab w:val="left" w:pos="7560"/>
          <w:tab w:val="left" w:pos="7800"/>
          <w:tab w:val="left" w:pos="9720"/>
          <w:tab w:val="left" w:pos="10320"/>
        </w:tabs>
        <w:spacing w:line="192" w:lineRule="auto"/>
      </w:pPr>
    </w:p>
    <w:p w:rsidR="005E61C7" w:rsidRDefault="005E61C7">
      <w:pPr>
        <w:tabs>
          <w:tab w:val="left" w:pos="0"/>
          <w:tab w:val="left" w:pos="504"/>
          <w:tab w:val="left" w:pos="1080"/>
          <w:tab w:val="left" w:pos="1320"/>
          <w:tab w:val="left" w:pos="3360"/>
          <w:tab w:val="left" w:pos="3480"/>
          <w:tab w:val="left" w:pos="5280"/>
          <w:tab w:val="left" w:pos="5400"/>
          <w:tab w:val="left" w:pos="5520"/>
          <w:tab w:val="left" w:pos="7560"/>
          <w:tab w:val="left" w:pos="7800"/>
          <w:tab w:val="left" w:pos="9720"/>
          <w:tab w:val="left" w:pos="10320"/>
        </w:tabs>
        <w:spacing w:line="192" w:lineRule="auto"/>
        <w:ind w:left="504" w:hanging="504"/>
      </w:pPr>
      <w:r>
        <w:t xml:space="preserve"> </w:t>
      </w:r>
      <w:r>
        <w:rPr>
          <w:vertAlign w:val="superscript"/>
        </w:rPr>
        <w:t>**</w:t>
      </w:r>
      <w:r>
        <w:tab/>
        <w:t>Retroactive Eligibility Adjustment - reflects differences in eligibility policies between FFS and capitation.  HMOs that service Medicaid recipients with retroactive eligibility are not liable for expenses prior to enrollment.</w:t>
      </w:r>
    </w:p>
    <w:p w:rsidR="005E61C7" w:rsidRDefault="005E61C7">
      <w:pPr>
        <w:tabs>
          <w:tab w:val="left" w:pos="0"/>
          <w:tab w:val="left" w:pos="504"/>
          <w:tab w:val="left" w:pos="1080"/>
          <w:tab w:val="left" w:pos="1320"/>
          <w:tab w:val="left" w:pos="3360"/>
          <w:tab w:val="left" w:pos="3480"/>
          <w:tab w:val="left" w:pos="5280"/>
          <w:tab w:val="left" w:pos="5400"/>
          <w:tab w:val="left" w:pos="5520"/>
          <w:tab w:val="left" w:pos="7560"/>
          <w:tab w:val="left" w:pos="7800"/>
          <w:tab w:val="left" w:pos="9720"/>
          <w:tab w:val="left" w:pos="10320"/>
        </w:tabs>
        <w:spacing w:line="192" w:lineRule="auto"/>
      </w:pPr>
    </w:p>
    <w:p w:rsidR="005E61C7" w:rsidRDefault="005E61C7">
      <w:pPr>
        <w:tabs>
          <w:tab w:val="left" w:pos="0"/>
          <w:tab w:val="left" w:pos="504"/>
          <w:tab w:val="left" w:pos="1080"/>
          <w:tab w:val="left" w:pos="1320"/>
          <w:tab w:val="left" w:pos="3360"/>
          <w:tab w:val="left" w:pos="3480"/>
          <w:tab w:val="left" w:pos="5280"/>
          <w:tab w:val="left" w:pos="5400"/>
          <w:tab w:val="left" w:pos="5520"/>
          <w:tab w:val="left" w:pos="7560"/>
          <w:tab w:val="left" w:pos="7800"/>
          <w:tab w:val="left" w:pos="9720"/>
          <w:tab w:val="left" w:pos="10320"/>
        </w:tabs>
        <w:spacing w:line="192" w:lineRule="auto"/>
      </w:pPr>
      <w:r>
        <w:rPr>
          <w:vertAlign w:val="superscript"/>
        </w:rPr>
        <w:t>***</w:t>
      </w:r>
      <w:r>
        <w:tab/>
        <w:t>In this example the capitation rate is set at 95 percent of FFS.</w:t>
      </w:r>
    </w:p>
    <w:p w:rsidR="005E61C7" w:rsidRDefault="005E61C7">
      <w:pPr>
        <w:tabs>
          <w:tab w:val="left" w:pos="0"/>
          <w:tab w:val="left" w:pos="504"/>
          <w:tab w:val="left" w:pos="1080"/>
          <w:tab w:val="left" w:pos="1320"/>
          <w:tab w:val="left" w:pos="3360"/>
          <w:tab w:val="left" w:pos="3480"/>
          <w:tab w:val="left" w:pos="5280"/>
          <w:tab w:val="left" w:pos="5400"/>
          <w:tab w:val="left" w:pos="5520"/>
          <w:tab w:val="left" w:pos="7560"/>
          <w:tab w:val="left" w:pos="7800"/>
          <w:tab w:val="left" w:pos="9720"/>
          <w:tab w:val="left" w:pos="10320"/>
        </w:tabs>
        <w:spacing w:line="192" w:lineRule="auto"/>
      </w:pPr>
    </w:p>
    <w:p w:rsidR="005E61C7" w:rsidRDefault="005E61C7">
      <w:pPr>
        <w:tabs>
          <w:tab w:val="left" w:pos="0"/>
          <w:tab w:val="left" w:pos="504"/>
          <w:tab w:val="left" w:pos="1080"/>
          <w:tab w:val="left" w:pos="1320"/>
          <w:tab w:val="left" w:pos="3360"/>
          <w:tab w:val="left" w:pos="3480"/>
          <w:tab w:val="left" w:pos="5280"/>
          <w:tab w:val="left" w:pos="5400"/>
          <w:tab w:val="left" w:pos="5520"/>
          <w:tab w:val="left" w:pos="7560"/>
          <w:tab w:val="left" w:pos="7800"/>
          <w:tab w:val="left" w:pos="9720"/>
          <w:tab w:val="left" w:pos="10320"/>
        </w:tabs>
        <w:spacing w:line="192" w:lineRule="auto"/>
      </w:pPr>
      <w:r>
        <w:rPr>
          <w:vertAlign w:val="superscript"/>
        </w:rPr>
        <w:t>***</w:t>
      </w:r>
      <w:r>
        <w:tab/>
        <w:t>Use this adjustment as appropriate.</w:t>
      </w:r>
    </w:p>
    <w:p w:rsidR="005E61C7" w:rsidRDefault="005E61C7">
      <w:pPr>
        <w:tabs>
          <w:tab w:val="left" w:pos="0"/>
          <w:tab w:val="left" w:pos="504"/>
          <w:tab w:val="left" w:pos="1080"/>
          <w:tab w:val="left" w:pos="1320"/>
          <w:tab w:val="left" w:pos="3360"/>
          <w:tab w:val="left" w:pos="3480"/>
          <w:tab w:val="left" w:pos="5280"/>
          <w:tab w:val="left" w:pos="5400"/>
          <w:tab w:val="left" w:pos="5520"/>
          <w:tab w:val="left" w:pos="7560"/>
          <w:tab w:val="left" w:pos="7800"/>
          <w:tab w:val="left" w:pos="9720"/>
          <w:tab w:val="left" w:pos="10320"/>
        </w:tabs>
        <w:spacing w:line="192" w:lineRule="auto"/>
      </w:pPr>
    </w:p>
    <w:p w:rsidR="005E61C7" w:rsidRDefault="005E61C7">
      <w:pPr>
        <w:tabs>
          <w:tab w:val="left" w:pos="0"/>
          <w:tab w:val="left" w:pos="504"/>
          <w:tab w:val="left" w:pos="1080"/>
          <w:tab w:val="left" w:pos="1320"/>
          <w:tab w:val="left" w:pos="3360"/>
          <w:tab w:val="left" w:pos="3480"/>
          <w:tab w:val="left" w:pos="5280"/>
          <w:tab w:val="left" w:pos="5400"/>
          <w:tab w:val="left" w:pos="5520"/>
          <w:tab w:val="left" w:pos="7560"/>
          <w:tab w:val="left" w:pos="7800"/>
          <w:tab w:val="left" w:pos="9720"/>
          <w:tab w:val="left" w:pos="10320"/>
        </w:tabs>
        <w:spacing w:line="192" w:lineRule="auto"/>
      </w:pPr>
    </w:p>
    <w:p w:rsidR="005E61C7" w:rsidRDefault="005E61C7">
      <w:pPr>
        <w:tabs>
          <w:tab w:val="left" w:pos="0"/>
          <w:tab w:val="left" w:pos="504"/>
          <w:tab w:val="left" w:pos="1080"/>
          <w:tab w:val="left" w:pos="1320"/>
          <w:tab w:val="left" w:pos="3360"/>
          <w:tab w:val="left" w:pos="3480"/>
          <w:tab w:val="left" w:pos="5280"/>
          <w:tab w:val="left" w:pos="5400"/>
          <w:tab w:val="left" w:pos="5520"/>
          <w:tab w:val="left" w:pos="7560"/>
          <w:tab w:val="left" w:pos="7800"/>
          <w:tab w:val="left" w:pos="9720"/>
          <w:tab w:val="left" w:pos="10320"/>
        </w:tabs>
        <w:spacing w:line="192" w:lineRule="auto"/>
      </w:pPr>
    </w:p>
    <w:p w:rsidR="005E61C7" w:rsidRDefault="005E61C7">
      <w:pPr>
        <w:tabs>
          <w:tab w:val="left" w:pos="0"/>
          <w:tab w:val="left" w:pos="504"/>
          <w:tab w:val="left" w:pos="1080"/>
          <w:tab w:val="left" w:pos="1320"/>
          <w:tab w:val="left" w:pos="3360"/>
          <w:tab w:val="left" w:pos="3480"/>
          <w:tab w:val="left" w:pos="5280"/>
          <w:tab w:val="left" w:pos="5400"/>
          <w:tab w:val="left" w:pos="5520"/>
          <w:tab w:val="left" w:pos="7560"/>
          <w:tab w:val="left" w:pos="7800"/>
          <w:tab w:val="left" w:pos="9720"/>
          <w:tab w:val="left" w:pos="10320"/>
        </w:tabs>
        <w:spacing w:line="192" w:lineRule="auto"/>
      </w:pPr>
    </w:p>
    <w:p w:rsidR="005E61C7" w:rsidRDefault="005E61C7">
      <w:pPr>
        <w:tabs>
          <w:tab w:val="left" w:pos="0"/>
          <w:tab w:val="left" w:pos="504"/>
          <w:tab w:val="left" w:pos="1080"/>
          <w:tab w:val="left" w:pos="1320"/>
          <w:tab w:val="left" w:pos="3360"/>
          <w:tab w:val="left" w:pos="3480"/>
          <w:tab w:val="left" w:pos="5280"/>
          <w:tab w:val="left" w:pos="5400"/>
          <w:tab w:val="left" w:pos="5520"/>
          <w:tab w:val="left" w:pos="7560"/>
          <w:tab w:val="left" w:pos="7800"/>
          <w:tab w:val="left" w:pos="9720"/>
          <w:tab w:val="left" w:pos="10320"/>
        </w:tabs>
        <w:spacing w:line="192" w:lineRule="auto"/>
      </w:pPr>
    </w:p>
    <w:p w:rsidR="005E61C7" w:rsidRDefault="005E61C7">
      <w:pPr>
        <w:tabs>
          <w:tab w:val="left" w:pos="0"/>
          <w:tab w:val="left" w:pos="504"/>
          <w:tab w:val="left" w:pos="1080"/>
          <w:tab w:val="left" w:pos="1320"/>
          <w:tab w:val="left" w:pos="3360"/>
          <w:tab w:val="left" w:pos="3480"/>
          <w:tab w:val="left" w:pos="5280"/>
          <w:tab w:val="left" w:pos="5400"/>
          <w:tab w:val="left" w:pos="5520"/>
          <w:tab w:val="left" w:pos="7560"/>
          <w:tab w:val="left" w:pos="7800"/>
          <w:tab w:val="left" w:pos="9720"/>
          <w:tab w:val="left" w:pos="10320"/>
        </w:tabs>
        <w:spacing w:line="192" w:lineRule="auto"/>
      </w:pPr>
    </w:p>
    <w:p w:rsidR="005E61C7" w:rsidRDefault="005E61C7">
      <w:pPr>
        <w:tabs>
          <w:tab w:val="left" w:pos="0"/>
          <w:tab w:val="left" w:pos="504"/>
          <w:tab w:val="left" w:pos="1080"/>
          <w:tab w:val="left" w:pos="1320"/>
          <w:tab w:val="left" w:pos="3360"/>
          <w:tab w:val="left" w:pos="3480"/>
          <w:tab w:val="left" w:pos="5280"/>
          <w:tab w:val="left" w:pos="5400"/>
          <w:tab w:val="left" w:pos="5520"/>
          <w:tab w:val="left" w:pos="7560"/>
          <w:tab w:val="left" w:pos="7800"/>
          <w:tab w:val="left" w:pos="9720"/>
          <w:tab w:val="left" w:pos="10320"/>
        </w:tabs>
        <w:spacing w:line="192" w:lineRule="auto"/>
      </w:pPr>
    </w:p>
    <w:p w:rsidR="005E61C7" w:rsidRDefault="005E61C7">
      <w:pPr>
        <w:tabs>
          <w:tab w:val="left" w:pos="0"/>
          <w:tab w:val="left" w:pos="504"/>
          <w:tab w:val="left" w:pos="1080"/>
          <w:tab w:val="left" w:pos="1320"/>
          <w:tab w:val="left" w:pos="3360"/>
          <w:tab w:val="left" w:pos="3480"/>
          <w:tab w:val="left" w:pos="5280"/>
          <w:tab w:val="left" w:pos="5400"/>
          <w:tab w:val="left" w:pos="5520"/>
          <w:tab w:val="left" w:pos="7560"/>
          <w:tab w:val="left" w:pos="7800"/>
          <w:tab w:val="left" w:pos="9720"/>
          <w:tab w:val="left" w:pos="10320"/>
        </w:tabs>
        <w:spacing w:line="192" w:lineRule="auto"/>
      </w:pPr>
    </w:p>
    <w:p w:rsidR="005E61C7" w:rsidRDefault="005E61C7">
      <w:pPr>
        <w:tabs>
          <w:tab w:val="left" w:pos="0"/>
          <w:tab w:val="left" w:pos="504"/>
          <w:tab w:val="left" w:pos="1080"/>
          <w:tab w:val="left" w:pos="1320"/>
          <w:tab w:val="left" w:pos="3360"/>
          <w:tab w:val="left" w:pos="3480"/>
          <w:tab w:val="left" w:pos="5280"/>
          <w:tab w:val="left" w:pos="5400"/>
          <w:tab w:val="left" w:pos="5520"/>
          <w:tab w:val="left" w:pos="7560"/>
          <w:tab w:val="left" w:pos="7800"/>
          <w:tab w:val="left" w:pos="9720"/>
          <w:tab w:val="left" w:pos="10320"/>
        </w:tabs>
        <w:spacing w:line="192" w:lineRule="auto"/>
      </w:pPr>
    </w:p>
    <w:p w:rsidR="005E61C7" w:rsidRDefault="005E61C7">
      <w:pPr>
        <w:tabs>
          <w:tab w:val="right" w:pos="12816"/>
        </w:tabs>
        <w:spacing w:line="192" w:lineRule="auto"/>
      </w:pPr>
      <w:r>
        <w:t>2-82.30</w:t>
      </w:r>
      <w:r>
        <w:tab/>
        <w:t>Rev. 64</w:t>
      </w:r>
    </w:p>
    <w:p w:rsidR="005E61C7" w:rsidRDefault="005E61C7">
      <w:pPr>
        <w:tabs>
          <w:tab w:val="right" w:pos="12816"/>
        </w:tabs>
        <w:spacing w:line="192" w:lineRule="auto"/>
        <w:sectPr w:rsidR="00000000">
          <w:pgSz w:w="15840" w:h="12240" w:orient="landscape"/>
          <w:pgMar w:top="1080" w:right="1584" w:bottom="1080" w:left="1440" w:header="720" w:footer="720" w:gutter="0"/>
          <w:paperSrc w:first="512" w:other="512"/>
          <w:cols w:space="720"/>
          <w:noEndnote/>
        </w:sectPr>
      </w:pPr>
    </w:p>
    <w:p w:rsidR="005E61C7" w:rsidRDefault="005E61C7">
      <w:pPr>
        <w:tabs>
          <w:tab w:val="center" w:pos="4608"/>
          <w:tab w:val="left" w:pos="5280"/>
          <w:tab w:val="left" w:pos="5400"/>
          <w:tab w:val="left" w:pos="5520"/>
          <w:tab w:val="left" w:pos="7560"/>
          <w:tab w:val="left" w:pos="7800"/>
        </w:tabs>
        <w:spacing w:line="192" w:lineRule="auto"/>
      </w:pPr>
      <w:r>
        <w:tab/>
        <w:t>STATE ORGANIZATION</w:t>
      </w:r>
    </w:p>
    <w:p w:rsidR="005E61C7" w:rsidRDefault="005E61C7">
      <w:pPr>
        <w:tabs>
          <w:tab w:val="center" w:pos="4608"/>
          <w:tab w:val="right" w:pos="9216"/>
        </w:tabs>
        <w:spacing w:line="192" w:lineRule="auto"/>
      </w:pPr>
      <w:r>
        <w:rPr>
          <w:u w:val="single"/>
        </w:rPr>
        <w:t xml:space="preserve">09-89 </w:t>
      </w:r>
      <w:r>
        <w:rPr>
          <w:u w:val="single"/>
        </w:rPr>
        <w:tab/>
        <w:t>AND GENERAL ADMINISTRATION</w:t>
      </w:r>
      <w:r>
        <w:rPr>
          <w:u w:val="single"/>
        </w:rPr>
        <w:tab/>
        <w:t>Exhibit 2(Cont.)</w:t>
      </w:r>
    </w:p>
    <w:p w:rsidR="005E61C7" w:rsidRDefault="005E61C7">
      <w:pPr>
        <w:tabs>
          <w:tab w:val="left" w:pos="0"/>
          <w:tab w:val="left" w:pos="504"/>
          <w:tab w:val="left" w:pos="1080"/>
          <w:tab w:val="left" w:pos="1320"/>
          <w:tab w:val="left" w:pos="3360"/>
          <w:tab w:val="left" w:pos="3480"/>
          <w:tab w:val="left" w:pos="5280"/>
          <w:tab w:val="left" w:pos="5400"/>
          <w:tab w:val="left" w:pos="5520"/>
          <w:tab w:val="left" w:pos="7560"/>
          <w:tab w:val="left" w:pos="7800"/>
        </w:tabs>
        <w:spacing w:line="192" w:lineRule="auto"/>
      </w:pPr>
    </w:p>
    <w:p w:rsidR="005E61C7" w:rsidRDefault="005E61C7">
      <w:pPr>
        <w:tabs>
          <w:tab w:val="center" w:pos="4608"/>
        </w:tabs>
        <w:spacing w:line="192" w:lineRule="auto"/>
      </w:pPr>
      <w:r>
        <w:tab/>
        <w:t>Instructions to Example of the Medicaid</w:t>
      </w:r>
    </w:p>
    <w:p w:rsidR="005E61C7" w:rsidRDefault="005E61C7">
      <w:pPr>
        <w:tabs>
          <w:tab w:val="center" w:pos="4608"/>
        </w:tabs>
        <w:spacing w:line="192" w:lineRule="auto"/>
      </w:pPr>
      <w:r>
        <w:tab/>
        <w:t>Upper Payment Limit and Capitation Rate Calculation</w:t>
      </w:r>
    </w:p>
    <w:p w:rsidR="005E61C7" w:rsidRDefault="005E61C7">
      <w:pPr>
        <w:tabs>
          <w:tab w:val="left" w:pos="0"/>
          <w:tab w:val="left" w:pos="480"/>
          <w:tab w:val="left" w:pos="960"/>
          <w:tab w:val="left" w:pos="1440"/>
        </w:tabs>
        <w:spacing w:line="192" w:lineRule="auto"/>
      </w:pPr>
    </w:p>
    <w:p w:rsidR="005E61C7" w:rsidRDefault="005E61C7">
      <w:pPr>
        <w:tabs>
          <w:tab w:val="left" w:pos="0"/>
          <w:tab w:val="left" w:pos="480"/>
          <w:tab w:val="left" w:pos="960"/>
          <w:tab w:val="left" w:pos="1440"/>
        </w:tabs>
        <w:spacing w:line="192" w:lineRule="auto"/>
      </w:pPr>
      <w:r>
        <w:t>The worksheet is an example of a calculation of the Medicaid upper payment limit for a risk capitation contract and the final capitation rate.  To better understand the worksheet, we have developed a set of figures and narrative explanations, column by column.  The reader should bear in mind that the various adjustments used in the worksheet are examples and should not be considered all inclusive.  Additionally, the adjustments have been simplified for illustration purposes.</w:t>
      </w:r>
    </w:p>
    <w:p w:rsidR="005E61C7" w:rsidRDefault="005E61C7">
      <w:pPr>
        <w:tabs>
          <w:tab w:val="left" w:pos="0"/>
          <w:tab w:val="left" w:pos="480"/>
          <w:tab w:val="left" w:pos="960"/>
          <w:tab w:val="left" w:pos="1440"/>
        </w:tabs>
        <w:spacing w:line="192" w:lineRule="auto"/>
      </w:pPr>
    </w:p>
    <w:p w:rsidR="005E61C7" w:rsidRDefault="005E61C7">
      <w:pPr>
        <w:tabs>
          <w:tab w:val="left" w:pos="0"/>
          <w:tab w:val="left" w:pos="480"/>
          <w:tab w:val="left" w:pos="960"/>
          <w:tab w:val="left" w:pos="1440"/>
        </w:tabs>
        <w:spacing w:line="192" w:lineRule="auto"/>
      </w:pPr>
      <w:r>
        <w:rPr>
          <w:u w:val="single"/>
        </w:rPr>
        <w:t>Assumptions</w:t>
      </w:r>
    </w:p>
    <w:p w:rsidR="005E61C7" w:rsidRDefault="005E61C7">
      <w:pPr>
        <w:tabs>
          <w:tab w:val="left" w:pos="0"/>
          <w:tab w:val="left" w:pos="480"/>
          <w:tab w:val="left" w:pos="960"/>
          <w:tab w:val="left" w:pos="1440"/>
        </w:tabs>
        <w:spacing w:line="192" w:lineRule="auto"/>
      </w:pPr>
    </w:p>
    <w:p w:rsidR="005E61C7" w:rsidRDefault="005E61C7">
      <w:pPr>
        <w:tabs>
          <w:tab w:val="left" w:pos="0"/>
          <w:tab w:val="left" w:pos="480"/>
          <w:tab w:val="left" w:pos="960"/>
          <w:tab w:val="left" w:pos="1440"/>
        </w:tabs>
        <w:spacing w:line="192" w:lineRule="auto"/>
        <w:ind w:firstLine="480"/>
      </w:pPr>
      <w:r>
        <w:t>1.</w:t>
      </w:r>
      <w:r>
        <w:tab/>
        <w:t xml:space="preserve">49,090 AFDC </w:t>
      </w:r>
      <w:proofErr w:type="spellStart"/>
      <w:r>
        <w:t>eligibles</w:t>
      </w:r>
      <w:proofErr w:type="spellEnd"/>
      <w:r>
        <w:t xml:space="preserve"> covered by contract.</w:t>
      </w:r>
    </w:p>
    <w:p w:rsidR="005E61C7" w:rsidRDefault="005E61C7">
      <w:pPr>
        <w:tabs>
          <w:tab w:val="left" w:pos="0"/>
          <w:tab w:val="left" w:pos="480"/>
          <w:tab w:val="left" w:pos="960"/>
          <w:tab w:val="left" w:pos="1440"/>
        </w:tabs>
        <w:spacing w:line="192" w:lineRule="auto"/>
      </w:pPr>
    </w:p>
    <w:p w:rsidR="005E61C7" w:rsidRDefault="005E61C7">
      <w:pPr>
        <w:tabs>
          <w:tab w:val="left" w:pos="0"/>
          <w:tab w:val="left" w:pos="480"/>
          <w:tab w:val="left" w:pos="960"/>
          <w:tab w:val="left" w:pos="1440"/>
        </w:tabs>
        <w:spacing w:line="192" w:lineRule="auto"/>
        <w:ind w:firstLine="480"/>
      </w:pPr>
      <w:r>
        <w:t>2.</w:t>
      </w:r>
      <w:r>
        <w:tab/>
        <w:t>Average number of eligible months in base year period is 11.</w:t>
      </w:r>
    </w:p>
    <w:p w:rsidR="005E61C7" w:rsidRDefault="005E61C7">
      <w:pPr>
        <w:tabs>
          <w:tab w:val="left" w:pos="0"/>
          <w:tab w:val="left" w:pos="480"/>
          <w:tab w:val="left" w:pos="960"/>
          <w:tab w:val="left" w:pos="1440"/>
        </w:tabs>
        <w:spacing w:line="192" w:lineRule="auto"/>
      </w:pPr>
    </w:p>
    <w:p w:rsidR="005E61C7" w:rsidRDefault="005E61C7">
      <w:pPr>
        <w:tabs>
          <w:tab w:val="left" w:pos="0"/>
          <w:tab w:val="left" w:pos="480"/>
          <w:tab w:val="left" w:pos="960"/>
          <w:tab w:val="left" w:pos="1440"/>
        </w:tabs>
        <w:spacing w:line="192" w:lineRule="auto"/>
        <w:ind w:firstLine="480"/>
      </w:pPr>
      <w:r>
        <w:t>3.</w:t>
      </w:r>
      <w:r>
        <w:tab/>
        <w:t>Service "X" represents inpatient hospital costs.</w:t>
      </w:r>
    </w:p>
    <w:p w:rsidR="005E61C7" w:rsidRDefault="005E61C7">
      <w:pPr>
        <w:tabs>
          <w:tab w:val="left" w:pos="0"/>
          <w:tab w:val="left" w:pos="480"/>
          <w:tab w:val="left" w:pos="960"/>
          <w:tab w:val="left" w:pos="1440"/>
        </w:tabs>
        <w:spacing w:line="192" w:lineRule="auto"/>
      </w:pPr>
    </w:p>
    <w:p w:rsidR="005E61C7" w:rsidRDefault="005E61C7">
      <w:pPr>
        <w:tabs>
          <w:tab w:val="left" w:pos="0"/>
          <w:tab w:val="left" w:pos="480"/>
          <w:tab w:val="left" w:pos="960"/>
          <w:tab w:val="left" w:pos="1440"/>
        </w:tabs>
        <w:spacing w:line="192" w:lineRule="auto"/>
        <w:ind w:firstLine="480"/>
      </w:pPr>
      <w:r>
        <w:t>4.</w:t>
      </w:r>
      <w:r>
        <w:tab/>
        <w:t>Service "Y" represents outpatient costs.</w:t>
      </w:r>
    </w:p>
    <w:p w:rsidR="005E61C7" w:rsidRDefault="005E61C7">
      <w:pPr>
        <w:tabs>
          <w:tab w:val="left" w:pos="0"/>
          <w:tab w:val="left" w:pos="480"/>
          <w:tab w:val="left" w:pos="960"/>
          <w:tab w:val="left" w:pos="1440"/>
        </w:tabs>
        <w:spacing w:line="192" w:lineRule="auto"/>
      </w:pPr>
    </w:p>
    <w:p w:rsidR="005E61C7" w:rsidRDefault="005E61C7">
      <w:pPr>
        <w:tabs>
          <w:tab w:val="left" w:pos="0"/>
          <w:tab w:val="left" w:pos="480"/>
          <w:tab w:val="left" w:pos="960"/>
          <w:tab w:val="left" w:pos="1440"/>
        </w:tabs>
        <w:spacing w:line="192" w:lineRule="auto"/>
        <w:ind w:firstLine="480"/>
      </w:pPr>
      <w:r>
        <w:t>5.</w:t>
      </w:r>
      <w:r>
        <w:tab/>
        <w:t>Service "Z" represents all other medical service costs.</w:t>
      </w:r>
    </w:p>
    <w:p w:rsidR="005E61C7" w:rsidRDefault="005E61C7">
      <w:pPr>
        <w:tabs>
          <w:tab w:val="left" w:pos="0"/>
          <w:tab w:val="left" w:pos="480"/>
          <w:tab w:val="left" w:pos="960"/>
          <w:tab w:val="left" w:pos="1440"/>
        </w:tabs>
        <w:spacing w:line="192" w:lineRule="auto"/>
      </w:pPr>
    </w:p>
    <w:p w:rsidR="005E61C7" w:rsidRDefault="005E61C7">
      <w:pPr>
        <w:tabs>
          <w:tab w:val="left" w:pos="0"/>
          <w:tab w:val="left" w:pos="480"/>
          <w:tab w:val="left" w:pos="960"/>
          <w:tab w:val="left" w:pos="1440"/>
        </w:tabs>
        <w:spacing w:line="192" w:lineRule="auto"/>
        <w:ind w:firstLine="480"/>
      </w:pPr>
      <w:r>
        <w:t>6.</w:t>
      </w:r>
      <w:r>
        <w:tab/>
        <w:t>Capitation rate set at 95 percent of FFS upper limit.</w:t>
      </w:r>
    </w:p>
    <w:p w:rsidR="005E61C7" w:rsidRDefault="005E61C7">
      <w:pPr>
        <w:tabs>
          <w:tab w:val="left" w:pos="0"/>
          <w:tab w:val="left" w:pos="480"/>
          <w:tab w:val="left" w:pos="960"/>
          <w:tab w:val="left" w:pos="1440"/>
        </w:tabs>
        <w:spacing w:line="192" w:lineRule="auto"/>
      </w:pPr>
    </w:p>
    <w:p w:rsidR="005E61C7" w:rsidRDefault="005E61C7">
      <w:pPr>
        <w:tabs>
          <w:tab w:val="left" w:pos="0"/>
          <w:tab w:val="left" w:pos="480"/>
          <w:tab w:val="left" w:pos="960"/>
          <w:tab w:val="left" w:pos="1440"/>
        </w:tabs>
        <w:spacing w:line="192" w:lineRule="auto"/>
      </w:pPr>
      <w:r>
        <w:rPr>
          <w:u w:val="single"/>
        </w:rPr>
        <w:t>Column Explanations</w:t>
      </w:r>
    </w:p>
    <w:p w:rsidR="005E61C7" w:rsidRDefault="005E61C7">
      <w:pPr>
        <w:tabs>
          <w:tab w:val="left" w:pos="0"/>
          <w:tab w:val="left" w:pos="480"/>
          <w:tab w:val="left" w:pos="960"/>
          <w:tab w:val="left" w:pos="1440"/>
        </w:tabs>
        <w:spacing w:line="192" w:lineRule="auto"/>
      </w:pPr>
    </w:p>
    <w:p w:rsidR="005E61C7" w:rsidRDefault="005E61C7">
      <w:pPr>
        <w:tabs>
          <w:tab w:val="left" w:pos="0"/>
          <w:tab w:val="left" w:pos="480"/>
          <w:tab w:val="left" w:pos="960"/>
          <w:tab w:val="left" w:pos="1440"/>
        </w:tabs>
        <w:spacing w:line="192" w:lineRule="auto"/>
        <w:ind w:left="480" w:hanging="480"/>
      </w:pPr>
      <w:r>
        <w:t>(a)</w:t>
      </w:r>
      <w:r>
        <w:tab/>
        <w:t>Actual figures, derived from the State’s management information system (MIS) for the previous fiscal year, indicated a total of 540,000 AFDC eligible months.</w:t>
      </w:r>
    </w:p>
    <w:p w:rsidR="005E61C7" w:rsidRDefault="005E61C7">
      <w:pPr>
        <w:tabs>
          <w:tab w:val="left" w:pos="0"/>
          <w:tab w:val="left" w:pos="480"/>
          <w:tab w:val="left" w:pos="960"/>
          <w:tab w:val="left" w:pos="1440"/>
        </w:tabs>
        <w:spacing w:line="192" w:lineRule="auto"/>
      </w:pPr>
    </w:p>
    <w:p w:rsidR="005E61C7" w:rsidRDefault="005E61C7">
      <w:pPr>
        <w:tabs>
          <w:tab w:val="left" w:pos="0"/>
          <w:tab w:val="left" w:pos="480"/>
          <w:tab w:val="left" w:pos="960"/>
          <w:tab w:val="left" w:pos="1440"/>
        </w:tabs>
        <w:spacing w:line="192" w:lineRule="auto"/>
        <w:ind w:left="480" w:hanging="480"/>
      </w:pPr>
      <w:r>
        <w:t>(b)</w:t>
      </w:r>
      <w:r>
        <w:tab/>
        <w:t xml:space="preserve">The MIS indicated that the total number of AFDC </w:t>
      </w:r>
      <w:proofErr w:type="spellStart"/>
      <w:r>
        <w:rPr>
          <w:u w:val="single"/>
        </w:rPr>
        <w:t>eligibles</w:t>
      </w:r>
      <w:proofErr w:type="spellEnd"/>
      <w:r>
        <w:t xml:space="preserve"> in the previous year was 49,090.</w:t>
      </w:r>
    </w:p>
    <w:p w:rsidR="005E61C7" w:rsidRDefault="005E61C7">
      <w:pPr>
        <w:tabs>
          <w:tab w:val="left" w:pos="0"/>
          <w:tab w:val="left" w:pos="480"/>
          <w:tab w:val="left" w:pos="960"/>
          <w:tab w:val="left" w:pos="1440"/>
        </w:tabs>
        <w:spacing w:line="192" w:lineRule="auto"/>
      </w:pPr>
    </w:p>
    <w:p w:rsidR="005E61C7" w:rsidRDefault="005E61C7">
      <w:pPr>
        <w:tabs>
          <w:tab w:val="left" w:pos="0"/>
          <w:tab w:val="left" w:pos="480"/>
          <w:tab w:val="left" w:pos="960"/>
          <w:tab w:val="left" w:pos="1440"/>
        </w:tabs>
        <w:spacing w:line="192" w:lineRule="auto"/>
      </w:pPr>
      <w:r>
        <w:t>(c); (d); (e); and (f)</w:t>
      </w:r>
    </w:p>
    <w:p w:rsidR="005E61C7" w:rsidRDefault="005E61C7">
      <w:pPr>
        <w:tabs>
          <w:tab w:val="left" w:pos="0"/>
          <w:tab w:val="left" w:pos="480"/>
          <w:tab w:val="left" w:pos="960"/>
          <w:tab w:val="left" w:pos="1440"/>
        </w:tabs>
        <w:spacing w:line="192" w:lineRule="auto"/>
      </w:pPr>
    </w:p>
    <w:p w:rsidR="005E61C7" w:rsidRDefault="005E61C7">
      <w:pPr>
        <w:tabs>
          <w:tab w:val="left" w:pos="0"/>
          <w:tab w:val="left" w:pos="480"/>
          <w:tab w:val="left" w:pos="960"/>
          <w:tab w:val="left" w:pos="1440"/>
        </w:tabs>
        <w:spacing w:line="192" w:lineRule="auto"/>
        <w:ind w:left="480"/>
      </w:pPr>
      <w:r>
        <w:t>The MIS indicated that the following costs were incurred by the State during the base year period for providing all medical service categories:  inpatient hospital -$22,000,000; outpatient hospital - $10,000,000, and all other - $6,000,000.  Therefore, a total cost of $38,000,000 ($22,000,000 + $10,000,000 + $6,000,000) was incurred by the State for providing all medical service categories to the total 540,000 person eligible months in the FFS program.</w:t>
      </w:r>
    </w:p>
    <w:p w:rsidR="005E61C7" w:rsidRDefault="005E61C7">
      <w:pPr>
        <w:tabs>
          <w:tab w:val="left" w:pos="0"/>
          <w:tab w:val="left" w:pos="480"/>
          <w:tab w:val="left" w:pos="960"/>
          <w:tab w:val="left" w:pos="1440"/>
        </w:tabs>
        <w:spacing w:line="192" w:lineRule="auto"/>
      </w:pPr>
    </w:p>
    <w:p w:rsidR="005E61C7" w:rsidRDefault="005E61C7">
      <w:pPr>
        <w:tabs>
          <w:tab w:val="left" w:pos="0"/>
          <w:tab w:val="left" w:pos="480"/>
          <w:tab w:val="left" w:pos="960"/>
          <w:tab w:val="left" w:pos="1440"/>
        </w:tabs>
        <w:spacing w:line="192" w:lineRule="auto"/>
      </w:pPr>
      <w:r>
        <w:t>(g)</w:t>
      </w:r>
      <w:r>
        <w:tab/>
        <w:t>$22,000,000; $10,000,000, and $6,000,000, from Columns (c), (d), and (e).</w:t>
      </w:r>
    </w:p>
    <w:p w:rsidR="005E61C7" w:rsidRDefault="005E61C7">
      <w:pPr>
        <w:tabs>
          <w:tab w:val="left" w:pos="0"/>
          <w:tab w:val="left" w:pos="480"/>
          <w:tab w:val="left" w:pos="960"/>
          <w:tab w:val="left" w:pos="1440"/>
        </w:tabs>
        <w:spacing w:line="192" w:lineRule="auto"/>
      </w:pPr>
    </w:p>
    <w:p w:rsidR="005E61C7" w:rsidRDefault="005E61C7">
      <w:pPr>
        <w:tabs>
          <w:tab w:val="left" w:pos="0"/>
          <w:tab w:val="left" w:pos="480"/>
          <w:tab w:val="left" w:pos="960"/>
          <w:tab w:val="left" w:pos="1440"/>
        </w:tabs>
        <w:spacing w:line="192" w:lineRule="auto"/>
        <w:ind w:left="480" w:hanging="480"/>
      </w:pPr>
      <w:r>
        <w:t>(h)</w:t>
      </w:r>
      <w:r>
        <w:tab/>
        <w:t xml:space="preserve">New policies adopted by the State after the base year affected </w:t>
      </w:r>
      <w:proofErr w:type="spellStart"/>
      <w:r>
        <w:t>utlization</w:t>
      </w:r>
      <w:proofErr w:type="spellEnd"/>
      <w:r>
        <w:t xml:space="preserve"> rates as follows:  inpatient rates decreased 12.55 percent resulting from implementation of a DRG-based prospective payment system and lower average length of stays; outpatient utilization increased 9.65 percent due to an expanded ambulatory surgery program; and all other services utilization increased 1.70 percent due to increased family planning services. </w:t>
      </w:r>
    </w:p>
    <w:p w:rsidR="005E61C7" w:rsidRDefault="005E61C7">
      <w:pPr>
        <w:tabs>
          <w:tab w:val="left" w:pos="0"/>
          <w:tab w:val="left" w:pos="480"/>
          <w:tab w:val="left" w:pos="960"/>
          <w:tab w:val="left" w:pos="1440"/>
        </w:tabs>
        <w:spacing w:line="192" w:lineRule="auto"/>
      </w:pPr>
    </w:p>
    <w:p w:rsidR="005E61C7" w:rsidRDefault="005E61C7">
      <w:pPr>
        <w:tabs>
          <w:tab w:val="left" w:pos="0"/>
          <w:tab w:val="left" w:pos="480"/>
          <w:tab w:val="left" w:pos="960"/>
          <w:tab w:val="left" w:pos="1440"/>
        </w:tabs>
        <w:spacing w:line="192" w:lineRule="auto"/>
      </w:pPr>
    </w:p>
    <w:p w:rsidR="005E61C7" w:rsidRDefault="005E61C7">
      <w:pPr>
        <w:tabs>
          <w:tab w:val="left" w:pos="0"/>
          <w:tab w:val="left" w:pos="480"/>
          <w:tab w:val="left" w:pos="960"/>
          <w:tab w:val="left" w:pos="1440"/>
        </w:tabs>
        <w:spacing w:line="192" w:lineRule="auto"/>
      </w:pPr>
    </w:p>
    <w:p w:rsidR="005E61C7" w:rsidRDefault="005E61C7">
      <w:pPr>
        <w:tabs>
          <w:tab w:val="left" w:pos="0"/>
          <w:tab w:val="left" w:pos="480"/>
          <w:tab w:val="left" w:pos="960"/>
          <w:tab w:val="left" w:pos="1440"/>
        </w:tabs>
        <w:spacing w:line="192" w:lineRule="auto"/>
      </w:pPr>
    </w:p>
    <w:p w:rsidR="005E61C7" w:rsidRDefault="005E61C7">
      <w:pPr>
        <w:tabs>
          <w:tab w:val="left" w:pos="0"/>
          <w:tab w:val="left" w:pos="480"/>
          <w:tab w:val="left" w:pos="960"/>
          <w:tab w:val="left" w:pos="1440"/>
        </w:tabs>
        <w:spacing w:line="192" w:lineRule="auto"/>
      </w:pPr>
    </w:p>
    <w:p w:rsidR="005E61C7" w:rsidRDefault="005E61C7">
      <w:pPr>
        <w:tabs>
          <w:tab w:val="left" w:pos="0"/>
          <w:tab w:val="left" w:pos="480"/>
          <w:tab w:val="left" w:pos="960"/>
          <w:tab w:val="left" w:pos="1440"/>
        </w:tabs>
        <w:spacing w:line="192" w:lineRule="auto"/>
      </w:pPr>
    </w:p>
    <w:p w:rsidR="005E61C7" w:rsidRDefault="005E61C7">
      <w:pPr>
        <w:tabs>
          <w:tab w:val="left" w:pos="0"/>
          <w:tab w:val="left" w:pos="480"/>
          <w:tab w:val="left" w:pos="960"/>
          <w:tab w:val="left" w:pos="1440"/>
        </w:tabs>
        <w:spacing w:line="192" w:lineRule="auto"/>
      </w:pPr>
    </w:p>
    <w:p w:rsidR="005E61C7" w:rsidRDefault="005E61C7">
      <w:pPr>
        <w:tabs>
          <w:tab w:val="left" w:pos="0"/>
          <w:tab w:val="left" w:pos="480"/>
          <w:tab w:val="left" w:pos="960"/>
          <w:tab w:val="left" w:pos="1440"/>
        </w:tabs>
        <w:spacing w:line="192" w:lineRule="auto"/>
      </w:pPr>
    </w:p>
    <w:p w:rsidR="005E61C7" w:rsidRDefault="005E61C7">
      <w:pPr>
        <w:tabs>
          <w:tab w:val="right" w:pos="9216"/>
        </w:tabs>
        <w:spacing w:line="192" w:lineRule="auto"/>
      </w:pPr>
      <w:r>
        <w:t>Rev. 64</w:t>
      </w:r>
      <w:r>
        <w:tab/>
        <w:t>2-82.31</w:t>
      </w:r>
    </w:p>
    <w:p w:rsidR="005E61C7" w:rsidRDefault="005E61C7">
      <w:pPr>
        <w:tabs>
          <w:tab w:val="right" w:pos="9216"/>
        </w:tabs>
        <w:spacing w:line="192" w:lineRule="auto"/>
        <w:sectPr w:rsidR="00000000">
          <w:pgSz w:w="12240" w:h="15840"/>
          <w:pgMar w:top="1080" w:right="1584" w:bottom="1080" w:left="1440" w:header="720" w:footer="720" w:gutter="0"/>
          <w:paperSrc w:first="512" w:other="512"/>
          <w:cols w:space="720"/>
          <w:noEndnote/>
        </w:sectPr>
      </w:pPr>
    </w:p>
    <w:p w:rsidR="005E61C7" w:rsidRDefault="005E61C7">
      <w:pPr>
        <w:tabs>
          <w:tab w:val="center" w:pos="4608"/>
        </w:tabs>
        <w:spacing w:line="192" w:lineRule="auto"/>
      </w:pPr>
      <w:r>
        <w:tab/>
        <w:t>STATE ORGANIZATION</w:t>
      </w:r>
    </w:p>
    <w:p w:rsidR="005E61C7" w:rsidRDefault="005E61C7">
      <w:pPr>
        <w:tabs>
          <w:tab w:val="center" w:pos="4608"/>
          <w:tab w:val="right" w:pos="9216"/>
        </w:tabs>
        <w:spacing w:line="192" w:lineRule="auto"/>
        <w:rPr>
          <w:u w:val="single"/>
        </w:rPr>
      </w:pPr>
      <w:r>
        <w:rPr>
          <w:u w:val="single"/>
        </w:rPr>
        <w:t>Exhibit 2 (Cont.)</w:t>
      </w:r>
      <w:r>
        <w:rPr>
          <w:u w:val="single"/>
        </w:rPr>
        <w:tab/>
        <w:t>AND GENERAL ADMINISTRATION</w:t>
      </w:r>
      <w:r>
        <w:rPr>
          <w:u w:val="single"/>
        </w:rPr>
        <w:tab/>
        <w:t>09-89</w:t>
      </w:r>
    </w:p>
    <w:p w:rsidR="005E61C7" w:rsidRDefault="005E61C7">
      <w:pPr>
        <w:tabs>
          <w:tab w:val="left" w:pos="0"/>
          <w:tab w:val="left" w:pos="8160"/>
        </w:tabs>
        <w:spacing w:line="192" w:lineRule="auto"/>
      </w:pPr>
    </w:p>
    <w:p w:rsidR="005E61C7" w:rsidRDefault="005E61C7">
      <w:pPr>
        <w:tabs>
          <w:tab w:val="left" w:pos="0"/>
          <w:tab w:val="left" w:pos="480"/>
          <w:tab w:val="left" w:pos="960"/>
          <w:tab w:val="left" w:pos="1440"/>
        </w:tabs>
        <w:spacing w:line="192" w:lineRule="auto"/>
        <w:ind w:left="480" w:hanging="480"/>
      </w:pPr>
      <w:r>
        <w:t>(</w:t>
      </w:r>
      <w:proofErr w:type="spellStart"/>
      <w:r>
        <w:t>i</w:t>
      </w:r>
      <w:proofErr w:type="spellEnd"/>
      <w:r>
        <w:t>)</w:t>
      </w:r>
      <w:r>
        <w:tab/>
        <w:t>FFS price adjustments implemented by the State since the base year period resulted in the following:  (assume inpatients reimbursed on DRG basis; outpatient services reimbursed on a cost basis and all other services are paid according to fixed fee schedules) a 2.87 percent increase in inpatient hospital services due to an increase in room and board rates; a 1.13 percent increase in outpatient hospital services based on the annual CPI adjusted inflation factor; and a 2.00 percent increase in all other ser</w:t>
      </w:r>
      <w:r>
        <w:t>vices due to fee schedule increases for primary care services.</w:t>
      </w:r>
    </w:p>
    <w:p w:rsidR="005E61C7" w:rsidRDefault="005E61C7">
      <w:pPr>
        <w:tabs>
          <w:tab w:val="left" w:pos="0"/>
          <w:tab w:val="left" w:pos="480"/>
          <w:tab w:val="left" w:pos="960"/>
          <w:tab w:val="left" w:pos="1440"/>
        </w:tabs>
        <w:spacing w:line="192" w:lineRule="auto"/>
      </w:pPr>
    </w:p>
    <w:p w:rsidR="005E61C7" w:rsidRDefault="005E61C7">
      <w:pPr>
        <w:tabs>
          <w:tab w:val="left" w:pos="0"/>
          <w:tab w:val="left" w:pos="480"/>
          <w:tab w:val="left" w:pos="960"/>
          <w:tab w:val="left" w:pos="1440"/>
        </w:tabs>
        <w:spacing w:line="192" w:lineRule="auto"/>
        <w:ind w:left="480" w:hanging="480"/>
      </w:pPr>
      <w:r>
        <w:t>(j)</w:t>
      </w:r>
      <w:r>
        <w:tab/>
        <w:t>During the base year period, the State did not exclude third party liability (TPL) recoveries for FFS inpatient hospital service costs.  Since the total amount of TPL recoveries was $495,000, this represented 2.25 percent ($495,000 divided by $22,000,000) of total inpatient costs.  Therefore, 2.25 percent is posted under Column j for Service X (inpatient) and is a negative adjustment.</w:t>
      </w:r>
    </w:p>
    <w:p w:rsidR="005E61C7" w:rsidRDefault="005E61C7">
      <w:pPr>
        <w:tabs>
          <w:tab w:val="left" w:pos="0"/>
          <w:tab w:val="left" w:pos="480"/>
          <w:tab w:val="left" w:pos="960"/>
          <w:tab w:val="left" w:pos="1440"/>
        </w:tabs>
        <w:spacing w:line="192" w:lineRule="auto"/>
      </w:pPr>
    </w:p>
    <w:p w:rsidR="005E61C7" w:rsidRDefault="005E61C7">
      <w:pPr>
        <w:tabs>
          <w:tab w:val="left" w:pos="0"/>
          <w:tab w:val="left" w:pos="480"/>
          <w:tab w:val="left" w:pos="960"/>
          <w:tab w:val="left" w:pos="1440"/>
        </w:tabs>
        <w:spacing w:line="192" w:lineRule="auto"/>
        <w:ind w:left="480" w:hanging="480"/>
      </w:pPr>
      <w:r>
        <w:t>(k)</w:t>
      </w:r>
      <w:r>
        <w:tab/>
        <w:t>Other policy factors which affected the base year period costs were as follows:  a 3.01 percent increase in inpatient services caused by the implementation of a pre-admission review program for non-emergency inpatient admissions; a 2.64 percent decrease in outpatient services due to the elimination of physical therapy coverage; and a 1.92 percent decrease in all other services due to State elimination of AFDC subsidy for public transportation fares.</w:t>
      </w:r>
    </w:p>
    <w:p w:rsidR="005E61C7" w:rsidRDefault="005E61C7">
      <w:pPr>
        <w:tabs>
          <w:tab w:val="left" w:pos="0"/>
          <w:tab w:val="left" w:pos="480"/>
          <w:tab w:val="left" w:pos="960"/>
          <w:tab w:val="left" w:pos="1440"/>
        </w:tabs>
        <w:spacing w:line="192" w:lineRule="auto"/>
      </w:pPr>
    </w:p>
    <w:p w:rsidR="005E61C7" w:rsidRDefault="005E61C7">
      <w:pPr>
        <w:tabs>
          <w:tab w:val="left" w:pos="0"/>
          <w:tab w:val="left" w:pos="480"/>
          <w:tab w:val="left" w:pos="960"/>
          <w:tab w:val="left" w:pos="1440"/>
        </w:tabs>
        <w:spacing w:line="192" w:lineRule="auto"/>
        <w:ind w:left="480" w:hanging="480"/>
      </w:pPr>
      <w:r>
        <w:t>(l)</w:t>
      </w:r>
      <w:r>
        <w:tab/>
        <w:t xml:space="preserve">Total projected costs are determined by multiplying the base year period costs (Column g) times the sum of Column h + Column </w:t>
      </w:r>
      <w:proofErr w:type="spellStart"/>
      <w:r>
        <w:t>i</w:t>
      </w:r>
      <w:proofErr w:type="spellEnd"/>
      <w:r>
        <w:t xml:space="preserve"> + Column k.  In our illustration this is computed as follows:</w:t>
      </w:r>
    </w:p>
    <w:p w:rsidR="005E61C7" w:rsidRDefault="005E61C7">
      <w:pPr>
        <w:tabs>
          <w:tab w:val="left" w:pos="0"/>
          <w:tab w:val="left" w:pos="480"/>
          <w:tab w:val="left" w:pos="960"/>
          <w:tab w:val="left" w:pos="1440"/>
        </w:tabs>
        <w:spacing w:line="192" w:lineRule="auto"/>
      </w:pPr>
    </w:p>
    <w:p w:rsidR="005E61C7" w:rsidRDefault="005E61C7">
      <w:pPr>
        <w:tabs>
          <w:tab w:val="left" w:pos="0"/>
          <w:tab w:val="left" w:pos="480"/>
          <w:tab w:val="left" w:pos="960"/>
          <w:tab w:val="left" w:pos="1440"/>
        </w:tabs>
        <w:spacing w:line="192" w:lineRule="auto"/>
        <w:ind w:firstLine="480"/>
      </w:pPr>
      <w:r>
        <w:t>Service X =  $20,037,600 ($22,000,000 X 91.08%)</w:t>
      </w:r>
    </w:p>
    <w:p w:rsidR="005E61C7" w:rsidRDefault="005E61C7">
      <w:pPr>
        <w:tabs>
          <w:tab w:val="left" w:pos="0"/>
          <w:tab w:val="left" w:pos="480"/>
          <w:tab w:val="left" w:pos="960"/>
          <w:tab w:val="left" w:pos="1440"/>
        </w:tabs>
        <w:spacing w:line="192" w:lineRule="auto"/>
      </w:pPr>
    </w:p>
    <w:p w:rsidR="005E61C7" w:rsidRDefault="005E61C7">
      <w:pPr>
        <w:tabs>
          <w:tab w:val="left" w:pos="0"/>
          <w:tab w:val="left" w:pos="480"/>
          <w:tab w:val="left" w:pos="960"/>
          <w:tab w:val="left" w:pos="1440"/>
        </w:tabs>
        <w:spacing w:line="192" w:lineRule="auto"/>
        <w:ind w:firstLine="480"/>
      </w:pPr>
      <w:r>
        <w:t>Service Y =  $10,814,000 ($10,000,000 X 1.0814%)</w:t>
      </w:r>
    </w:p>
    <w:p w:rsidR="005E61C7" w:rsidRDefault="005E61C7">
      <w:pPr>
        <w:tabs>
          <w:tab w:val="left" w:pos="0"/>
          <w:tab w:val="left" w:pos="480"/>
          <w:tab w:val="left" w:pos="960"/>
          <w:tab w:val="left" w:pos="1440"/>
        </w:tabs>
        <w:spacing w:line="192" w:lineRule="auto"/>
      </w:pPr>
    </w:p>
    <w:p w:rsidR="005E61C7" w:rsidRDefault="005E61C7">
      <w:pPr>
        <w:tabs>
          <w:tab w:val="left" w:pos="0"/>
          <w:tab w:val="left" w:pos="480"/>
          <w:tab w:val="left" w:pos="960"/>
          <w:tab w:val="left" w:pos="1440"/>
        </w:tabs>
        <w:spacing w:line="192" w:lineRule="auto"/>
        <w:ind w:firstLine="480"/>
      </w:pPr>
      <w:r>
        <w:t xml:space="preserve">Service Z =  $6,106,800 ($6,000,000 X 1.0178%) </w:t>
      </w:r>
    </w:p>
    <w:p w:rsidR="005E61C7" w:rsidRDefault="005E61C7">
      <w:pPr>
        <w:tabs>
          <w:tab w:val="left" w:pos="0"/>
          <w:tab w:val="left" w:pos="480"/>
          <w:tab w:val="left" w:pos="960"/>
          <w:tab w:val="left" w:pos="1440"/>
        </w:tabs>
        <w:spacing w:line="192" w:lineRule="auto"/>
      </w:pPr>
    </w:p>
    <w:p w:rsidR="005E61C7" w:rsidRDefault="005E61C7">
      <w:pPr>
        <w:tabs>
          <w:tab w:val="left" w:pos="0"/>
          <w:tab w:val="left" w:pos="480"/>
          <w:tab w:val="left" w:pos="960"/>
          <w:tab w:val="left" w:pos="1440"/>
        </w:tabs>
        <w:spacing w:line="192" w:lineRule="auto"/>
      </w:pPr>
      <w:r>
        <w:t>(m)</w:t>
      </w:r>
      <w:r>
        <w:tab/>
        <w:t>Same as column 1.</w:t>
      </w:r>
    </w:p>
    <w:p w:rsidR="005E61C7" w:rsidRDefault="005E61C7">
      <w:pPr>
        <w:tabs>
          <w:tab w:val="left" w:pos="0"/>
          <w:tab w:val="left" w:pos="480"/>
          <w:tab w:val="left" w:pos="960"/>
          <w:tab w:val="left" w:pos="1440"/>
        </w:tabs>
        <w:spacing w:line="192" w:lineRule="auto"/>
      </w:pPr>
    </w:p>
    <w:p w:rsidR="005E61C7" w:rsidRDefault="005E61C7">
      <w:pPr>
        <w:tabs>
          <w:tab w:val="left" w:pos="0"/>
          <w:tab w:val="left" w:pos="480"/>
          <w:tab w:val="left" w:pos="960"/>
          <w:tab w:val="left" w:pos="1440"/>
        </w:tabs>
        <w:spacing w:line="192" w:lineRule="auto"/>
        <w:ind w:left="480" w:hanging="480"/>
      </w:pPr>
      <w:r>
        <w:t>(n)</w:t>
      </w:r>
      <w:r>
        <w:tab/>
        <w:t>Administrative costs include claims processing, contract administration,, quality assurance audits, broker fees, marketing, management information system, and legal fees.  In our illustration assume the FFS program’s total administrative cost was $143,000.  The average per capita administrative cost is $.265, derived by dividing total projected eligible months or 540,000 (Column a) into $143,000.</w:t>
      </w:r>
    </w:p>
    <w:p w:rsidR="005E61C7" w:rsidRDefault="005E61C7">
      <w:pPr>
        <w:tabs>
          <w:tab w:val="left" w:pos="0"/>
          <w:tab w:val="left" w:pos="480"/>
          <w:tab w:val="left" w:pos="960"/>
          <w:tab w:val="left" w:pos="1440"/>
        </w:tabs>
        <w:spacing w:line="192" w:lineRule="auto"/>
      </w:pPr>
    </w:p>
    <w:p w:rsidR="005E61C7" w:rsidRDefault="005E61C7">
      <w:pPr>
        <w:tabs>
          <w:tab w:val="left" w:pos="0"/>
          <w:tab w:val="left" w:pos="480"/>
          <w:tab w:val="left" w:pos="960"/>
          <w:tab w:val="left" w:pos="1440"/>
        </w:tabs>
        <w:spacing w:line="192" w:lineRule="auto"/>
        <w:ind w:left="480" w:hanging="480"/>
      </w:pPr>
      <w:r>
        <w:t>(o)</w:t>
      </w:r>
      <w:r>
        <w:tab/>
        <w:t>The total projected cost of the FFS program is $37,101,400, derived by adding the total costs of services or $36,958,400 (Column m) to total administrative costs or $143,000 (Column n).</w:t>
      </w:r>
    </w:p>
    <w:p w:rsidR="005E61C7" w:rsidRDefault="005E61C7">
      <w:pPr>
        <w:tabs>
          <w:tab w:val="left" w:pos="0"/>
          <w:tab w:val="left" w:pos="480"/>
          <w:tab w:val="left" w:pos="960"/>
          <w:tab w:val="left" w:pos="1440"/>
        </w:tabs>
        <w:spacing w:line="192" w:lineRule="auto"/>
      </w:pPr>
    </w:p>
    <w:p w:rsidR="005E61C7" w:rsidRDefault="005E61C7">
      <w:pPr>
        <w:tabs>
          <w:tab w:val="left" w:pos="0"/>
          <w:tab w:val="left" w:pos="480"/>
          <w:tab w:val="left" w:pos="960"/>
          <w:tab w:val="left" w:pos="1440"/>
        </w:tabs>
        <w:spacing w:line="192" w:lineRule="auto"/>
      </w:pPr>
    </w:p>
    <w:p w:rsidR="005E61C7" w:rsidRDefault="005E61C7">
      <w:pPr>
        <w:tabs>
          <w:tab w:val="left" w:pos="0"/>
          <w:tab w:val="left" w:pos="480"/>
          <w:tab w:val="left" w:pos="960"/>
          <w:tab w:val="left" w:pos="1440"/>
        </w:tabs>
        <w:spacing w:line="192" w:lineRule="auto"/>
      </w:pPr>
    </w:p>
    <w:p w:rsidR="005E61C7" w:rsidRDefault="005E61C7">
      <w:pPr>
        <w:tabs>
          <w:tab w:val="left" w:pos="0"/>
          <w:tab w:val="left" w:pos="480"/>
          <w:tab w:val="left" w:pos="960"/>
          <w:tab w:val="left" w:pos="1440"/>
        </w:tabs>
        <w:spacing w:line="192" w:lineRule="auto"/>
      </w:pPr>
    </w:p>
    <w:p w:rsidR="005E61C7" w:rsidRDefault="005E61C7">
      <w:pPr>
        <w:tabs>
          <w:tab w:val="left" w:pos="0"/>
          <w:tab w:val="left" w:pos="480"/>
          <w:tab w:val="left" w:pos="960"/>
          <w:tab w:val="left" w:pos="1440"/>
        </w:tabs>
        <w:spacing w:line="192" w:lineRule="auto"/>
      </w:pPr>
    </w:p>
    <w:p w:rsidR="005E61C7" w:rsidRDefault="005E61C7">
      <w:pPr>
        <w:tabs>
          <w:tab w:val="left" w:pos="0"/>
          <w:tab w:val="left" w:pos="480"/>
          <w:tab w:val="left" w:pos="960"/>
          <w:tab w:val="left" w:pos="1440"/>
        </w:tabs>
        <w:spacing w:line="192" w:lineRule="auto"/>
      </w:pPr>
    </w:p>
    <w:p w:rsidR="005E61C7" w:rsidRDefault="005E61C7">
      <w:pPr>
        <w:tabs>
          <w:tab w:val="left" w:pos="0"/>
          <w:tab w:val="left" w:pos="480"/>
          <w:tab w:val="left" w:pos="960"/>
          <w:tab w:val="left" w:pos="1440"/>
        </w:tabs>
        <w:spacing w:line="192" w:lineRule="auto"/>
      </w:pPr>
    </w:p>
    <w:p w:rsidR="005E61C7" w:rsidRDefault="005E61C7">
      <w:pPr>
        <w:tabs>
          <w:tab w:val="left" w:pos="0"/>
          <w:tab w:val="left" w:pos="480"/>
          <w:tab w:val="left" w:pos="960"/>
          <w:tab w:val="left" w:pos="1440"/>
        </w:tabs>
        <w:spacing w:line="192" w:lineRule="auto"/>
      </w:pPr>
    </w:p>
    <w:p w:rsidR="005E61C7" w:rsidRDefault="005E61C7">
      <w:pPr>
        <w:tabs>
          <w:tab w:val="left" w:pos="0"/>
          <w:tab w:val="left" w:pos="480"/>
          <w:tab w:val="left" w:pos="960"/>
          <w:tab w:val="left" w:pos="1440"/>
        </w:tabs>
        <w:spacing w:line="192" w:lineRule="auto"/>
      </w:pPr>
    </w:p>
    <w:p w:rsidR="005E61C7" w:rsidRDefault="005E61C7">
      <w:pPr>
        <w:tabs>
          <w:tab w:val="left" w:pos="0"/>
          <w:tab w:val="left" w:pos="480"/>
          <w:tab w:val="left" w:pos="960"/>
          <w:tab w:val="left" w:pos="1440"/>
        </w:tabs>
        <w:spacing w:line="192" w:lineRule="auto"/>
      </w:pPr>
    </w:p>
    <w:p w:rsidR="005E61C7" w:rsidRDefault="005E61C7">
      <w:pPr>
        <w:tabs>
          <w:tab w:val="left" w:pos="0"/>
          <w:tab w:val="left" w:pos="480"/>
          <w:tab w:val="left" w:pos="960"/>
          <w:tab w:val="left" w:pos="1440"/>
        </w:tabs>
        <w:spacing w:line="192" w:lineRule="auto"/>
      </w:pPr>
    </w:p>
    <w:p w:rsidR="005E61C7" w:rsidRDefault="005E61C7">
      <w:pPr>
        <w:tabs>
          <w:tab w:val="left" w:pos="0"/>
          <w:tab w:val="left" w:pos="480"/>
          <w:tab w:val="left" w:pos="960"/>
          <w:tab w:val="left" w:pos="1440"/>
        </w:tabs>
        <w:spacing w:line="192" w:lineRule="auto"/>
      </w:pPr>
    </w:p>
    <w:p w:rsidR="005E61C7" w:rsidRDefault="005E61C7">
      <w:pPr>
        <w:tabs>
          <w:tab w:val="left" w:pos="0"/>
          <w:tab w:val="left" w:pos="480"/>
          <w:tab w:val="left" w:pos="960"/>
          <w:tab w:val="left" w:pos="1440"/>
        </w:tabs>
        <w:spacing w:line="192" w:lineRule="auto"/>
      </w:pPr>
    </w:p>
    <w:p w:rsidR="005E61C7" w:rsidRDefault="005E61C7">
      <w:pPr>
        <w:tabs>
          <w:tab w:val="left" w:pos="0"/>
          <w:tab w:val="left" w:pos="480"/>
          <w:tab w:val="left" w:pos="960"/>
          <w:tab w:val="left" w:pos="1440"/>
        </w:tabs>
        <w:spacing w:line="192" w:lineRule="auto"/>
      </w:pPr>
    </w:p>
    <w:p w:rsidR="005E61C7" w:rsidRDefault="005E61C7">
      <w:pPr>
        <w:tabs>
          <w:tab w:val="left" w:pos="0"/>
          <w:tab w:val="left" w:pos="480"/>
          <w:tab w:val="left" w:pos="960"/>
          <w:tab w:val="left" w:pos="1440"/>
        </w:tabs>
        <w:spacing w:line="192" w:lineRule="auto"/>
      </w:pPr>
    </w:p>
    <w:p w:rsidR="005E61C7" w:rsidRDefault="005E61C7">
      <w:pPr>
        <w:tabs>
          <w:tab w:val="right" w:pos="9216"/>
        </w:tabs>
        <w:spacing w:line="192" w:lineRule="auto"/>
      </w:pPr>
      <w:r>
        <w:t>2-82.32</w:t>
      </w:r>
      <w:r>
        <w:tab/>
        <w:t>Rev. 64</w:t>
      </w:r>
    </w:p>
    <w:p w:rsidR="005E61C7" w:rsidRDefault="005E61C7">
      <w:pPr>
        <w:tabs>
          <w:tab w:val="right" w:pos="9216"/>
        </w:tabs>
        <w:spacing w:line="192" w:lineRule="auto"/>
        <w:sectPr w:rsidR="00000000">
          <w:pgSz w:w="12240" w:h="15840"/>
          <w:pgMar w:top="1080" w:right="1584" w:bottom="1080" w:left="1440" w:header="720" w:footer="720" w:gutter="0"/>
          <w:paperSrc w:first="512" w:other="512"/>
          <w:cols w:space="720"/>
          <w:noEndnote/>
        </w:sectPr>
      </w:pPr>
    </w:p>
    <w:p w:rsidR="005E61C7" w:rsidRDefault="005E61C7">
      <w:pPr>
        <w:tabs>
          <w:tab w:val="center" w:pos="4608"/>
        </w:tabs>
        <w:spacing w:line="192" w:lineRule="auto"/>
      </w:pPr>
      <w:r>
        <w:tab/>
        <w:t>STATE ORGANIZATION</w:t>
      </w:r>
    </w:p>
    <w:p w:rsidR="005E61C7" w:rsidRDefault="005E61C7">
      <w:pPr>
        <w:tabs>
          <w:tab w:val="center" w:pos="4608"/>
          <w:tab w:val="right" w:pos="9216"/>
        </w:tabs>
        <w:spacing w:line="192" w:lineRule="auto"/>
        <w:rPr>
          <w:u w:val="single"/>
        </w:rPr>
      </w:pPr>
      <w:r>
        <w:rPr>
          <w:u w:val="single"/>
        </w:rPr>
        <w:t>09-89</w:t>
      </w:r>
      <w:r>
        <w:rPr>
          <w:u w:val="single"/>
        </w:rPr>
        <w:tab/>
        <w:t>AND GENERAL ADMINISTRATION</w:t>
      </w:r>
      <w:r>
        <w:rPr>
          <w:u w:val="single"/>
        </w:rPr>
        <w:tab/>
        <w:t>Exhibit 2 (Cont.)</w:t>
      </w:r>
    </w:p>
    <w:p w:rsidR="005E61C7" w:rsidRDefault="005E61C7">
      <w:pPr>
        <w:tabs>
          <w:tab w:val="left" w:pos="0"/>
          <w:tab w:val="left" w:pos="480"/>
          <w:tab w:val="left" w:pos="960"/>
          <w:tab w:val="left" w:pos="1440"/>
        </w:tabs>
        <w:spacing w:line="192" w:lineRule="auto"/>
      </w:pPr>
    </w:p>
    <w:p w:rsidR="005E61C7" w:rsidRDefault="005E61C7">
      <w:pPr>
        <w:tabs>
          <w:tab w:val="left" w:pos="0"/>
          <w:tab w:val="left" w:pos="600"/>
          <w:tab w:val="left" w:pos="1080"/>
          <w:tab w:val="left" w:pos="8160"/>
        </w:tabs>
        <w:spacing w:line="192" w:lineRule="auto"/>
        <w:ind w:left="600" w:hanging="600"/>
      </w:pPr>
      <w:r>
        <w:t>(p)</w:t>
      </w:r>
      <w:r>
        <w:tab/>
        <w:t>Since the State pays one payment rate for the AFDC program, no demographic eligibility adjustments are made.  Therefore, the number of total projected eligible months is 540,000 (Column a).  A more actuarially sound approach is to designate specific rates by age and sex.</w:t>
      </w:r>
    </w:p>
    <w:p w:rsidR="005E61C7" w:rsidRDefault="005E61C7">
      <w:pPr>
        <w:tabs>
          <w:tab w:val="left" w:pos="0"/>
          <w:tab w:val="left" w:pos="600"/>
          <w:tab w:val="left" w:pos="1080"/>
          <w:tab w:val="left" w:pos="8160"/>
        </w:tabs>
        <w:spacing w:line="192" w:lineRule="auto"/>
      </w:pPr>
    </w:p>
    <w:p w:rsidR="005E61C7" w:rsidRDefault="005E61C7">
      <w:pPr>
        <w:tabs>
          <w:tab w:val="left" w:pos="0"/>
          <w:tab w:val="left" w:pos="600"/>
          <w:tab w:val="left" w:pos="1080"/>
          <w:tab w:val="left" w:pos="8160"/>
        </w:tabs>
        <w:spacing w:line="192" w:lineRule="auto"/>
        <w:ind w:left="600" w:hanging="600"/>
      </w:pPr>
      <w:r>
        <w:t>(q)</w:t>
      </w:r>
      <w:r>
        <w:tab/>
        <w:t>The per capita upper payment limit is $68.71 derived by dividing total projected eligible months or 540,000 (Column p) into total projected FFS program costs or $37,101,400 (Column o).  Note that Columns (a) through (q) dealt with calculating the upper payment limit.  The remaining Columns (r) through (u) are the calculations from which the final capitation rate is derived.</w:t>
      </w:r>
    </w:p>
    <w:p w:rsidR="005E61C7" w:rsidRDefault="005E61C7">
      <w:pPr>
        <w:tabs>
          <w:tab w:val="left" w:pos="0"/>
          <w:tab w:val="left" w:pos="600"/>
          <w:tab w:val="left" w:pos="1080"/>
          <w:tab w:val="left" w:pos="8160"/>
        </w:tabs>
        <w:spacing w:line="192" w:lineRule="auto"/>
      </w:pPr>
    </w:p>
    <w:p w:rsidR="005E61C7" w:rsidRDefault="005E61C7">
      <w:pPr>
        <w:tabs>
          <w:tab w:val="left" w:pos="0"/>
          <w:tab w:val="left" w:pos="600"/>
          <w:tab w:val="left" w:pos="1080"/>
          <w:tab w:val="left" w:pos="8160"/>
        </w:tabs>
        <w:spacing w:line="192" w:lineRule="auto"/>
      </w:pPr>
      <w:r>
        <w:t>(r)</w:t>
      </w:r>
      <w:r>
        <w:tab/>
        <w:t>Column q or $68.71.</w:t>
      </w:r>
    </w:p>
    <w:p w:rsidR="005E61C7" w:rsidRDefault="005E61C7">
      <w:pPr>
        <w:tabs>
          <w:tab w:val="left" w:pos="0"/>
          <w:tab w:val="left" w:pos="600"/>
          <w:tab w:val="left" w:pos="1080"/>
          <w:tab w:val="left" w:pos="8160"/>
        </w:tabs>
        <w:spacing w:line="192" w:lineRule="auto"/>
      </w:pPr>
    </w:p>
    <w:p w:rsidR="005E61C7" w:rsidRDefault="005E61C7">
      <w:pPr>
        <w:tabs>
          <w:tab w:val="left" w:pos="0"/>
          <w:tab w:val="left" w:pos="600"/>
          <w:tab w:val="left" w:pos="1080"/>
          <w:tab w:val="left" w:pos="8160"/>
        </w:tabs>
        <w:spacing w:line="192" w:lineRule="auto"/>
        <w:ind w:left="600" w:hanging="600"/>
      </w:pPr>
      <w:r>
        <w:t>(s)</w:t>
      </w:r>
      <w:r>
        <w:tab/>
        <w:t xml:space="preserve">Assume the State elects to provide stop-loss coverage for catastrophic expenses under the capitation contract.  The stop-loss calculations must be actuarially sound. In our illustration assume that there is a limit of $10,000 per year per enrollee.  The State is the </w:t>
      </w:r>
      <w:proofErr w:type="spellStart"/>
      <w:r>
        <w:t>reinsurer</w:t>
      </w:r>
      <w:proofErr w:type="spellEnd"/>
      <w:r>
        <w:t xml:space="preserve"> in this case and establishes a risk pool to cover stop-loss payments.  The estimated per capita costs (over $10,000) are subtracted from the FFS maximum.  For AFDC this figure was $.098 per eligible- month and is deducted from the FFS</w:t>
      </w:r>
      <w:r>
        <w:t xml:space="preserve"> per capita cost estimate of $68.71.</w:t>
      </w:r>
    </w:p>
    <w:p w:rsidR="005E61C7" w:rsidRDefault="005E61C7">
      <w:pPr>
        <w:tabs>
          <w:tab w:val="left" w:pos="0"/>
          <w:tab w:val="left" w:pos="600"/>
          <w:tab w:val="left" w:pos="1080"/>
          <w:tab w:val="left" w:pos="8160"/>
        </w:tabs>
        <w:spacing w:line="192" w:lineRule="auto"/>
      </w:pPr>
    </w:p>
    <w:p w:rsidR="005E61C7" w:rsidRDefault="005E61C7">
      <w:pPr>
        <w:tabs>
          <w:tab w:val="left" w:pos="0"/>
          <w:tab w:val="left" w:pos="600"/>
          <w:tab w:val="left" w:pos="1080"/>
          <w:tab w:val="left" w:pos="8160"/>
        </w:tabs>
        <w:spacing w:line="192" w:lineRule="auto"/>
        <w:ind w:left="600" w:hanging="600"/>
      </w:pPr>
      <w:r>
        <w:t>(t)</w:t>
      </w:r>
      <w:r>
        <w:tab/>
        <w:t xml:space="preserve">Medical expenses for retroactive eligibility periods are estimated to cost the Medicaid program (under FFS), $1.82 per capita per month.  Since the contractor is </w:t>
      </w:r>
      <w:r>
        <w:rPr>
          <w:u w:val="single"/>
        </w:rPr>
        <w:t>not</w:t>
      </w:r>
      <w:r>
        <w:t xml:space="preserve"> liable for expenses incurred during these periods, an adjustment is made by subtracting the $1.82 from the FFS upper payment limit.</w:t>
      </w:r>
    </w:p>
    <w:p w:rsidR="005E61C7" w:rsidRDefault="005E61C7">
      <w:pPr>
        <w:tabs>
          <w:tab w:val="left" w:pos="0"/>
          <w:tab w:val="left" w:pos="600"/>
          <w:tab w:val="left" w:pos="1080"/>
          <w:tab w:val="left" w:pos="8160"/>
        </w:tabs>
        <w:spacing w:line="192" w:lineRule="auto"/>
      </w:pPr>
    </w:p>
    <w:p w:rsidR="005E61C7" w:rsidRDefault="005E61C7">
      <w:pPr>
        <w:tabs>
          <w:tab w:val="left" w:pos="0"/>
          <w:tab w:val="left" w:pos="600"/>
          <w:tab w:val="left" w:pos="1080"/>
          <w:tab w:val="left" w:pos="8160"/>
        </w:tabs>
        <w:spacing w:line="192" w:lineRule="auto"/>
        <w:ind w:left="600" w:hanging="600"/>
      </w:pPr>
      <w:r>
        <w:t>(u)</w:t>
      </w:r>
      <w:r>
        <w:tab/>
        <w:t>The State sets its capitation rate at 95 percent of the upper payment limit adjusted by columns (s) and (t) above.</w:t>
      </w:r>
    </w:p>
    <w:p w:rsidR="005E61C7" w:rsidRDefault="005E61C7">
      <w:pPr>
        <w:tabs>
          <w:tab w:val="left" w:pos="0"/>
          <w:tab w:val="left" w:pos="600"/>
          <w:tab w:val="left" w:pos="1080"/>
          <w:tab w:val="left" w:pos="8160"/>
        </w:tabs>
        <w:spacing w:line="192" w:lineRule="auto"/>
      </w:pPr>
    </w:p>
    <w:p w:rsidR="005E61C7" w:rsidRDefault="005E61C7">
      <w:pPr>
        <w:tabs>
          <w:tab w:val="left" w:pos="0"/>
          <w:tab w:val="left" w:pos="600"/>
          <w:tab w:val="left" w:pos="1080"/>
          <w:tab w:val="left" w:pos="8160"/>
        </w:tabs>
        <w:spacing w:line="192" w:lineRule="auto"/>
        <w:ind w:left="600" w:hanging="600"/>
      </w:pPr>
      <w:r>
        <w:t>(v)</w:t>
      </w:r>
      <w:r>
        <w:tab/>
        <w:t>The final capitation rate is derived by multiplying Column (u) or 95% times the sum of Column (r) + Column (s) + Column (t).  In our example the calculation is 95% X $65.91 which equals $62.62.  The $62.62 represents the payment rate which will actually be made to the contractor.  Note that this is below the FFS $68.71 determined upper payment limit rate.</w:t>
      </w:r>
    </w:p>
    <w:p w:rsidR="005E61C7" w:rsidRDefault="005E61C7">
      <w:pPr>
        <w:tabs>
          <w:tab w:val="left" w:pos="0"/>
          <w:tab w:val="left" w:pos="600"/>
          <w:tab w:val="left" w:pos="1080"/>
          <w:tab w:val="left" w:pos="8160"/>
        </w:tabs>
        <w:spacing w:line="192" w:lineRule="auto"/>
      </w:pPr>
    </w:p>
    <w:p w:rsidR="005E61C7" w:rsidRDefault="005E61C7">
      <w:pPr>
        <w:tabs>
          <w:tab w:val="left" w:pos="0"/>
          <w:tab w:val="left" w:pos="600"/>
          <w:tab w:val="left" w:pos="1080"/>
          <w:tab w:val="left" w:pos="8160"/>
        </w:tabs>
        <w:spacing w:line="192" w:lineRule="auto"/>
      </w:pPr>
    </w:p>
    <w:p w:rsidR="005E61C7" w:rsidRDefault="005E61C7">
      <w:pPr>
        <w:tabs>
          <w:tab w:val="left" w:pos="0"/>
          <w:tab w:val="left" w:pos="600"/>
          <w:tab w:val="left" w:pos="1080"/>
          <w:tab w:val="left" w:pos="8160"/>
        </w:tabs>
        <w:spacing w:line="192" w:lineRule="auto"/>
      </w:pPr>
    </w:p>
    <w:p w:rsidR="005E61C7" w:rsidRDefault="005E61C7">
      <w:pPr>
        <w:tabs>
          <w:tab w:val="left" w:pos="0"/>
          <w:tab w:val="left" w:pos="600"/>
          <w:tab w:val="left" w:pos="1080"/>
          <w:tab w:val="left" w:pos="8160"/>
        </w:tabs>
        <w:spacing w:line="192" w:lineRule="auto"/>
      </w:pPr>
    </w:p>
    <w:p w:rsidR="005E61C7" w:rsidRDefault="005E61C7">
      <w:pPr>
        <w:tabs>
          <w:tab w:val="left" w:pos="0"/>
          <w:tab w:val="left" w:pos="600"/>
          <w:tab w:val="left" w:pos="1080"/>
          <w:tab w:val="left" w:pos="8160"/>
        </w:tabs>
        <w:spacing w:line="192" w:lineRule="auto"/>
      </w:pPr>
    </w:p>
    <w:p w:rsidR="005E61C7" w:rsidRDefault="005E61C7">
      <w:pPr>
        <w:tabs>
          <w:tab w:val="left" w:pos="0"/>
          <w:tab w:val="left" w:pos="600"/>
          <w:tab w:val="left" w:pos="1080"/>
          <w:tab w:val="left" w:pos="8160"/>
        </w:tabs>
        <w:spacing w:line="192" w:lineRule="auto"/>
      </w:pPr>
    </w:p>
    <w:p w:rsidR="005E61C7" w:rsidRDefault="005E61C7">
      <w:pPr>
        <w:tabs>
          <w:tab w:val="left" w:pos="0"/>
          <w:tab w:val="left" w:pos="600"/>
          <w:tab w:val="left" w:pos="1080"/>
          <w:tab w:val="left" w:pos="8160"/>
        </w:tabs>
        <w:spacing w:line="192" w:lineRule="auto"/>
      </w:pPr>
    </w:p>
    <w:p w:rsidR="005E61C7" w:rsidRDefault="005E61C7">
      <w:pPr>
        <w:tabs>
          <w:tab w:val="left" w:pos="0"/>
          <w:tab w:val="left" w:pos="600"/>
          <w:tab w:val="left" w:pos="1080"/>
          <w:tab w:val="left" w:pos="8160"/>
        </w:tabs>
        <w:spacing w:line="192" w:lineRule="auto"/>
      </w:pPr>
    </w:p>
    <w:p w:rsidR="005E61C7" w:rsidRDefault="005E61C7">
      <w:pPr>
        <w:tabs>
          <w:tab w:val="left" w:pos="0"/>
          <w:tab w:val="left" w:pos="600"/>
          <w:tab w:val="left" w:pos="1080"/>
          <w:tab w:val="left" w:pos="8160"/>
        </w:tabs>
        <w:spacing w:line="192" w:lineRule="auto"/>
      </w:pPr>
    </w:p>
    <w:p w:rsidR="005E61C7" w:rsidRDefault="005E61C7">
      <w:pPr>
        <w:tabs>
          <w:tab w:val="left" w:pos="0"/>
          <w:tab w:val="left" w:pos="600"/>
          <w:tab w:val="left" w:pos="1080"/>
          <w:tab w:val="left" w:pos="8160"/>
        </w:tabs>
        <w:spacing w:line="192" w:lineRule="auto"/>
      </w:pPr>
    </w:p>
    <w:p w:rsidR="005E61C7" w:rsidRDefault="005E61C7">
      <w:pPr>
        <w:tabs>
          <w:tab w:val="left" w:pos="0"/>
          <w:tab w:val="left" w:pos="600"/>
          <w:tab w:val="left" w:pos="1080"/>
          <w:tab w:val="left" w:pos="8160"/>
        </w:tabs>
        <w:spacing w:line="192" w:lineRule="auto"/>
      </w:pPr>
    </w:p>
    <w:p w:rsidR="005E61C7" w:rsidRDefault="005E61C7">
      <w:pPr>
        <w:tabs>
          <w:tab w:val="left" w:pos="0"/>
          <w:tab w:val="left" w:pos="600"/>
          <w:tab w:val="left" w:pos="1080"/>
          <w:tab w:val="left" w:pos="8160"/>
        </w:tabs>
        <w:spacing w:line="192" w:lineRule="auto"/>
      </w:pPr>
    </w:p>
    <w:p w:rsidR="005E61C7" w:rsidRDefault="005E61C7">
      <w:pPr>
        <w:tabs>
          <w:tab w:val="left" w:pos="0"/>
          <w:tab w:val="left" w:pos="600"/>
          <w:tab w:val="left" w:pos="1080"/>
          <w:tab w:val="left" w:pos="8160"/>
        </w:tabs>
        <w:spacing w:line="192" w:lineRule="auto"/>
      </w:pPr>
    </w:p>
    <w:p w:rsidR="005E61C7" w:rsidRDefault="005E61C7">
      <w:pPr>
        <w:tabs>
          <w:tab w:val="left" w:pos="0"/>
          <w:tab w:val="left" w:pos="600"/>
          <w:tab w:val="left" w:pos="1080"/>
          <w:tab w:val="left" w:pos="8160"/>
        </w:tabs>
        <w:spacing w:line="192" w:lineRule="auto"/>
      </w:pPr>
    </w:p>
    <w:p w:rsidR="005E61C7" w:rsidRDefault="005E61C7">
      <w:pPr>
        <w:tabs>
          <w:tab w:val="left" w:pos="0"/>
          <w:tab w:val="left" w:pos="600"/>
          <w:tab w:val="left" w:pos="1080"/>
          <w:tab w:val="left" w:pos="8160"/>
        </w:tabs>
        <w:spacing w:line="192" w:lineRule="auto"/>
      </w:pPr>
    </w:p>
    <w:p w:rsidR="005E61C7" w:rsidRDefault="005E61C7">
      <w:pPr>
        <w:tabs>
          <w:tab w:val="left" w:pos="0"/>
          <w:tab w:val="left" w:pos="600"/>
          <w:tab w:val="left" w:pos="1080"/>
          <w:tab w:val="left" w:pos="8160"/>
        </w:tabs>
        <w:spacing w:line="192" w:lineRule="auto"/>
      </w:pPr>
    </w:p>
    <w:p w:rsidR="005E61C7" w:rsidRDefault="005E61C7">
      <w:pPr>
        <w:tabs>
          <w:tab w:val="left" w:pos="0"/>
          <w:tab w:val="left" w:pos="600"/>
          <w:tab w:val="left" w:pos="1080"/>
          <w:tab w:val="left" w:pos="8160"/>
        </w:tabs>
        <w:spacing w:line="192" w:lineRule="auto"/>
      </w:pPr>
    </w:p>
    <w:p w:rsidR="005E61C7" w:rsidRDefault="005E61C7">
      <w:pPr>
        <w:tabs>
          <w:tab w:val="left" w:pos="0"/>
          <w:tab w:val="left" w:pos="600"/>
          <w:tab w:val="left" w:pos="1080"/>
          <w:tab w:val="left" w:pos="8160"/>
        </w:tabs>
        <w:spacing w:line="192" w:lineRule="auto"/>
      </w:pPr>
    </w:p>
    <w:p w:rsidR="005E61C7" w:rsidRDefault="005E61C7">
      <w:pPr>
        <w:tabs>
          <w:tab w:val="left" w:pos="0"/>
          <w:tab w:val="left" w:pos="600"/>
          <w:tab w:val="left" w:pos="1080"/>
          <w:tab w:val="left" w:pos="8160"/>
        </w:tabs>
        <w:spacing w:line="192" w:lineRule="auto"/>
      </w:pPr>
    </w:p>
    <w:p w:rsidR="005E61C7" w:rsidRDefault="005E61C7">
      <w:pPr>
        <w:tabs>
          <w:tab w:val="left" w:pos="0"/>
          <w:tab w:val="left" w:pos="600"/>
          <w:tab w:val="left" w:pos="1080"/>
          <w:tab w:val="left" w:pos="8160"/>
        </w:tabs>
        <w:spacing w:line="192" w:lineRule="auto"/>
      </w:pPr>
    </w:p>
    <w:p w:rsidR="005E61C7" w:rsidRDefault="005E61C7">
      <w:pPr>
        <w:tabs>
          <w:tab w:val="left" w:pos="0"/>
          <w:tab w:val="left" w:pos="600"/>
          <w:tab w:val="left" w:pos="1080"/>
          <w:tab w:val="left" w:pos="8160"/>
        </w:tabs>
        <w:spacing w:line="192" w:lineRule="auto"/>
      </w:pPr>
    </w:p>
    <w:p w:rsidR="005E61C7" w:rsidRDefault="005E61C7">
      <w:pPr>
        <w:tabs>
          <w:tab w:val="left" w:pos="0"/>
          <w:tab w:val="left" w:pos="600"/>
          <w:tab w:val="left" w:pos="1080"/>
          <w:tab w:val="left" w:pos="8160"/>
        </w:tabs>
        <w:spacing w:line="192" w:lineRule="auto"/>
      </w:pPr>
    </w:p>
    <w:p w:rsidR="005E61C7" w:rsidRDefault="005E61C7">
      <w:pPr>
        <w:tabs>
          <w:tab w:val="left" w:pos="0"/>
          <w:tab w:val="left" w:pos="600"/>
          <w:tab w:val="left" w:pos="1080"/>
          <w:tab w:val="left" w:pos="8160"/>
        </w:tabs>
        <w:spacing w:line="192" w:lineRule="auto"/>
      </w:pPr>
    </w:p>
    <w:p w:rsidR="005E61C7" w:rsidRDefault="005E61C7">
      <w:pPr>
        <w:tabs>
          <w:tab w:val="right" w:pos="9216"/>
        </w:tabs>
        <w:spacing w:line="192" w:lineRule="auto"/>
      </w:pPr>
      <w:r>
        <w:t>Rev. 64</w:t>
      </w:r>
      <w:r>
        <w:tab/>
        <w:t>2-82.33</w:t>
      </w:r>
    </w:p>
    <w:p w:rsidR="005E61C7" w:rsidRDefault="005E61C7">
      <w:pPr>
        <w:tabs>
          <w:tab w:val="right" w:pos="9216"/>
        </w:tabs>
        <w:spacing w:line="192" w:lineRule="auto"/>
        <w:sectPr w:rsidR="00000000">
          <w:pgSz w:w="12240" w:h="15840"/>
          <w:pgMar w:top="1080" w:right="1584" w:bottom="1080" w:left="1440" w:header="720" w:footer="720" w:gutter="0"/>
          <w:paperSrc w:first="512" w:other="512"/>
          <w:cols w:space="720"/>
          <w:noEndnote/>
        </w:sectPr>
      </w:pPr>
    </w:p>
    <w:p w:rsidR="005E61C7" w:rsidRDefault="005E61C7">
      <w:pPr>
        <w:tabs>
          <w:tab w:val="center" w:pos="4608"/>
          <w:tab w:val="right" w:pos="9216"/>
        </w:tabs>
        <w:spacing w:line="192" w:lineRule="auto"/>
        <w:rPr>
          <w:u w:val="single"/>
        </w:rPr>
      </w:pPr>
      <w:r>
        <w:rPr>
          <w:u w:val="single"/>
        </w:rPr>
        <w:t>09-91</w:t>
      </w:r>
      <w:r>
        <w:rPr>
          <w:u w:val="single"/>
        </w:rPr>
        <w:tab/>
        <w:t>STATE ORGANIZATION AND GENERAL ADMINISTRATION</w:t>
      </w:r>
      <w:r>
        <w:rPr>
          <w:u w:val="single"/>
        </w:rPr>
        <w:tab/>
        <w:t>2200</w:t>
      </w:r>
    </w:p>
    <w:p w:rsidR="005E61C7" w:rsidRDefault="005E61C7">
      <w:pPr>
        <w:tabs>
          <w:tab w:val="left" w:pos="480"/>
          <w:tab w:val="left" w:pos="960"/>
          <w:tab w:val="left" w:pos="1440"/>
          <w:tab w:val="left" w:pos="1920"/>
          <w:tab w:val="left" w:pos="2400"/>
          <w:tab w:val="left" w:pos="2880"/>
        </w:tabs>
        <w:spacing w:line="192" w:lineRule="auto"/>
      </w:pPr>
    </w:p>
    <w:p w:rsidR="005E61C7" w:rsidRDefault="005E61C7">
      <w:pPr>
        <w:tabs>
          <w:tab w:val="left" w:pos="480"/>
          <w:tab w:val="left" w:pos="960"/>
          <w:tab w:val="left" w:pos="1440"/>
          <w:tab w:val="left" w:pos="1920"/>
          <w:tab w:val="left" w:pos="2400"/>
          <w:tab w:val="left" w:pos="2880"/>
        </w:tabs>
        <w:spacing w:line="192" w:lineRule="auto"/>
        <w:ind w:left="960" w:hanging="960"/>
        <w:rPr>
          <w:ins w:id="124" w:author="Unknown"/>
        </w:rPr>
      </w:pPr>
      <w:ins w:id="125" w:author="Unknown">
        <w:r>
          <w:t>2200.</w:t>
        </w:r>
        <w:r>
          <w:tab/>
          <w:t>REQUIREMENTS FOR ADVANCE DIRECTIVES UNDER STATE PLANS FOR MEDICAL ASSISTANCE</w:t>
        </w:r>
      </w:ins>
    </w:p>
    <w:p w:rsidR="005E61C7" w:rsidRDefault="005E61C7">
      <w:pPr>
        <w:tabs>
          <w:tab w:val="left" w:pos="480"/>
          <w:tab w:val="left" w:pos="960"/>
          <w:tab w:val="left" w:pos="1440"/>
          <w:tab w:val="left" w:pos="1920"/>
          <w:tab w:val="left" w:pos="2400"/>
          <w:tab w:val="left" w:pos="2880"/>
        </w:tabs>
        <w:spacing w:line="192" w:lineRule="auto"/>
        <w:rPr>
          <w:ins w:id="126" w:author="Unknown"/>
        </w:rPr>
      </w:pPr>
    </w:p>
    <w:p w:rsidR="005E61C7" w:rsidRDefault="005E61C7">
      <w:pPr>
        <w:tabs>
          <w:tab w:val="left" w:pos="480"/>
          <w:tab w:val="left" w:pos="960"/>
          <w:tab w:val="left" w:pos="1440"/>
          <w:tab w:val="left" w:pos="1920"/>
          <w:tab w:val="left" w:pos="2400"/>
          <w:tab w:val="left" w:pos="2880"/>
        </w:tabs>
        <w:spacing w:line="192" w:lineRule="auto"/>
        <w:ind w:firstLine="480"/>
        <w:rPr>
          <w:ins w:id="127" w:author="Unknown"/>
        </w:rPr>
      </w:pPr>
      <w:ins w:id="128" w:author="Unknown">
        <w:r>
          <w:t>A.</w:t>
        </w:r>
        <w:r>
          <w:tab/>
        </w:r>
        <w:r>
          <w:rPr>
            <w:u w:val="single"/>
          </w:rPr>
          <w:t>General Provision.</w:t>
        </w:r>
        <w:r>
          <w:t>--An advance directive is a written instruction, such as a living will or durable power of attorney for health care, recognized under State law (whether statutory or as recognized by the courts of the State).  It relates to the provision of medical care when the individual is incapacitated.  You, an association, or other private nonprofit entity must develop a written description of the law of the State concerning advance directives.  Include this description in your State plan and furnis</w:t>
        </w:r>
        <w:r>
          <w:t xml:space="preserve">h the information to providers, HMOs, and </w:t>
        </w:r>
        <w:proofErr w:type="spellStart"/>
        <w:r>
          <w:t>HIOs</w:t>
        </w:r>
        <w:proofErr w:type="spellEnd"/>
        <w:r>
          <w:t xml:space="preserve"> participating in your Medicaid program for distribution to patients.  Indicate in your plan whether State law allows a health care provider to object to the implementation of an advance directive on the basis of conscience.</w:t>
        </w:r>
      </w:ins>
    </w:p>
    <w:p w:rsidR="005E61C7" w:rsidRDefault="005E61C7">
      <w:pPr>
        <w:tabs>
          <w:tab w:val="left" w:pos="480"/>
          <w:tab w:val="left" w:pos="960"/>
          <w:tab w:val="left" w:pos="1440"/>
          <w:tab w:val="left" w:pos="1920"/>
          <w:tab w:val="left" w:pos="2400"/>
          <w:tab w:val="left" w:pos="2880"/>
        </w:tabs>
        <w:spacing w:line="192" w:lineRule="auto"/>
        <w:rPr>
          <w:ins w:id="129" w:author="Unknown"/>
        </w:rPr>
      </w:pPr>
    </w:p>
    <w:p w:rsidR="005E61C7" w:rsidRDefault="005E61C7">
      <w:pPr>
        <w:tabs>
          <w:tab w:val="left" w:pos="480"/>
          <w:tab w:val="left" w:pos="960"/>
          <w:tab w:val="left" w:pos="1440"/>
          <w:tab w:val="left" w:pos="1920"/>
          <w:tab w:val="left" w:pos="2400"/>
          <w:tab w:val="left" w:pos="2880"/>
        </w:tabs>
        <w:spacing w:line="192" w:lineRule="auto"/>
        <w:ind w:firstLine="480"/>
        <w:rPr>
          <w:ins w:id="130" w:author="Unknown"/>
        </w:rPr>
      </w:pPr>
      <w:ins w:id="131" w:author="Unknown">
        <w:r>
          <w:t>B.</w:t>
        </w:r>
        <w:r>
          <w:tab/>
        </w:r>
        <w:r>
          <w:rPr>
            <w:u w:val="single"/>
          </w:rPr>
          <w:t>Provider Participation.</w:t>
        </w:r>
        <w:r>
          <w:t xml:space="preserve">--Your State plan must require that each provider receiving funds under the plan maintain written policies, procedures, and materials concerning advance directives to ensure compliance with the law.  An agreement between the Medicaid agency and the provider is one acceptable way for the State plan to illustrate that providers are disseminating the required information.  Hospitals, nursing facilities, providers of home health care or personal care services, hospice programs, HMOs and </w:t>
        </w:r>
        <w:proofErr w:type="spellStart"/>
        <w:r>
          <w:t>HIOs</w:t>
        </w:r>
        <w:proofErr w:type="spellEnd"/>
        <w:r>
          <w:t xml:space="preserve"> must:</w:t>
        </w:r>
      </w:ins>
    </w:p>
    <w:p w:rsidR="005E61C7" w:rsidRDefault="005E61C7">
      <w:pPr>
        <w:tabs>
          <w:tab w:val="left" w:pos="480"/>
          <w:tab w:val="left" w:pos="960"/>
          <w:tab w:val="left" w:pos="1440"/>
          <w:tab w:val="left" w:pos="1920"/>
          <w:tab w:val="left" w:pos="2400"/>
          <w:tab w:val="left" w:pos="2880"/>
        </w:tabs>
        <w:spacing w:line="192" w:lineRule="auto"/>
        <w:rPr>
          <w:ins w:id="132" w:author="Unknown"/>
        </w:rPr>
      </w:pPr>
    </w:p>
    <w:p w:rsidR="005E61C7" w:rsidRDefault="005E61C7">
      <w:pPr>
        <w:tabs>
          <w:tab w:val="left" w:pos="480"/>
          <w:tab w:val="left" w:pos="960"/>
          <w:tab w:val="left" w:pos="1440"/>
          <w:tab w:val="left" w:pos="1920"/>
          <w:tab w:val="left" w:pos="2400"/>
          <w:tab w:val="left" w:pos="2880"/>
        </w:tabs>
        <w:spacing w:line="192" w:lineRule="auto"/>
        <w:ind w:firstLine="960"/>
        <w:rPr>
          <w:ins w:id="133" w:author="Unknown"/>
        </w:rPr>
      </w:pPr>
      <w:ins w:id="134" w:author="Unknown">
        <w:r>
          <w:t>o</w:t>
        </w:r>
        <w:r>
          <w:tab/>
          <w:t>Give written information to all adults (as defined by State law) receiving medical care concerning their rights under State law to:</w:t>
        </w:r>
      </w:ins>
    </w:p>
    <w:p w:rsidR="005E61C7" w:rsidRDefault="005E61C7">
      <w:pPr>
        <w:tabs>
          <w:tab w:val="left" w:pos="480"/>
          <w:tab w:val="left" w:pos="960"/>
          <w:tab w:val="left" w:pos="1440"/>
          <w:tab w:val="left" w:pos="1920"/>
          <w:tab w:val="left" w:pos="2400"/>
          <w:tab w:val="left" w:pos="2880"/>
        </w:tabs>
        <w:spacing w:line="192" w:lineRule="auto"/>
        <w:rPr>
          <w:ins w:id="135" w:author="Unknown"/>
        </w:rPr>
      </w:pPr>
    </w:p>
    <w:p w:rsidR="005E61C7" w:rsidRDefault="005E61C7">
      <w:pPr>
        <w:tabs>
          <w:tab w:val="left" w:pos="480"/>
          <w:tab w:val="left" w:pos="960"/>
          <w:tab w:val="left" w:pos="1440"/>
          <w:tab w:val="left" w:pos="1920"/>
          <w:tab w:val="left" w:pos="2400"/>
          <w:tab w:val="left" w:pos="2880"/>
        </w:tabs>
        <w:spacing w:line="192" w:lineRule="auto"/>
        <w:ind w:firstLine="1440"/>
        <w:rPr>
          <w:ins w:id="136" w:author="Unknown"/>
        </w:rPr>
      </w:pPr>
      <w:ins w:id="137" w:author="Unknown">
        <w:r>
          <w:t>-</w:t>
        </w:r>
        <w:r>
          <w:tab/>
          <w:t>make decisions concerning their medical care,</w:t>
        </w:r>
      </w:ins>
    </w:p>
    <w:p w:rsidR="005E61C7" w:rsidRDefault="005E61C7">
      <w:pPr>
        <w:tabs>
          <w:tab w:val="left" w:pos="480"/>
          <w:tab w:val="left" w:pos="960"/>
          <w:tab w:val="left" w:pos="1440"/>
          <w:tab w:val="left" w:pos="1920"/>
          <w:tab w:val="left" w:pos="2400"/>
          <w:tab w:val="left" w:pos="2880"/>
        </w:tabs>
        <w:spacing w:line="192" w:lineRule="auto"/>
        <w:rPr>
          <w:ins w:id="138" w:author="Unknown"/>
        </w:rPr>
      </w:pPr>
    </w:p>
    <w:p w:rsidR="005E61C7" w:rsidRDefault="005E61C7">
      <w:pPr>
        <w:tabs>
          <w:tab w:val="left" w:pos="480"/>
          <w:tab w:val="left" w:pos="960"/>
          <w:tab w:val="left" w:pos="1440"/>
          <w:tab w:val="left" w:pos="1920"/>
          <w:tab w:val="left" w:pos="2400"/>
          <w:tab w:val="left" w:pos="2880"/>
        </w:tabs>
        <w:spacing w:line="192" w:lineRule="auto"/>
        <w:ind w:firstLine="1440"/>
        <w:rPr>
          <w:ins w:id="139" w:author="Unknown"/>
        </w:rPr>
      </w:pPr>
      <w:ins w:id="140" w:author="Unknown">
        <w:r>
          <w:t>-</w:t>
        </w:r>
        <w:r>
          <w:tab/>
          <w:t>accept or refuse medical or surgical treatment, and</w:t>
        </w:r>
      </w:ins>
    </w:p>
    <w:p w:rsidR="005E61C7" w:rsidRDefault="005E61C7">
      <w:pPr>
        <w:tabs>
          <w:tab w:val="left" w:pos="480"/>
          <w:tab w:val="left" w:pos="960"/>
          <w:tab w:val="left" w:pos="1440"/>
          <w:tab w:val="left" w:pos="1920"/>
          <w:tab w:val="left" w:pos="2400"/>
          <w:tab w:val="left" w:pos="2880"/>
        </w:tabs>
        <w:spacing w:line="192" w:lineRule="auto"/>
        <w:rPr>
          <w:ins w:id="141" w:author="Unknown"/>
        </w:rPr>
      </w:pPr>
    </w:p>
    <w:p w:rsidR="005E61C7" w:rsidRDefault="005E61C7">
      <w:pPr>
        <w:tabs>
          <w:tab w:val="left" w:pos="480"/>
          <w:tab w:val="left" w:pos="960"/>
          <w:tab w:val="left" w:pos="1440"/>
          <w:tab w:val="left" w:pos="1920"/>
          <w:tab w:val="left" w:pos="2400"/>
          <w:tab w:val="left" w:pos="2880"/>
        </w:tabs>
        <w:spacing w:line="192" w:lineRule="auto"/>
        <w:ind w:firstLine="1440"/>
        <w:rPr>
          <w:ins w:id="142" w:author="Unknown"/>
        </w:rPr>
      </w:pPr>
      <w:ins w:id="143" w:author="Unknown">
        <w:r>
          <w:t>-</w:t>
        </w:r>
        <w:r>
          <w:tab/>
          <w:t>formulate advance directives, e.g., living wills or durable power of attorney for health care;</w:t>
        </w:r>
      </w:ins>
    </w:p>
    <w:p w:rsidR="005E61C7" w:rsidRDefault="005E61C7">
      <w:pPr>
        <w:tabs>
          <w:tab w:val="left" w:pos="480"/>
          <w:tab w:val="left" w:pos="960"/>
          <w:tab w:val="left" w:pos="1440"/>
          <w:tab w:val="left" w:pos="1920"/>
          <w:tab w:val="left" w:pos="2400"/>
          <w:tab w:val="left" w:pos="2880"/>
        </w:tabs>
        <w:spacing w:line="192" w:lineRule="auto"/>
        <w:rPr>
          <w:ins w:id="144" w:author="Unknown"/>
        </w:rPr>
      </w:pPr>
    </w:p>
    <w:p w:rsidR="005E61C7" w:rsidRDefault="005E61C7">
      <w:pPr>
        <w:tabs>
          <w:tab w:val="left" w:pos="480"/>
          <w:tab w:val="left" w:pos="960"/>
          <w:tab w:val="left" w:pos="1440"/>
          <w:tab w:val="left" w:pos="1920"/>
          <w:tab w:val="left" w:pos="2400"/>
          <w:tab w:val="left" w:pos="2880"/>
        </w:tabs>
        <w:spacing w:line="192" w:lineRule="auto"/>
        <w:ind w:firstLine="960"/>
        <w:rPr>
          <w:ins w:id="145" w:author="Unknown"/>
        </w:rPr>
      </w:pPr>
      <w:ins w:id="146" w:author="Unknown">
        <w:r>
          <w:t>o</w:t>
        </w:r>
        <w:r>
          <w:tab/>
          <w:t>Provide written information to all adults on their policies concerning implementation of these rights;</w:t>
        </w:r>
      </w:ins>
    </w:p>
    <w:p w:rsidR="005E61C7" w:rsidRDefault="005E61C7">
      <w:pPr>
        <w:tabs>
          <w:tab w:val="left" w:pos="480"/>
          <w:tab w:val="left" w:pos="960"/>
          <w:tab w:val="left" w:pos="1440"/>
          <w:tab w:val="left" w:pos="1920"/>
          <w:tab w:val="left" w:pos="2400"/>
          <w:tab w:val="left" w:pos="2880"/>
        </w:tabs>
        <w:spacing w:line="192" w:lineRule="auto"/>
        <w:rPr>
          <w:ins w:id="147" w:author="Unknown"/>
        </w:rPr>
      </w:pPr>
    </w:p>
    <w:p w:rsidR="005E61C7" w:rsidRDefault="005E61C7">
      <w:pPr>
        <w:tabs>
          <w:tab w:val="left" w:pos="480"/>
          <w:tab w:val="left" w:pos="960"/>
          <w:tab w:val="left" w:pos="1440"/>
          <w:tab w:val="left" w:pos="1920"/>
          <w:tab w:val="left" w:pos="2400"/>
          <w:tab w:val="left" w:pos="2880"/>
        </w:tabs>
        <w:spacing w:line="192" w:lineRule="auto"/>
        <w:ind w:firstLine="960"/>
        <w:rPr>
          <w:ins w:id="148" w:author="Unknown"/>
        </w:rPr>
      </w:pPr>
      <w:ins w:id="149" w:author="Unknown">
        <w:r>
          <w:t>o</w:t>
        </w:r>
        <w:r>
          <w:tab/>
          <w:t xml:space="preserve">Document in the </w:t>
        </w:r>
        <w:proofErr w:type="spellStart"/>
        <w:r>
          <w:t>individual</w:t>
        </w:r>
      </w:ins>
      <w:r>
        <w:t>§</w:t>
      </w:r>
      <w:ins w:id="150" w:author="Unknown">
        <w:r>
          <w:t>s</w:t>
        </w:r>
        <w:proofErr w:type="spellEnd"/>
        <w:r>
          <w:t xml:space="preserve"> medical record whether he/she has executed an advance directive.</w:t>
        </w:r>
      </w:ins>
    </w:p>
    <w:p w:rsidR="005E61C7" w:rsidRDefault="005E61C7">
      <w:pPr>
        <w:tabs>
          <w:tab w:val="left" w:pos="480"/>
          <w:tab w:val="left" w:pos="960"/>
          <w:tab w:val="left" w:pos="1440"/>
          <w:tab w:val="left" w:pos="1920"/>
          <w:tab w:val="left" w:pos="2400"/>
          <w:tab w:val="left" w:pos="2880"/>
        </w:tabs>
        <w:spacing w:line="192" w:lineRule="auto"/>
        <w:rPr>
          <w:ins w:id="151" w:author="Unknown"/>
        </w:rPr>
      </w:pPr>
    </w:p>
    <w:p w:rsidR="005E61C7" w:rsidRDefault="005E61C7">
      <w:pPr>
        <w:tabs>
          <w:tab w:val="left" w:pos="480"/>
          <w:tab w:val="left" w:pos="960"/>
          <w:tab w:val="left" w:pos="1440"/>
          <w:tab w:val="left" w:pos="1920"/>
          <w:tab w:val="left" w:pos="2400"/>
          <w:tab w:val="left" w:pos="2880"/>
        </w:tabs>
        <w:spacing w:line="192" w:lineRule="auto"/>
        <w:ind w:firstLine="960"/>
        <w:rPr>
          <w:ins w:id="152" w:author="Unknown"/>
        </w:rPr>
      </w:pPr>
      <w:ins w:id="153" w:author="Unknown">
        <w:r>
          <w:t>o</w:t>
        </w:r>
        <w:r>
          <w:tab/>
          <w:t>Not condition providing care or otherwise discriminate against an individual based on whether he/she has executed an advance directive;</w:t>
        </w:r>
      </w:ins>
    </w:p>
    <w:p w:rsidR="005E61C7" w:rsidRDefault="005E61C7">
      <w:pPr>
        <w:tabs>
          <w:tab w:val="left" w:pos="480"/>
          <w:tab w:val="left" w:pos="960"/>
          <w:tab w:val="left" w:pos="1440"/>
          <w:tab w:val="left" w:pos="1920"/>
          <w:tab w:val="left" w:pos="2400"/>
          <w:tab w:val="left" w:pos="2880"/>
        </w:tabs>
        <w:spacing w:line="192" w:lineRule="auto"/>
        <w:rPr>
          <w:ins w:id="154" w:author="Unknown"/>
        </w:rPr>
      </w:pPr>
    </w:p>
    <w:p w:rsidR="005E61C7" w:rsidRDefault="005E61C7">
      <w:pPr>
        <w:tabs>
          <w:tab w:val="left" w:pos="480"/>
          <w:tab w:val="left" w:pos="960"/>
          <w:tab w:val="left" w:pos="1440"/>
          <w:tab w:val="left" w:pos="1920"/>
          <w:tab w:val="left" w:pos="2400"/>
          <w:tab w:val="left" w:pos="2880"/>
        </w:tabs>
        <w:spacing w:line="192" w:lineRule="auto"/>
        <w:ind w:left="960" w:hanging="960"/>
        <w:rPr>
          <w:ins w:id="155" w:author="Unknown"/>
        </w:rPr>
      </w:pPr>
      <w:ins w:id="156" w:author="Unknown">
        <w:r>
          <w:t>NOTE:</w:t>
        </w:r>
        <w:r>
          <w:tab/>
          <w:t>The statute is explicit that this provision is not meant to be construed as requiring care that may conflict with an advance directive.  For example, the patient is entitled to the necessary care ordered by a physician which a provider under normal procedures must furnish and cannot delay care while waiting for a directive.  However, once it is documented that an advance directive has been executed, then the directive takes precedence.</w:t>
        </w:r>
      </w:ins>
    </w:p>
    <w:p w:rsidR="005E61C7" w:rsidRDefault="005E61C7">
      <w:pPr>
        <w:tabs>
          <w:tab w:val="left" w:pos="480"/>
          <w:tab w:val="left" w:pos="960"/>
          <w:tab w:val="left" w:pos="1440"/>
          <w:tab w:val="left" w:pos="1920"/>
          <w:tab w:val="left" w:pos="2400"/>
          <w:tab w:val="left" w:pos="2880"/>
        </w:tabs>
        <w:spacing w:line="192" w:lineRule="auto"/>
        <w:rPr>
          <w:ins w:id="157" w:author="Unknown"/>
        </w:rPr>
      </w:pPr>
    </w:p>
    <w:p w:rsidR="005E61C7" w:rsidRDefault="005E61C7">
      <w:pPr>
        <w:tabs>
          <w:tab w:val="left" w:pos="480"/>
          <w:tab w:val="left" w:pos="960"/>
          <w:tab w:val="left" w:pos="1440"/>
          <w:tab w:val="left" w:pos="1920"/>
          <w:tab w:val="left" w:pos="2400"/>
          <w:tab w:val="left" w:pos="2880"/>
        </w:tabs>
        <w:spacing w:line="192" w:lineRule="auto"/>
        <w:ind w:firstLine="960"/>
        <w:rPr>
          <w:ins w:id="158" w:author="Unknown"/>
        </w:rPr>
      </w:pPr>
      <w:ins w:id="159" w:author="Unknown">
        <w:r>
          <w:t>o</w:t>
        </w:r>
        <w:r>
          <w:tab/>
          <w:t>Ensure compliance with requirements of State law (whether statutory or as recognized by the courts of the State) concerning advance directives; and</w:t>
        </w:r>
      </w:ins>
    </w:p>
    <w:p w:rsidR="005E61C7" w:rsidRDefault="005E61C7">
      <w:pPr>
        <w:tabs>
          <w:tab w:val="left" w:pos="480"/>
          <w:tab w:val="left" w:pos="960"/>
          <w:tab w:val="left" w:pos="1440"/>
          <w:tab w:val="left" w:pos="1920"/>
          <w:tab w:val="left" w:pos="2400"/>
          <w:tab w:val="left" w:pos="2880"/>
        </w:tabs>
        <w:spacing w:line="192" w:lineRule="auto"/>
      </w:pPr>
    </w:p>
    <w:p w:rsidR="005E61C7" w:rsidRDefault="005E61C7">
      <w:pPr>
        <w:tabs>
          <w:tab w:val="left" w:pos="480"/>
          <w:tab w:val="left" w:pos="960"/>
          <w:tab w:val="left" w:pos="1440"/>
          <w:tab w:val="left" w:pos="1920"/>
          <w:tab w:val="left" w:pos="2400"/>
          <w:tab w:val="left" w:pos="2880"/>
        </w:tabs>
        <w:spacing w:line="192" w:lineRule="auto"/>
      </w:pPr>
    </w:p>
    <w:p w:rsidR="005E61C7" w:rsidRDefault="005E61C7">
      <w:pPr>
        <w:tabs>
          <w:tab w:val="left" w:pos="480"/>
          <w:tab w:val="left" w:pos="960"/>
          <w:tab w:val="left" w:pos="1440"/>
          <w:tab w:val="left" w:pos="1920"/>
          <w:tab w:val="left" w:pos="2400"/>
          <w:tab w:val="left" w:pos="2880"/>
        </w:tabs>
        <w:spacing w:line="192" w:lineRule="auto"/>
      </w:pPr>
    </w:p>
    <w:p w:rsidR="005E61C7" w:rsidRDefault="005E61C7">
      <w:pPr>
        <w:tabs>
          <w:tab w:val="left" w:pos="480"/>
          <w:tab w:val="left" w:pos="960"/>
          <w:tab w:val="left" w:pos="1440"/>
          <w:tab w:val="left" w:pos="1920"/>
          <w:tab w:val="left" w:pos="2400"/>
          <w:tab w:val="left" w:pos="2880"/>
        </w:tabs>
        <w:spacing w:line="192" w:lineRule="auto"/>
      </w:pPr>
    </w:p>
    <w:p w:rsidR="005E61C7" w:rsidRDefault="005E61C7">
      <w:pPr>
        <w:tabs>
          <w:tab w:val="left" w:pos="480"/>
          <w:tab w:val="left" w:pos="960"/>
          <w:tab w:val="left" w:pos="1440"/>
          <w:tab w:val="left" w:pos="1920"/>
          <w:tab w:val="left" w:pos="2400"/>
          <w:tab w:val="left" w:pos="2880"/>
        </w:tabs>
        <w:spacing w:line="192" w:lineRule="auto"/>
      </w:pPr>
    </w:p>
    <w:p w:rsidR="005E61C7" w:rsidRDefault="005E61C7">
      <w:pPr>
        <w:tabs>
          <w:tab w:val="left" w:pos="480"/>
          <w:tab w:val="left" w:pos="960"/>
          <w:tab w:val="left" w:pos="1440"/>
          <w:tab w:val="left" w:pos="1920"/>
          <w:tab w:val="left" w:pos="2400"/>
          <w:tab w:val="left" w:pos="2880"/>
        </w:tabs>
        <w:spacing w:line="192" w:lineRule="auto"/>
      </w:pPr>
    </w:p>
    <w:p w:rsidR="005E61C7" w:rsidRDefault="005E61C7">
      <w:pPr>
        <w:tabs>
          <w:tab w:val="left" w:pos="480"/>
          <w:tab w:val="left" w:pos="960"/>
          <w:tab w:val="left" w:pos="1440"/>
          <w:tab w:val="left" w:pos="1920"/>
          <w:tab w:val="left" w:pos="2400"/>
          <w:tab w:val="left" w:pos="2880"/>
        </w:tabs>
        <w:spacing w:line="192" w:lineRule="auto"/>
      </w:pPr>
    </w:p>
    <w:p w:rsidR="005E61C7" w:rsidRDefault="005E61C7">
      <w:pPr>
        <w:tabs>
          <w:tab w:val="left" w:pos="480"/>
          <w:tab w:val="left" w:pos="960"/>
          <w:tab w:val="left" w:pos="1440"/>
          <w:tab w:val="left" w:pos="1920"/>
          <w:tab w:val="left" w:pos="2400"/>
          <w:tab w:val="left" w:pos="2880"/>
        </w:tabs>
        <w:spacing w:line="192" w:lineRule="auto"/>
      </w:pPr>
    </w:p>
    <w:p w:rsidR="005E61C7" w:rsidRDefault="005E61C7">
      <w:pPr>
        <w:tabs>
          <w:tab w:val="right" w:pos="9216"/>
        </w:tabs>
        <w:spacing w:line="192" w:lineRule="auto"/>
      </w:pPr>
      <w:r>
        <w:t>Rev. 73</w:t>
      </w:r>
      <w:r>
        <w:tab/>
        <w:t>2-82.35</w:t>
      </w:r>
    </w:p>
    <w:p w:rsidR="005E61C7" w:rsidRDefault="005E61C7">
      <w:pPr>
        <w:tabs>
          <w:tab w:val="right" w:pos="9216"/>
        </w:tabs>
        <w:spacing w:line="192" w:lineRule="auto"/>
        <w:sectPr w:rsidR="00000000">
          <w:pgSz w:w="12240" w:h="15840"/>
          <w:pgMar w:top="1080" w:right="1584" w:bottom="1080" w:left="1440" w:header="720" w:footer="720" w:gutter="0"/>
          <w:paperSrc w:first="512" w:other="512"/>
          <w:cols w:space="720"/>
          <w:noEndnote/>
        </w:sectPr>
      </w:pPr>
    </w:p>
    <w:p w:rsidR="005E61C7" w:rsidRDefault="005E61C7">
      <w:pPr>
        <w:tabs>
          <w:tab w:val="center" w:pos="4608"/>
          <w:tab w:val="right" w:pos="9216"/>
        </w:tabs>
        <w:spacing w:line="192" w:lineRule="auto"/>
        <w:rPr>
          <w:u w:val="single"/>
        </w:rPr>
      </w:pPr>
      <w:r>
        <w:rPr>
          <w:u w:val="single"/>
        </w:rPr>
        <w:t>2200 (Cont.)</w:t>
      </w:r>
      <w:r>
        <w:rPr>
          <w:u w:val="single"/>
        </w:rPr>
        <w:tab/>
        <w:t>STATE ORGANIZATION AND GENERAL ADMINISTRATION</w:t>
      </w:r>
      <w:r>
        <w:rPr>
          <w:u w:val="single"/>
        </w:rPr>
        <w:tab/>
        <w:t>09-91</w:t>
      </w:r>
    </w:p>
    <w:p w:rsidR="005E61C7" w:rsidRDefault="005E61C7">
      <w:pPr>
        <w:tabs>
          <w:tab w:val="left" w:pos="480"/>
          <w:tab w:val="left" w:pos="960"/>
          <w:tab w:val="left" w:pos="1440"/>
          <w:tab w:val="left" w:pos="1920"/>
          <w:tab w:val="left" w:pos="2400"/>
          <w:tab w:val="left" w:pos="2880"/>
        </w:tabs>
        <w:spacing w:line="192" w:lineRule="auto"/>
      </w:pPr>
    </w:p>
    <w:p w:rsidR="005E61C7" w:rsidRDefault="005E61C7">
      <w:pPr>
        <w:tabs>
          <w:tab w:val="left" w:pos="480"/>
          <w:tab w:val="left" w:pos="960"/>
          <w:tab w:val="left" w:pos="1440"/>
          <w:tab w:val="left" w:pos="1920"/>
          <w:tab w:val="left" w:pos="2400"/>
          <w:tab w:val="left" w:pos="2880"/>
        </w:tabs>
        <w:spacing w:line="192" w:lineRule="auto"/>
        <w:ind w:firstLine="960"/>
        <w:rPr>
          <w:ins w:id="160" w:author="Unknown"/>
        </w:rPr>
      </w:pPr>
      <w:ins w:id="161" w:author="Unknown">
        <w:r>
          <w:t>o</w:t>
        </w:r>
        <w:r>
          <w:tab/>
          <w:t xml:space="preserve">Provide for educating staff and the community on advance directives.  You may specify in the plan what you will require providers to do to educate staff and the community or that you will let providers devise their own campaigns.  As long as providers conduct educational campaigns, this requirement is met.  This can be accomplished by newsletters, articles in the local newspapers, local news reports, or commercials. </w:t>
        </w:r>
      </w:ins>
    </w:p>
    <w:p w:rsidR="005E61C7" w:rsidRDefault="005E61C7">
      <w:pPr>
        <w:tabs>
          <w:tab w:val="left" w:pos="480"/>
          <w:tab w:val="left" w:pos="960"/>
          <w:tab w:val="left" w:pos="1440"/>
          <w:tab w:val="left" w:pos="1920"/>
          <w:tab w:val="left" w:pos="2400"/>
          <w:tab w:val="left" w:pos="2880"/>
        </w:tabs>
        <w:spacing w:line="192" w:lineRule="auto"/>
        <w:rPr>
          <w:ins w:id="162" w:author="Unknown"/>
        </w:rPr>
      </w:pPr>
    </w:p>
    <w:p w:rsidR="005E61C7" w:rsidRDefault="005E61C7">
      <w:pPr>
        <w:tabs>
          <w:tab w:val="left" w:pos="480"/>
          <w:tab w:val="left" w:pos="960"/>
          <w:tab w:val="left" w:pos="1440"/>
          <w:tab w:val="left" w:pos="1920"/>
          <w:tab w:val="left" w:pos="2400"/>
          <w:tab w:val="left" w:pos="2880"/>
        </w:tabs>
        <w:spacing w:line="192" w:lineRule="auto"/>
        <w:ind w:firstLine="480"/>
        <w:rPr>
          <w:ins w:id="163" w:author="Unknown"/>
        </w:rPr>
      </w:pPr>
      <w:ins w:id="164" w:author="Unknown">
        <w:r>
          <w:t>C.</w:t>
        </w:r>
        <w:r>
          <w:tab/>
        </w:r>
        <w:r>
          <w:rPr>
            <w:u w:val="single"/>
          </w:rPr>
          <w:t>When Providers Give Information Concerning Advance Directives to Adult Individuals.</w:t>
        </w:r>
        <w:r>
          <w:t xml:space="preserve">--Your State plan must specify when information concerning advance directives is given to each adult patient from each type of provider as follows:  </w:t>
        </w:r>
      </w:ins>
    </w:p>
    <w:p w:rsidR="005E61C7" w:rsidRDefault="005E61C7">
      <w:pPr>
        <w:tabs>
          <w:tab w:val="left" w:pos="480"/>
          <w:tab w:val="left" w:pos="960"/>
          <w:tab w:val="left" w:pos="1440"/>
          <w:tab w:val="left" w:pos="1920"/>
          <w:tab w:val="left" w:pos="2400"/>
          <w:tab w:val="left" w:pos="2880"/>
        </w:tabs>
        <w:spacing w:line="192" w:lineRule="auto"/>
        <w:rPr>
          <w:ins w:id="165" w:author="Unknown"/>
        </w:rPr>
      </w:pPr>
    </w:p>
    <w:p w:rsidR="005E61C7" w:rsidRDefault="005E61C7">
      <w:pPr>
        <w:tabs>
          <w:tab w:val="left" w:pos="480"/>
          <w:tab w:val="left" w:pos="960"/>
          <w:tab w:val="left" w:pos="1440"/>
          <w:tab w:val="left" w:pos="1920"/>
          <w:tab w:val="left" w:pos="2400"/>
          <w:tab w:val="left" w:pos="2880"/>
        </w:tabs>
        <w:spacing w:line="192" w:lineRule="auto"/>
        <w:ind w:firstLine="960"/>
        <w:rPr>
          <w:ins w:id="166" w:author="Unknown"/>
        </w:rPr>
      </w:pPr>
      <w:ins w:id="167" w:author="Unknown">
        <w:r>
          <w:t>o</w:t>
        </w:r>
        <w:r>
          <w:tab/>
          <w:t xml:space="preserve">A hospital must give information at the time of the </w:t>
        </w:r>
        <w:proofErr w:type="spellStart"/>
        <w:r>
          <w:t>individual</w:t>
        </w:r>
      </w:ins>
      <w:r>
        <w:t>§</w:t>
      </w:r>
      <w:ins w:id="168" w:author="Unknown">
        <w:r>
          <w:t>s</w:t>
        </w:r>
        <w:proofErr w:type="spellEnd"/>
        <w:r>
          <w:t xml:space="preserve"> admission as an inpatient. </w:t>
        </w:r>
      </w:ins>
    </w:p>
    <w:p w:rsidR="005E61C7" w:rsidRDefault="005E61C7">
      <w:pPr>
        <w:tabs>
          <w:tab w:val="left" w:pos="480"/>
          <w:tab w:val="left" w:pos="960"/>
          <w:tab w:val="left" w:pos="1440"/>
          <w:tab w:val="left" w:pos="1920"/>
          <w:tab w:val="left" w:pos="2400"/>
          <w:tab w:val="left" w:pos="2880"/>
        </w:tabs>
        <w:spacing w:line="192" w:lineRule="auto"/>
        <w:rPr>
          <w:ins w:id="169" w:author="Unknown"/>
        </w:rPr>
      </w:pPr>
    </w:p>
    <w:p w:rsidR="005E61C7" w:rsidRDefault="005E61C7">
      <w:pPr>
        <w:tabs>
          <w:tab w:val="left" w:pos="480"/>
          <w:tab w:val="left" w:pos="960"/>
          <w:tab w:val="left" w:pos="1440"/>
          <w:tab w:val="left" w:pos="1920"/>
          <w:tab w:val="left" w:pos="2400"/>
          <w:tab w:val="left" w:pos="2880"/>
        </w:tabs>
        <w:spacing w:line="192" w:lineRule="auto"/>
        <w:ind w:firstLine="960"/>
        <w:rPr>
          <w:ins w:id="170" w:author="Unknown"/>
        </w:rPr>
      </w:pPr>
      <w:ins w:id="171" w:author="Unknown">
        <w:r>
          <w:t>o</w:t>
        </w:r>
        <w:r>
          <w:tab/>
          <w:t xml:space="preserve">A nursing facility must give information at the time of the </w:t>
        </w:r>
        <w:proofErr w:type="spellStart"/>
        <w:r>
          <w:t>individual</w:t>
        </w:r>
      </w:ins>
      <w:r>
        <w:t>§</w:t>
      </w:r>
      <w:ins w:id="172" w:author="Unknown">
        <w:r>
          <w:t>s</w:t>
        </w:r>
        <w:proofErr w:type="spellEnd"/>
        <w:r>
          <w:t xml:space="preserve">  admission as a resident.</w:t>
        </w:r>
      </w:ins>
    </w:p>
    <w:p w:rsidR="005E61C7" w:rsidRDefault="005E61C7">
      <w:pPr>
        <w:tabs>
          <w:tab w:val="left" w:pos="480"/>
          <w:tab w:val="left" w:pos="960"/>
          <w:tab w:val="left" w:pos="1440"/>
          <w:tab w:val="left" w:pos="1920"/>
          <w:tab w:val="left" w:pos="2400"/>
          <w:tab w:val="left" w:pos="2880"/>
        </w:tabs>
        <w:spacing w:line="192" w:lineRule="auto"/>
        <w:rPr>
          <w:ins w:id="173" w:author="Unknown"/>
        </w:rPr>
      </w:pPr>
    </w:p>
    <w:p w:rsidR="005E61C7" w:rsidRDefault="005E61C7">
      <w:pPr>
        <w:tabs>
          <w:tab w:val="left" w:pos="480"/>
          <w:tab w:val="left" w:pos="960"/>
          <w:tab w:val="left" w:pos="1440"/>
          <w:tab w:val="left" w:pos="1920"/>
          <w:tab w:val="left" w:pos="2400"/>
          <w:tab w:val="left" w:pos="2880"/>
        </w:tabs>
        <w:spacing w:line="192" w:lineRule="auto"/>
        <w:ind w:firstLine="960"/>
        <w:rPr>
          <w:ins w:id="174" w:author="Unknown"/>
        </w:rPr>
      </w:pPr>
      <w:ins w:id="175" w:author="Unknown">
        <w:r>
          <w:t>o</w:t>
        </w:r>
        <w:r>
          <w:tab/>
          <w:t xml:space="preserve">A provider of home health care or personal care services must give information to the individual in advance of the </w:t>
        </w:r>
        <w:proofErr w:type="spellStart"/>
        <w:r>
          <w:t>individual</w:t>
        </w:r>
      </w:ins>
      <w:r>
        <w:t>§</w:t>
      </w:r>
      <w:ins w:id="176" w:author="Unknown">
        <w:r>
          <w:t>s</w:t>
        </w:r>
        <w:proofErr w:type="spellEnd"/>
        <w:r>
          <w:t xml:space="preserve"> coming under the care of the provider.</w:t>
        </w:r>
      </w:ins>
    </w:p>
    <w:p w:rsidR="005E61C7" w:rsidRDefault="005E61C7">
      <w:pPr>
        <w:tabs>
          <w:tab w:val="left" w:pos="480"/>
          <w:tab w:val="left" w:pos="960"/>
          <w:tab w:val="left" w:pos="1440"/>
          <w:tab w:val="left" w:pos="1920"/>
          <w:tab w:val="left" w:pos="2400"/>
          <w:tab w:val="left" w:pos="2880"/>
        </w:tabs>
        <w:spacing w:line="192" w:lineRule="auto"/>
        <w:rPr>
          <w:ins w:id="177" w:author="Unknown"/>
        </w:rPr>
      </w:pPr>
    </w:p>
    <w:p w:rsidR="005E61C7" w:rsidRDefault="005E61C7">
      <w:pPr>
        <w:tabs>
          <w:tab w:val="left" w:pos="480"/>
          <w:tab w:val="left" w:pos="960"/>
          <w:tab w:val="left" w:pos="1440"/>
          <w:tab w:val="left" w:pos="1920"/>
          <w:tab w:val="left" w:pos="2400"/>
          <w:tab w:val="left" w:pos="2880"/>
        </w:tabs>
        <w:spacing w:line="192" w:lineRule="auto"/>
        <w:ind w:firstLine="960"/>
        <w:rPr>
          <w:ins w:id="178" w:author="Unknown"/>
        </w:rPr>
      </w:pPr>
      <w:ins w:id="179" w:author="Unknown">
        <w:r>
          <w:t>o</w:t>
        </w:r>
        <w:r>
          <w:tab/>
          <w:t>A hospice program must give information at the time of initial receipt of hospice care by the individual.</w:t>
        </w:r>
      </w:ins>
    </w:p>
    <w:p w:rsidR="005E61C7" w:rsidRDefault="005E61C7">
      <w:pPr>
        <w:tabs>
          <w:tab w:val="left" w:pos="480"/>
          <w:tab w:val="left" w:pos="960"/>
          <w:tab w:val="left" w:pos="1440"/>
          <w:tab w:val="left" w:pos="1920"/>
          <w:tab w:val="left" w:pos="2400"/>
          <w:tab w:val="left" w:pos="2880"/>
        </w:tabs>
        <w:spacing w:line="192" w:lineRule="auto"/>
        <w:rPr>
          <w:ins w:id="180" w:author="Unknown"/>
        </w:rPr>
      </w:pPr>
    </w:p>
    <w:p w:rsidR="005E61C7" w:rsidRDefault="005E61C7">
      <w:pPr>
        <w:tabs>
          <w:tab w:val="left" w:pos="480"/>
          <w:tab w:val="left" w:pos="960"/>
          <w:tab w:val="left" w:pos="1440"/>
          <w:tab w:val="left" w:pos="1920"/>
          <w:tab w:val="left" w:pos="2400"/>
          <w:tab w:val="left" w:pos="2880"/>
        </w:tabs>
        <w:spacing w:line="192" w:lineRule="auto"/>
        <w:ind w:firstLine="960"/>
        <w:rPr>
          <w:ins w:id="181" w:author="Unknown"/>
        </w:rPr>
      </w:pPr>
      <w:ins w:id="182" w:author="Unknown">
        <w:r>
          <w:t>o</w:t>
        </w:r>
        <w:r>
          <w:tab/>
          <w:t>An HMO/HIO must give information at the time the individual enrolls with the organization, i.e., when the HMO enrolls or reenrolls the individual.  If an HMO has more than one medical record for its enrollees, it must document all medical records.</w:t>
        </w:r>
      </w:ins>
    </w:p>
    <w:p w:rsidR="005E61C7" w:rsidRDefault="005E61C7">
      <w:pPr>
        <w:tabs>
          <w:tab w:val="left" w:pos="480"/>
          <w:tab w:val="left" w:pos="960"/>
          <w:tab w:val="left" w:pos="1440"/>
          <w:tab w:val="left" w:pos="1920"/>
          <w:tab w:val="left" w:pos="2400"/>
          <w:tab w:val="left" w:pos="2880"/>
        </w:tabs>
        <w:spacing w:line="192" w:lineRule="auto"/>
        <w:rPr>
          <w:ins w:id="183" w:author="Unknown"/>
        </w:rPr>
      </w:pPr>
    </w:p>
    <w:p w:rsidR="005E61C7" w:rsidRDefault="005E61C7">
      <w:pPr>
        <w:tabs>
          <w:tab w:val="left" w:pos="480"/>
          <w:tab w:val="left" w:pos="960"/>
          <w:tab w:val="left" w:pos="1440"/>
          <w:tab w:val="left" w:pos="1920"/>
          <w:tab w:val="left" w:pos="2400"/>
          <w:tab w:val="left" w:pos="2880"/>
        </w:tabs>
        <w:spacing w:line="192" w:lineRule="auto"/>
        <w:ind w:firstLine="480"/>
        <w:rPr>
          <w:ins w:id="184" w:author="Unknown"/>
        </w:rPr>
      </w:pPr>
      <w:ins w:id="185" w:author="Unknown">
        <w:r>
          <w:t>D.</w:t>
        </w:r>
        <w:r>
          <w:tab/>
        </w:r>
        <w:r>
          <w:rPr>
            <w:u w:val="single"/>
          </w:rPr>
          <w:t>Information Concerning Advance Directives at the Time an Incapacitated Individual Is Admitted.</w:t>
        </w:r>
        <w:r>
          <w:t xml:space="preserve">--An individual may be admitted to a facility in a comatose or otherwise incapacitated state and be unable to receive information or articulate whether he/she has executed an advance directive.  In this case, to the extent that a facility issues materials about policies and procedures to the families or to the surrogates or other concerned persons of the incapacitated patient in accordance with State law, it must </w:t>
        </w:r>
        <w:r>
          <w:t xml:space="preserve">also include the information concerning advance directives.  This does not relieve the facility from its obligation to provide this information to the patient once he/she is no longer </w:t>
        </w:r>
        <w:proofErr w:type="spellStart"/>
        <w:r>
          <w:t>incapacited</w:t>
        </w:r>
        <w:proofErr w:type="spellEnd"/>
        <w:r>
          <w:t>.</w:t>
        </w:r>
      </w:ins>
    </w:p>
    <w:p w:rsidR="005E61C7" w:rsidRDefault="005E61C7">
      <w:pPr>
        <w:tabs>
          <w:tab w:val="left" w:pos="480"/>
          <w:tab w:val="left" w:pos="960"/>
          <w:tab w:val="left" w:pos="1440"/>
          <w:tab w:val="left" w:pos="1920"/>
          <w:tab w:val="left" w:pos="2400"/>
          <w:tab w:val="left" w:pos="2880"/>
        </w:tabs>
        <w:spacing w:line="192" w:lineRule="auto"/>
        <w:rPr>
          <w:ins w:id="186" w:author="Unknown"/>
        </w:rPr>
      </w:pPr>
    </w:p>
    <w:p w:rsidR="005E61C7" w:rsidRDefault="005E61C7">
      <w:pPr>
        <w:tabs>
          <w:tab w:val="left" w:pos="480"/>
          <w:tab w:val="left" w:pos="960"/>
          <w:tab w:val="left" w:pos="1440"/>
          <w:tab w:val="left" w:pos="1920"/>
          <w:tab w:val="left" w:pos="2400"/>
          <w:tab w:val="left" w:pos="2880"/>
        </w:tabs>
        <w:spacing w:line="192" w:lineRule="auto"/>
        <w:ind w:firstLine="480"/>
        <w:rPr>
          <w:ins w:id="187" w:author="Unknown"/>
        </w:rPr>
      </w:pPr>
      <w:ins w:id="188" w:author="Unknown">
        <w:r>
          <w:t>E.</w:t>
        </w:r>
        <w:r>
          <w:tab/>
        </w:r>
        <w:r>
          <w:rPr>
            <w:u w:val="single"/>
          </w:rPr>
          <w:t>Previously Executed Advance Directives.</w:t>
        </w:r>
        <w:r>
          <w:t xml:space="preserve">--When the patient or a relative, surrogate or other concerned or related individual presents the facility with a copy of the </w:t>
        </w:r>
        <w:proofErr w:type="spellStart"/>
        <w:r>
          <w:t>individual</w:t>
        </w:r>
      </w:ins>
      <w:r>
        <w:t>§</w:t>
      </w:r>
      <w:ins w:id="189" w:author="Unknown">
        <w:r>
          <w:t>s</w:t>
        </w:r>
        <w:proofErr w:type="spellEnd"/>
        <w:r>
          <w:t xml:space="preserve"> advance directive, the facility must comply with the advance directive including recognition of the power of attorney, to the extent allowed under State law.  Absent contrary State law, if no one comes forward with a previously executed advance directive and the patient is incapacitated or otherwise unable to receive information or</w:t>
        </w:r>
        <w:r>
          <w:t xml:space="preserve"> articulate whether he/she has executed an advance directive, the facility must note that the individual was not able to receive information and was unable to communicate whether an advance directive existed.</w:t>
        </w:r>
      </w:ins>
    </w:p>
    <w:p w:rsidR="005E61C7" w:rsidRDefault="005E61C7">
      <w:pPr>
        <w:tabs>
          <w:tab w:val="left" w:pos="480"/>
          <w:tab w:val="left" w:pos="960"/>
          <w:tab w:val="left" w:pos="1440"/>
          <w:tab w:val="left" w:pos="1920"/>
          <w:tab w:val="left" w:pos="2400"/>
          <w:tab w:val="left" w:pos="2880"/>
        </w:tabs>
        <w:spacing w:line="192" w:lineRule="auto"/>
        <w:rPr>
          <w:ins w:id="190" w:author="Unknown"/>
        </w:rPr>
      </w:pPr>
    </w:p>
    <w:p w:rsidR="005E61C7" w:rsidRDefault="005E61C7">
      <w:pPr>
        <w:tabs>
          <w:tab w:val="left" w:pos="480"/>
          <w:tab w:val="left" w:pos="960"/>
          <w:tab w:val="left" w:pos="1440"/>
          <w:tab w:val="left" w:pos="1920"/>
          <w:tab w:val="left" w:pos="2400"/>
          <w:tab w:val="left" w:pos="2880"/>
        </w:tabs>
        <w:spacing w:line="192" w:lineRule="auto"/>
        <w:ind w:firstLine="480"/>
        <w:rPr>
          <w:ins w:id="191" w:author="Unknown"/>
        </w:rPr>
      </w:pPr>
      <w:ins w:id="192" w:author="Unknown">
        <w:r>
          <w:t>F.</w:t>
        </w:r>
        <w:r>
          <w:tab/>
        </w:r>
        <w:r>
          <w:rPr>
            <w:u w:val="single"/>
          </w:rPr>
          <w:t>Availability of Federal Financial Participation (FFP).</w:t>
        </w:r>
        <w:r>
          <w:t>--FFP at the 50 percent matching rate is available for State administrative costs of implementing the requirements of this section, specifically the development, education, and distribution of information to providers and recipients.</w:t>
        </w:r>
      </w:ins>
    </w:p>
    <w:p w:rsidR="005E61C7" w:rsidRDefault="005E61C7">
      <w:pPr>
        <w:tabs>
          <w:tab w:val="left" w:pos="480"/>
          <w:tab w:val="left" w:pos="960"/>
          <w:tab w:val="left" w:pos="1440"/>
          <w:tab w:val="left" w:pos="1920"/>
          <w:tab w:val="left" w:pos="2400"/>
          <w:tab w:val="left" w:pos="2880"/>
        </w:tabs>
        <w:spacing w:line="192" w:lineRule="auto"/>
      </w:pPr>
    </w:p>
    <w:p w:rsidR="005E61C7" w:rsidRDefault="005E61C7">
      <w:pPr>
        <w:tabs>
          <w:tab w:val="left" w:pos="480"/>
          <w:tab w:val="left" w:pos="960"/>
          <w:tab w:val="left" w:pos="1440"/>
          <w:tab w:val="left" w:pos="1920"/>
          <w:tab w:val="left" w:pos="2400"/>
          <w:tab w:val="left" w:pos="2880"/>
        </w:tabs>
        <w:spacing w:line="192" w:lineRule="auto"/>
      </w:pPr>
    </w:p>
    <w:p w:rsidR="005E61C7" w:rsidRDefault="005E61C7">
      <w:pPr>
        <w:tabs>
          <w:tab w:val="left" w:pos="480"/>
          <w:tab w:val="left" w:pos="960"/>
          <w:tab w:val="left" w:pos="1440"/>
          <w:tab w:val="left" w:pos="1920"/>
          <w:tab w:val="left" w:pos="2400"/>
          <w:tab w:val="left" w:pos="2880"/>
        </w:tabs>
        <w:spacing w:line="192" w:lineRule="auto"/>
      </w:pPr>
    </w:p>
    <w:p w:rsidR="005E61C7" w:rsidRDefault="005E61C7">
      <w:pPr>
        <w:tabs>
          <w:tab w:val="left" w:pos="480"/>
          <w:tab w:val="left" w:pos="960"/>
          <w:tab w:val="left" w:pos="1440"/>
          <w:tab w:val="left" w:pos="1920"/>
          <w:tab w:val="left" w:pos="2400"/>
          <w:tab w:val="left" w:pos="2880"/>
        </w:tabs>
        <w:spacing w:line="192" w:lineRule="auto"/>
      </w:pPr>
    </w:p>
    <w:p w:rsidR="005E61C7" w:rsidRDefault="005E61C7">
      <w:pPr>
        <w:tabs>
          <w:tab w:val="left" w:pos="480"/>
          <w:tab w:val="left" w:pos="960"/>
          <w:tab w:val="left" w:pos="1440"/>
          <w:tab w:val="left" w:pos="1920"/>
          <w:tab w:val="left" w:pos="2400"/>
          <w:tab w:val="left" w:pos="2880"/>
        </w:tabs>
        <w:spacing w:line="192" w:lineRule="auto"/>
      </w:pPr>
    </w:p>
    <w:p w:rsidR="005E61C7" w:rsidRDefault="005E61C7">
      <w:pPr>
        <w:tabs>
          <w:tab w:val="left" w:pos="480"/>
          <w:tab w:val="left" w:pos="960"/>
          <w:tab w:val="left" w:pos="1440"/>
          <w:tab w:val="left" w:pos="1920"/>
          <w:tab w:val="left" w:pos="2400"/>
          <w:tab w:val="left" w:pos="2880"/>
        </w:tabs>
        <w:spacing w:line="192" w:lineRule="auto"/>
      </w:pPr>
    </w:p>
    <w:p w:rsidR="005E61C7" w:rsidRDefault="005E61C7">
      <w:pPr>
        <w:tabs>
          <w:tab w:val="left" w:pos="480"/>
          <w:tab w:val="left" w:pos="960"/>
          <w:tab w:val="left" w:pos="1440"/>
          <w:tab w:val="left" w:pos="1920"/>
          <w:tab w:val="left" w:pos="2400"/>
          <w:tab w:val="left" w:pos="2880"/>
        </w:tabs>
        <w:spacing w:line="192" w:lineRule="auto"/>
      </w:pPr>
    </w:p>
    <w:p w:rsidR="005E61C7" w:rsidRDefault="005E61C7">
      <w:pPr>
        <w:tabs>
          <w:tab w:val="left" w:pos="480"/>
          <w:tab w:val="left" w:pos="960"/>
          <w:tab w:val="left" w:pos="1440"/>
          <w:tab w:val="left" w:pos="1920"/>
          <w:tab w:val="left" w:pos="2400"/>
          <w:tab w:val="left" w:pos="2880"/>
        </w:tabs>
        <w:spacing w:line="192" w:lineRule="auto"/>
      </w:pPr>
    </w:p>
    <w:p w:rsidR="005E61C7" w:rsidRDefault="005E61C7">
      <w:pPr>
        <w:tabs>
          <w:tab w:val="left" w:pos="480"/>
          <w:tab w:val="left" w:pos="960"/>
          <w:tab w:val="left" w:pos="1440"/>
          <w:tab w:val="left" w:pos="1920"/>
          <w:tab w:val="left" w:pos="2400"/>
          <w:tab w:val="left" w:pos="2880"/>
        </w:tabs>
        <w:spacing w:line="192" w:lineRule="auto"/>
      </w:pPr>
    </w:p>
    <w:p w:rsidR="005E61C7" w:rsidRDefault="005E61C7">
      <w:pPr>
        <w:tabs>
          <w:tab w:val="left" w:pos="480"/>
          <w:tab w:val="left" w:pos="960"/>
          <w:tab w:val="left" w:pos="1440"/>
          <w:tab w:val="left" w:pos="1920"/>
          <w:tab w:val="left" w:pos="2400"/>
          <w:tab w:val="left" w:pos="2880"/>
        </w:tabs>
        <w:spacing w:line="192" w:lineRule="auto"/>
      </w:pPr>
    </w:p>
    <w:p w:rsidR="005E61C7" w:rsidRDefault="005E61C7">
      <w:pPr>
        <w:tabs>
          <w:tab w:val="right" w:pos="9216"/>
        </w:tabs>
        <w:spacing w:line="192" w:lineRule="auto"/>
      </w:pPr>
      <w:r>
        <w:t>2-82.36</w:t>
      </w:r>
      <w:r>
        <w:tab/>
        <w:t>Rev. 73</w:t>
      </w:r>
    </w:p>
    <w:p w:rsidR="005E61C7" w:rsidRDefault="005E61C7">
      <w:pPr>
        <w:tabs>
          <w:tab w:val="right" w:pos="9216"/>
        </w:tabs>
        <w:spacing w:line="192" w:lineRule="auto"/>
        <w:sectPr w:rsidR="00000000">
          <w:pgSz w:w="12240" w:h="15840"/>
          <w:pgMar w:top="1080" w:right="1584" w:bottom="1080" w:left="1440" w:header="720" w:footer="720" w:gutter="0"/>
          <w:paperSrc w:first="512" w:other="512"/>
          <w:cols w:space="720"/>
          <w:noEndnote/>
        </w:sectPr>
      </w:pPr>
    </w:p>
    <w:p w:rsidR="005E61C7" w:rsidRDefault="005E61C7">
      <w:pPr>
        <w:tabs>
          <w:tab w:val="center" w:pos="4608"/>
          <w:tab w:val="right" w:pos="9216"/>
        </w:tabs>
        <w:spacing w:line="192" w:lineRule="auto"/>
        <w:rPr>
          <w:u w:val="single"/>
        </w:rPr>
      </w:pPr>
      <w:r>
        <w:rPr>
          <w:u w:val="single"/>
        </w:rPr>
        <w:t>05-84</w:t>
      </w:r>
      <w:r>
        <w:rPr>
          <w:u w:val="single"/>
        </w:rPr>
        <w:tab/>
        <w:t>STATE ORGANIZATION AND GENERAL ADMINISTRATION</w:t>
      </w:r>
      <w:r>
        <w:rPr>
          <w:u w:val="single"/>
        </w:rPr>
        <w:tab/>
        <w:t>2351.1</w:t>
      </w:r>
    </w:p>
    <w:p w:rsidR="005E61C7" w:rsidRDefault="005E61C7">
      <w:pPr>
        <w:tabs>
          <w:tab w:val="left" w:pos="0"/>
        </w:tabs>
        <w:spacing w:line="192" w:lineRule="auto"/>
      </w:pPr>
    </w:p>
    <w:p w:rsidR="005E61C7" w:rsidRDefault="005E61C7">
      <w:pPr>
        <w:tabs>
          <w:tab w:val="left" w:pos="0"/>
        </w:tabs>
        <w:spacing w:line="192" w:lineRule="auto"/>
      </w:pPr>
      <w:r>
        <w:t>2350. LEGISLATIVE BACKGROUND</w:t>
      </w:r>
    </w:p>
    <w:p w:rsidR="005E61C7" w:rsidRDefault="005E61C7">
      <w:pPr>
        <w:tabs>
          <w:tab w:val="left" w:pos="0"/>
        </w:tabs>
        <w:spacing w:line="192" w:lineRule="auto"/>
      </w:pPr>
    </w:p>
    <w:p w:rsidR="005E61C7" w:rsidRDefault="005E61C7">
      <w:pPr>
        <w:tabs>
          <w:tab w:val="left" w:pos="0"/>
        </w:tabs>
        <w:spacing w:line="192" w:lineRule="auto"/>
      </w:pPr>
      <w:r>
        <w:t xml:space="preserve">Section 2113 of the Omnibus Budget Reconciliation Act of 1981 provides for the optional use of </w:t>
      </w:r>
      <w:proofErr w:type="spellStart"/>
      <w:r>
        <w:t>PSROs</w:t>
      </w:r>
      <w:proofErr w:type="spellEnd"/>
      <w:r>
        <w:t xml:space="preserve"> under State Medicaid plans.  Section 1164 of the Social Security Act which had imposed the statutory PSRO requirements upon the operations of State Medicaid programs, has been repealed.  Section 1155 (a) (1) of the Social Security Act was amended to require a PSRO as part of its agreement with HCFA to enter into a contract with a State Medicaid agency at the request of the State.   Section 1902 (d) was amended to permit the State agency to satisfy the required medical review or utilization review func</w:t>
      </w:r>
      <w:r>
        <w:t>tions of Title XIX through its contract with a PSRO for review of these functions. Section 1903 (a) (3) was also amended and provides for Federal financial participation (FFP) of 75 percent for such State-PSRO contracts.  Any agreement between HCFA and a PSRO which is entered into on or after October 1, 1981 is governed by the above amendments.  A PSRO is expected to perform review of those health care services provided under the State plan under terms and conditions similar to those contained in the agreem</w:t>
      </w:r>
      <w:r>
        <w:t>ent between HCFA and the PSRO for the review of Medicare services.  A PSRO with a current HCFA agreement which was entered into before October 1, 1981 will continue to have responsibility for the review of health care services provided to recipients of Medicaid until the next renewal of that agreement or in accordance with instructions in the current agreements.</w:t>
      </w:r>
    </w:p>
    <w:p w:rsidR="005E61C7" w:rsidRDefault="005E61C7">
      <w:pPr>
        <w:tabs>
          <w:tab w:val="left" w:pos="0"/>
        </w:tabs>
        <w:spacing w:line="192" w:lineRule="auto"/>
      </w:pPr>
    </w:p>
    <w:p w:rsidR="005E61C7" w:rsidRDefault="005E61C7">
      <w:pPr>
        <w:tabs>
          <w:tab w:val="left" w:pos="0"/>
        </w:tabs>
        <w:spacing w:line="192" w:lineRule="auto"/>
      </w:pPr>
    </w:p>
    <w:p w:rsidR="005E61C7" w:rsidRDefault="005E61C7">
      <w:pPr>
        <w:tabs>
          <w:tab w:val="left" w:pos="0"/>
        </w:tabs>
        <w:spacing w:line="192" w:lineRule="auto"/>
      </w:pPr>
      <w:r>
        <w:t xml:space="preserve">Interim final regulations implementing section 2113 were published in the </w:t>
      </w:r>
      <w:r>
        <w:rPr>
          <w:u w:val="single"/>
        </w:rPr>
        <w:t>Federal Register</w:t>
      </w:r>
      <w:r>
        <w:t xml:space="preserve"> on October 1, 1981.  In addition to deleting references to title XIX from those Federal regulations mandating PSRO review of Medicaid services, several specific changes were made to accommodate PSRO/State agency review contracts.  The intent of these regulations is to maximize flexibility within the context of the new statutory requirements, basic State plan administration rules, and contracting procedures.</w:t>
      </w:r>
    </w:p>
    <w:p w:rsidR="005E61C7" w:rsidRDefault="005E61C7">
      <w:pPr>
        <w:tabs>
          <w:tab w:val="left" w:pos="0"/>
        </w:tabs>
        <w:spacing w:line="192" w:lineRule="auto"/>
      </w:pPr>
    </w:p>
    <w:p w:rsidR="005E61C7" w:rsidRDefault="005E61C7">
      <w:pPr>
        <w:tabs>
          <w:tab w:val="left" w:pos="0"/>
        </w:tabs>
        <w:spacing w:line="192" w:lineRule="auto"/>
      </w:pPr>
      <w:r>
        <w:t>2351. STATE-PSRO CONTRACTING PROCESS</w:t>
      </w:r>
    </w:p>
    <w:p w:rsidR="005E61C7" w:rsidRDefault="005E61C7">
      <w:pPr>
        <w:tabs>
          <w:tab w:val="left" w:pos="0"/>
        </w:tabs>
        <w:spacing w:line="192" w:lineRule="auto"/>
      </w:pPr>
    </w:p>
    <w:p w:rsidR="005E61C7" w:rsidRDefault="005E61C7">
      <w:pPr>
        <w:tabs>
          <w:tab w:val="left" w:pos="0"/>
        </w:tabs>
        <w:spacing w:line="192" w:lineRule="auto"/>
      </w:pPr>
      <w:r>
        <w:t xml:space="preserve">A State may enter a contract with a PSRO to perform review only in its designated area, in another PSRO area, (including an area where a PSRO has been </w:t>
      </w:r>
      <w:proofErr w:type="spellStart"/>
      <w:r>
        <w:t>defunded</w:t>
      </w:r>
      <w:proofErr w:type="spellEnd"/>
      <w:r>
        <w:t xml:space="preserve"> for Medicare review), or with a PSRO in another State.  A State-PSRO contract may include a provision for a sub-contract with another Federally funded PSRO, or with a hospital, or with a SNF or an ICF, (if  either is a distinct part of a hospital),  for part of the review activities in the State.  All of these situations would allow for 75 percent Federal Financial Participation (FFP) for expenditures to perform review under the contract.</w:t>
      </w:r>
    </w:p>
    <w:p w:rsidR="005E61C7" w:rsidRDefault="005E61C7">
      <w:pPr>
        <w:tabs>
          <w:tab w:val="left" w:pos="0"/>
        </w:tabs>
        <w:spacing w:line="192" w:lineRule="auto"/>
      </w:pPr>
    </w:p>
    <w:p w:rsidR="005E61C7" w:rsidRDefault="005E61C7">
      <w:pPr>
        <w:tabs>
          <w:tab w:val="left" w:pos="0"/>
        </w:tabs>
        <w:spacing w:line="192" w:lineRule="auto"/>
      </w:pPr>
      <w:r>
        <w:t xml:space="preserve">2351.1 </w:t>
      </w:r>
      <w:r>
        <w:rPr>
          <w:u w:val="single"/>
        </w:rPr>
        <w:t>OMB Requirement</w:t>
      </w:r>
      <w:r>
        <w:t xml:space="preserve">.--OMB Circular A-102 sets forth the Federal guidelines for procurements by grantees such as State Medicaid agencies.  In the case where a State contracts with a local PSRO to perform review only in its designated area, the Circular would automatically allow a sole source procurement process, since only the local PSRO could enable the State to qualify for 75 percent FFP in that instance.  In any other case, whether resulting in a 75 percent FFP or not, the OMB Circular A-102 requirements for </w:t>
      </w:r>
      <w:r>
        <w:t>establishing the method of procurement would have to be applied on a case-by-case basis.</w:t>
      </w:r>
    </w:p>
    <w:p w:rsidR="005E61C7" w:rsidRDefault="005E61C7">
      <w:pPr>
        <w:tabs>
          <w:tab w:val="left" w:pos="0"/>
        </w:tabs>
        <w:spacing w:line="192" w:lineRule="auto"/>
      </w:pPr>
    </w:p>
    <w:p w:rsidR="005E61C7" w:rsidRDefault="005E61C7">
      <w:pPr>
        <w:tabs>
          <w:tab w:val="left" w:pos="0"/>
        </w:tabs>
        <w:spacing w:line="192" w:lineRule="auto"/>
      </w:pPr>
    </w:p>
    <w:p w:rsidR="005E61C7" w:rsidRDefault="005E61C7">
      <w:pPr>
        <w:tabs>
          <w:tab w:val="left" w:pos="0"/>
        </w:tabs>
        <w:spacing w:line="192" w:lineRule="auto"/>
      </w:pPr>
    </w:p>
    <w:p w:rsidR="005E61C7" w:rsidRDefault="005E61C7">
      <w:pPr>
        <w:tabs>
          <w:tab w:val="left" w:pos="0"/>
        </w:tabs>
        <w:spacing w:line="192" w:lineRule="auto"/>
      </w:pPr>
    </w:p>
    <w:p w:rsidR="005E61C7" w:rsidRDefault="005E61C7">
      <w:pPr>
        <w:tabs>
          <w:tab w:val="left" w:pos="0"/>
        </w:tabs>
        <w:spacing w:line="192" w:lineRule="auto"/>
      </w:pPr>
    </w:p>
    <w:p w:rsidR="005E61C7" w:rsidRDefault="005E61C7">
      <w:pPr>
        <w:tabs>
          <w:tab w:val="left" w:pos="0"/>
        </w:tabs>
        <w:spacing w:line="192" w:lineRule="auto"/>
      </w:pPr>
    </w:p>
    <w:p w:rsidR="005E61C7" w:rsidRDefault="005E61C7">
      <w:pPr>
        <w:tabs>
          <w:tab w:val="left" w:pos="0"/>
        </w:tabs>
        <w:spacing w:line="192" w:lineRule="auto"/>
      </w:pPr>
    </w:p>
    <w:p w:rsidR="005E61C7" w:rsidRDefault="005E61C7">
      <w:pPr>
        <w:tabs>
          <w:tab w:val="left" w:pos="0"/>
        </w:tabs>
        <w:spacing w:line="192" w:lineRule="auto"/>
      </w:pPr>
    </w:p>
    <w:p w:rsidR="005E61C7" w:rsidRDefault="005E61C7">
      <w:pPr>
        <w:tabs>
          <w:tab w:val="left" w:pos="0"/>
        </w:tabs>
        <w:spacing w:line="192" w:lineRule="auto"/>
      </w:pPr>
    </w:p>
    <w:p w:rsidR="005E61C7" w:rsidRDefault="005E61C7">
      <w:pPr>
        <w:tabs>
          <w:tab w:val="left" w:pos="0"/>
        </w:tabs>
        <w:spacing w:line="192" w:lineRule="auto"/>
      </w:pPr>
    </w:p>
    <w:p w:rsidR="005E61C7" w:rsidRDefault="005E61C7">
      <w:pPr>
        <w:tabs>
          <w:tab w:val="left" w:pos="0"/>
        </w:tabs>
        <w:spacing w:line="192" w:lineRule="auto"/>
      </w:pPr>
    </w:p>
    <w:p w:rsidR="005E61C7" w:rsidRDefault="005E61C7">
      <w:pPr>
        <w:tabs>
          <w:tab w:val="left" w:pos="0"/>
        </w:tabs>
        <w:spacing w:line="192" w:lineRule="auto"/>
      </w:pPr>
    </w:p>
    <w:p w:rsidR="005E61C7" w:rsidRDefault="005E61C7">
      <w:pPr>
        <w:tabs>
          <w:tab w:val="right" w:pos="9216"/>
        </w:tabs>
        <w:spacing w:line="192" w:lineRule="auto"/>
      </w:pPr>
      <w:r>
        <w:t>Rev. 26</w:t>
      </w:r>
      <w:r>
        <w:tab/>
        <w:t>2-83</w:t>
      </w:r>
    </w:p>
    <w:p w:rsidR="005E61C7" w:rsidRDefault="005E61C7">
      <w:pPr>
        <w:tabs>
          <w:tab w:val="right" w:pos="9216"/>
        </w:tabs>
        <w:spacing w:line="192" w:lineRule="auto"/>
        <w:sectPr w:rsidR="00000000">
          <w:pgSz w:w="12240" w:h="15840"/>
          <w:pgMar w:top="1080" w:right="1584" w:bottom="1080" w:left="1440" w:header="720" w:footer="720" w:gutter="0"/>
          <w:paperSrc w:first="512" w:other="512"/>
          <w:cols w:space="720"/>
          <w:noEndnote/>
        </w:sectPr>
      </w:pPr>
    </w:p>
    <w:p w:rsidR="005E61C7" w:rsidRDefault="005E61C7">
      <w:pPr>
        <w:tabs>
          <w:tab w:val="center" w:pos="4608"/>
        </w:tabs>
        <w:spacing w:line="192" w:lineRule="auto"/>
        <w:rPr>
          <w:u w:val="single"/>
        </w:rPr>
      </w:pPr>
      <w:r>
        <w:rPr>
          <w:u w:val="single"/>
        </w:rPr>
        <w:t>2351.2</w:t>
      </w:r>
      <w:r>
        <w:rPr>
          <w:u w:val="single"/>
        </w:rPr>
        <w:tab/>
        <w:t>STATE ORGANIZATION AND GENERAL ADMINISTRATION</w:t>
      </w:r>
      <w:r>
        <w:rPr>
          <w:u w:val="single"/>
        </w:rPr>
        <w:tab/>
        <w:t>05-84</w:t>
      </w:r>
    </w:p>
    <w:p w:rsidR="005E61C7" w:rsidRDefault="005E61C7">
      <w:pPr>
        <w:tabs>
          <w:tab w:val="left" w:pos="0"/>
        </w:tabs>
        <w:spacing w:line="192" w:lineRule="auto"/>
      </w:pPr>
    </w:p>
    <w:p w:rsidR="005E61C7" w:rsidRDefault="005E61C7">
      <w:pPr>
        <w:tabs>
          <w:tab w:val="left" w:pos="0"/>
          <w:tab w:val="left" w:pos="480"/>
          <w:tab w:val="left" w:pos="960"/>
          <w:tab w:val="left" w:pos="1440"/>
        </w:tabs>
        <w:spacing w:line="192" w:lineRule="auto"/>
      </w:pPr>
      <w:r>
        <w:t>235l.2</w:t>
      </w:r>
      <w:r>
        <w:tab/>
      </w:r>
      <w:r>
        <w:rPr>
          <w:u w:val="single"/>
        </w:rPr>
        <w:t>Contract Negotiations</w:t>
      </w:r>
      <w:r>
        <w:t>.--Although the PSRO is required to participate in the contract if the State so elects, the State is expected to provide the PSRO with adequate lead time to negotiate mutually acceptable terms.  Generally the minimum lead time is recommended as 90 days from the date on which the State formally indicates to the PSRO its interest in contracting.  Since a State-PSRO contract is intended to satisfy Medicaid review requirements, it is essential that the State formally notify the PSRO by let</w:t>
      </w:r>
      <w:r>
        <w:t>ter of its interest in a contract, with an informational copy to the regional office. When negotiations begin, the HCFA regional office may be requested by either party to provide technical assistance in order to finalize the arrangements.  The plan amendment to enable expenditures under the contract to be matched at 75 percent FFP, should be accompanied by a statement of the costs of the professional services to be provided by the PSRO in accordance with OMB Circular A-87, Attachment B, Section C-7.  The r</w:t>
      </w:r>
      <w:r>
        <w:t xml:space="preserve">egional office will advise the State of its decision on the plan amendment within 30 days of receipt of it.  The maximum duration of the contract is suggested as 12 months, with a provision that the contract is terminated if HCFA terminates funding for the </w:t>
      </w:r>
      <w:proofErr w:type="spellStart"/>
      <w:r>
        <w:t>PSRO’s</w:t>
      </w:r>
      <w:proofErr w:type="spellEnd"/>
      <w:r>
        <w:t xml:space="preserve"> review of Medicare utilization.</w:t>
      </w:r>
    </w:p>
    <w:p w:rsidR="005E61C7" w:rsidRDefault="005E61C7">
      <w:pPr>
        <w:tabs>
          <w:tab w:val="left" w:pos="0"/>
          <w:tab w:val="left" w:pos="480"/>
          <w:tab w:val="left" w:pos="960"/>
          <w:tab w:val="left" w:pos="1440"/>
        </w:tabs>
        <w:spacing w:line="192" w:lineRule="auto"/>
      </w:pPr>
    </w:p>
    <w:p w:rsidR="005E61C7" w:rsidRDefault="005E61C7">
      <w:pPr>
        <w:tabs>
          <w:tab w:val="left" w:pos="0"/>
          <w:tab w:val="left" w:pos="480"/>
          <w:tab w:val="left" w:pos="960"/>
          <w:tab w:val="left" w:pos="1440"/>
        </w:tabs>
        <w:spacing w:line="192" w:lineRule="auto"/>
      </w:pPr>
      <w:r>
        <w:t>2352.</w:t>
      </w:r>
      <w:r>
        <w:tab/>
        <w:t>PLAN AMENDMENT</w:t>
      </w:r>
    </w:p>
    <w:p w:rsidR="005E61C7" w:rsidRDefault="005E61C7">
      <w:pPr>
        <w:tabs>
          <w:tab w:val="left" w:pos="0"/>
          <w:tab w:val="left" w:pos="480"/>
          <w:tab w:val="left" w:pos="960"/>
          <w:tab w:val="left" w:pos="1440"/>
        </w:tabs>
        <w:spacing w:line="192" w:lineRule="auto"/>
      </w:pPr>
    </w:p>
    <w:p w:rsidR="005E61C7" w:rsidRDefault="005E61C7">
      <w:pPr>
        <w:tabs>
          <w:tab w:val="left" w:pos="0"/>
          <w:tab w:val="left" w:pos="480"/>
          <w:tab w:val="left" w:pos="960"/>
          <w:tab w:val="left" w:pos="1440"/>
        </w:tabs>
        <w:spacing w:line="192" w:lineRule="auto"/>
      </w:pPr>
      <w:r>
        <w:t>The plan amendment must contain a provision which indicates that the contract with the PSRO satisfies the requirements that:</w:t>
      </w:r>
    </w:p>
    <w:p w:rsidR="005E61C7" w:rsidRDefault="005E61C7">
      <w:pPr>
        <w:tabs>
          <w:tab w:val="left" w:pos="0"/>
          <w:tab w:val="left" w:pos="480"/>
          <w:tab w:val="left" w:pos="960"/>
          <w:tab w:val="left" w:pos="1440"/>
        </w:tabs>
        <w:spacing w:line="192" w:lineRule="auto"/>
      </w:pPr>
    </w:p>
    <w:p w:rsidR="005E61C7" w:rsidRDefault="005E61C7">
      <w:pPr>
        <w:tabs>
          <w:tab w:val="left" w:pos="0"/>
          <w:tab w:val="left" w:pos="480"/>
          <w:tab w:val="left" w:pos="960"/>
          <w:tab w:val="left" w:pos="1440"/>
        </w:tabs>
        <w:spacing w:line="192" w:lineRule="auto"/>
        <w:ind w:firstLine="960"/>
      </w:pPr>
      <w:r>
        <w:t>l.</w:t>
      </w:r>
      <w:r>
        <w:tab/>
        <w:t>The provisions of paragraphs (a),(b),(c),(g),(h),(</w:t>
      </w:r>
      <w:proofErr w:type="spellStart"/>
      <w:r>
        <w:t>i</w:t>
      </w:r>
      <w:proofErr w:type="spellEnd"/>
      <w:r>
        <w:t>),(m), and (n) of 42 CFR Section 431.503 are met;</w:t>
      </w:r>
    </w:p>
    <w:p w:rsidR="005E61C7" w:rsidRDefault="005E61C7">
      <w:pPr>
        <w:tabs>
          <w:tab w:val="left" w:pos="0"/>
          <w:tab w:val="left" w:pos="480"/>
          <w:tab w:val="left" w:pos="960"/>
          <w:tab w:val="left" w:pos="1440"/>
        </w:tabs>
        <w:spacing w:line="192" w:lineRule="auto"/>
      </w:pPr>
    </w:p>
    <w:p w:rsidR="005E61C7" w:rsidRDefault="005E61C7">
      <w:pPr>
        <w:tabs>
          <w:tab w:val="left" w:pos="0"/>
          <w:tab w:val="left" w:pos="480"/>
          <w:tab w:val="left" w:pos="960"/>
          <w:tab w:val="left" w:pos="1440"/>
        </w:tabs>
        <w:spacing w:line="192" w:lineRule="auto"/>
        <w:ind w:firstLine="960"/>
      </w:pPr>
      <w:r>
        <w:t>2.</w:t>
      </w:r>
      <w:r>
        <w:tab/>
        <w:t>A monitoring and evaluation plan is in effect by which the State will assure satisfactory performance by the PSRO;</w:t>
      </w:r>
    </w:p>
    <w:p w:rsidR="005E61C7" w:rsidRDefault="005E61C7">
      <w:pPr>
        <w:tabs>
          <w:tab w:val="left" w:pos="0"/>
          <w:tab w:val="left" w:pos="480"/>
          <w:tab w:val="left" w:pos="960"/>
          <w:tab w:val="left" w:pos="1440"/>
        </w:tabs>
        <w:spacing w:line="192" w:lineRule="auto"/>
      </w:pPr>
    </w:p>
    <w:p w:rsidR="005E61C7" w:rsidRDefault="005E61C7">
      <w:pPr>
        <w:tabs>
          <w:tab w:val="left" w:pos="0"/>
          <w:tab w:val="left" w:pos="480"/>
          <w:tab w:val="left" w:pos="960"/>
          <w:tab w:val="left" w:pos="1440"/>
        </w:tabs>
        <w:spacing w:line="192" w:lineRule="auto"/>
        <w:ind w:firstLine="960"/>
      </w:pPr>
      <w:r>
        <w:t>3.</w:t>
      </w:r>
      <w:r>
        <w:tab/>
        <w:t>The services and providers subject to PSRO review are identified; and</w:t>
      </w:r>
    </w:p>
    <w:p w:rsidR="005E61C7" w:rsidRDefault="005E61C7">
      <w:pPr>
        <w:tabs>
          <w:tab w:val="left" w:pos="0"/>
          <w:tab w:val="left" w:pos="480"/>
          <w:tab w:val="left" w:pos="960"/>
          <w:tab w:val="left" w:pos="1440"/>
        </w:tabs>
        <w:spacing w:line="192" w:lineRule="auto"/>
      </w:pPr>
    </w:p>
    <w:p w:rsidR="005E61C7" w:rsidRDefault="005E61C7">
      <w:pPr>
        <w:tabs>
          <w:tab w:val="left" w:pos="0"/>
          <w:tab w:val="left" w:pos="480"/>
          <w:tab w:val="left" w:pos="960"/>
          <w:tab w:val="left" w:pos="1440"/>
        </w:tabs>
        <w:spacing w:line="192" w:lineRule="auto"/>
        <w:ind w:firstLine="960"/>
      </w:pPr>
      <w:r>
        <w:t>4.</w:t>
      </w:r>
      <w:r>
        <w:tab/>
        <w:t>The review activities performed by the PSRO are not inconsistent with those activities performed for the review of Title XVIII services, including a description of whether and to what extent PSRO determinations will be considered conclusive for payment purposes.</w:t>
      </w:r>
    </w:p>
    <w:p w:rsidR="005E61C7" w:rsidRDefault="005E61C7">
      <w:pPr>
        <w:tabs>
          <w:tab w:val="left" w:pos="0"/>
          <w:tab w:val="left" w:pos="480"/>
          <w:tab w:val="left" w:pos="960"/>
          <w:tab w:val="left" w:pos="1440"/>
        </w:tabs>
        <w:spacing w:line="192" w:lineRule="auto"/>
      </w:pPr>
    </w:p>
    <w:p w:rsidR="005E61C7" w:rsidRDefault="005E61C7">
      <w:pPr>
        <w:tabs>
          <w:tab w:val="left" w:pos="0"/>
          <w:tab w:val="left" w:pos="480"/>
          <w:tab w:val="left" w:pos="960"/>
          <w:tab w:val="left" w:pos="1440"/>
        </w:tabs>
        <w:spacing w:line="192" w:lineRule="auto"/>
      </w:pPr>
      <w:r>
        <w:t>The plan amendment and any subsequent modification should be cross-referenced to the "Utilization Control" State plan preprint page.  If a State is required to modify its plan amendment concerning the contract, it must resubmit the plan amendment at least 30 days before the effective date of the contract.</w:t>
      </w:r>
    </w:p>
    <w:p w:rsidR="005E61C7" w:rsidRDefault="005E61C7">
      <w:pPr>
        <w:tabs>
          <w:tab w:val="left" w:pos="0"/>
          <w:tab w:val="left" w:pos="480"/>
          <w:tab w:val="left" w:pos="960"/>
          <w:tab w:val="left" w:pos="1440"/>
        </w:tabs>
        <w:spacing w:line="192" w:lineRule="auto"/>
      </w:pPr>
    </w:p>
    <w:p w:rsidR="005E61C7" w:rsidRDefault="005E61C7">
      <w:pPr>
        <w:tabs>
          <w:tab w:val="left" w:pos="0"/>
          <w:tab w:val="left" w:pos="480"/>
          <w:tab w:val="left" w:pos="960"/>
          <w:tab w:val="left" w:pos="1440"/>
        </w:tabs>
        <w:spacing w:line="192" w:lineRule="auto"/>
      </w:pPr>
      <w:r>
        <w:t>Should the Administrator reject the State plan amendment for PSRO contracted review, FFP would not be available for expenses the State may have incurred under the contract. The State would become liable for the cost of PSRO contracted review until the beginning of the quarter in which an approvable amendment is submitted.  Therefore, it is recommended that the State and PSRO maintain contact with the HCFA regional office during the contract negotiation process.  This should prevent the incorporation or excl</w:t>
      </w:r>
      <w:r>
        <w:t>usion of contract elements of such a critical nature that eventual State plan amendment approval would be jeopardized.</w:t>
      </w:r>
    </w:p>
    <w:p w:rsidR="005E61C7" w:rsidRDefault="005E61C7">
      <w:pPr>
        <w:tabs>
          <w:tab w:val="left" w:pos="0"/>
          <w:tab w:val="left" w:pos="480"/>
          <w:tab w:val="left" w:pos="960"/>
          <w:tab w:val="left" w:pos="1440"/>
        </w:tabs>
        <w:spacing w:line="192" w:lineRule="auto"/>
      </w:pPr>
    </w:p>
    <w:p w:rsidR="005E61C7" w:rsidRDefault="005E61C7">
      <w:pPr>
        <w:tabs>
          <w:tab w:val="left" w:pos="0"/>
          <w:tab w:val="left" w:pos="480"/>
          <w:tab w:val="left" w:pos="960"/>
          <w:tab w:val="left" w:pos="1440"/>
        </w:tabs>
        <w:spacing w:line="192" w:lineRule="auto"/>
      </w:pPr>
    </w:p>
    <w:p w:rsidR="005E61C7" w:rsidRDefault="005E61C7">
      <w:pPr>
        <w:tabs>
          <w:tab w:val="left" w:pos="0"/>
          <w:tab w:val="left" w:pos="480"/>
          <w:tab w:val="left" w:pos="960"/>
          <w:tab w:val="left" w:pos="1440"/>
        </w:tabs>
        <w:spacing w:line="192" w:lineRule="auto"/>
      </w:pPr>
    </w:p>
    <w:p w:rsidR="005E61C7" w:rsidRDefault="005E61C7">
      <w:pPr>
        <w:tabs>
          <w:tab w:val="left" w:pos="0"/>
          <w:tab w:val="left" w:pos="480"/>
          <w:tab w:val="left" w:pos="960"/>
          <w:tab w:val="left" w:pos="1440"/>
        </w:tabs>
        <w:spacing w:line="192" w:lineRule="auto"/>
      </w:pPr>
    </w:p>
    <w:p w:rsidR="005E61C7" w:rsidRDefault="005E61C7">
      <w:pPr>
        <w:tabs>
          <w:tab w:val="left" w:pos="0"/>
          <w:tab w:val="left" w:pos="480"/>
          <w:tab w:val="left" w:pos="960"/>
          <w:tab w:val="left" w:pos="1440"/>
        </w:tabs>
        <w:spacing w:line="192" w:lineRule="auto"/>
      </w:pPr>
    </w:p>
    <w:p w:rsidR="005E61C7" w:rsidRDefault="005E61C7">
      <w:pPr>
        <w:tabs>
          <w:tab w:val="left" w:pos="0"/>
          <w:tab w:val="left" w:pos="480"/>
          <w:tab w:val="left" w:pos="960"/>
          <w:tab w:val="left" w:pos="1440"/>
        </w:tabs>
        <w:spacing w:line="192" w:lineRule="auto"/>
      </w:pPr>
    </w:p>
    <w:p w:rsidR="005E61C7" w:rsidRDefault="005E61C7">
      <w:pPr>
        <w:tabs>
          <w:tab w:val="left" w:pos="0"/>
          <w:tab w:val="left" w:pos="480"/>
          <w:tab w:val="left" w:pos="960"/>
          <w:tab w:val="left" w:pos="1440"/>
        </w:tabs>
        <w:spacing w:line="192" w:lineRule="auto"/>
      </w:pPr>
    </w:p>
    <w:p w:rsidR="005E61C7" w:rsidRDefault="005E61C7">
      <w:pPr>
        <w:tabs>
          <w:tab w:val="left" w:pos="0"/>
          <w:tab w:val="left" w:pos="480"/>
          <w:tab w:val="left" w:pos="960"/>
          <w:tab w:val="left" w:pos="1440"/>
        </w:tabs>
        <w:spacing w:line="192" w:lineRule="auto"/>
      </w:pPr>
    </w:p>
    <w:p w:rsidR="005E61C7" w:rsidRDefault="005E61C7">
      <w:pPr>
        <w:tabs>
          <w:tab w:val="left" w:pos="0"/>
          <w:tab w:val="left" w:pos="480"/>
          <w:tab w:val="left" w:pos="960"/>
          <w:tab w:val="left" w:pos="1440"/>
        </w:tabs>
        <w:spacing w:line="192" w:lineRule="auto"/>
      </w:pPr>
    </w:p>
    <w:p w:rsidR="005E61C7" w:rsidRDefault="005E61C7">
      <w:pPr>
        <w:tabs>
          <w:tab w:val="left" w:pos="0"/>
          <w:tab w:val="left" w:pos="480"/>
          <w:tab w:val="left" w:pos="960"/>
          <w:tab w:val="left" w:pos="1440"/>
        </w:tabs>
        <w:spacing w:line="192" w:lineRule="auto"/>
      </w:pPr>
    </w:p>
    <w:p w:rsidR="005E61C7" w:rsidRDefault="005E61C7">
      <w:pPr>
        <w:tabs>
          <w:tab w:val="left" w:pos="0"/>
          <w:tab w:val="left" w:pos="480"/>
          <w:tab w:val="left" w:pos="960"/>
          <w:tab w:val="left" w:pos="1440"/>
        </w:tabs>
        <w:spacing w:line="192" w:lineRule="auto"/>
      </w:pPr>
    </w:p>
    <w:p w:rsidR="005E61C7" w:rsidRDefault="005E61C7">
      <w:pPr>
        <w:tabs>
          <w:tab w:val="left" w:pos="0"/>
          <w:tab w:val="left" w:pos="480"/>
          <w:tab w:val="left" w:pos="960"/>
          <w:tab w:val="left" w:pos="1440"/>
        </w:tabs>
        <w:spacing w:line="192" w:lineRule="auto"/>
      </w:pPr>
    </w:p>
    <w:p w:rsidR="005E61C7" w:rsidRDefault="005E61C7">
      <w:pPr>
        <w:tabs>
          <w:tab w:val="right" w:pos="9216"/>
        </w:tabs>
        <w:spacing w:line="192" w:lineRule="auto"/>
      </w:pPr>
      <w:r>
        <w:t>2-84</w:t>
      </w:r>
      <w:r>
        <w:tab/>
        <w:t>Rev. 26</w:t>
      </w:r>
    </w:p>
    <w:p w:rsidR="005E61C7" w:rsidRDefault="005E61C7">
      <w:pPr>
        <w:tabs>
          <w:tab w:val="right" w:pos="9216"/>
        </w:tabs>
        <w:spacing w:line="192" w:lineRule="auto"/>
        <w:sectPr w:rsidR="00000000">
          <w:pgSz w:w="12240" w:h="15840"/>
          <w:pgMar w:top="1080" w:right="1584" w:bottom="1080" w:left="1440" w:header="720" w:footer="720" w:gutter="0"/>
          <w:paperSrc w:first="512" w:other="512"/>
          <w:cols w:space="720"/>
          <w:noEndnote/>
        </w:sectPr>
      </w:pPr>
    </w:p>
    <w:p w:rsidR="005E61C7" w:rsidRDefault="005E61C7">
      <w:pPr>
        <w:tabs>
          <w:tab w:val="center" w:pos="4608"/>
        </w:tabs>
        <w:spacing w:line="192" w:lineRule="auto"/>
        <w:rPr>
          <w:u w:val="single"/>
        </w:rPr>
      </w:pPr>
      <w:r>
        <w:rPr>
          <w:u w:val="single"/>
        </w:rPr>
        <w:t>05-84</w:t>
      </w:r>
      <w:r>
        <w:rPr>
          <w:u w:val="single"/>
        </w:rPr>
        <w:tab/>
        <w:t>STATE ORGANIZATION AND GENERAL ADMINISTRATION</w:t>
      </w:r>
      <w:r>
        <w:rPr>
          <w:u w:val="single"/>
        </w:rPr>
        <w:tab/>
        <w:t>2355</w:t>
      </w:r>
    </w:p>
    <w:p w:rsidR="005E61C7" w:rsidRDefault="005E61C7">
      <w:pPr>
        <w:tabs>
          <w:tab w:val="left" w:pos="0"/>
        </w:tabs>
        <w:spacing w:line="192" w:lineRule="auto"/>
      </w:pPr>
    </w:p>
    <w:p w:rsidR="005E61C7" w:rsidRDefault="005E61C7">
      <w:pPr>
        <w:tabs>
          <w:tab w:val="left" w:pos="0"/>
          <w:tab w:val="left" w:pos="480"/>
          <w:tab w:val="left" w:pos="960"/>
          <w:tab w:val="left" w:pos="1440"/>
          <w:tab w:val="left" w:pos="4560"/>
          <w:tab w:val="left" w:pos="6480"/>
          <w:tab w:val="left" w:pos="7440"/>
        </w:tabs>
        <w:spacing w:line="192" w:lineRule="auto"/>
      </w:pPr>
      <w:r>
        <w:t>2353.</w:t>
      </w:r>
      <w:r>
        <w:tab/>
        <w:t>FUNCTIONS UNDER THE STATE-PSRO CONTRACT</w:t>
      </w:r>
    </w:p>
    <w:p w:rsidR="005E61C7" w:rsidRDefault="005E61C7">
      <w:pPr>
        <w:tabs>
          <w:tab w:val="left" w:pos="0"/>
          <w:tab w:val="left" w:pos="480"/>
          <w:tab w:val="left" w:pos="960"/>
          <w:tab w:val="left" w:pos="1440"/>
          <w:tab w:val="left" w:pos="4560"/>
          <w:tab w:val="left" w:pos="6480"/>
          <w:tab w:val="left" w:pos="7440"/>
        </w:tabs>
        <w:spacing w:line="192" w:lineRule="auto"/>
      </w:pPr>
    </w:p>
    <w:p w:rsidR="005E61C7" w:rsidRDefault="005E61C7">
      <w:pPr>
        <w:tabs>
          <w:tab w:val="left" w:pos="0"/>
          <w:tab w:val="left" w:pos="480"/>
          <w:tab w:val="left" w:pos="960"/>
          <w:tab w:val="left" w:pos="1440"/>
          <w:tab w:val="left" w:pos="4560"/>
          <w:tab w:val="left" w:pos="6480"/>
          <w:tab w:val="left" w:pos="7440"/>
        </w:tabs>
        <w:spacing w:line="192" w:lineRule="auto"/>
      </w:pPr>
      <w:r>
        <w:t xml:space="preserve">States have broad latitude as to the type of medical necessity and/or utilization review </w:t>
      </w:r>
      <w:proofErr w:type="spellStart"/>
      <w:r>
        <w:t>PSROs</w:t>
      </w:r>
      <w:proofErr w:type="spellEnd"/>
      <w:r>
        <w:t xml:space="preserve"> will perform.  At the minimum, the contracting PSRO should include a utilization review function such as prior authorization, concurrent review, or post-service review. The State-PSRO contract may specify review responsibilities by type of review, by type of service (ambulatory, inpatient, ancillary, physician etc), or by type of provider (acute hospital, specialty hospital, SNF, or ICF).  For the services or providers to be reviewed under the contract, the associated utilization review or medical rev</w:t>
      </w:r>
      <w:r>
        <w:t>iew requirements will be deemed met, as specified in the Medicaid plan amendment.</w:t>
      </w:r>
    </w:p>
    <w:p w:rsidR="005E61C7" w:rsidRDefault="005E61C7">
      <w:pPr>
        <w:tabs>
          <w:tab w:val="left" w:pos="0"/>
          <w:tab w:val="left" w:pos="480"/>
          <w:tab w:val="left" w:pos="960"/>
          <w:tab w:val="left" w:pos="1440"/>
          <w:tab w:val="left" w:pos="4560"/>
          <w:tab w:val="left" w:pos="6480"/>
          <w:tab w:val="left" w:pos="7440"/>
        </w:tabs>
        <w:spacing w:line="192" w:lineRule="auto"/>
      </w:pPr>
    </w:p>
    <w:p w:rsidR="005E61C7" w:rsidRDefault="005E61C7">
      <w:pPr>
        <w:tabs>
          <w:tab w:val="left" w:pos="0"/>
          <w:tab w:val="left" w:pos="480"/>
          <w:tab w:val="left" w:pos="960"/>
          <w:tab w:val="left" w:pos="1440"/>
          <w:tab w:val="left" w:pos="4560"/>
          <w:tab w:val="left" w:pos="6480"/>
          <w:tab w:val="left" w:pos="7440"/>
        </w:tabs>
        <w:spacing w:line="192" w:lineRule="auto"/>
      </w:pPr>
      <w:r>
        <w:t>2353.1</w:t>
      </w:r>
      <w:r>
        <w:tab/>
      </w:r>
      <w:r>
        <w:rPr>
          <w:u w:val="single"/>
        </w:rPr>
        <w:t>State Agency Authority</w:t>
      </w:r>
      <w:r>
        <w:t>.--Since the State agency has the option of contracting, PSRO review does not have to be binding on the State agency.  It is the State agency which retains full legal responsibility for all Medicaid review decisions.  The only exception is for beneficiaries who are dually entitled to Medicaid and Medicare, where the PSRO determination of medical necessity for Medicare will be binding upon the State up to the limit of Medicare coverage, when the State has contracted with a Federally fu</w:t>
      </w:r>
      <w:r>
        <w:t>nded PSRO.</w:t>
      </w:r>
    </w:p>
    <w:p w:rsidR="005E61C7" w:rsidRDefault="005E61C7">
      <w:pPr>
        <w:tabs>
          <w:tab w:val="left" w:pos="0"/>
          <w:tab w:val="left" w:pos="480"/>
          <w:tab w:val="left" w:pos="960"/>
          <w:tab w:val="left" w:pos="1440"/>
          <w:tab w:val="left" w:pos="4560"/>
          <w:tab w:val="left" w:pos="6480"/>
          <w:tab w:val="left" w:pos="7440"/>
        </w:tabs>
        <w:spacing w:line="192" w:lineRule="auto"/>
      </w:pPr>
    </w:p>
    <w:p w:rsidR="005E61C7" w:rsidRDefault="005E61C7">
      <w:pPr>
        <w:tabs>
          <w:tab w:val="left" w:pos="0"/>
          <w:tab w:val="left" w:pos="480"/>
          <w:tab w:val="left" w:pos="960"/>
          <w:tab w:val="left" w:pos="1440"/>
          <w:tab w:val="left" w:pos="4560"/>
          <w:tab w:val="left" w:pos="6480"/>
          <w:tab w:val="left" w:pos="7440"/>
        </w:tabs>
        <w:spacing w:line="192" w:lineRule="auto"/>
      </w:pPr>
      <w:r>
        <w:t>The State agency does not have to accept delegated review in facilities where it exists for Title XVIII.  It may require the PSRO itself to perform the Medicaid review it wishes carried out.</w:t>
      </w:r>
    </w:p>
    <w:p w:rsidR="005E61C7" w:rsidRDefault="005E61C7">
      <w:pPr>
        <w:tabs>
          <w:tab w:val="left" w:pos="0"/>
          <w:tab w:val="left" w:pos="480"/>
          <w:tab w:val="left" w:pos="960"/>
          <w:tab w:val="left" w:pos="1440"/>
          <w:tab w:val="left" w:pos="4560"/>
          <w:tab w:val="left" w:pos="6480"/>
          <w:tab w:val="left" w:pos="7440"/>
        </w:tabs>
        <w:spacing w:line="192" w:lineRule="auto"/>
      </w:pPr>
    </w:p>
    <w:p w:rsidR="005E61C7" w:rsidRDefault="005E61C7">
      <w:pPr>
        <w:tabs>
          <w:tab w:val="left" w:pos="0"/>
          <w:tab w:val="left" w:pos="480"/>
          <w:tab w:val="left" w:pos="960"/>
          <w:tab w:val="left" w:pos="1440"/>
          <w:tab w:val="left" w:pos="4560"/>
          <w:tab w:val="left" w:pos="6480"/>
          <w:tab w:val="left" w:pos="7440"/>
        </w:tabs>
        <w:spacing w:line="192" w:lineRule="auto"/>
      </w:pPr>
      <w:r>
        <w:t>It should be understood that no coverage or eligibility provisions may be contracted to the PSRO for determination.  Only the appropriate State agency may lawfully decide coverage or eligibility issues.</w:t>
      </w:r>
    </w:p>
    <w:p w:rsidR="005E61C7" w:rsidRDefault="005E61C7">
      <w:pPr>
        <w:tabs>
          <w:tab w:val="left" w:pos="0"/>
          <w:tab w:val="left" w:pos="480"/>
          <w:tab w:val="left" w:pos="960"/>
          <w:tab w:val="left" w:pos="1440"/>
          <w:tab w:val="left" w:pos="4560"/>
          <w:tab w:val="left" w:pos="6480"/>
          <w:tab w:val="left" w:pos="7440"/>
        </w:tabs>
        <w:spacing w:line="192" w:lineRule="auto"/>
      </w:pPr>
    </w:p>
    <w:p w:rsidR="005E61C7" w:rsidRDefault="005E61C7">
      <w:pPr>
        <w:tabs>
          <w:tab w:val="left" w:pos="0"/>
          <w:tab w:val="left" w:pos="480"/>
          <w:tab w:val="left" w:pos="960"/>
          <w:tab w:val="left" w:pos="1440"/>
          <w:tab w:val="left" w:pos="4560"/>
          <w:tab w:val="left" w:pos="6480"/>
          <w:tab w:val="left" w:pos="7440"/>
        </w:tabs>
        <w:spacing w:line="192" w:lineRule="auto"/>
      </w:pPr>
      <w:r>
        <w:t>2354.</w:t>
      </w:r>
      <w:r>
        <w:tab/>
        <w:t>STATE AGENCY JURISDICTION FOR HEARING AND APPEALS</w:t>
      </w:r>
    </w:p>
    <w:p w:rsidR="005E61C7" w:rsidRDefault="005E61C7">
      <w:pPr>
        <w:tabs>
          <w:tab w:val="left" w:pos="0"/>
          <w:tab w:val="left" w:pos="480"/>
          <w:tab w:val="left" w:pos="960"/>
          <w:tab w:val="left" w:pos="1440"/>
          <w:tab w:val="left" w:pos="4560"/>
          <w:tab w:val="left" w:pos="6480"/>
          <w:tab w:val="left" w:pos="7440"/>
        </w:tabs>
        <w:spacing w:line="192" w:lineRule="auto"/>
      </w:pPr>
    </w:p>
    <w:p w:rsidR="005E61C7" w:rsidRDefault="005E61C7">
      <w:pPr>
        <w:tabs>
          <w:tab w:val="left" w:pos="0"/>
          <w:tab w:val="left" w:pos="480"/>
          <w:tab w:val="left" w:pos="960"/>
          <w:tab w:val="left" w:pos="1440"/>
          <w:tab w:val="left" w:pos="4560"/>
          <w:tab w:val="left" w:pos="6480"/>
          <w:tab w:val="left" w:pos="7440"/>
        </w:tabs>
        <w:spacing w:line="192" w:lineRule="auto"/>
      </w:pPr>
      <w:r>
        <w:t xml:space="preserve">The amended PSRO-State relations provided in PL 97-35 remove Medicaid decisions under a State-PSRO contract from the hearings provisions of Sec. 1159 of the Act. Immediately following the termination of Federally funded PSRO review the fair hearings provisions of the existing regulation, 42 CFR Part 430 Subpart E, </w:t>
      </w:r>
      <w:r>
        <w:rPr>
          <w:u w:val="single"/>
        </w:rPr>
        <w:t>Fair Hearings for Applicants and Recipients</w:t>
      </w:r>
      <w:r>
        <w:t xml:space="preserve"> will again apply to all determinations regarding Medicaid services.  The State agency is the legal entity responsible under the statute.  The State may negotiate a PSRO which is under contract into the evidentiary hearings process. Payment for services which the State agency has disapproved, but for which a hearing is pending, must be continued as specified under 42 CFR 431.230 </w:t>
      </w:r>
      <w:r>
        <w:rPr>
          <w:u w:val="single"/>
        </w:rPr>
        <w:t>Maintaining Services</w:t>
      </w:r>
      <w:r>
        <w:t xml:space="preserve">. Under the Medicaid fair hearings regulations, only the applicant </w:t>
      </w:r>
      <w:r>
        <w:t>or recipient is a party to the proceedings.  No provision exists in the existing Medicaid regulations for a physician or provider to appeal a decision which is adverse to the applicant or recipient.</w:t>
      </w:r>
    </w:p>
    <w:p w:rsidR="005E61C7" w:rsidRDefault="005E61C7">
      <w:pPr>
        <w:tabs>
          <w:tab w:val="left" w:pos="0"/>
          <w:tab w:val="left" w:pos="480"/>
          <w:tab w:val="left" w:pos="960"/>
          <w:tab w:val="left" w:pos="1440"/>
          <w:tab w:val="left" w:pos="4560"/>
          <w:tab w:val="left" w:pos="6480"/>
          <w:tab w:val="left" w:pos="7440"/>
        </w:tabs>
        <w:spacing w:line="192" w:lineRule="auto"/>
      </w:pPr>
    </w:p>
    <w:p w:rsidR="005E61C7" w:rsidRDefault="005E61C7">
      <w:pPr>
        <w:tabs>
          <w:tab w:val="left" w:pos="0"/>
          <w:tab w:val="left" w:pos="480"/>
          <w:tab w:val="left" w:pos="960"/>
          <w:tab w:val="left" w:pos="1440"/>
          <w:tab w:val="left" w:pos="4560"/>
          <w:tab w:val="left" w:pos="6480"/>
          <w:tab w:val="left" w:pos="7440"/>
        </w:tabs>
        <w:spacing w:line="192" w:lineRule="auto"/>
      </w:pPr>
      <w:r>
        <w:t>2355.</w:t>
      </w:r>
      <w:r>
        <w:tab/>
        <w:t>RESPONSIBILITIES OF A STATE THAT DOES NOT CONTRACT WITH A PSRO</w:t>
      </w:r>
    </w:p>
    <w:p w:rsidR="005E61C7" w:rsidRDefault="005E61C7">
      <w:pPr>
        <w:tabs>
          <w:tab w:val="left" w:pos="0"/>
          <w:tab w:val="left" w:pos="480"/>
          <w:tab w:val="left" w:pos="960"/>
          <w:tab w:val="left" w:pos="1440"/>
          <w:tab w:val="left" w:pos="4560"/>
          <w:tab w:val="left" w:pos="6480"/>
          <w:tab w:val="left" w:pos="7440"/>
        </w:tabs>
        <w:spacing w:line="192" w:lineRule="auto"/>
      </w:pPr>
    </w:p>
    <w:p w:rsidR="005E61C7" w:rsidRDefault="005E61C7">
      <w:pPr>
        <w:tabs>
          <w:tab w:val="left" w:pos="0"/>
          <w:tab w:val="left" w:pos="480"/>
          <w:tab w:val="left" w:pos="960"/>
          <w:tab w:val="left" w:pos="1440"/>
          <w:tab w:val="left" w:pos="4560"/>
          <w:tab w:val="left" w:pos="6480"/>
          <w:tab w:val="left" w:pos="7440"/>
        </w:tabs>
        <w:spacing w:line="192" w:lineRule="auto"/>
      </w:pPr>
      <w:r>
        <w:t>The following are State responsibilities which must be assumed by the Medicaid agency if it does not choose to contract for review by a PSRO, including those instances in which Federal funding for Medicare review by a PSRO has been terminated.</w:t>
      </w:r>
    </w:p>
    <w:p w:rsidR="005E61C7" w:rsidRDefault="005E61C7">
      <w:pPr>
        <w:tabs>
          <w:tab w:val="left" w:pos="0"/>
          <w:tab w:val="left" w:pos="480"/>
          <w:tab w:val="left" w:pos="960"/>
          <w:tab w:val="left" w:pos="1440"/>
          <w:tab w:val="left" w:pos="4560"/>
          <w:tab w:val="left" w:pos="6480"/>
          <w:tab w:val="left" w:pos="7440"/>
        </w:tabs>
        <w:spacing w:line="192" w:lineRule="auto"/>
      </w:pPr>
    </w:p>
    <w:p w:rsidR="005E61C7" w:rsidRDefault="005E61C7">
      <w:pPr>
        <w:tabs>
          <w:tab w:val="left" w:pos="0"/>
          <w:tab w:val="left" w:pos="480"/>
          <w:tab w:val="left" w:pos="960"/>
          <w:tab w:val="left" w:pos="1440"/>
          <w:tab w:val="left" w:pos="4560"/>
          <w:tab w:val="left" w:pos="6480"/>
          <w:tab w:val="left" w:pos="7440"/>
        </w:tabs>
        <w:spacing w:line="192" w:lineRule="auto"/>
      </w:pPr>
    </w:p>
    <w:p w:rsidR="005E61C7" w:rsidRDefault="005E61C7">
      <w:pPr>
        <w:tabs>
          <w:tab w:val="left" w:pos="0"/>
          <w:tab w:val="left" w:pos="480"/>
          <w:tab w:val="left" w:pos="960"/>
          <w:tab w:val="left" w:pos="1440"/>
          <w:tab w:val="left" w:pos="4560"/>
          <w:tab w:val="left" w:pos="6480"/>
          <w:tab w:val="left" w:pos="7440"/>
        </w:tabs>
        <w:spacing w:line="192" w:lineRule="auto"/>
      </w:pPr>
    </w:p>
    <w:p w:rsidR="005E61C7" w:rsidRDefault="005E61C7">
      <w:pPr>
        <w:tabs>
          <w:tab w:val="left" w:pos="0"/>
          <w:tab w:val="left" w:pos="480"/>
          <w:tab w:val="left" w:pos="960"/>
          <w:tab w:val="left" w:pos="1440"/>
          <w:tab w:val="left" w:pos="4560"/>
          <w:tab w:val="left" w:pos="6480"/>
          <w:tab w:val="left" w:pos="7440"/>
        </w:tabs>
        <w:spacing w:line="192" w:lineRule="auto"/>
      </w:pPr>
    </w:p>
    <w:p w:rsidR="005E61C7" w:rsidRDefault="005E61C7">
      <w:pPr>
        <w:tabs>
          <w:tab w:val="left" w:pos="0"/>
          <w:tab w:val="left" w:pos="480"/>
          <w:tab w:val="left" w:pos="960"/>
          <w:tab w:val="left" w:pos="1440"/>
          <w:tab w:val="left" w:pos="4560"/>
          <w:tab w:val="left" w:pos="6480"/>
          <w:tab w:val="left" w:pos="7440"/>
        </w:tabs>
        <w:spacing w:line="192" w:lineRule="auto"/>
      </w:pPr>
    </w:p>
    <w:p w:rsidR="005E61C7" w:rsidRDefault="005E61C7">
      <w:pPr>
        <w:tabs>
          <w:tab w:val="left" w:pos="0"/>
          <w:tab w:val="left" w:pos="480"/>
          <w:tab w:val="left" w:pos="960"/>
          <w:tab w:val="left" w:pos="1440"/>
          <w:tab w:val="left" w:pos="4560"/>
          <w:tab w:val="left" w:pos="6480"/>
          <w:tab w:val="left" w:pos="7440"/>
        </w:tabs>
        <w:spacing w:line="192" w:lineRule="auto"/>
      </w:pPr>
    </w:p>
    <w:p w:rsidR="005E61C7" w:rsidRDefault="005E61C7">
      <w:pPr>
        <w:tabs>
          <w:tab w:val="left" w:pos="0"/>
          <w:tab w:val="left" w:pos="480"/>
          <w:tab w:val="left" w:pos="960"/>
          <w:tab w:val="left" w:pos="1440"/>
          <w:tab w:val="left" w:pos="4560"/>
          <w:tab w:val="left" w:pos="6480"/>
          <w:tab w:val="left" w:pos="7440"/>
        </w:tabs>
        <w:spacing w:line="192" w:lineRule="auto"/>
      </w:pPr>
    </w:p>
    <w:p w:rsidR="005E61C7" w:rsidRDefault="005E61C7">
      <w:pPr>
        <w:tabs>
          <w:tab w:val="left" w:pos="0"/>
          <w:tab w:val="left" w:pos="480"/>
          <w:tab w:val="left" w:pos="960"/>
          <w:tab w:val="left" w:pos="1440"/>
          <w:tab w:val="left" w:pos="4560"/>
          <w:tab w:val="left" w:pos="6480"/>
          <w:tab w:val="left" w:pos="7440"/>
        </w:tabs>
        <w:spacing w:line="192" w:lineRule="auto"/>
      </w:pPr>
    </w:p>
    <w:p w:rsidR="005E61C7" w:rsidRDefault="005E61C7">
      <w:pPr>
        <w:tabs>
          <w:tab w:val="left" w:pos="0"/>
          <w:tab w:val="left" w:pos="480"/>
          <w:tab w:val="left" w:pos="960"/>
          <w:tab w:val="left" w:pos="1440"/>
          <w:tab w:val="left" w:pos="4560"/>
          <w:tab w:val="left" w:pos="6480"/>
          <w:tab w:val="left" w:pos="7440"/>
        </w:tabs>
        <w:spacing w:line="192" w:lineRule="auto"/>
      </w:pPr>
    </w:p>
    <w:p w:rsidR="005E61C7" w:rsidRDefault="005E61C7">
      <w:pPr>
        <w:tabs>
          <w:tab w:val="left" w:pos="0"/>
          <w:tab w:val="left" w:pos="480"/>
          <w:tab w:val="left" w:pos="960"/>
          <w:tab w:val="left" w:pos="1440"/>
          <w:tab w:val="left" w:pos="4560"/>
          <w:tab w:val="left" w:pos="6480"/>
          <w:tab w:val="left" w:pos="7440"/>
        </w:tabs>
        <w:spacing w:line="192" w:lineRule="auto"/>
      </w:pPr>
    </w:p>
    <w:p w:rsidR="005E61C7" w:rsidRDefault="005E61C7">
      <w:pPr>
        <w:tabs>
          <w:tab w:val="left" w:pos="0"/>
          <w:tab w:val="left" w:pos="480"/>
          <w:tab w:val="left" w:pos="960"/>
          <w:tab w:val="left" w:pos="1440"/>
          <w:tab w:val="left" w:pos="4560"/>
          <w:tab w:val="left" w:pos="6480"/>
          <w:tab w:val="left" w:pos="7440"/>
        </w:tabs>
        <w:spacing w:line="192" w:lineRule="auto"/>
      </w:pPr>
    </w:p>
    <w:p w:rsidR="005E61C7" w:rsidRDefault="005E61C7">
      <w:pPr>
        <w:tabs>
          <w:tab w:val="left" w:pos="0"/>
          <w:tab w:val="left" w:pos="480"/>
          <w:tab w:val="left" w:pos="960"/>
          <w:tab w:val="left" w:pos="1440"/>
          <w:tab w:val="left" w:pos="4560"/>
          <w:tab w:val="left" w:pos="6480"/>
          <w:tab w:val="left" w:pos="7440"/>
        </w:tabs>
        <w:spacing w:line="192" w:lineRule="auto"/>
      </w:pPr>
    </w:p>
    <w:p w:rsidR="005E61C7" w:rsidRDefault="005E61C7">
      <w:pPr>
        <w:tabs>
          <w:tab w:val="left" w:pos="0"/>
          <w:tab w:val="left" w:pos="480"/>
          <w:tab w:val="left" w:pos="960"/>
          <w:tab w:val="left" w:pos="1440"/>
          <w:tab w:val="left" w:pos="4560"/>
          <w:tab w:val="left" w:pos="6480"/>
          <w:tab w:val="left" w:pos="7440"/>
        </w:tabs>
        <w:spacing w:line="192" w:lineRule="auto"/>
      </w:pPr>
    </w:p>
    <w:p w:rsidR="005E61C7" w:rsidRDefault="005E61C7">
      <w:pPr>
        <w:tabs>
          <w:tab w:val="right" w:pos="9216"/>
        </w:tabs>
        <w:spacing w:line="192" w:lineRule="auto"/>
      </w:pPr>
      <w:r>
        <w:t>Rev. 26</w:t>
      </w:r>
      <w:r>
        <w:tab/>
        <w:t>2-85</w:t>
      </w:r>
    </w:p>
    <w:p w:rsidR="005E61C7" w:rsidRDefault="005E61C7">
      <w:pPr>
        <w:tabs>
          <w:tab w:val="right" w:pos="9216"/>
        </w:tabs>
        <w:spacing w:line="192" w:lineRule="auto"/>
        <w:sectPr w:rsidR="00000000">
          <w:pgSz w:w="12240" w:h="15840"/>
          <w:pgMar w:top="1080" w:right="1584" w:bottom="1080" w:left="1440" w:header="720" w:footer="720" w:gutter="0"/>
          <w:paperSrc w:first="512" w:other="512"/>
          <w:cols w:space="720"/>
          <w:noEndnote/>
        </w:sectPr>
      </w:pPr>
    </w:p>
    <w:p w:rsidR="005E61C7" w:rsidRDefault="005E61C7">
      <w:pPr>
        <w:tabs>
          <w:tab w:val="center" w:pos="4608"/>
        </w:tabs>
        <w:spacing w:line="192" w:lineRule="auto"/>
        <w:rPr>
          <w:u w:val="single"/>
        </w:rPr>
      </w:pPr>
      <w:r>
        <w:rPr>
          <w:u w:val="single"/>
        </w:rPr>
        <w:t>2355.1</w:t>
      </w:r>
      <w:r>
        <w:rPr>
          <w:u w:val="single"/>
        </w:rPr>
        <w:tab/>
        <w:t>STATE ORGANIZATION AND GENERAL ADMINISTRATION</w:t>
      </w:r>
      <w:r>
        <w:rPr>
          <w:u w:val="single"/>
        </w:rPr>
        <w:tab/>
        <w:t>05-84</w:t>
      </w:r>
    </w:p>
    <w:p w:rsidR="005E61C7" w:rsidRDefault="005E61C7">
      <w:pPr>
        <w:tabs>
          <w:tab w:val="left" w:pos="0"/>
          <w:tab w:val="left" w:pos="480"/>
          <w:tab w:val="left" w:pos="960"/>
          <w:tab w:val="left" w:pos="1440"/>
        </w:tabs>
        <w:spacing w:line="192" w:lineRule="auto"/>
      </w:pPr>
    </w:p>
    <w:p w:rsidR="005E61C7" w:rsidRDefault="005E61C7">
      <w:pPr>
        <w:tabs>
          <w:tab w:val="left" w:pos="0"/>
          <w:tab w:val="left" w:pos="480"/>
          <w:tab w:val="left" w:pos="960"/>
          <w:tab w:val="left" w:pos="1440"/>
        </w:tabs>
        <w:spacing w:line="192" w:lineRule="auto"/>
        <w:ind w:firstLine="480"/>
      </w:pPr>
      <w:r>
        <w:t>1.</w:t>
      </w:r>
      <w:r>
        <w:tab/>
        <w:t>Review Activities - Medical review, utilization review, independent professional review - Sections 1902(a)(26), 1902(a)(30), 1902(a)(31), 1903(g)(1) and 1903(</w:t>
      </w:r>
      <w:proofErr w:type="spellStart"/>
      <w:r>
        <w:t>i</w:t>
      </w:r>
      <w:proofErr w:type="spellEnd"/>
      <w:r>
        <w:t>)(4) of the Social Security Act,</w:t>
      </w:r>
    </w:p>
    <w:p w:rsidR="005E61C7" w:rsidRDefault="005E61C7">
      <w:pPr>
        <w:tabs>
          <w:tab w:val="left" w:pos="0"/>
          <w:tab w:val="left" w:pos="480"/>
          <w:tab w:val="left" w:pos="960"/>
          <w:tab w:val="left" w:pos="1440"/>
        </w:tabs>
        <w:spacing w:line="192" w:lineRule="auto"/>
      </w:pPr>
    </w:p>
    <w:p w:rsidR="005E61C7" w:rsidRDefault="005E61C7">
      <w:pPr>
        <w:tabs>
          <w:tab w:val="left" w:pos="0"/>
          <w:tab w:val="left" w:pos="480"/>
          <w:tab w:val="left" w:pos="960"/>
          <w:tab w:val="left" w:pos="1440"/>
        </w:tabs>
        <w:spacing w:line="192" w:lineRule="auto"/>
        <w:ind w:firstLine="480"/>
      </w:pPr>
      <w:r>
        <w:t>2.</w:t>
      </w:r>
      <w:r>
        <w:tab/>
        <w:t xml:space="preserve">Certification and </w:t>
      </w:r>
      <w:proofErr w:type="spellStart"/>
      <w:r>
        <w:t>Recertification</w:t>
      </w:r>
      <w:proofErr w:type="spellEnd"/>
      <w:r>
        <w:t xml:space="preserve"> of Patient Care - Section 1903(g)(1)(A) of the Act,</w:t>
      </w:r>
    </w:p>
    <w:p w:rsidR="005E61C7" w:rsidRDefault="005E61C7">
      <w:pPr>
        <w:tabs>
          <w:tab w:val="left" w:pos="0"/>
          <w:tab w:val="left" w:pos="480"/>
          <w:tab w:val="left" w:pos="960"/>
          <w:tab w:val="left" w:pos="1440"/>
        </w:tabs>
        <w:spacing w:line="192" w:lineRule="auto"/>
      </w:pPr>
    </w:p>
    <w:p w:rsidR="005E61C7" w:rsidRDefault="005E61C7">
      <w:pPr>
        <w:tabs>
          <w:tab w:val="left" w:pos="0"/>
          <w:tab w:val="left" w:pos="480"/>
          <w:tab w:val="left" w:pos="960"/>
          <w:tab w:val="left" w:pos="1440"/>
        </w:tabs>
        <w:spacing w:line="192" w:lineRule="auto"/>
        <w:ind w:firstLine="480"/>
      </w:pPr>
      <w:r>
        <w:t>3.</w:t>
      </w:r>
      <w:r>
        <w:tab/>
        <w:t>Plan of Care -  Section 1903(g)(1)(B),</w:t>
      </w:r>
    </w:p>
    <w:p w:rsidR="005E61C7" w:rsidRDefault="005E61C7">
      <w:pPr>
        <w:tabs>
          <w:tab w:val="left" w:pos="0"/>
          <w:tab w:val="left" w:pos="480"/>
          <w:tab w:val="left" w:pos="960"/>
          <w:tab w:val="left" w:pos="1440"/>
        </w:tabs>
        <w:spacing w:line="192" w:lineRule="auto"/>
      </w:pPr>
    </w:p>
    <w:p w:rsidR="005E61C7" w:rsidRDefault="005E61C7">
      <w:pPr>
        <w:tabs>
          <w:tab w:val="left" w:pos="0"/>
          <w:tab w:val="left" w:pos="480"/>
          <w:tab w:val="left" w:pos="960"/>
          <w:tab w:val="left" w:pos="1440"/>
        </w:tabs>
        <w:spacing w:line="192" w:lineRule="auto"/>
        <w:ind w:firstLine="480"/>
      </w:pPr>
      <w:r>
        <w:t>4.</w:t>
      </w:r>
      <w:r>
        <w:tab/>
        <w:t>Medical Necessity, Quality and Appropriateness of Level of Care Determinations - Section 1903(g) and 1903(</w:t>
      </w:r>
      <w:proofErr w:type="spellStart"/>
      <w:r>
        <w:t>i</w:t>
      </w:r>
      <w:proofErr w:type="spellEnd"/>
      <w:r>
        <w:t>)(4) of the Act,</w:t>
      </w:r>
    </w:p>
    <w:p w:rsidR="005E61C7" w:rsidRDefault="005E61C7">
      <w:pPr>
        <w:tabs>
          <w:tab w:val="left" w:pos="0"/>
          <w:tab w:val="left" w:pos="480"/>
          <w:tab w:val="left" w:pos="960"/>
          <w:tab w:val="left" w:pos="1440"/>
        </w:tabs>
        <w:spacing w:line="192" w:lineRule="auto"/>
      </w:pPr>
    </w:p>
    <w:p w:rsidR="005E61C7" w:rsidRDefault="005E61C7">
      <w:pPr>
        <w:tabs>
          <w:tab w:val="left" w:pos="0"/>
          <w:tab w:val="left" w:pos="480"/>
          <w:tab w:val="left" w:pos="960"/>
          <w:tab w:val="left" w:pos="1440"/>
        </w:tabs>
        <w:spacing w:line="192" w:lineRule="auto"/>
        <w:ind w:firstLine="480"/>
      </w:pPr>
      <w:r>
        <w:t>5.</w:t>
      </w:r>
      <w:r>
        <w:tab/>
        <w:t>Coordination with State survey agencies under Section 1902(a)(33) of the Act.</w:t>
      </w:r>
    </w:p>
    <w:p w:rsidR="005E61C7" w:rsidRDefault="005E61C7">
      <w:pPr>
        <w:tabs>
          <w:tab w:val="left" w:pos="0"/>
          <w:tab w:val="left" w:pos="480"/>
          <w:tab w:val="left" w:pos="960"/>
          <w:tab w:val="left" w:pos="1440"/>
        </w:tabs>
        <w:spacing w:line="192" w:lineRule="auto"/>
      </w:pPr>
    </w:p>
    <w:p w:rsidR="005E61C7" w:rsidRDefault="005E61C7">
      <w:pPr>
        <w:tabs>
          <w:tab w:val="left" w:pos="0"/>
          <w:tab w:val="left" w:pos="480"/>
          <w:tab w:val="left" w:pos="960"/>
          <w:tab w:val="left" w:pos="1440"/>
        </w:tabs>
        <w:spacing w:line="192" w:lineRule="auto"/>
        <w:ind w:firstLine="480"/>
      </w:pPr>
      <w:r>
        <w:t>6.</w:t>
      </w:r>
      <w:r>
        <w:tab/>
        <w:t>Submit quarterly showings beginning with the first full quarter of State review responsibility and every quarter thereafter.</w:t>
      </w:r>
    </w:p>
    <w:p w:rsidR="005E61C7" w:rsidRDefault="005E61C7">
      <w:pPr>
        <w:tabs>
          <w:tab w:val="left" w:pos="0"/>
          <w:tab w:val="left" w:pos="480"/>
          <w:tab w:val="left" w:pos="960"/>
          <w:tab w:val="left" w:pos="1440"/>
        </w:tabs>
        <w:spacing w:line="192" w:lineRule="auto"/>
      </w:pPr>
    </w:p>
    <w:p w:rsidR="005E61C7" w:rsidRDefault="005E61C7">
      <w:pPr>
        <w:tabs>
          <w:tab w:val="left" w:pos="0"/>
          <w:tab w:val="left" w:pos="480"/>
          <w:tab w:val="left" w:pos="960"/>
          <w:tab w:val="left" w:pos="1440"/>
        </w:tabs>
        <w:spacing w:line="192" w:lineRule="auto"/>
      </w:pPr>
      <w:r>
        <w:t xml:space="preserve">A State is responsible for the requirements listed above as soon as Federal funding to a PSRO for Medicaid review is terminated.  HCFA will assume that all </w:t>
      </w:r>
      <w:proofErr w:type="spellStart"/>
      <w:r>
        <w:t>recertification</w:t>
      </w:r>
      <w:proofErr w:type="spellEnd"/>
      <w:r>
        <w:t xml:space="preserve"> and annual review requirements were met as of the last day of PSRO responsibility so that the State need not </w:t>
      </w:r>
      <w:proofErr w:type="spellStart"/>
      <w:r>
        <w:t>recertify</w:t>
      </w:r>
      <w:proofErr w:type="spellEnd"/>
      <w:r>
        <w:t xml:space="preserve"> patients for 60 days after </w:t>
      </w:r>
      <w:proofErr w:type="spellStart"/>
      <w:r>
        <w:t>defunding</w:t>
      </w:r>
      <w:proofErr w:type="spellEnd"/>
      <w:r>
        <w:t xml:space="preserve"> and need not perform annual reviews until the same calendar quarter in which </w:t>
      </w:r>
      <w:proofErr w:type="spellStart"/>
      <w:r>
        <w:t>defunding</w:t>
      </w:r>
      <w:proofErr w:type="spellEnd"/>
      <w:r>
        <w:t xml:space="preserve"> occurred, 1 year later.  States are still required to make a satisfactory showing that the UC requirements have been met in those facilities previously within the jurisdiction of a PSRO in each quarter following PSRO </w:t>
      </w:r>
      <w:proofErr w:type="spellStart"/>
      <w:r>
        <w:t>defunding</w:t>
      </w:r>
      <w:proofErr w:type="spellEnd"/>
      <w:r>
        <w:t>.  States failing to make a</w:t>
      </w:r>
      <w:r>
        <w:t xml:space="preserve"> satisfactory showing of an effective utilization control program will become penalty liable pursuant to 42 C.F.R.  456.657.</w:t>
      </w:r>
    </w:p>
    <w:p w:rsidR="005E61C7" w:rsidRDefault="005E61C7">
      <w:pPr>
        <w:tabs>
          <w:tab w:val="left" w:pos="0"/>
          <w:tab w:val="left" w:pos="480"/>
          <w:tab w:val="left" w:pos="960"/>
          <w:tab w:val="left" w:pos="1440"/>
        </w:tabs>
        <w:spacing w:line="192" w:lineRule="auto"/>
      </w:pPr>
    </w:p>
    <w:p w:rsidR="005E61C7" w:rsidRDefault="005E61C7">
      <w:pPr>
        <w:tabs>
          <w:tab w:val="left" w:pos="0"/>
          <w:tab w:val="left" w:pos="480"/>
          <w:tab w:val="left" w:pos="960"/>
          <w:tab w:val="left" w:pos="1440"/>
        </w:tabs>
        <w:spacing w:line="192" w:lineRule="auto"/>
      </w:pPr>
      <w:r>
        <w:t>2355.1</w:t>
      </w:r>
      <w:r>
        <w:tab/>
      </w:r>
      <w:r>
        <w:rPr>
          <w:u w:val="single"/>
        </w:rPr>
        <w:t>Contracts not Matched at 75 Percent FFP</w:t>
      </w:r>
      <w:r>
        <w:t xml:space="preserve">.--A PSRO Statewide Council and a PSRO </w:t>
      </w:r>
      <w:proofErr w:type="spellStart"/>
      <w:r>
        <w:t>defunded</w:t>
      </w:r>
      <w:proofErr w:type="spellEnd"/>
      <w:r>
        <w:t xml:space="preserve"> for Medicare review are not considered qualified organizations for purposes of contracting to receive 75 percent FFP.  If a PSRO has already been </w:t>
      </w:r>
      <w:proofErr w:type="spellStart"/>
      <w:r>
        <w:t>defunded</w:t>
      </w:r>
      <w:proofErr w:type="spellEnd"/>
      <w:r>
        <w:t xml:space="preserve"> for Medicare review or is otherwise terminated by HCFA, any contractual arrangements between it and a State are not considered contracts under Section 2113.  Consequently, such contracts do not qualify for the special 75 percent FFP under Section 2113, UR requirements </w:t>
      </w:r>
      <w:r>
        <w:t xml:space="preserve">are not automatically deemed met, and OMB Circular A-102 procurement requirements remain applicable on a case-by-case basis.  States which contract with review organizations not designated as </w:t>
      </w:r>
      <w:proofErr w:type="spellStart"/>
      <w:r>
        <w:t>PSROs</w:t>
      </w:r>
      <w:proofErr w:type="spellEnd"/>
      <w:r>
        <w:t xml:space="preserve"> are eligible for 50 percent FFP.</w:t>
      </w:r>
    </w:p>
    <w:p w:rsidR="005E61C7" w:rsidRDefault="005E61C7">
      <w:pPr>
        <w:tabs>
          <w:tab w:val="left" w:pos="0"/>
          <w:tab w:val="left" w:pos="480"/>
          <w:tab w:val="left" w:pos="960"/>
          <w:tab w:val="left" w:pos="1440"/>
        </w:tabs>
        <w:spacing w:line="192" w:lineRule="auto"/>
      </w:pPr>
    </w:p>
    <w:p w:rsidR="005E61C7" w:rsidRDefault="005E61C7">
      <w:pPr>
        <w:tabs>
          <w:tab w:val="left" w:pos="0"/>
          <w:tab w:val="left" w:pos="480"/>
          <w:tab w:val="left" w:pos="960"/>
          <w:tab w:val="left" w:pos="1440"/>
        </w:tabs>
        <w:spacing w:line="192" w:lineRule="auto"/>
      </w:pPr>
      <w:r>
        <w:t xml:space="preserve">Where a PSRO has been </w:t>
      </w:r>
      <w:proofErr w:type="spellStart"/>
      <w:r>
        <w:t>defunded</w:t>
      </w:r>
      <w:proofErr w:type="spellEnd"/>
      <w:r>
        <w:t xml:space="preserve"> for Medicare review, that organization should cease using a separate data system from the Medicaid Management Information System (MMIS) if the State has a certified MMIS.  States without certified MMIS may permit a </w:t>
      </w:r>
      <w:proofErr w:type="spellStart"/>
      <w:r>
        <w:t>defunded</w:t>
      </w:r>
      <w:proofErr w:type="spellEnd"/>
      <w:r>
        <w:t xml:space="preserve"> PSRO to use the PSRO Management Information Systems (PMIS).  </w:t>
      </w:r>
      <w:proofErr w:type="spellStart"/>
      <w:r>
        <w:t>PSRO’s</w:t>
      </w:r>
      <w:proofErr w:type="spellEnd"/>
      <w:r>
        <w:t xml:space="preserve"> not </w:t>
      </w:r>
      <w:proofErr w:type="spellStart"/>
      <w:r>
        <w:t>defunded</w:t>
      </w:r>
      <w:proofErr w:type="spellEnd"/>
      <w:r>
        <w:t xml:space="preserve"> for Medicare review may use either PMIS or MMIS.</w:t>
      </w:r>
    </w:p>
    <w:p w:rsidR="005E61C7" w:rsidRDefault="005E61C7">
      <w:pPr>
        <w:tabs>
          <w:tab w:val="left" w:pos="0"/>
          <w:tab w:val="left" w:pos="480"/>
          <w:tab w:val="left" w:pos="960"/>
          <w:tab w:val="left" w:pos="1440"/>
        </w:tabs>
        <w:spacing w:line="192" w:lineRule="auto"/>
      </w:pPr>
    </w:p>
    <w:p w:rsidR="005E61C7" w:rsidRDefault="005E61C7">
      <w:pPr>
        <w:tabs>
          <w:tab w:val="left" w:pos="0"/>
          <w:tab w:val="left" w:pos="480"/>
          <w:tab w:val="left" w:pos="960"/>
          <w:tab w:val="left" w:pos="1440"/>
        </w:tabs>
        <w:spacing w:line="192" w:lineRule="auto"/>
      </w:pPr>
      <w:r>
        <w:t>2356.</w:t>
      </w:r>
      <w:r>
        <w:tab/>
        <w:t>TRANSITION ISSUES</w:t>
      </w:r>
    </w:p>
    <w:p w:rsidR="005E61C7" w:rsidRDefault="005E61C7">
      <w:pPr>
        <w:tabs>
          <w:tab w:val="left" w:pos="0"/>
          <w:tab w:val="left" w:pos="480"/>
          <w:tab w:val="left" w:pos="960"/>
          <w:tab w:val="left" w:pos="1440"/>
        </w:tabs>
        <w:spacing w:line="192" w:lineRule="auto"/>
      </w:pPr>
    </w:p>
    <w:p w:rsidR="005E61C7" w:rsidRDefault="005E61C7">
      <w:pPr>
        <w:tabs>
          <w:tab w:val="left" w:pos="0"/>
          <w:tab w:val="left" w:pos="480"/>
          <w:tab w:val="left" w:pos="960"/>
          <w:tab w:val="left" w:pos="1440"/>
        </w:tabs>
        <w:spacing w:line="192" w:lineRule="auto"/>
      </w:pPr>
      <w:r>
        <w:t xml:space="preserve">P.L. 97-35 repeals Section 1171 of the Social Security Act covering Federal-State relations as to </w:t>
      </w:r>
      <w:proofErr w:type="spellStart"/>
      <w:r>
        <w:t>PSROs</w:t>
      </w:r>
      <w:proofErr w:type="spellEnd"/>
      <w:r>
        <w:t>, Memoranda of Understanding (</w:t>
      </w:r>
      <w:proofErr w:type="spellStart"/>
      <w:r>
        <w:t>MOUs</w:t>
      </w:r>
      <w:proofErr w:type="spellEnd"/>
      <w:r>
        <w:t xml:space="preserve">) and State monitoring plans. Existing State </w:t>
      </w:r>
      <w:proofErr w:type="spellStart"/>
      <w:r>
        <w:t>MOUs</w:t>
      </w:r>
      <w:proofErr w:type="spellEnd"/>
      <w:r>
        <w:t xml:space="preserve"> with active </w:t>
      </w:r>
      <w:proofErr w:type="spellStart"/>
      <w:r>
        <w:t>PSROs</w:t>
      </w:r>
      <w:proofErr w:type="spellEnd"/>
      <w:r>
        <w:t xml:space="preserve"> remain in effect until HCFA terminates its direct funding of Medicaid review for each of the </w:t>
      </w:r>
      <w:proofErr w:type="spellStart"/>
      <w:r>
        <w:t>PSROs</w:t>
      </w:r>
      <w:proofErr w:type="spellEnd"/>
      <w:r>
        <w:t xml:space="preserve"> on an area by area basis.</w:t>
      </w:r>
    </w:p>
    <w:p w:rsidR="005E61C7" w:rsidRDefault="005E61C7">
      <w:pPr>
        <w:tabs>
          <w:tab w:val="left" w:pos="0"/>
          <w:tab w:val="left" w:pos="480"/>
          <w:tab w:val="left" w:pos="960"/>
          <w:tab w:val="left" w:pos="1440"/>
        </w:tabs>
        <w:spacing w:line="192" w:lineRule="auto"/>
      </w:pPr>
    </w:p>
    <w:p w:rsidR="005E61C7" w:rsidRDefault="005E61C7">
      <w:pPr>
        <w:tabs>
          <w:tab w:val="left" w:pos="0"/>
          <w:tab w:val="left" w:pos="480"/>
          <w:tab w:val="left" w:pos="960"/>
          <w:tab w:val="left" w:pos="1440"/>
        </w:tabs>
        <w:spacing w:line="192" w:lineRule="auto"/>
      </w:pPr>
    </w:p>
    <w:p w:rsidR="005E61C7" w:rsidRDefault="005E61C7">
      <w:pPr>
        <w:tabs>
          <w:tab w:val="left" w:pos="0"/>
          <w:tab w:val="left" w:pos="480"/>
          <w:tab w:val="left" w:pos="960"/>
          <w:tab w:val="left" w:pos="1440"/>
        </w:tabs>
        <w:spacing w:line="192" w:lineRule="auto"/>
      </w:pPr>
    </w:p>
    <w:p w:rsidR="005E61C7" w:rsidRDefault="005E61C7">
      <w:pPr>
        <w:tabs>
          <w:tab w:val="left" w:pos="0"/>
          <w:tab w:val="left" w:pos="480"/>
          <w:tab w:val="left" w:pos="960"/>
          <w:tab w:val="left" w:pos="1440"/>
        </w:tabs>
        <w:spacing w:line="192" w:lineRule="auto"/>
      </w:pPr>
    </w:p>
    <w:p w:rsidR="005E61C7" w:rsidRDefault="005E61C7">
      <w:pPr>
        <w:tabs>
          <w:tab w:val="left" w:pos="0"/>
          <w:tab w:val="left" w:pos="480"/>
          <w:tab w:val="left" w:pos="960"/>
          <w:tab w:val="left" w:pos="1440"/>
        </w:tabs>
        <w:spacing w:line="192" w:lineRule="auto"/>
      </w:pPr>
    </w:p>
    <w:p w:rsidR="005E61C7" w:rsidRDefault="005E61C7">
      <w:pPr>
        <w:tabs>
          <w:tab w:val="left" w:pos="0"/>
          <w:tab w:val="left" w:pos="480"/>
          <w:tab w:val="left" w:pos="960"/>
          <w:tab w:val="left" w:pos="1440"/>
        </w:tabs>
        <w:spacing w:line="192" w:lineRule="auto"/>
      </w:pPr>
    </w:p>
    <w:p w:rsidR="005E61C7" w:rsidRDefault="005E61C7">
      <w:pPr>
        <w:tabs>
          <w:tab w:val="left" w:pos="0"/>
          <w:tab w:val="left" w:pos="480"/>
          <w:tab w:val="left" w:pos="960"/>
          <w:tab w:val="left" w:pos="1440"/>
        </w:tabs>
        <w:spacing w:line="192" w:lineRule="auto"/>
      </w:pPr>
    </w:p>
    <w:p w:rsidR="005E61C7" w:rsidRDefault="005E61C7">
      <w:pPr>
        <w:tabs>
          <w:tab w:val="left" w:pos="0"/>
          <w:tab w:val="left" w:pos="480"/>
          <w:tab w:val="left" w:pos="960"/>
          <w:tab w:val="left" w:pos="1440"/>
        </w:tabs>
        <w:spacing w:line="192" w:lineRule="auto"/>
      </w:pPr>
    </w:p>
    <w:p w:rsidR="005E61C7" w:rsidRDefault="005E61C7">
      <w:pPr>
        <w:tabs>
          <w:tab w:val="right" w:pos="9216"/>
        </w:tabs>
        <w:spacing w:line="192" w:lineRule="auto"/>
      </w:pPr>
      <w:r>
        <w:t>2-86</w:t>
      </w:r>
      <w:r>
        <w:tab/>
        <w:t>Rev. 26</w:t>
      </w:r>
    </w:p>
    <w:p w:rsidR="005E61C7" w:rsidRDefault="005E61C7">
      <w:pPr>
        <w:tabs>
          <w:tab w:val="right" w:pos="9216"/>
        </w:tabs>
        <w:spacing w:line="192" w:lineRule="auto"/>
        <w:sectPr w:rsidR="00000000">
          <w:pgSz w:w="12240" w:h="15840"/>
          <w:pgMar w:top="1080" w:right="1584" w:bottom="1080" w:left="1440" w:header="720" w:footer="720" w:gutter="0"/>
          <w:paperSrc w:first="512" w:other="512"/>
          <w:cols w:space="720"/>
          <w:noEndnote/>
        </w:sectPr>
      </w:pPr>
    </w:p>
    <w:p w:rsidR="005E61C7" w:rsidRDefault="005E61C7">
      <w:pPr>
        <w:tabs>
          <w:tab w:val="center" w:pos="4608"/>
          <w:tab w:val="right" w:pos="9216"/>
        </w:tabs>
        <w:spacing w:line="192" w:lineRule="auto"/>
        <w:rPr>
          <w:u w:val="single"/>
        </w:rPr>
      </w:pPr>
      <w:r>
        <w:rPr>
          <w:u w:val="single"/>
        </w:rPr>
        <w:t>08-83</w:t>
      </w:r>
      <w:r>
        <w:rPr>
          <w:u w:val="single"/>
        </w:rPr>
        <w:tab/>
        <w:t>STATE PERSONNEL ADMINISTRATION</w:t>
      </w:r>
      <w:r>
        <w:rPr>
          <w:u w:val="single"/>
        </w:rPr>
        <w:tab/>
        <w:t>2451</w:t>
      </w:r>
    </w:p>
    <w:p w:rsidR="005E61C7" w:rsidRDefault="005E61C7">
      <w:pPr>
        <w:tabs>
          <w:tab w:val="left" w:pos="0"/>
          <w:tab w:val="left" w:pos="480"/>
          <w:tab w:val="left" w:pos="960"/>
          <w:tab w:val="left" w:pos="1440"/>
        </w:tabs>
        <w:spacing w:line="192" w:lineRule="auto"/>
      </w:pPr>
    </w:p>
    <w:p w:rsidR="005E61C7" w:rsidRDefault="005E61C7">
      <w:pPr>
        <w:tabs>
          <w:tab w:val="left" w:pos="0"/>
          <w:tab w:val="left" w:pos="480"/>
          <w:tab w:val="left" w:pos="960"/>
          <w:tab w:val="left" w:pos="1440"/>
        </w:tabs>
        <w:spacing w:line="192" w:lineRule="auto"/>
      </w:pPr>
      <w:r>
        <w:t xml:space="preserve">2450. </w:t>
      </w:r>
      <w:r>
        <w:tab/>
        <w:t>CONFLICT OF INTEREST PROVISIONS--GENERAL</w:t>
      </w:r>
    </w:p>
    <w:p w:rsidR="005E61C7" w:rsidRDefault="005E61C7">
      <w:pPr>
        <w:tabs>
          <w:tab w:val="left" w:pos="0"/>
          <w:tab w:val="left" w:pos="480"/>
          <w:tab w:val="left" w:pos="960"/>
          <w:tab w:val="left" w:pos="1440"/>
        </w:tabs>
        <w:spacing w:line="192" w:lineRule="auto"/>
      </w:pPr>
    </w:p>
    <w:p w:rsidR="005E61C7" w:rsidRDefault="005E61C7">
      <w:pPr>
        <w:tabs>
          <w:tab w:val="left" w:pos="0"/>
          <w:tab w:val="left" w:pos="480"/>
          <w:tab w:val="left" w:pos="960"/>
          <w:tab w:val="left" w:pos="1440"/>
        </w:tabs>
        <w:spacing w:line="192" w:lineRule="auto"/>
      </w:pPr>
      <w:r>
        <w:t>Under section l902(a)(4)(C) of the Social Security Act, State plans must provide that the following individuals are prohibited from committing any act, in relation to any activity under the plan, that is prohibited for Federal employees under sections 207 and 208 of Title l8 of the U.S. Code:</w:t>
      </w:r>
    </w:p>
    <w:p w:rsidR="005E61C7" w:rsidRDefault="005E61C7">
      <w:pPr>
        <w:tabs>
          <w:tab w:val="left" w:pos="0"/>
          <w:tab w:val="left" w:pos="480"/>
          <w:tab w:val="left" w:pos="960"/>
          <w:tab w:val="left" w:pos="1440"/>
        </w:tabs>
        <w:spacing w:line="192" w:lineRule="auto"/>
      </w:pPr>
    </w:p>
    <w:p w:rsidR="005E61C7" w:rsidRDefault="005E61C7">
      <w:pPr>
        <w:tabs>
          <w:tab w:val="left" w:pos="0"/>
          <w:tab w:val="left" w:pos="480"/>
          <w:tab w:val="left" w:pos="960"/>
          <w:tab w:val="left" w:pos="1440"/>
        </w:tabs>
        <w:spacing w:line="192" w:lineRule="auto"/>
        <w:ind w:firstLine="480"/>
      </w:pPr>
      <w:r>
        <w:t>l.</w:t>
      </w:r>
      <w:r>
        <w:tab/>
        <w:t>Each State or local officer or employee who is responsible for the expenditure of substantial amounts of funds under the State plan,</w:t>
      </w:r>
    </w:p>
    <w:p w:rsidR="005E61C7" w:rsidRDefault="005E61C7">
      <w:pPr>
        <w:tabs>
          <w:tab w:val="left" w:pos="0"/>
          <w:tab w:val="left" w:pos="480"/>
          <w:tab w:val="left" w:pos="960"/>
          <w:tab w:val="left" w:pos="1440"/>
        </w:tabs>
        <w:spacing w:line="192" w:lineRule="auto"/>
      </w:pPr>
    </w:p>
    <w:p w:rsidR="005E61C7" w:rsidRDefault="005E61C7">
      <w:pPr>
        <w:tabs>
          <w:tab w:val="left" w:pos="0"/>
          <w:tab w:val="left" w:pos="480"/>
          <w:tab w:val="left" w:pos="960"/>
          <w:tab w:val="left" w:pos="1440"/>
        </w:tabs>
        <w:spacing w:line="192" w:lineRule="auto"/>
        <w:ind w:firstLine="480"/>
      </w:pPr>
      <w:r>
        <w:t>2.</w:t>
      </w:r>
      <w:r>
        <w:tab/>
        <w:t>Each individual who formerly was such an officer or employee, and</w:t>
      </w:r>
    </w:p>
    <w:p w:rsidR="005E61C7" w:rsidRDefault="005E61C7">
      <w:pPr>
        <w:tabs>
          <w:tab w:val="left" w:pos="0"/>
          <w:tab w:val="left" w:pos="480"/>
          <w:tab w:val="left" w:pos="960"/>
          <w:tab w:val="left" w:pos="1440"/>
        </w:tabs>
        <w:spacing w:line="192" w:lineRule="auto"/>
      </w:pPr>
    </w:p>
    <w:p w:rsidR="005E61C7" w:rsidRDefault="005E61C7">
      <w:pPr>
        <w:tabs>
          <w:tab w:val="left" w:pos="0"/>
          <w:tab w:val="left" w:pos="480"/>
          <w:tab w:val="left" w:pos="960"/>
          <w:tab w:val="left" w:pos="1440"/>
        </w:tabs>
        <w:spacing w:line="192" w:lineRule="auto"/>
        <w:ind w:firstLine="480"/>
      </w:pPr>
      <w:r>
        <w:t>3.</w:t>
      </w:r>
      <w:r>
        <w:tab/>
        <w:t>Each partner of such an officer or employee.</w:t>
      </w:r>
    </w:p>
    <w:p w:rsidR="005E61C7" w:rsidRDefault="005E61C7">
      <w:pPr>
        <w:tabs>
          <w:tab w:val="left" w:pos="0"/>
          <w:tab w:val="left" w:pos="480"/>
          <w:tab w:val="left" w:pos="960"/>
          <w:tab w:val="left" w:pos="1440"/>
        </w:tabs>
        <w:spacing w:line="192" w:lineRule="auto"/>
      </w:pPr>
    </w:p>
    <w:p w:rsidR="005E61C7" w:rsidRDefault="005E61C7">
      <w:pPr>
        <w:tabs>
          <w:tab w:val="left" w:pos="0"/>
          <w:tab w:val="left" w:pos="480"/>
          <w:tab w:val="left" w:pos="960"/>
          <w:tab w:val="left" w:pos="1440"/>
        </w:tabs>
        <w:spacing w:line="192" w:lineRule="auto"/>
      </w:pPr>
      <w:r>
        <w:t xml:space="preserve">245l. </w:t>
      </w:r>
      <w:r>
        <w:tab/>
        <w:t>DEFINITIONS</w:t>
      </w:r>
    </w:p>
    <w:p w:rsidR="005E61C7" w:rsidRDefault="005E61C7">
      <w:pPr>
        <w:tabs>
          <w:tab w:val="left" w:pos="0"/>
          <w:tab w:val="left" w:pos="480"/>
          <w:tab w:val="left" w:pos="960"/>
          <w:tab w:val="left" w:pos="1440"/>
        </w:tabs>
        <w:spacing w:line="192" w:lineRule="auto"/>
      </w:pPr>
    </w:p>
    <w:p w:rsidR="005E61C7" w:rsidRDefault="005E61C7">
      <w:pPr>
        <w:tabs>
          <w:tab w:val="left" w:pos="0"/>
          <w:tab w:val="left" w:pos="480"/>
          <w:tab w:val="left" w:pos="960"/>
          <w:tab w:val="left" w:pos="1440"/>
        </w:tabs>
        <w:spacing w:line="192" w:lineRule="auto"/>
        <w:ind w:firstLine="480"/>
      </w:pPr>
      <w:r>
        <w:t>A.</w:t>
      </w:r>
      <w:r>
        <w:tab/>
      </w:r>
      <w:r>
        <w:rPr>
          <w:u w:val="single"/>
        </w:rPr>
        <w:t>State or local officer or employee</w:t>
      </w:r>
      <w:r>
        <w:t xml:space="preserve"> - any individual who is retained, designated, appointed or employed by the State or local government to perform, with or without compensation, on a full-time, part-time or intermittent basis, regular or temporary duties that relate to any activities under the State plan for medical assistance approved under title XIX of the Social Security Act.</w:t>
      </w:r>
    </w:p>
    <w:p w:rsidR="005E61C7" w:rsidRDefault="005E61C7">
      <w:pPr>
        <w:tabs>
          <w:tab w:val="left" w:pos="0"/>
          <w:tab w:val="left" w:pos="480"/>
          <w:tab w:val="left" w:pos="960"/>
          <w:tab w:val="left" w:pos="1440"/>
        </w:tabs>
        <w:spacing w:line="192" w:lineRule="auto"/>
      </w:pPr>
    </w:p>
    <w:p w:rsidR="005E61C7" w:rsidRDefault="005E61C7">
      <w:pPr>
        <w:tabs>
          <w:tab w:val="left" w:pos="0"/>
          <w:tab w:val="left" w:pos="480"/>
          <w:tab w:val="left" w:pos="960"/>
          <w:tab w:val="left" w:pos="1440"/>
        </w:tabs>
        <w:spacing w:line="192" w:lineRule="auto"/>
        <w:ind w:firstLine="480"/>
      </w:pPr>
      <w:r>
        <w:t>B.</w:t>
      </w:r>
      <w:r>
        <w:tab/>
      </w:r>
      <w:r>
        <w:rPr>
          <w:u w:val="single"/>
        </w:rPr>
        <w:t>Responsible for the expenditure</w:t>
      </w:r>
      <w:r>
        <w:t xml:space="preserve"> - any State or local officer or employee who has the legal authority to direct, decide, approve, disapprove, recommend, advise, investigate, or perform other similar activities with respect to expenditures of funds under the State plan. This would encompass not only an official who has the authority to determine the amount of money to be spent, how it is to be spent, or to whom it is to be paid, but also any officer or employee who has the authority to adjudicate any dispute</w:t>
      </w:r>
      <w:r>
        <w:t>s over entitlement to expenditures, or compliance with requirements imposed upon the use of funds.</w:t>
      </w:r>
    </w:p>
    <w:p w:rsidR="005E61C7" w:rsidRDefault="005E61C7">
      <w:pPr>
        <w:tabs>
          <w:tab w:val="left" w:pos="0"/>
          <w:tab w:val="left" w:pos="480"/>
          <w:tab w:val="left" w:pos="960"/>
          <w:tab w:val="left" w:pos="1440"/>
        </w:tabs>
        <w:spacing w:line="192" w:lineRule="auto"/>
      </w:pPr>
    </w:p>
    <w:p w:rsidR="005E61C7" w:rsidRDefault="005E61C7">
      <w:pPr>
        <w:tabs>
          <w:tab w:val="left" w:pos="0"/>
          <w:tab w:val="left" w:pos="480"/>
          <w:tab w:val="left" w:pos="960"/>
          <w:tab w:val="left" w:pos="1440"/>
        </w:tabs>
        <w:spacing w:line="192" w:lineRule="auto"/>
        <w:ind w:firstLine="480"/>
      </w:pPr>
      <w:r>
        <w:t>C.</w:t>
      </w:r>
      <w:r>
        <w:tab/>
      </w:r>
      <w:r>
        <w:rPr>
          <w:u w:val="single"/>
        </w:rPr>
        <w:t>Substantial amounts of funds</w:t>
      </w:r>
      <w:r>
        <w:t xml:space="preserve"> - amount of money which, if stolen, would constitute a felony under State law.  In those States that do not distinguish between felonious and misdemeanor larceny on the value of property stolen, $l00 may be used as the definition of "substantial amount."</w:t>
      </w:r>
    </w:p>
    <w:p w:rsidR="005E61C7" w:rsidRDefault="005E61C7">
      <w:pPr>
        <w:tabs>
          <w:tab w:val="left" w:pos="0"/>
          <w:tab w:val="left" w:pos="480"/>
          <w:tab w:val="left" w:pos="960"/>
          <w:tab w:val="left" w:pos="1440"/>
        </w:tabs>
        <w:spacing w:line="192" w:lineRule="auto"/>
      </w:pPr>
    </w:p>
    <w:p w:rsidR="005E61C7" w:rsidRDefault="005E61C7">
      <w:pPr>
        <w:tabs>
          <w:tab w:val="left" w:pos="0"/>
          <w:tab w:val="left" w:pos="480"/>
          <w:tab w:val="left" w:pos="960"/>
          <w:tab w:val="left" w:pos="1440"/>
        </w:tabs>
        <w:spacing w:line="192" w:lineRule="auto"/>
        <w:ind w:firstLine="480"/>
      </w:pPr>
      <w:r>
        <w:t>D.</w:t>
      </w:r>
      <w:r>
        <w:tab/>
      </w:r>
      <w:r>
        <w:rPr>
          <w:u w:val="single"/>
        </w:rPr>
        <w:t>Financial interest</w:t>
      </w:r>
      <w:r>
        <w:t xml:space="preserve"> - any interest of monetary value which may be directly and predictably affected by the official action of the State or local officer or employee. There is no minimum amount of value or control that constitutes a financial interest.</w:t>
      </w:r>
    </w:p>
    <w:p w:rsidR="005E61C7" w:rsidRDefault="005E61C7">
      <w:pPr>
        <w:tabs>
          <w:tab w:val="left" w:pos="0"/>
          <w:tab w:val="left" w:pos="480"/>
          <w:tab w:val="left" w:pos="960"/>
          <w:tab w:val="left" w:pos="1440"/>
        </w:tabs>
        <w:spacing w:line="192" w:lineRule="auto"/>
      </w:pPr>
    </w:p>
    <w:p w:rsidR="005E61C7" w:rsidRDefault="005E61C7">
      <w:pPr>
        <w:tabs>
          <w:tab w:val="left" w:pos="0"/>
          <w:tab w:val="left" w:pos="480"/>
          <w:tab w:val="left" w:pos="960"/>
          <w:tab w:val="left" w:pos="1440"/>
        </w:tabs>
        <w:spacing w:line="192" w:lineRule="auto"/>
        <w:ind w:firstLine="480"/>
      </w:pPr>
      <w:r>
        <w:t>E.</w:t>
      </w:r>
      <w:r>
        <w:tab/>
      </w:r>
      <w:r>
        <w:rPr>
          <w:u w:val="single"/>
        </w:rPr>
        <w:t>Official responsibility</w:t>
      </w:r>
      <w:r>
        <w:t xml:space="preserve"> - the direct administrative or operating authority, whether intermediate or final, and either exercisable alone or with others, and either personally or through subordinates, to approve, disapprove, or otherwise direct government action.</w:t>
      </w:r>
    </w:p>
    <w:p w:rsidR="005E61C7" w:rsidRDefault="005E61C7">
      <w:pPr>
        <w:tabs>
          <w:tab w:val="left" w:pos="0"/>
          <w:tab w:val="left" w:pos="480"/>
          <w:tab w:val="left" w:pos="960"/>
          <w:tab w:val="left" w:pos="1440"/>
        </w:tabs>
        <w:spacing w:line="192" w:lineRule="auto"/>
      </w:pPr>
    </w:p>
    <w:p w:rsidR="005E61C7" w:rsidRDefault="005E61C7">
      <w:pPr>
        <w:tabs>
          <w:tab w:val="left" w:pos="0"/>
          <w:tab w:val="left" w:pos="480"/>
          <w:tab w:val="left" w:pos="960"/>
          <w:tab w:val="left" w:pos="1440"/>
        </w:tabs>
        <w:spacing w:line="192" w:lineRule="auto"/>
      </w:pPr>
    </w:p>
    <w:p w:rsidR="005E61C7" w:rsidRDefault="005E61C7">
      <w:pPr>
        <w:tabs>
          <w:tab w:val="left" w:pos="0"/>
          <w:tab w:val="left" w:pos="480"/>
          <w:tab w:val="left" w:pos="960"/>
          <w:tab w:val="left" w:pos="1440"/>
        </w:tabs>
        <w:spacing w:line="192" w:lineRule="auto"/>
      </w:pPr>
    </w:p>
    <w:p w:rsidR="005E61C7" w:rsidRDefault="005E61C7">
      <w:pPr>
        <w:tabs>
          <w:tab w:val="left" w:pos="0"/>
          <w:tab w:val="left" w:pos="480"/>
          <w:tab w:val="left" w:pos="960"/>
          <w:tab w:val="left" w:pos="1440"/>
        </w:tabs>
        <w:spacing w:line="192" w:lineRule="auto"/>
      </w:pPr>
    </w:p>
    <w:p w:rsidR="005E61C7" w:rsidRDefault="005E61C7">
      <w:pPr>
        <w:tabs>
          <w:tab w:val="left" w:pos="0"/>
          <w:tab w:val="left" w:pos="480"/>
          <w:tab w:val="left" w:pos="960"/>
          <w:tab w:val="left" w:pos="1440"/>
        </w:tabs>
        <w:spacing w:line="192" w:lineRule="auto"/>
      </w:pPr>
    </w:p>
    <w:p w:rsidR="005E61C7" w:rsidRDefault="005E61C7">
      <w:pPr>
        <w:tabs>
          <w:tab w:val="left" w:pos="0"/>
          <w:tab w:val="left" w:pos="480"/>
          <w:tab w:val="left" w:pos="960"/>
          <w:tab w:val="left" w:pos="1440"/>
        </w:tabs>
        <w:spacing w:line="192" w:lineRule="auto"/>
      </w:pPr>
    </w:p>
    <w:p w:rsidR="005E61C7" w:rsidRDefault="005E61C7">
      <w:pPr>
        <w:tabs>
          <w:tab w:val="left" w:pos="0"/>
          <w:tab w:val="left" w:pos="480"/>
          <w:tab w:val="left" w:pos="960"/>
          <w:tab w:val="left" w:pos="1440"/>
        </w:tabs>
        <w:spacing w:line="192" w:lineRule="auto"/>
      </w:pPr>
    </w:p>
    <w:p w:rsidR="005E61C7" w:rsidRDefault="005E61C7">
      <w:pPr>
        <w:tabs>
          <w:tab w:val="left" w:pos="0"/>
          <w:tab w:val="left" w:pos="480"/>
          <w:tab w:val="left" w:pos="960"/>
          <w:tab w:val="left" w:pos="1440"/>
        </w:tabs>
        <w:spacing w:line="192" w:lineRule="auto"/>
      </w:pPr>
    </w:p>
    <w:p w:rsidR="005E61C7" w:rsidRDefault="005E61C7">
      <w:pPr>
        <w:tabs>
          <w:tab w:val="left" w:pos="0"/>
          <w:tab w:val="left" w:pos="480"/>
          <w:tab w:val="left" w:pos="960"/>
          <w:tab w:val="left" w:pos="1440"/>
        </w:tabs>
        <w:spacing w:line="192" w:lineRule="auto"/>
      </w:pPr>
    </w:p>
    <w:p w:rsidR="005E61C7" w:rsidRDefault="005E61C7">
      <w:pPr>
        <w:tabs>
          <w:tab w:val="left" w:pos="0"/>
          <w:tab w:val="left" w:pos="480"/>
          <w:tab w:val="left" w:pos="960"/>
          <w:tab w:val="left" w:pos="1440"/>
        </w:tabs>
        <w:spacing w:line="192" w:lineRule="auto"/>
      </w:pPr>
    </w:p>
    <w:p w:rsidR="005E61C7" w:rsidRDefault="005E61C7">
      <w:pPr>
        <w:tabs>
          <w:tab w:val="left" w:pos="0"/>
          <w:tab w:val="left" w:pos="480"/>
          <w:tab w:val="left" w:pos="960"/>
          <w:tab w:val="left" w:pos="1440"/>
        </w:tabs>
        <w:spacing w:line="192" w:lineRule="auto"/>
      </w:pPr>
    </w:p>
    <w:p w:rsidR="005E61C7" w:rsidRDefault="005E61C7">
      <w:pPr>
        <w:tabs>
          <w:tab w:val="left" w:pos="0"/>
          <w:tab w:val="left" w:pos="480"/>
          <w:tab w:val="left" w:pos="960"/>
          <w:tab w:val="left" w:pos="1440"/>
        </w:tabs>
        <w:spacing w:line="192" w:lineRule="auto"/>
      </w:pPr>
    </w:p>
    <w:p w:rsidR="005E61C7" w:rsidRDefault="005E61C7">
      <w:pPr>
        <w:tabs>
          <w:tab w:val="left" w:pos="0"/>
          <w:tab w:val="left" w:pos="480"/>
          <w:tab w:val="left" w:pos="960"/>
          <w:tab w:val="left" w:pos="1440"/>
        </w:tabs>
        <w:spacing w:line="192" w:lineRule="auto"/>
      </w:pPr>
    </w:p>
    <w:p w:rsidR="005E61C7" w:rsidRDefault="005E61C7">
      <w:pPr>
        <w:tabs>
          <w:tab w:val="left" w:pos="0"/>
          <w:tab w:val="left" w:pos="480"/>
          <w:tab w:val="left" w:pos="960"/>
          <w:tab w:val="left" w:pos="1440"/>
        </w:tabs>
        <w:spacing w:line="192" w:lineRule="auto"/>
      </w:pPr>
    </w:p>
    <w:p w:rsidR="005E61C7" w:rsidRDefault="005E61C7">
      <w:pPr>
        <w:tabs>
          <w:tab w:val="left" w:pos="0"/>
          <w:tab w:val="left" w:pos="480"/>
          <w:tab w:val="left" w:pos="960"/>
          <w:tab w:val="left" w:pos="1440"/>
        </w:tabs>
        <w:spacing w:line="192" w:lineRule="auto"/>
      </w:pPr>
    </w:p>
    <w:p w:rsidR="005E61C7" w:rsidRDefault="005E61C7">
      <w:pPr>
        <w:tabs>
          <w:tab w:val="left" w:pos="0"/>
          <w:tab w:val="left" w:pos="480"/>
          <w:tab w:val="left" w:pos="960"/>
          <w:tab w:val="left" w:pos="1440"/>
        </w:tabs>
        <w:spacing w:line="192" w:lineRule="auto"/>
      </w:pPr>
    </w:p>
    <w:p w:rsidR="005E61C7" w:rsidRDefault="005E61C7">
      <w:pPr>
        <w:tabs>
          <w:tab w:val="left" w:pos="0"/>
          <w:tab w:val="left" w:pos="480"/>
          <w:tab w:val="left" w:pos="960"/>
          <w:tab w:val="left" w:pos="1440"/>
        </w:tabs>
        <w:spacing w:line="192" w:lineRule="auto"/>
      </w:pPr>
    </w:p>
    <w:p w:rsidR="005E61C7" w:rsidRDefault="005E61C7">
      <w:pPr>
        <w:tabs>
          <w:tab w:val="right" w:pos="9216"/>
        </w:tabs>
        <w:spacing w:line="192" w:lineRule="auto"/>
      </w:pPr>
      <w:r>
        <w:t>Rev. 16</w:t>
      </w:r>
      <w:r>
        <w:tab/>
        <w:t>2-91</w:t>
      </w:r>
    </w:p>
    <w:p w:rsidR="005E61C7" w:rsidRDefault="005E61C7">
      <w:pPr>
        <w:tabs>
          <w:tab w:val="right" w:pos="9216"/>
        </w:tabs>
        <w:spacing w:line="192" w:lineRule="auto"/>
        <w:sectPr w:rsidR="00000000">
          <w:pgSz w:w="12240" w:h="15840"/>
          <w:pgMar w:top="1080" w:right="1584" w:bottom="1080" w:left="1440" w:header="720" w:footer="720" w:gutter="0"/>
          <w:paperSrc w:first="512" w:other="512"/>
          <w:cols w:space="720"/>
          <w:noEndnote/>
        </w:sectPr>
      </w:pPr>
    </w:p>
    <w:p w:rsidR="005E61C7" w:rsidRDefault="005E61C7">
      <w:pPr>
        <w:tabs>
          <w:tab w:val="center" w:pos="4608"/>
          <w:tab w:val="right" w:pos="9216"/>
        </w:tabs>
        <w:spacing w:line="192" w:lineRule="auto"/>
        <w:rPr>
          <w:u w:val="single"/>
        </w:rPr>
      </w:pPr>
      <w:r>
        <w:rPr>
          <w:u w:val="single"/>
        </w:rPr>
        <w:t>2452</w:t>
      </w:r>
      <w:r>
        <w:rPr>
          <w:u w:val="single"/>
        </w:rPr>
        <w:tab/>
        <w:t>STATE PERSONNEL ADMINISTRATION</w:t>
      </w:r>
      <w:r>
        <w:rPr>
          <w:u w:val="single"/>
        </w:rPr>
        <w:tab/>
        <w:t>08-83</w:t>
      </w:r>
    </w:p>
    <w:p w:rsidR="005E61C7" w:rsidRDefault="005E61C7">
      <w:pPr>
        <w:tabs>
          <w:tab w:val="left" w:pos="0"/>
          <w:tab w:val="left" w:pos="480"/>
          <w:tab w:val="left" w:pos="960"/>
          <w:tab w:val="left" w:pos="1440"/>
        </w:tabs>
        <w:spacing w:line="192" w:lineRule="auto"/>
      </w:pPr>
    </w:p>
    <w:p w:rsidR="005E61C7" w:rsidRDefault="005E61C7">
      <w:pPr>
        <w:tabs>
          <w:tab w:val="left" w:pos="0"/>
          <w:tab w:val="left" w:pos="480"/>
          <w:tab w:val="left" w:pos="960"/>
          <w:tab w:val="left" w:pos="1440"/>
          <w:tab w:val="left" w:pos="1920"/>
          <w:tab w:val="left" w:pos="2400"/>
        </w:tabs>
        <w:spacing w:line="192" w:lineRule="auto"/>
      </w:pPr>
      <w:r>
        <w:t>2452.</w:t>
      </w:r>
      <w:r>
        <w:tab/>
        <w:t>PROHIBITED ACTIVITIES</w:t>
      </w:r>
    </w:p>
    <w:p w:rsidR="005E61C7" w:rsidRDefault="005E61C7">
      <w:pPr>
        <w:tabs>
          <w:tab w:val="left" w:pos="0"/>
          <w:tab w:val="left" w:pos="480"/>
          <w:tab w:val="left" w:pos="960"/>
          <w:tab w:val="left" w:pos="1440"/>
          <w:tab w:val="left" w:pos="1920"/>
          <w:tab w:val="left" w:pos="2400"/>
        </w:tabs>
        <w:spacing w:line="192" w:lineRule="auto"/>
      </w:pPr>
    </w:p>
    <w:p w:rsidR="005E61C7" w:rsidRDefault="005E61C7">
      <w:pPr>
        <w:tabs>
          <w:tab w:val="left" w:pos="0"/>
          <w:tab w:val="left" w:pos="480"/>
          <w:tab w:val="left" w:pos="960"/>
          <w:tab w:val="left" w:pos="1440"/>
          <w:tab w:val="left" w:pos="1920"/>
          <w:tab w:val="left" w:pos="2400"/>
        </w:tabs>
        <w:spacing w:line="192" w:lineRule="auto"/>
      </w:pPr>
      <w:r>
        <w:t>Sections 207 and 208 of Title l8, U.S. Code, are criminal statutes aimed at preventing the use of public office to further private interests and to prevent private interests from influencing public officials in discharging their duties.  While Section l902(a)(4)(c) is not a criminal law, it does aim to safeguard Medicaid funds from unethical practices as defined by Federal law.</w:t>
      </w:r>
    </w:p>
    <w:p w:rsidR="005E61C7" w:rsidRDefault="005E61C7">
      <w:pPr>
        <w:tabs>
          <w:tab w:val="left" w:pos="0"/>
          <w:tab w:val="left" w:pos="480"/>
          <w:tab w:val="left" w:pos="960"/>
          <w:tab w:val="left" w:pos="1440"/>
          <w:tab w:val="left" w:pos="1920"/>
          <w:tab w:val="left" w:pos="2400"/>
        </w:tabs>
        <w:spacing w:line="192" w:lineRule="auto"/>
      </w:pPr>
    </w:p>
    <w:p w:rsidR="005E61C7" w:rsidRDefault="005E61C7">
      <w:pPr>
        <w:tabs>
          <w:tab w:val="left" w:pos="0"/>
          <w:tab w:val="left" w:pos="480"/>
          <w:tab w:val="left" w:pos="960"/>
          <w:tab w:val="left" w:pos="1440"/>
          <w:tab w:val="left" w:pos="1920"/>
          <w:tab w:val="left" w:pos="2400"/>
        </w:tabs>
        <w:spacing w:line="192" w:lineRule="auto"/>
      </w:pPr>
      <w:r>
        <w:t>The affected State or local employee is prohibited from committing any act, in relation to any activity under the plan, which would be a crime under the statute if committed by present or former employees of the Federal Government.  Details are provided in the following reprint of Sections 207 and 208 of the statute:</w:t>
      </w:r>
    </w:p>
    <w:p w:rsidR="005E61C7" w:rsidRDefault="005E61C7">
      <w:pPr>
        <w:tabs>
          <w:tab w:val="left" w:pos="0"/>
          <w:tab w:val="left" w:pos="480"/>
          <w:tab w:val="left" w:pos="960"/>
          <w:tab w:val="left" w:pos="1440"/>
          <w:tab w:val="left" w:pos="1920"/>
          <w:tab w:val="left" w:pos="2400"/>
        </w:tabs>
        <w:spacing w:line="192" w:lineRule="auto"/>
      </w:pPr>
    </w:p>
    <w:p w:rsidR="005E61C7" w:rsidRDefault="005E61C7">
      <w:pPr>
        <w:tabs>
          <w:tab w:val="left" w:pos="0"/>
          <w:tab w:val="left" w:pos="480"/>
          <w:tab w:val="left" w:pos="960"/>
          <w:tab w:val="left" w:pos="1440"/>
          <w:tab w:val="left" w:pos="1920"/>
          <w:tab w:val="left" w:pos="2400"/>
        </w:tabs>
        <w:spacing w:line="192" w:lineRule="auto"/>
      </w:pPr>
    </w:p>
    <w:p w:rsidR="005E61C7" w:rsidRDefault="005E61C7">
      <w:pPr>
        <w:tabs>
          <w:tab w:val="left" w:pos="0"/>
          <w:tab w:val="left" w:pos="480"/>
          <w:tab w:val="left" w:pos="960"/>
          <w:tab w:val="left" w:pos="1440"/>
          <w:tab w:val="left" w:pos="1920"/>
          <w:tab w:val="left" w:pos="2400"/>
        </w:tabs>
        <w:spacing w:line="192" w:lineRule="auto"/>
      </w:pPr>
      <w:r>
        <w:t>§207</w:t>
      </w:r>
      <w:r>
        <w:tab/>
      </w:r>
      <w:r>
        <w:rPr>
          <w:u w:val="single"/>
        </w:rPr>
        <w:t>Disqualification of former officers and employees; disqualification of partners of current officers and employees.</w:t>
      </w:r>
    </w:p>
    <w:p w:rsidR="005E61C7" w:rsidRDefault="005E61C7">
      <w:pPr>
        <w:tabs>
          <w:tab w:val="left" w:pos="0"/>
          <w:tab w:val="left" w:pos="480"/>
          <w:tab w:val="left" w:pos="960"/>
          <w:tab w:val="left" w:pos="1440"/>
          <w:tab w:val="left" w:pos="1920"/>
          <w:tab w:val="left" w:pos="2400"/>
        </w:tabs>
        <w:spacing w:line="192" w:lineRule="auto"/>
      </w:pPr>
    </w:p>
    <w:p w:rsidR="005E61C7" w:rsidRDefault="005E61C7">
      <w:pPr>
        <w:tabs>
          <w:tab w:val="left" w:pos="0"/>
          <w:tab w:val="left" w:pos="480"/>
          <w:tab w:val="left" w:pos="960"/>
          <w:tab w:val="left" w:pos="1440"/>
          <w:tab w:val="left" w:pos="1920"/>
          <w:tab w:val="left" w:pos="2400"/>
        </w:tabs>
        <w:spacing w:line="192" w:lineRule="auto"/>
        <w:ind w:firstLine="960"/>
      </w:pPr>
      <w:r>
        <w:t>(a)</w:t>
      </w:r>
      <w:r>
        <w:tab/>
        <w:t>Whoever, having been an officer or employee of the executive branch of the United States Government, of any independent agency of the United States, or of the District of Columbia, including a special Government employee, after his employment has ceased, knowingly acts as agent or attorney for, or otherwise represents, any other person (except the United States), in any formal or informal appearance before, or, with the intent to influence, makes any oral or written communication on behalf of any other per</w:t>
      </w:r>
      <w:r>
        <w:t>son (except the United States) to-</w:t>
      </w:r>
    </w:p>
    <w:p w:rsidR="005E61C7" w:rsidRDefault="005E61C7">
      <w:pPr>
        <w:tabs>
          <w:tab w:val="left" w:pos="0"/>
          <w:tab w:val="left" w:pos="480"/>
          <w:tab w:val="left" w:pos="960"/>
          <w:tab w:val="left" w:pos="1440"/>
          <w:tab w:val="left" w:pos="1920"/>
          <w:tab w:val="left" w:pos="2400"/>
        </w:tabs>
        <w:spacing w:line="192" w:lineRule="auto"/>
      </w:pPr>
    </w:p>
    <w:p w:rsidR="005E61C7" w:rsidRDefault="005E61C7">
      <w:pPr>
        <w:tabs>
          <w:tab w:val="left" w:pos="0"/>
          <w:tab w:val="left" w:pos="480"/>
          <w:tab w:val="left" w:pos="960"/>
          <w:tab w:val="left" w:pos="1440"/>
          <w:tab w:val="left" w:pos="1920"/>
          <w:tab w:val="left" w:pos="2400"/>
        </w:tabs>
        <w:spacing w:line="192" w:lineRule="auto"/>
        <w:ind w:firstLine="1440"/>
      </w:pPr>
      <w:r>
        <w:t>(l)</w:t>
      </w:r>
      <w:r>
        <w:tab/>
        <w:t>any department, agency, court, court-martial, or any civil, military, or naval commission of the United States or the District of Columbia, or any officer or employee thereof, and</w:t>
      </w:r>
    </w:p>
    <w:p w:rsidR="005E61C7" w:rsidRDefault="005E61C7">
      <w:pPr>
        <w:tabs>
          <w:tab w:val="left" w:pos="0"/>
          <w:tab w:val="left" w:pos="480"/>
          <w:tab w:val="left" w:pos="960"/>
          <w:tab w:val="left" w:pos="1440"/>
          <w:tab w:val="left" w:pos="1920"/>
          <w:tab w:val="left" w:pos="2400"/>
        </w:tabs>
        <w:spacing w:line="192" w:lineRule="auto"/>
      </w:pPr>
    </w:p>
    <w:p w:rsidR="005E61C7" w:rsidRDefault="005E61C7">
      <w:pPr>
        <w:tabs>
          <w:tab w:val="left" w:pos="0"/>
          <w:tab w:val="left" w:pos="480"/>
          <w:tab w:val="left" w:pos="960"/>
          <w:tab w:val="left" w:pos="1440"/>
          <w:tab w:val="left" w:pos="1920"/>
          <w:tab w:val="left" w:pos="2400"/>
        </w:tabs>
        <w:spacing w:line="192" w:lineRule="auto"/>
        <w:ind w:firstLine="1440"/>
      </w:pPr>
      <w:r>
        <w:t>(2)</w:t>
      </w:r>
      <w:r>
        <w:tab/>
        <w:t>in connection with any judicial or other proceeding, application, request for a ruling or other determination, contract, claim, controversy, investigation, charge, accusation, arrest, or other particular matter involving a specific party or parties in which the United States or the District of Columbia is a party or has a direct and substantial interest, and</w:t>
      </w:r>
    </w:p>
    <w:p w:rsidR="005E61C7" w:rsidRDefault="005E61C7">
      <w:pPr>
        <w:tabs>
          <w:tab w:val="left" w:pos="0"/>
          <w:tab w:val="left" w:pos="480"/>
          <w:tab w:val="left" w:pos="960"/>
          <w:tab w:val="left" w:pos="1440"/>
          <w:tab w:val="left" w:pos="1920"/>
          <w:tab w:val="left" w:pos="2400"/>
        </w:tabs>
        <w:spacing w:line="192" w:lineRule="auto"/>
      </w:pPr>
    </w:p>
    <w:p w:rsidR="005E61C7" w:rsidRDefault="005E61C7">
      <w:pPr>
        <w:tabs>
          <w:tab w:val="left" w:pos="0"/>
          <w:tab w:val="left" w:pos="480"/>
          <w:tab w:val="left" w:pos="960"/>
          <w:tab w:val="left" w:pos="1440"/>
          <w:tab w:val="left" w:pos="1920"/>
          <w:tab w:val="left" w:pos="2400"/>
        </w:tabs>
        <w:spacing w:line="192" w:lineRule="auto"/>
        <w:ind w:firstLine="1440"/>
      </w:pPr>
      <w:r>
        <w:t>(3)</w:t>
      </w:r>
      <w:r>
        <w:tab/>
        <w:t>in which he participated personally and substantially as an officer or employee through decision, approval, disapproval, recommendation, the rendering of advice, investigation or otherwise, while so employed; or</w:t>
      </w:r>
    </w:p>
    <w:p w:rsidR="005E61C7" w:rsidRDefault="005E61C7">
      <w:pPr>
        <w:tabs>
          <w:tab w:val="left" w:pos="0"/>
          <w:tab w:val="left" w:pos="480"/>
          <w:tab w:val="left" w:pos="960"/>
          <w:tab w:val="left" w:pos="1440"/>
          <w:tab w:val="left" w:pos="1920"/>
          <w:tab w:val="left" w:pos="2400"/>
        </w:tabs>
        <w:spacing w:line="192" w:lineRule="auto"/>
      </w:pPr>
    </w:p>
    <w:p w:rsidR="005E61C7" w:rsidRDefault="005E61C7">
      <w:pPr>
        <w:tabs>
          <w:tab w:val="left" w:pos="0"/>
          <w:tab w:val="left" w:pos="480"/>
          <w:tab w:val="left" w:pos="960"/>
          <w:tab w:val="left" w:pos="1440"/>
          <w:tab w:val="left" w:pos="1920"/>
          <w:tab w:val="left" w:pos="2400"/>
        </w:tabs>
        <w:spacing w:line="192" w:lineRule="auto"/>
        <w:ind w:firstLine="960"/>
      </w:pPr>
      <w:r>
        <w:t>(b)</w:t>
      </w:r>
      <w:r>
        <w:tab/>
        <w:t>Whoever, (</w:t>
      </w:r>
      <w:proofErr w:type="spellStart"/>
      <w:r>
        <w:t>i</w:t>
      </w:r>
      <w:proofErr w:type="spellEnd"/>
      <w:r>
        <w:t>) having been so employed, within two years after his employment has ceased, knowingly acts as agent or attorney for, or otherwise represents, any other person (except the United States), in any formal or informal appearance before, or, with the intent to influence, makes any oral or written communication on behalf of any other person (except the United States) to, or (ii) having been so employed and as specified in</w:t>
      </w:r>
    </w:p>
    <w:p w:rsidR="005E61C7" w:rsidRDefault="005E61C7">
      <w:pPr>
        <w:tabs>
          <w:tab w:val="left" w:pos="0"/>
          <w:tab w:val="left" w:pos="480"/>
          <w:tab w:val="left" w:pos="960"/>
          <w:tab w:val="left" w:pos="1440"/>
          <w:tab w:val="left" w:pos="1920"/>
          <w:tab w:val="left" w:pos="2400"/>
        </w:tabs>
        <w:spacing w:line="192" w:lineRule="auto"/>
      </w:pPr>
    </w:p>
    <w:p w:rsidR="005E61C7" w:rsidRDefault="005E61C7">
      <w:pPr>
        <w:tabs>
          <w:tab w:val="left" w:pos="0"/>
          <w:tab w:val="left" w:pos="480"/>
          <w:tab w:val="left" w:pos="960"/>
          <w:tab w:val="left" w:pos="1440"/>
          <w:tab w:val="left" w:pos="1920"/>
          <w:tab w:val="left" w:pos="2400"/>
        </w:tabs>
        <w:spacing w:line="192" w:lineRule="auto"/>
      </w:pPr>
    </w:p>
    <w:p w:rsidR="005E61C7" w:rsidRDefault="005E61C7">
      <w:pPr>
        <w:tabs>
          <w:tab w:val="left" w:pos="0"/>
          <w:tab w:val="left" w:pos="480"/>
          <w:tab w:val="left" w:pos="960"/>
          <w:tab w:val="left" w:pos="1440"/>
          <w:tab w:val="left" w:pos="1920"/>
          <w:tab w:val="left" w:pos="2400"/>
        </w:tabs>
        <w:spacing w:line="192" w:lineRule="auto"/>
      </w:pPr>
    </w:p>
    <w:p w:rsidR="005E61C7" w:rsidRDefault="005E61C7">
      <w:pPr>
        <w:tabs>
          <w:tab w:val="left" w:pos="0"/>
          <w:tab w:val="left" w:pos="480"/>
          <w:tab w:val="left" w:pos="960"/>
          <w:tab w:val="left" w:pos="1440"/>
          <w:tab w:val="left" w:pos="1920"/>
          <w:tab w:val="left" w:pos="2400"/>
        </w:tabs>
        <w:spacing w:line="192" w:lineRule="auto"/>
      </w:pPr>
    </w:p>
    <w:p w:rsidR="005E61C7" w:rsidRDefault="005E61C7">
      <w:pPr>
        <w:tabs>
          <w:tab w:val="left" w:pos="0"/>
          <w:tab w:val="left" w:pos="480"/>
          <w:tab w:val="left" w:pos="960"/>
          <w:tab w:val="left" w:pos="1440"/>
          <w:tab w:val="left" w:pos="1920"/>
          <w:tab w:val="left" w:pos="2400"/>
        </w:tabs>
        <w:spacing w:line="192" w:lineRule="auto"/>
      </w:pPr>
    </w:p>
    <w:p w:rsidR="005E61C7" w:rsidRDefault="005E61C7">
      <w:pPr>
        <w:tabs>
          <w:tab w:val="left" w:pos="0"/>
          <w:tab w:val="left" w:pos="480"/>
          <w:tab w:val="left" w:pos="960"/>
          <w:tab w:val="left" w:pos="1440"/>
          <w:tab w:val="left" w:pos="1920"/>
          <w:tab w:val="left" w:pos="2400"/>
        </w:tabs>
        <w:spacing w:line="192" w:lineRule="auto"/>
      </w:pPr>
    </w:p>
    <w:p w:rsidR="005E61C7" w:rsidRDefault="005E61C7">
      <w:pPr>
        <w:tabs>
          <w:tab w:val="left" w:pos="0"/>
          <w:tab w:val="left" w:pos="480"/>
          <w:tab w:val="left" w:pos="960"/>
          <w:tab w:val="left" w:pos="1440"/>
          <w:tab w:val="left" w:pos="1920"/>
          <w:tab w:val="left" w:pos="2400"/>
        </w:tabs>
        <w:spacing w:line="192" w:lineRule="auto"/>
      </w:pPr>
    </w:p>
    <w:p w:rsidR="005E61C7" w:rsidRDefault="005E61C7">
      <w:pPr>
        <w:tabs>
          <w:tab w:val="left" w:pos="0"/>
          <w:tab w:val="left" w:pos="480"/>
          <w:tab w:val="left" w:pos="960"/>
          <w:tab w:val="left" w:pos="1440"/>
          <w:tab w:val="left" w:pos="1920"/>
          <w:tab w:val="left" w:pos="2400"/>
        </w:tabs>
        <w:spacing w:line="192" w:lineRule="auto"/>
      </w:pPr>
    </w:p>
    <w:p w:rsidR="005E61C7" w:rsidRDefault="005E61C7">
      <w:pPr>
        <w:tabs>
          <w:tab w:val="left" w:pos="0"/>
          <w:tab w:val="left" w:pos="480"/>
          <w:tab w:val="left" w:pos="960"/>
          <w:tab w:val="left" w:pos="1440"/>
          <w:tab w:val="left" w:pos="1920"/>
          <w:tab w:val="left" w:pos="2400"/>
        </w:tabs>
        <w:spacing w:line="192" w:lineRule="auto"/>
      </w:pPr>
    </w:p>
    <w:p w:rsidR="005E61C7" w:rsidRDefault="005E61C7">
      <w:pPr>
        <w:tabs>
          <w:tab w:val="left" w:pos="0"/>
          <w:tab w:val="left" w:pos="480"/>
          <w:tab w:val="left" w:pos="960"/>
          <w:tab w:val="left" w:pos="1440"/>
          <w:tab w:val="left" w:pos="1920"/>
          <w:tab w:val="left" w:pos="2400"/>
        </w:tabs>
        <w:spacing w:line="192" w:lineRule="auto"/>
      </w:pPr>
    </w:p>
    <w:p w:rsidR="005E61C7" w:rsidRDefault="005E61C7">
      <w:pPr>
        <w:tabs>
          <w:tab w:val="left" w:pos="0"/>
          <w:tab w:val="left" w:pos="480"/>
          <w:tab w:val="left" w:pos="960"/>
          <w:tab w:val="left" w:pos="1440"/>
          <w:tab w:val="left" w:pos="1920"/>
          <w:tab w:val="left" w:pos="2400"/>
        </w:tabs>
        <w:spacing w:line="192" w:lineRule="auto"/>
      </w:pPr>
    </w:p>
    <w:p w:rsidR="005E61C7" w:rsidRDefault="005E61C7">
      <w:pPr>
        <w:tabs>
          <w:tab w:val="left" w:pos="0"/>
          <w:tab w:val="left" w:pos="480"/>
          <w:tab w:val="left" w:pos="960"/>
          <w:tab w:val="left" w:pos="1440"/>
          <w:tab w:val="left" w:pos="1920"/>
          <w:tab w:val="left" w:pos="2400"/>
        </w:tabs>
        <w:spacing w:line="192" w:lineRule="auto"/>
      </w:pPr>
    </w:p>
    <w:p w:rsidR="005E61C7" w:rsidRDefault="005E61C7">
      <w:pPr>
        <w:tabs>
          <w:tab w:val="left" w:pos="0"/>
          <w:tab w:val="left" w:pos="480"/>
          <w:tab w:val="left" w:pos="960"/>
          <w:tab w:val="left" w:pos="1440"/>
          <w:tab w:val="left" w:pos="1920"/>
          <w:tab w:val="left" w:pos="2400"/>
        </w:tabs>
        <w:spacing w:line="192" w:lineRule="auto"/>
      </w:pPr>
    </w:p>
    <w:p w:rsidR="005E61C7" w:rsidRDefault="005E61C7">
      <w:pPr>
        <w:tabs>
          <w:tab w:val="left" w:pos="0"/>
          <w:tab w:val="left" w:pos="480"/>
          <w:tab w:val="left" w:pos="960"/>
          <w:tab w:val="left" w:pos="1440"/>
          <w:tab w:val="left" w:pos="1920"/>
          <w:tab w:val="left" w:pos="2400"/>
        </w:tabs>
        <w:spacing w:line="192" w:lineRule="auto"/>
      </w:pPr>
    </w:p>
    <w:p w:rsidR="005E61C7" w:rsidRDefault="005E61C7">
      <w:pPr>
        <w:tabs>
          <w:tab w:val="left" w:pos="0"/>
          <w:tab w:val="left" w:pos="480"/>
          <w:tab w:val="left" w:pos="960"/>
          <w:tab w:val="left" w:pos="1440"/>
          <w:tab w:val="left" w:pos="1920"/>
          <w:tab w:val="left" w:pos="2400"/>
        </w:tabs>
        <w:spacing w:line="192" w:lineRule="auto"/>
      </w:pPr>
    </w:p>
    <w:p w:rsidR="005E61C7" w:rsidRDefault="005E61C7">
      <w:pPr>
        <w:tabs>
          <w:tab w:val="right" w:pos="9216"/>
        </w:tabs>
        <w:spacing w:line="192" w:lineRule="auto"/>
      </w:pPr>
      <w:r>
        <w:t>2-92</w:t>
      </w:r>
      <w:r>
        <w:tab/>
        <w:t>Rev. 16</w:t>
      </w:r>
    </w:p>
    <w:p w:rsidR="005E61C7" w:rsidRDefault="005E61C7">
      <w:pPr>
        <w:tabs>
          <w:tab w:val="right" w:pos="9216"/>
        </w:tabs>
        <w:spacing w:line="192" w:lineRule="auto"/>
        <w:sectPr w:rsidR="00000000">
          <w:pgSz w:w="12240" w:h="15840"/>
          <w:pgMar w:top="1080" w:right="1584" w:bottom="1080" w:left="1440" w:header="720" w:footer="720" w:gutter="0"/>
          <w:paperSrc w:first="512" w:other="512"/>
          <w:cols w:space="720"/>
          <w:noEndnote/>
        </w:sectPr>
      </w:pPr>
    </w:p>
    <w:p w:rsidR="005E61C7" w:rsidRDefault="005E61C7">
      <w:pPr>
        <w:tabs>
          <w:tab w:val="center" w:pos="4608"/>
          <w:tab w:val="right" w:pos="9216"/>
        </w:tabs>
        <w:spacing w:line="192" w:lineRule="auto"/>
        <w:rPr>
          <w:u w:val="single"/>
        </w:rPr>
      </w:pPr>
      <w:r>
        <w:rPr>
          <w:u w:val="single"/>
        </w:rPr>
        <w:t>08-83</w:t>
      </w:r>
      <w:r>
        <w:rPr>
          <w:u w:val="single"/>
        </w:rPr>
        <w:tab/>
        <w:t>STATE PERSONNEL ADMINISTRATION</w:t>
      </w:r>
      <w:r>
        <w:rPr>
          <w:u w:val="single"/>
        </w:rPr>
        <w:tab/>
        <w:t>2452 (Cont.)</w:t>
      </w:r>
    </w:p>
    <w:p w:rsidR="005E61C7" w:rsidRDefault="005E61C7">
      <w:pPr>
        <w:tabs>
          <w:tab w:val="left" w:pos="0"/>
          <w:tab w:val="left" w:pos="480"/>
          <w:tab w:val="left" w:pos="960"/>
          <w:tab w:val="left" w:pos="1440"/>
          <w:tab w:val="left" w:pos="1920"/>
          <w:tab w:val="left" w:pos="2400"/>
        </w:tabs>
        <w:spacing w:line="192" w:lineRule="auto"/>
      </w:pPr>
    </w:p>
    <w:p w:rsidR="005E61C7" w:rsidRDefault="005E61C7">
      <w:pPr>
        <w:tabs>
          <w:tab w:val="left" w:pos="0"/>
          <w:tab w:val="left" w:pos="480"/>
          <w:tab w:val="left" w:pos="960"/>
          <w:tab w:val="left" w:pos="1440"/>
          <w:tab w:val="left" w:pos="1920"/>
          <w:tab w:val="left" w:pos="2400"/>
        </w:tabs>
        <w:spacing w:line="192" w:lineRule="auto"/>
      </w:pPr>
      <w:r>
        <w:t>subsection (d) of this section, within two years after his employment has ceased, knowingly represents or aids, counsels, advises, consults, or assists in representing any other person (except the United States) by personal presence at any formal or informal appearance before-</w:t>
      </w:r>
    </w:p>
    <w:p w:rsidR="005E61C7" w:rsidRDefault="005E61C7">
      <w:pPr>
        <w:tabs>
          <w:tab w:val="left" w:pos="0"/>
          <w:tab w:val="left" w:pos="480"/>
          <w:tab w:val="left" w:pos="960"/>
          <w:tab w:val="left" w:pos="1440"/>
          <w:tab w:val="left" w:pos="1920"/>
          <w:tab w:val="left" w:pos="2400"/>
        </w:tabs>
        <w:spacing w:line="192" w:lineRule="auto"/>
      </w:pPr>
    </w:p>
    <w:p w:rsidR="005E61C7" w:rsidRDefault="005E61C7">
      <w:pPr>
        <w:tabs>
          <w:tab w:val="left" w:pos="0"/>
          <w:tab w:val="left" w:pos="480"/>
          <w:tab w:val="left" w:pos="960"/>
          <w:tab w:val="left" w:pos="1440"/>
          <w:tab w:val="left" w:pos="1920"/>
          <w:tab w:val="left" w:pos="2400"/>
        </w:tabs>
        <w:spacing w:line="192" w:lineRule="auto"/>
        <w:ind w:firstLine="1440"/>
      </w:pPr>
      <w:r>
        <w:t>(l)</w:t>
      </w:r>
      <w:r>
        <w:tab/>
        <w:t>any department, agency, court, court-martial, or any civil, military, or naval commission of the United States or the District of Columbia, or any officer or employee thereof, and</w:t>
      </w:r>
    </w:p>
    <w:p w:rsidR="005E61C7" w:rsidRDefault="005E61C7">
      <w:pPr>
        <w:tabs>
          <w:tab w:val="left" w:pos="0"/>
          <w:tab w:val="left" w:pos="480"/>
          <w:tab w:val="left" w:pos="960"/>
          <w:tab w:val="left" w:pos="1440"/>
          <w:tab w:val="left" w:pos="1920"/>
          <w:tab w:val="left" w:pos="2400"/>
        </w:tabs>
        <w:spacing w:line="192" w:lineRule="auto"/>
      </w:pPr>
    </w:p>
    <w:p w:rsidR="005E61C7" w:rsidRDefault="005E61C7">
      <w:pPr>
        <w:tabs>
          <w:tab w:val="left" w:pos="0"/>
          <w:tab w:val="left" w:pos="480"/>
          <w:tab w:val="left" w:pos="960"/>
          <w:tab w:val="left" w:pos="1440"/>
          <w:tab w:val="left" w:pos="1920"/>
          <w:tab w:val="left" w:pos="2400"/>
        </w:tabs>
        <w:spacing w:line="192" w:lineRule="auto"/>
        <w:ind w:firstLine="1440"/>
      </w:pPr>
      <w:r>
        <w:t>(2)</w:t>
      </w:r>
      <w:r>
        <w:tab/>
        <w:t>in connection with any judicial or other proceeding, application, request for a ruling or other determination, contract, claim, controversy, investigation, charge, accusation, arrest, or other particular matter involving a specific party or parties in which the United States or the District of Columbia is a party or has a direct and substantial interest, and</w:t>
      </w:r>
    </w:p>
    <w:p w:rsidR="005E61C7" w:rsidRDefault="005E61C7">
      <w:pPr>
        <w:tabs>
          <w:tab w:val="left" w:pos="0"/>
          <w:tab w:val="left" w:pos="480"/>
          <w:tab w:val="left" w:pos="960"/>
          <w:tab w:val="left" w:pos="1440"/>
          <w:tab w:val="left" w:pos="1920"/>
          <w:tab w:val="left" w:pos="2400"/>
        </w:tabs>
        <w:spacing w:line="192" w:lineRule="auto"/>
      </w:pPr>
    </w:p>
    <w:p w:rsidR="005E61C7" w:rsidRDefault="005E61C7">
      <w:pPr>
        <w:tabs>
          <w:tab w:val="left" w:pos="0"/>
          <w:tab w:val="left" w:pos="480"/>
          <w:tab w:val="left" w:pos="960"/>
          <w:tab w:val="left" w:pos="1440"/>
          <w:tab w:val="left" w:pos="1920"/>
          <w:tab w:val="left" w:pos="2400"/>
        </w:tabs>
        <w:spacing w:line="192" w:lineRule="auto"/>
        <w:ind w:firstLine="1440"/>
      </w:pPr>
      <w:r>
        <w:t>(3)</w:t>
      </w:r>
      <w:r>
        <w:tab/>
        <w:t>as to (</w:t>
      </w:r>
      <w:proofErr w:type="spellStart"/>
      <w:r>
        <w:t>i</w:t>
      </w:r>
      <w:proofErr w:type="spellEnd"/>
      <w:r>
        <w:t>) which was actually pending under his official responsibility as an officer or employee within a period of one year prior to the termination of such responsibility, or, as to (ii) in which he participated personally and substantially as an officer or employee; or</w:t>
      </w:r>
    </w:p>
    <w:p w:rsidR="005E61C7" w:rsidRDefault="005E61C7">
      <w:pPr>
        <w:tabs>
          <w:tab w:val="left" w:pos="0"/>
          <w:tab w:val="left" w:pos="480"/>
          <w:tab w:val="left" w:pos="960"/>
          <w:tab w:val="left" w:pos="1440"/>
          <w:tab w:val="left" w:pos="1920"/>
          <w:tab w:val="left" w:pos="2400"/>
        </w:tabs>
        <w:spacing w:line="192" w:lineRule="auto"/>
      </w:pPr>
    </w:p>
    <w:p w:rsidR="005E61C7" w:rsidRDefault="005E61C7">
      <w:pPr>
        <w:tabs>
          <w:tab w:val="left" w:pos="0"/>
          <w:tab w:val="left" w:pos="480"/>
          <w:tab w:val="left" w:pos="960"/>
          <w:tab w:val="left" w:pos="1440"/>
          <w:tab w:val="left" w:pos="1920"/>
          <w:tab w:val="left" w:pos="2400"/>
        </w:tabs>
        <w:spacing w:line="192" w:lineRule="auto"/>
        <w:ind w:firstLine="960"/>
      </w:pPr>
      <w:r>
        <w:t>(c)</w:t>
      </w:r>
      <w:r>
        <w:tab/>
        <w:t>Whoever, other than a special Government employee who serves for less than sixty days in a given calendar year, having been so employed as specified in subsection (d) of this section, within one year after such employment has ceased, knowingly acts as agent or attorney for, or otherwise represents, anyone other than the United States in any formal or informal appearance before, or, with the intent to influence, makes any oral or written communication on behalf of anyone other than the United States, to-</w:t>
      </w:r>
    </w:p>
    <w:p w:rsidR="005E61C7" w:rsidRDefault="005E61C7">
      <w:pPr>
        <w:tabs>
          <w:tab w:val="left" w:pos="0"/>
          <w:tab w:val="left" w:pos="480"/>
          <w:tab w:val="left" w:pos="960"/>
          <w:tab w:val="left" w:pos="1440"/>
          <w:tab w:val="left" w:pos="1920"/>
          <w:tab w:val="left" w:pos="2400"/>
        </w:tabs>
        <w:spacing w:line="192" w:lineRule="auto"/>
      </w:pPr>
    </w:p>
    <w:p w:rsidR="005E61C7" w:rsidRDefault="005E61C7">
      <w:pPr>
        <w:tabs>
          <w:tab w:val="left" w:pos="0"/>
          <w:tab w:val="left" w:pos="480"/>
          <w:tab w:val="left" w:pos="960"/>
          <w:tab w:val="left" w:pos="1440"/>
          <w:tab w:val="left" w:pos="1920"/>
          <w:tab w:val="left" w:pos="2400"/>
        </w:tabs>
        <w:spacing w:line="192" w:lineRule="auto"/>
        <w:ind w:firstLine="1440"/>
      </w:pPr>
      <w:r>
        <w:t>(l)</w:t>
      </w:r>
      <w:r>
        <w:tab/>
        <w:t>the department or agency in which he served as an officer or employee, or any officer or employee thereof, and</w:t>
      </w:r>
    </w:p>
    <w:p w:rsidR="005E61C7" w:rsidRDefault="005E61C7">
      <w:pPr>
        <w:tabs>
          <w:tab w:val="left" w:pos="0"/>
          <w:tab w:val="left" w:pos="480"/>
          <w:tab w:val="left" w:pos="960"/>
          <w:tab w:val="left" w:pos="1440"/>
          <w:tab w:val="left" w:pos="1920"/>
          <w:tab w:val="left" w:pos="2400"/>
        </w:tabs>
        <w:spacing w:line="192" w:lineRule="auto"/>
      </w:pPr>
    </w:p>
    <w:p w:rsidR="005E61C7" w:rsidRDefault="005E61C7">
      <w:pPr>
        <w:tabs>
          <w:tab w:val="left" w:pos="0"/>
          <w:tab w:val="left" w:pos="480"/>
          <w:tab w:val="left" w:pos="960"/>
          <w:tab w:val="left" w:pos="1440"/>
          <w:tab w:val="left" w:pos="1920"/>
          <w:tab w:val="left" w:pos="2400"/>
        </w:tabs>
        <w:spacing w:line="192" w:lineRule="auto"/>
        <w:ind w:firstLine="1440"/>
      </w:pPr>
      <w:r>
        <w:t>(2)</w:t>
      </w:r>
      <w:r>
        <w:tab/>
        <w:t>in connection with any judicial, rulemaking, or other proceeding, application, request for a ruling or other determination, contract, claim, controversy, investigation, charge, accusation, arrest, or other particular matter, and</w:t>
      </w:r>
    </w:p>
    <w:p w:rsidR="005E61C7" w:rsidRDefault="005E61C7">
      <w:pPr>
        <w:tabs>
          <w:tab w:val="left" w:pos="0"/>
          <w:tab w:val="left" w:pos="480"/>
          <w:tab w:val="left" w:pos="960"/>
          <w:tab w:val="left" w:pos="1440"/>
          <w:tab w:val="left" w:pos="1920"/>
          <w:tab w:val="left" w:pos="2400"/>
        </w:tabs>
        <w:spacing w:line="192" w:lineRule="auto"/>
      </w:pPr>
    </w:p>
    <w:p w:rsidR="005E61C7" w:rsidRDefault="005E61C7">
      <w:pPr>
        <w:tabs>
          <w:tab w:val="left" w:pos="0"/>
          <w:tab w:val="left" w:pos="480"/>
          <w:tab w:val="left" w:pos="960"/>
          <w:tab w:val="left" w:pos="1440"/>
          <w:tab w:val="left" w:pos="1920"/>
          <w:tab w:val="left" w:pos="2400"/>
        </w:tabs>
        <w:spacing w:line="192" w:lineRule="auto"/>
        <w:ind w:firstLine="1440"/>
      </w:pPr>
      <w:r>
        <w:t>(3)</w:t>
      </w:r>
      <w:r>
        <w:tab/>
        <w:t>which is pending before such department or agency or in which such department or agency has a direct and substantial interest-</w:t>
      </w:r>
    </w:p>
    <w:p w:rsidR="005E61C7" w:rsidRDefault="005E61C7">
      <w:pPr>
        <w:tabs>
          <w:tab w:val="left" w:pos="0"/>
          <w:tab w:val="left" w:pos="480"/>
          <w:tab w:val="left" w:pos="960"/>
          <w:tab w:val="left" w:pos="1440"/>
          <w:tab w:val="left" w:pos="1920"/>
          <w:tab w:val="left" w:pos="2400"/>
        </w:tabs>
        <w:spacing w:line="192" w:lineRule="auto"/>
      </w:pPr>
    </w:p>
    <w:p w:rsidR="005E61C7" w:rsidRDefault="005E61C7">
      <w:pPr>
        <w:tabs>
          <w:tab w:val="left" w:pos="0"/>
          <w:tab w:val="left" w:pos="480"/>
          <w:tab w:val="left" w:pos="960"/>
          <w:tab w:val="left" w:pos="1440"/>
          <w:tab w:val="left" w:pos="1920"/>
          <w:tab w:val="left" w:pos="2400"/>
        </w:tabs>
        <w:spacing w:line="192" w:lineRule="auto"/>
      </w:pPr>
      <w:r>
        <w:t>shall be fined not more than $l0,000 or imprisoned for not more than two years, or both.</w:t>
      </w:r>
    </w:p>
    <w:p w:rsidR="005E61C7" w:rsidRDefault="005E61C7">
      <w:pPr>
        <w:tabs>
          <w:tab w:val="left" w:pos="0"/>
          <w:tab w:val="left" w:pos="480"/>
          <w:tab w:val="left" w:pos="960"/>
          <w:tab w:val="left" w:pos="1440"/>
          <w:tab w:val="left" w:pos="1920"/>
          <w:tab w:val="left" w:pos="2400"/>
        </w:tabs>
        <w:spacing w:line="192" w:lineRule="auto"/>
      </w:pPr>
    </w:p>
    <w:p w:rsidR="005E61C7" w:rsidRDefault="005E61C7">
      <w:pPr>
        <w:tabs>
          <w:tab w:val="left" w:pos="0"/>
          <w:tab w:val="left" w:pos="480"/>
          <w:tab w:val="left" w:pos="960"/>
          <w:tab w:val="left" w:pos="1440"/>
          <w:tab w:val="left" w:pos="1920"/>
          <w:tab w:val="left" w:pos="2400"/>
        </w:tabs>
        <w:spacing w:line="192" w:lineRule="auto"/>
        <w:ind w:firstLine="960"/>
      </w:pPr>
      <w:r>
        <w:t>(d)(l)</w:t>
      </w:r>
      <w:r>
        <w:tab/>
        <w:t>Subsection (c) of this section shall apply to a person employed-</w:t>
      </w:r>
    </w:p>
    <w:p w:rsidR="005E61C7" w:rsidRDefault="005E61C7">
      <w:pPr>
        <w:tabs>
          <w:tab w:val="left" w:pos="0"/>
          <w:tab w:val="left" w:pos="480"/>
          <w:tab w:val="left" w:pos="960"/>
          <w:tab w:val="left" w:pos="1440"/>
          <w:tab w:val="left" w:pos="1920"/>
          <w:tab w:val="left" w:pos="2400"/>
        </w:tabs>
        <w:spacing w:line="192" w:lineRule="auto"/>
      </w:pPr>
    </w:p>
    <w:p w:rsidR="005E61C7" w:rsidRDefault="005E61C7">
      <w:pPr>
        <w:tabs>
          <w:tab w:val="left" w:pos="0"/>
          <w:tab w:val="left" w:pos="480"/>
          <w:tab w:val="left" w:pos="960"/>
          <w:tab w:val="left" w:pos="1440"/>
          <w:tab w:val="left" w:pos="1920"/>
          <w:tab w:val="left" w:pos="2400"/>
        </w:tabs>
        <w:spacing w:line="192" w:lineRule="auto"/>
        <w:ind w:firstLine="1440"/>
      </w:pPr>
      <w:r>
        <w:t>(A)</w:t>
      </w:r>
      <w:r>
        <w:tab/>
        <w:t>at a rate of pay specified in or fixed according to subchapter II of chapter 53 of title 5, United States Code, or a comparable or greater rate of pay under other authority;</w:t>
      </w:r>
    </w:p>
    <w:p w:rsidR="005E61C7" w:rsidRDefault="005E61C7">
      <w:pPr>
        <w:tabs>
          <w:tab w:val="left" w:pos="0"/>
          <w:tab w:val="left" w:pos="480"/>
          <w:tab w:val="left" w:pos="960"/>
          <w:tab w:val="left" w:pos="1440"/>
          <w:tab w:val="left" w:pos="1920"/>
          <w:tab w:val="left" w:pos="2400"/>
        </w:tabs>
        <w:spacing w:line="192" w:lineRule="auto"/>
      </w:pPr>
    </w:p>
    <w:p w:rsidR="005E61C7" w:rsidRDefault="005E61C7">
      <w:pPr>
        <w:tabs>
          <w:tab w:val="left" w:pos="0"/>
          <w:tab w:val="left" w:pos="480"/>
          <w:tab w:val="left" w:pos="960"/>
          <w:tab w:val="left" w:pos="1440"/>
          <w:tab w:val="left" w:pos="1920"/>
          <w:tab w:val="left" w:pos="2400"/>
        </w:tabs>
        <w:spacing w:line="192" w:lineRule="auto"/>
        <w:ind w:firstLine="1440"/>
      </w:pPr>
      <w:r>
        <w:t>(B)</w:t>
      </w:r>
      <w:r>
        <w:tab/>
        <w:t>on active duty as a commissioned officer of a uniformed service assigned to pay grade of 0-9 or above as described in section 20l of title 37, United States Code; or</w:t>
      </w:r>
    </w:p>
    <w:p w:rsidR="005E61C7" w:rsidRDefault="005E61C7">
      <w:pPr>
        <w:tabs>
          <w:tab w:val="left" w:pos="0"/>
          <w:tab w:val="left" w:pos="480"/>
          <w:tab w:val="left" w:pos="960"/>
          <w:tab w:val="left" w:pos="1440"/>
          <w:tab w:val="left" w:pos="1920"/>
          <w:tab w:val="left" w:pos="2400"/>
        </w:tabs>
        <w:spacing w:line="192" w:lineRule="auto"/>
      </w:pPr>
    </w:p>
    <w:p w:rsidR="005E61C7" w:rsidRDefault="005E61C7">
      <w:pPr>
        <w:tabs>
          <w:tab w:val="left" w:pos="0"/>
          <w:tab w:val="left" w:pos="480"/>
          <w:tab w:val="left" w:pos="960"/>
          <w:tab w:val="left" w:pos="1440"/>
          <w:tab w:val="left" w:pos="1920"/>
          <w:tab w:val="left" w:pos="2400"/>
        </w:tabs>
        <w:spacing w:line="192" w:lineRule="auto"/>
      </w:pPr>
    </w:p>
    <w:p w:rsidR="005E61C7" w:rsidRDefault="005E61C7">
      <w:pPr>
        <w:tabs>
          <w:tab w:val="left" w:pos="0"/>
          <w:tab w:val="left" w:pos="480"/>
          <w:tab w:val="left" w:pos="960"/>
          <w:tab w:val="left" w:pos="1440"/>
          <w:tab w:val="left" w:pos="1920"/>
          <w:tab w:val="left" w:pos="2400"/>
        </w:tabs>
        <w:spacing w:line="192" w:lineRule="auto"/>
      </w:pPr>
    </w:p>
    <w:p w:rsidR="005E61C7" w:rsidRDefault="005E61C7">
      <w:pPr>
        <w:tabs>
          <w:tab w:val="left" w:pos="0"/>
          <w:tab w:val="left" w:pos="480"/>
          <w:tab w:val="left" w:pos="960"/>
          <w:tab w:val="left" w:pos="1440"/>
          <w:tab w:val="left" w:pos="1920"/>
          <w:tab w:val="left" w:pos="2400"/>
        </w:tabs>
        <w:spacing w:line="192" w:lineRule="auto"/>
      </w:pPr>
    </w:p>
    <w:p w:rsidR="005E61C7" w:rsidRDefault="005E61C7">
      <w:pPr>
        <w:tabs>
          <w:tab w:val="left" w:pos="0"/>
          <w:tab w:val="left" w:pos="480"/>
          <w:tab w:val="left" w:pos="960"/>
          <w:tab w:val="left" w:pos="1440"/>
          <w:tab w:val="left" w:pos="1920"/>
          <w:tab w:val="left" w:pos="2400"/>
        </w:tabs>
        <w:spacing w:line="192" w:lineRule="auto"/>
      </w:pPr>
    </w:p>
    <w:p w:rsidR="005E61C7" w:rsidRDefault="005E61C7">
      <w:pPr>
        <w:tabs>
          <w:tab w:val="left" w:pos="0"/>
          <w:tab w:val="left" w:pos="480"/>
          <w:tab w:val="left" w:pos="960"/>
          <w:tab w:val="left" w:pos="1440"/>
          <w:tab w:val="left" w:pos="1920"/>
          <w:tab w:val="left" w:pos="2400"/>
        </w:tabs>
        <w:spacing w:line="192" w:lineRule="auto"/>
      </w:pPr>
    </w:p>
    <w:p w:rsidR="005E61C7" w:rsidRDefault="005E61C7">
      <w:pPr>
        <w:tabs>
          <w:tab w:val="left" w:pos="0"/>
          <w:tab w:val="left" w:pos="480"/>
          <w:tab w:val="left" w:pos="960"/>
          <w:tab w:val="left" w:pos="1440"/>
          <w:tab w:val="left" w:pos="1920"/>
          <w:tab w:val="left" w:pos="2400"/>
        </w:tabs>
        <w:spacing w:line="192" w:lineRule="auto"/>
      </w:pPr>
    </w:p>
    <w:p w:rsidR="005E61C7" w:rsidRDefault="005E61C7">
      <w:pPr>
        <w:tabs>
          <w:tab w:val="left" w:pos="0"/>
          <w:tab w:val="left" w:pos="480"/>
          <w:tab w:val="left" w:pos="960"/>
          <w:tab w:val="left" w:pos="1440"/>
          <w:tab w:val="left" w:pos="1920"/>
          <w:tab w:val="left" w:pos="2400"/>
        </w:tabs>
        <w:spacing w:line="192" w:lineRule="auto"/>
      </w:pPr>
    </w:p>
    <w:p w:rsidR="005E61C7" w:rsidRDefault="005E61C7">
      <w:pPr>
        <w:tabs>
          <w:tab w:val="left" w:pos="0"/>
          <w:tab w:val="left" w:pos="480"/>
          <w:tab w:val="left" w:pos="960"/>
          <w:tab w:val="left" w:pos="1440"/>
          <w:tab w:val="left" w:pos="1920"/>
          <w:tab w:val="left" w:pos="2400"/>
        </w:tabs>
        <w:spacing w:line="192" w:lineRule="auto"/>
      </w:pPr>
    </w:p>
    <w:p w:rsidR="005E61C7" w:rsidRDefault="005E61C7">
      <w:pPr>
        <w:tabs>
          <w:tab w:val="left" w:pos="0"/>
          <w:tab w:val="left" w:pos="480"/>
          <w:tab w:val="left" w:pos="960"/>
          <w:tab w:val="left" w:pos="1440"/>
          <w:tab w:val="left" w:pos="1920"/>
          <w:tab w:val="left" w:pos="2400"/>
        </w:tabs>
        <w:spacing w:line="192" w:lineRule="auto"/>
      </w:pPr>
    </w:p>
    <w:p w:rsidR="005E61C7" w:rsidRDefault="005E61C7">
      <w:pPr>
        <w:tabs>
          <w:tab w:val="left" w:pos="0"/>
          <w:tab w:val="left" w:pos="480"/>
          <w:tab w:val="left" w:pos="960"/>
          <w:tab w:val="left" w:pos="1440"/>
          <w:tab w:val="left" w:pos="1920"/>
          <w:tab w:val="left" w:pos="2400"/>
        </w:tabs>
        <w:spacing w:line="192" w:lineRule="auto"/>
      </w:pPr>
    </w:p>
    <w:p w:rsidR="005E61C7" w:rsidRDefault="005E61C7">
      <w:pPr>
        <w:tabs>
          <w:tab w:val="left" w:pos="0"/>
          <w:tab w:val="left" w:pos="480"/>
          <w:tab w:val="left" w:pos="960"/>
          <w:tab w:val="left" w:pos="1440"/>
          <w:tab w:val="left" w:pos="1920"/>
          <w:tab w:val="left" w:pos="2400"/>
        </w:tabs>
        <w:spacing w:line="192" w:lineRule="auto"/>
      </w:pPr>
    </w:p>
    <w:p w:rsidR="005E61C7" w:rsidRDefault="005E61C7">
      <w:pPr>
        <w:tabs>
          <w:tab w:val="left" w:pos="0"/>
          <w:tab w:val="left" w:pos="480"/>
          <w:tab w:val="left" w:pos="960"/>
          <w:tab w:val="left" w:pos="1440"/>
          <w:tab w:val="left" w:pos="1920"/>
          <w:tab w:val="left" w:pos="2400"/>
        </w:tabs>
        <w:spacing w:line="192" w:lineRule="auto"/>
      </w:pPr>
    </w:p>
    <w:p w:rsidR="005E61C7" w:rsidRDefault="005E61C7">
      <w:pPr>
        <w:tabs>
          <w:tab w:val="right" w:pos="9216"/>
        </w:tabs>
        <w:spacing w:line="192" w:lineRule="auto"/>
      </w:pPr>
      <w:r>
        <w:t>Rev. 16</w:t>
      </w:r>
      <w:r>
        <w:tab/>
        <w:t>2-93</w:t>
      </w:r>
    </w:p>
    <w:p w:rsidR="005E61C7" w:rsidRDefault="005E61C7">
      <w:pPr>
        <w:tabs>
          <w:tab w:val="right" w:pos="9216"/>
        </w:tabs>
        <w:spacing w:line="192" w:lineRule="auto"/>
        <w:sectPr w:rsidR="00000000">
          <w:pgSz w:w="12240" w:h="15840"/>
          <w:pgMar w:top="1080" w:right="1584" w:bottom="1080" w:left="1440" w:header="720" w:footer="720" w:gutter="0"/>
          <w:paperSrc w:first="512" w:other="512"/>
          <w:cols w:space="720"/>
          <w:noEndnote/>
        </w:sectPr>
      </w:pPr>
    </w:p>
    <w:p w:rsidR="005E61C7" w:rsidRDefault="005E61C7">
      <w:pPr>
        <w:tabs>
          <w:tab w:val="center" w:pos="4608"/>
        </w:tabs>
        <w:spacing w:line="192" w:lineRule="auto"/>
        <w:rPr>
          <w:u w:val="single"/>
        </w:rPr>
      </w:pPr>
      <w:r>
        <w:rPr>
          <w:u w:val="single"/>
        </w:rPr>
        <w:t>2452 (Cont.)</w:t>
      </w:r>
      <w:r>
        <w:rPr>
          <w:u w:val="single"/>
        </w:rPr>
        <w:tab/>
        <w:t>STATE PERSONNEL ADMINISTRATION</w:t>
      </w:r>
      <w:r>
        <w:rPr>
          <w:u w:val="single"/>
        </w:rPr>
        <w:tab/>
        <w:t>08-83</w:t>
      </w:r>
    </w:p>
    <w:p w:rsidR="005E61C7" w:rsidRDefault="005E61C7">
      <w:pPr>
        <w:tabs>
          <w:tab w:val="left" w:pos="0"/>
          <w:tab w:val="left" w:pos="480"/>
          <w:tab w:val="left" w:pos="960"/>
          <w:tab w:val="left" w:pos="1440"/>
          <w:tab w:val="left" w:pos="1920"/>
          <w:tab w:val="left" w:pos="2400"/>
        </w:tabs>
        <w:spacing w:line="192" w:lineRule="auto"/>
      </w:pPr>
    </w:p>
    <w:p w:rsidR="005E61C7" w:rsidRDefault="005E61C7">
      <w:pPr>
        <w:tabs>
          <w:tab w:val="left" w:pos="0"/>
          <w:tab w:val="left" w:pos="480"/>
          <w:tab w:val="left" w:pos="960"/>
          <w:tab w:val="left" w:pos="1440"/>
          <w:tab w:val="left" w:pos="1920"/>
          <w:tab w:val="left" w:pos="2400"/>
        </w:tabs>
        <w:spacing w:line="192" w:lineRule="auto"/>
        <w:ind w:firstLine="1440"/>
      </w:pPr>
      <w:r>
        <w:t>(C) in a position which involves significant decision-making or supervisory responsibility, as designated under this subparagraph by the Director of the Office of Government Ethics, in consultation with the department or agency concerned.  Only positions which are not covered by subparagraphs (A) and (B) above, and for which the basic rate of pay is equal to or greater than the basic rate of pay for GS-l7 of the General Schedule prescribed by section 5332 of title 5, United States Code, or positions which a</w:t>
      </w:r>
      <w:r>
        <w:t xml:space="preserve">re established within the Senior Executive Service pursuant to the Civil Service Reform Act of l978, or positions of active duty commissioned officers of the uniformed services assigned to pay 0-7 or 0-8, as described in section 20l of title 37, United States Code, may be designated.  As to persons in positions designated under this subparagraph, the Director may limit the restrictions of subsection (c) to permit a former officer or employee, who served in a separate agency or bureau within a department or </w:t>
      </w:r>
      <w:r>
        <w:t>agency, to make appearances before or communications to persons in an unrelated agency or bureau, within the same department or agency, having separate and distinct subject matter jurisdiction, upon a determination by the Director that there exists no potential for use of undue influence or unfair advantage based on past government service.  On an annual basis, the Director of the Office of Government Ethics shall review the designations and determinations made under this subparagraph and, in consultation w</w:t>
      </w:r>
      <w:r>
        <w:t>ith the department or agency concerned, make such additions and deletions as are necessary.  Departments and agencies shall cooperate to the fullest extent with the Director of the Office of Government Ethics in the exercise of his responsibility under this paragraph.</w:t>
      </w:r>
    </w:p>
    <w:p w:rsidR="005E61C7" w:rsidRDefault="005E61C7">
      <w:pPr>
        <w:tabs>
          <w:tab w:val="left" w:pos="0"/>
          <w:tab w:val="left" w:pos="360"/>
          <w:tab w:val="left" w:pos="720"/>
          <w:tab w:val="left" w:pos="1080"/>
          <w:tab w:val="left" w:pos="1440"/>
          <w:tab w:val="left" w:pos="1800"/>
          <w:tab w:val="left" w:pos="2160"/>
        </w:tabs>
        <w:spacing w:line="192" w:lineRule="auto"/>
      </w:pPr>
    </w:p>
    <w:p w:rsidR="005E61C7" w:rsidRDefault="005E61C7">
      <w:pPr>
        <w:tabs>
          <w:tab w:val="left" w:pos="0"/>
          <w:tab w:val="left" w:pos="360"/>
          <w:tab w:val="left" w:pos="720"/>
          <w:tab w:val="left" w:pos="1080"/>
          <w:tab w:val="left" w:pos="1440"/>
          <w:tab w:val="left" w:pos="1800"/>
          <w:tab w:val="left" w:pos="2160"/>
        </w:tabs>
        <w:spacing w:line="192" w:lineRule="auto"/>
        <w:ind w:firstLine="1080"/>
      </w:pPr>
      <w:r>
        <w:t>(2)</w:t>
      </w:r>
      <w:r>
        <w:tab/>
        <w:t>The prohibition of subsection (c) shall not apply to appearances, communications, or representation by a former officer or employee who is-</w:t>
      </w:r>
    </w:p>
    <w:p w:rsidR="005E61C7" w:rsidRDefault="005E61C7">
      <w:pPr>
        <w:tabs>
          <w:tab w:val="left" w:pos="0"/>
          <w:tab w:val="left" w:pos="360"/>
          <w:tab w:val="left" w:pos="720"/>
          <w:tab w:val="left" w:pos="1080"/>
          <w:tab w:val="left" w:pos="1440"/>
          <w:tab w:val="left" w:pos="1800"/>
          <w:tab w:val="left" w:pos="2160"/>
        </w:tabs>
        <w:spacing w:line="192" w:lineRule="auto"/>
      </w:pPr>
    </w:p>
    <w:p w:rsidR="005E61C7" w:rsidRDefault="005E61C7">
      <w:pPr>
        <w:tabs>
          <w:tab w:val="left" w:pos="0"/>
          <w:tab w:val="left" w:pos="360"/>
          <w:tab w:val="left" w:pos="720"/>
          <w:tab w:val="left" w:pos="1080"/>
          <w:tab w:val="left" w:pos="1440"/>
          <w:tab w:val="left" w:pos="1800"/>
          <w:tab w:val="left" w:pos="2160"/>
        </w:tabs>
        <w:spacing w:line="192" w:lineRule="auto"/>
        <w:ind w:firstLine="1440"/>
      </w:pPr>
      <w:r>
        <w:t>(A)</w:t>
      </w:r>
      <w:r>
        <w:tab/>
        <w:t>an elected official of a State or local government, or</w:t>
      </w:r>
    </w:p>
    <w:p w:rsidR="005E61C7" w:rsidRDefault="005E61C7">
      <w:pPr>
        <w:tabs>
          <w:tab w:val="left" w:pos="0"/>
          <w:tab w:val="left" w:pos="360"/>
          <w:tab w:val="left" w:pos="720"/>
          <w:tab w:val="left" w:pos="1080"/>
          <w:tab w:val="left" w:pos="1440"/>
          <w:tab w:val="left" w:pos="1800"/>
          <w:tab w:val="left" w:pos="2160"/>
        </w:tabs>
        <w:spacing w:line="192" w:lineRule="auto"/>
      </w:pPr>
    </w:p>
    <w:p w:rsidR="005E61C7" w:rsidRDefault="005E61C7">
      <w:pPr>
        <w:tabs>
          <w:tab w:val="left" w:pos="0"/>
          <w:tab w:val="left" w:pos="360"/>
          <w:tab w:val="left" w:pos="720"/>
          <w:tab w:val="left" w:pos="1080"/>
          <w:tab w:val="left" w:pos="1440"/>
          <w:tab w:val="left" w:pos="1800"/>
          <w:tab w:val="left" w:pos="2160"/>
        </w:tabs>
        <w:spacing w:line="192" w:lineRule="auto"/>
        <w:ind w:firstLine="1440"/>
      </w:pPr>
      <w:r>
        <w:t>(B)</w:t>
      </w:r>
      <w:r>
        <w:tab/>
        <w:t>whose principal occupation or employment is with (</w:t>
      </w:r>
      <w:proofErr w:type="spellStart"/>
      <w:r>
        <w:t>i</w:t>
      </w:r>
      <w:proofErr w:type="spellEnd"/>
      <w:r>
        <w:t>) an agency or instrumentality of a State or local government, (ii) an accredited, degree-granting institution of higher education, as defined in section l20l(a) of the Higher Education Act of l965, or (iii) a hospital or medical research organization, exempted and defined under section 50l(c)(3) of the Internal Revenue Code of l954, and the appearance, communication, or representation is on behalf of such government, institution, hospital, or organization</w:t>
      </w:r>
      <w:r>
        <w:t>.</w:t>
      </w:r>
    </w:p>
    <w:p w:rsidR="005E61C7" w:rsidRDefault="005E61C7">
      <w:pPr>
        <w:tabs>
          <w:tab w:val="left" w:pos="0"/>
          <w:tab w:val="left" w:pos="360"/>
          <w:tab w:val="left" w:pos="720"/>
          <w:tab w:val="left" w:pos="1080"/>
          <w:tab w:val="left" w:pos="1440"/>
          <w:tab w:val="left" w:pos="1800"/>
          <w:tab w:val="left" w:pos="2160"/>
        </w:tabs>
        <w:spacing w:line="192" w:lineRule="auto"/>
      </w:pPr>
    </w:p>
    <w:p w:rsidR="005E61C7" w:rsidRDefault="005E61C7">
      <w:pPr>
        <w:tabs>
          <w:tab w:val="left" w:pos="0"/>
          <w:tab w:val="left" w:pos="360"/>
          <w:tab w:val="left" w:pos="720"/>
          <w:tab w:val="left" w:pos="1080"/>
          <w:tab w:val="left" w:pos="1440"/>
          <w:tab w:val="left" w:pos="1800"/>
          <w:tab w:val="left" w:pos="2160"/>
        </w:tabs>
        <w:spacing w:line="192" w:lineRule="auto"/>
        <w:ind w:firstLine="1080"/>
      </w:pPr>
      <w:r>
        <w:t>(e)</w:t>
      </w:r>
      <w:r>
        <w:tab/>
        <w:t xml:space="preserve">For the purposes of subsection (c), whenever the Director of the Office of Government Ethics determines that a separate statutory agency or bureau within a department or agency exercises functions which are distinct and separate from the remaining functions of the department or agency, the Director shall by rule designate such agency or bureau as a separate department or agency; except that such designation shall not apply to former heads of designated bureaus or agencies, or former officers and employees </w:t>
      </w:r>
      <w:r>
        <w:t>of the department or agency whose official responsibilities included supervision of said agency or bureau.</w:t>
      </w:r>
    </w:p>
    <w:p w:rsidR="005E61C7" w:rsidRDefault="005E61C7">
      <w:pPr>
        <w:tabs>
          <w:tab w:val="left" w:pos="0"/>
          <w:tab w:val="left" w:pos="360"/>
          <w:tab w:val="left" w:pos="720"/>
          <w:tab w:val="left" w:pos="1080"/>
          <w:tab w:val="left" w:pos="1440"/>
          <w:tab w:val="left" w:pos="1800"/>
          <w:tab w:val="left" w:pos="2160"/>
        </w:tabs>
        <w:spacing w:line="192" w:lineRule="auto"/>
      </w:pPr>
    </w:p>
    <w:p w:rsidR="005E61C7" w:rsidRDefault="005E61C7">
      <w:pPr>
        <w:tabs>
          <w:tab w:val="left" w:pos="0"/>
          <w:tab w:val="left" w:pos="360"/>
          <w:tab w:val="left" w:pos="720"/>
          <w:tab w:val="left" w:pos="1080"/>
          <w:tab w:val="left" w:pos="1440"/>
          <w:tab w:val="left" w:pos="1800"/>
          <w:tab w:val="left" w:pos="2160"/>
        </w:tabs>
        <w:spacing w:line="192" w:lineRule="auto"/>
      </w:pPr>
    </w:p>
    <w:p w:rsidR="005E61C7" w:rsidRDefault="005E61C7">
      <w:pPr>
        <w:tabs>
          <w:tab w:val="left" w:pos="0"/>
          <w:tab w:val="left" w:pos="360"/>
          <w:tab w:val="left" w:pos="720"/>
          <w:tab w:val="left" w:pos="1080"/>
          <w:tab w:val="left" w:pos="1440"/>
          <w:tab w:val="left" w:pos="1800"/>
          <w:tab w:val="left" w:pos="2160"/>
        </w:tabs>
        <w:spacing w:line="192" w:lineRule="auto"/>
      </w:pPr>
    </w:p>
    <w:p w:rsidR="005E61C7" w:rsidRDefault="005E61C7">
      <w:pPr>
        <w:tabs>
          <w:tab w:val="left" w:pos="0"/>
          <w:tab w:val="left" w:pos="360"/>
          <w:tab w:val="left" w:pos="720"/>
          <w:tab w:val="left" w:pos="1080"/>
          <w:tab w:val="left" w:pos="1440"/>
          <w:tab w:val="left" w:pos="1800"/>
          <w:tab w:val="left" w:pos="2160"/>
        </w:tabs>
        <w:spacing w:line="192" w:lineRule="auto"/>
      </w:pPr>
    </w:p>
    <w:p w:rsidR="005E61C7" w:rsidRDefault="005E61C7">
      <w:pPr>
        <w:tabs>
          <w:tab w:val="left" w:pos="0"/>
          <w:tab w:val="left" w:pos="360"/>
          <w:tab w:val="left" w:pos="720"/>
          <w:tab w:val="left" w:pos="1080"/>
          <w:tab w:val="left" w:pos="1440"/>
          <w:tab w:val="left" w:pos="1800"/>
          <w:tab w:val="left" w:pos="2160"/>
        </w:tabs>
        <w:spacing w:line="192" w:lineRule="auto"/>
      </w:pPr>
    </w:p>
    <w:p w:rsidR="005E61C7" w:rsidRDefault="005E61C7">
      <w:pPr>
        <w:tabs>
          <w:tab w:val="left" w:pos="0"/>
          <w:tab w:val="left" w:pos="360"/>
          <w:tab w:val="left" w:pos="720"/>
          <w:tab w:val="left" w:pos="1080"/>
          <w:tab w:val="left" w:pos="1440"/>
          <w:tab w:val="left" w:pos="1800"/>
          <w:tab w:val="left" w:pos="2160"/>
        </w:tabs>
        <w:spacing w:line="192" w:lineRule="auto"/>
      </w:pPr>
    </w:p>
    <w:p w:rsidR="005E61C7" w:rsidRDefault="005E61C7">
      <w:pPr>
        <w:tabs>
          <w:tab w:val="left" w:pos="0"/>
          <w:tab w:val="left" w:pos="360"/>
          <w:tab w:val="left" w:pos="720"/>
          <w:tab w:val="left" w:pos="1080"/>
          <w:tab w:val="left" w:pos="1440"/>
          <w:tab w:val="left" w:pos="1800"/>
          <w:tab w:val="left" w:pos="2160"/>
        </w:tabs>
        <w:spacing w:line="192" w:lineRule="auto"/>
      </w:pPr>
    </w:p>
    <w:p w:rsidR="005E61C7" w:rsidRDefault="005E61C7">
      <w:pPr>
        <w:tabs>
          <w:tab w:val="left" w:pos="0"/>
          <w:tab w:val="left" w:pos="360"/>
          <w:tab w:val="left" w:pos="720"/>
          <w:tab w:val="left" w:pos="1080"/>
          <w:tab w:val="left" w:pos="1440"/>
          <w:tab w:val="left" w:pos="1800"/>
          <w:tab w:val="left" w:pos="2160"/>
        </w:tabs>
        <w:spacing w:line="192" w:lineRule="auto"/>
      </w:pPr>
    </w:p>
    <w:p w:rsidR="005E61C7" w:rsidRDefault="005E61C7">
      <w:pPr>
        <w:tabs>
          <w:tab w:val="left" w:pos="0"/>
          <w:tab w:val="left" w:pos="360"/>
          <w:tab w:val="left" w:pos="720"/>
          <w:tab w:val="left" w:pos="1080"/>
          <w:tab w:val="left" w:pos="1440"/>
          <w:tab w:val="left" w:pos="1800"/>
          <w:tab w:val="left" w:pos="2160"/>
        </w:tabs>
        <w:spacing w:line="192" w:lineRule="auto"/>
      </w:pPr>
    </w:p>
    <w:p w:rsidR="005E61C7" w:rsidRDefault="005E61C7">
      <w:pPr>
        <w:tabs>
          <w:tab w:val="left" w:pos="0"/>
          <w:tab w:val="left" w:pos="360"/>
          <w:tab w:val="left" w:pos="720"/>
          <w:tab w:val="left" w:pos="1080"/>
          <w:tab w:val="left" w:pos="1440"/>
          <w:tab w:val="left" w:pos="1800"/>
          <w:tab w:val="left" w:pos="2160"/>
        </w:tabs>
        <w:spacing w:line="192" w:lineRule="auto"/>
      </w:pPr>
    </w:p>
    <w:p w:rsidR="005E61C7" w:rsidRDefault="005E61C7">
      <w:pPr>
        <w:tabs>
          <w:tab w:val="left" w:pos="0"/>
          <w:tab w:val="left" w:pos="360"/>
          <w:tab w:val="left" w:pos="720"/>
          <w:tab w:val="left" w:pos="1080"/>
          <w:tab w:val="left" w:pos="1440"/>
          <w:tab w:val="left" w:pos="1800"/>
          <w:tab w:val="left" w:pos="2160"/>
        </w:tabs>
        <w:spacing w:line="192" w:lineRule="auto"/>
      </w:pPr>
    </w:p>
    <w:p w:rsidR="005E61C7" w:rsidRDefault="005E61C7">
      <w:pPr>
        <w:tabs>
          <w:tab w:val="left" w:pos="0"/>
          <w:tab w:val="left" w:pos="360"/>
          <w:tab w:val="left" w:pos="720"/>
          <w:tab w:val="left" w:pos="1080"/>
          <w:tab w:val="left" w:pos="1440"/>
          <w:tab w:val="left" w:pos="1800"/>
          <w:tab w:val="left" w:pos="2160"/>
        </w:tabs>
        <w:spacing w:line="192" w:lineRule="auto"/>
      </w:pPr>
    </w:p>
    <w:p w:rsidR="005E61C7" w:rsidRDefault="005E61C7">
      <w:pPr>
        <w:tabs>
          <w:tab w:val="left" w:pos="0"/>
          <w:tab w:val="left" w:pos="360"/>
          <w:tab w:val="left" w:pos="720"/>
          <w:tab w:val="left" w:pos="1080"/>
          <w:tab w:val="left" w:pos="1440"/>
          <w:tab w:val="left" w:pos="1800"/>
          <w:tab w:val="left" w:pos="2160"/>
        </w:tabs>
        <w:spacing w:line="192" w:lineRule="auto"/>
      </w:pPr>
    </w:p>
    <w:p w:rsidR="005E61C7" w:rsidRDefault="005E61C7">
      <w:pPr>
        <w:tabs>
          <w:tab w:val="left" w:pos="0"/>
          <w:tab w:val="left" w:pos="360"/>
          <w:tab w:val="left" w:pos="720"/>
          <w:tab w:val="left" w:pos="1080"/>
          <w:tab w:val="left" w:pos="1440"/>
          <w:tab w:val="left" w:pos="1800"/>
          <w:tab w:val="left" w:pos="2160"/>
        </w:tabs>
        <w:spacing w:line="192" w:lineRule="auto"/>
      </w:pPr>
    </w:p>
    <w:p w:rsidR="005E61C7" w:rsidRDefault="005E61C7">
      <w:pPr>
        <w:tabs>
          <w:tab w:val="left" w:pos="0"/>
          <w:tab w:val="left" w:pos="360"/>
          <w:tab w:val="left" w:pos="720"/>
          <w:tab w:val="left" w:pos="1080"/>
          <w:tab w:val="left" w:pos="1440"/>
          <w:tab w:val="left" w:pos="1800"/>
          <w:tab w:val="left" w:pos="2160"/>
        </w:tabs>
        <w:spacing w:line="192" w:lineRule="auto"/>
      </w:pPr>
    </w:p>
    <w:p w:rsidR="005E61C7" w:rsidRDefault="005E61C7">
      <w:pPr>
        <w:tabs>
          <w:tab w:val="left" w:pos="0"/>
          <w:tab w:val="left" w:pos="360"/>
          <w:tab w:val="left" w:pos="720"/>
          <w:tab w:val="left" w:pos="1080"/>
          <w:tab w:val="left" w:pos="1440"/>
          <w:tab w:val="left" w:pos="1800"/>
          <w:tab w:val="left" w:pos="2160"/>
        </w:tabs>
        <w:spacing w:line="192" w:lineRule="auto"/>
      </w:pPr>
    </w:p>
    <w:p w:rsidR="005E61C7" w:rsidRDefault="005E61C7">
      <w:pPr>
        <w:tabs>
          <w:tab w:val="left" w:pos="0"/>
          <w:tab w:val="left" w:pos="360"/>
          <w:tab w:val="left" w:pos="720"/>
          <w:tab w:val="left" w:pos="1080"/>
          <w:tab w:val="left" w:pos="1440"/>
          <w:tab w:val="left" w:pos="1800"/>
          <w:tab w:val="left" w:pos="2160"/>
        </w:tabs>
        <w:spacing w:line="192" w:lineRule="auto"/>
      </w:pPr>
    </w:p>
    <w:p w:rsidR="005E61C7" w:rsidRDefault="005E61C7">
      <w:pPr>
        <w:tabs>
          <w:tab w:val="right" w:pos="9216"/>
        </w:tabs>
        <w:spacing w:line="192" w:lineRule="auto"/>
      </w:pPr>
      <w:r>
        <w:t>2-94</w:t>
      </w:r>
      <w:r>
        <w:tab/>
        <w:t>Rev. 16</w:t>
      </w:r>
    </w:p>
    <w:p w:rsidR="005E61C7" w:rsidRDefault="005E61C7">
      <w:pPr>
        <w:tabs>
          <w:tab w:val="right" w:pos="9216"/>
        </w:tabs>
        <w:spacing w:line="192" w:lineRule="auto"/>
        <w:sectPr w:rsidR="00000000">
          <w:pgSz w:w="12240" w:h="15840"/>
          <w:pgMar w:top="1080" w:right="1584" w:bottom="1080" w:left="1440" w:header="720" w:footer="720" w:gutter="0"/>
          <w:paperSrc w:first="512" w:other="512"/>
          <w:cols w:space="720"/>
          <w:noEndnote/>
        </w:sectPr>
      </w:pPr>
    </w:p>
    <w:p w:rsidR="005E61C7" w:rsidRDefault="005E61C7">
      <w:pPr>
        <w:tabs>
          <w:tab w:val="center" w:pos="4608"/>
          <w:tab w:val="right" w:pos="9216"/>
        </w:tabs>
        <w:spacing w:line="192" w:lineRule="auto"/>
        <w:rPr>
          <w:u w:val="single"/>
        </w:rPr>
      </w:pPr>
      <w:r>
        <w:rPr>
          <w:u w:val="single"/>
        </w:rPr>
        <w:t>08-83</w:t>
      </w:r>
      <w:r>
        <w:rPr>
          <w:u w:val="single"/>
        </w:rPr>
        <w:tab/>
        <w:t>STATE PERSONNEL ADMINISTRATION</w:t>
      </w:r>
      <w:r>
        <w:rPr>
          <w:u w:val="single"/>
        </w:rPr>
        <w:tab/>
        <w:t>2452 (Cont.)</w:t>
      </w:r>
    </w:p>
    <w:p w:rsidR="005E61C7" w:rsidRDefault="005E61C7">
      <w:pPr>
        <w:tabs>
          <w:tab w:val="left" w:pos="0"/>
          <w:tab w:val="left" w:pos="360"/>
          <w:tab w:val="left" w:pos="720"/>
          <w:tab w:val="left" w:pos="1080"/>
          <w:tab w:val="left" w:pos="1440"/>
          <w:tab w:val="left" w:pos="1800"/>
          <w:tab w:val="left" w:pos="2160"/>
        </w:tabs>
        <w:spacing w:line="192" w:lineRule="auto"/>
      </w:pPr>
    </w:p>
    <w:p w:rsidR="005E61C7" w:rsidRDefault="005E61C7">
      <w:pPr>
        <w:tabs>
          <w:tab w:val="left" w:pos="0"/>
          <w:tab w:val="left" w:pos="360"/>
          <w:tab w:val="left" w:pos="720"/>
          <w:tab w:val="left" w:pos="1080"/>
          <w:tab w:val="left" w:pos="1440"/>
          <w:tab w:val="left" w:pos="1800"/>
          <w:tab w:val="left" w:pos="2160"/>
        </w:tabs>
        <w:spacing w:line="192" w:lineRule="auto"/>
        <w:ind w:firstLine="1080"/>
      </w:pPr>
      <w:r>
        <w:t>(f)</w:t>
      </w:r>
      <w:r>
        <w:tab/>
        <w:t>The prohibitions of subsections (a), (b), and (c) shall not apply with respect to the making of communications solely for the purpose of furnishing scientific or technological information under procedures acceptable to the department or agency concerned, or if the head of the department or agency concerned with the particular matter, in consultation with the Director of the Office of Government Ethics, makes a certification, published in the Federal Register, that the former officer or employee has outstan</w:t>
      </w:r>
      <w:r>
        <w:t>ding qualifications in a scientific, technological, or other technical discipline, and is acting with respect to a particular matter which requires such qualifications, and that the national interest would be served by the participation of the former officer or employee.</w:t>
      </w:r>
    </w:p>
    <w:p w:rsidR="005E61C7" w:rsidRDefault="005E61C7">
      <w:pPr>
        <w:tabs>
          <w:tab w:val="left" w:pos="0"/>
          <w:tab w:val="left" w:pos="360"/>
          <w:tab w:val="left" w:pos="720"/>
          <w:tab w:val="left" w:pos="1080"/>
          <w:tab w:val="left" w:pos="1440"/>
          <w:tab w:val="left" w:pos="1800"/>
          <w:tab w:val="left" w:pos="2160"/>
        </w:tabs>
        <w:spacing w:line="192" w:lineRule="auto"/>
      </w:pPr>
    </w:p>
    <w:p w:rsidR="005E61C7" w:rsidRDefault="005E61C7">
      <w:pPr>
        <w:tabs>
          <w:tab w:val="left" w:pos="0"/>
          <w:tab w:val="left" w:pos="360"/>
          <w:tab w:val="left" w:pos="720"/>
          <w:tab w:val="left" w:pos="1080"/>
          <w:tab w:val="left" w:pos="1440"/>
          <w:tab w:val="left" w:pos="1800"/>
          <w:tab w:val="left" w:pos="2160"/>
        </w:tabs>
        <w:spacing w:line="192" w:lineRule="auto"/>
        <w:ind w:firstLine="1080"/>
      </w:pPr>
      <w:r>
        <w:t>(g)</w:t>
      </w:r>
      <w:r>
        <w:tab/>
        <w:t>Whoever, being a partner of an officer or employee of the executive branch of the United States Government, of any independent agency of the United States, or of the District of Columbia, including a special Government employee, acts as agent or attorney for anyone other than the United States before any department, agency, court, court-martial, or any civil, military, or naval commission of the United States or the District of Columbia, or any officer or employee thereof, in connection with any judicial o</w:t>
      </w:r>
      <w:r>
        <w:t>r other proceeding, application, request for a ruling or other determination, contract, claim, controversy, investigation, charge, accusation, arrest, or other particular matter in which the United States or the District of Columbia is a party or has a direct and substantial interest and in which such officer or employee or special Government employee participates or has participated personally and substantially as an officer or employee through decision, approval, disapproval, recommendation, the rendering</w:t>
      </w:r>
      <w:r>
        <w:t xml:space="preserve"> of advice, investigation, or otherwise, or which is the subject of his official responsibility, shall be fined not more than $5,000, or imprisoned for not more than one year, or both.</w:t>
      </w:r>
    </w:p>
    <w:p w:rsidR="005E61C7" w:rsidRDefault="005E61C7">
      <w:pPr>
        <w:tabs>
          <w:tab w:val="left" w:pos="0"/>
          <w:tab w:val="left" w:pos="360"/>
          <w:tab w:val="left" w:pos="720"/>
          <w:tab w:val="left" w:pos="1080"/>
          <w:tab w:val="left" w:pos="1440"/>
          <w:tab w:val="left" w:pos="1800"/>
          <w:tab w:val="left" w:pos="2160"/>
        </w:tabs>
        <w:spacing w:line="192" w:lineRule="auto"/>
      </w:pPr>
    </w:p>
    <w:p w:rsidR="005E61C7" w:rsidRDefault="005E61C7">
      <w:pPr>
        <w:tabs>
          <w:tab w:val="left" w:pos="0"/>
          <w:tab w:val="left" w:pos="360"/>
          <w:tab w:val="left" w:pos="720"/>
          <w:tab w:val="left" w:pos="1080"/>
          <w:tab w:val="left" w:pos="1440"/>
          <w:tab w:val="left" w:pos="1800"/>
          <w:tab w:val="left" w:pos="2160"/>
        </w:tabs>
        <w:spacing w:line="192" w:lineRule="auto"/>
        <w:ind w:firstLine="1080"/>
      </w:pPr>
      <w:r>
        <w:t>(h)</w:t>
      </w:r>
      <w:r>
        <w:tab/>
        <w:t>Nothing in this section shall prevent a former officer or employee from giving testimony under oath, or from making statements required to be made under penalty of perjury.</w:t>
      </w:r>
    </w:p>
    <w:p w:rsidR="005E61C7" w:rsidRDefault="005E61C7">
      <w:pPr>
        <w:tabs>
          <w:tab w:val="left" w:pos="0"/>
          <w:tab w:val="left" w:pos="360"/>
          <w:tab w:val="left" w:pos="720"/>
          <w:tab w:val="left" w:pos="1080"/>
          <w:tab w:val="left" w:pos="1440"/>
          <w:tab w:val="left" w:pos="1800"/>
          <w:tab w:val="left" w:pos="2160"/>
        </w:tabs>
        <w:spacing w:line="192" w:lineRule="auto"/>
      </w:pPr>
    </w:p>
    <w:p w:rsidR="005E61C7" w:rsidRDefault="005E61C7">
      <w:pPr>
        <w:tabs>
          <w:tab w:val="left" w:pos="0"/>
          <w:tab w:val="left" w:pos="360"/>
          <w:tab w:val="left" w:pos="720"/>
          <w:tab w:val="left" w:pos="1080"/>
          <w:tab w:val="left" w:pos="1440"/>
          <w:tab w:val="left" w:pos="1800"/>
          <w:tab w:val="left" w:pos="2160"/>
        </w:tabs>
        <w:spacing w:line="192" w:lineRule="auto"/>
        <w:ind w:firstLine="1080"/>
      </w:pPr>
      <w:r>
        <w:t>(</w:t>
      </w:r>
      <w:proofErr w:type="spellStart"/>
      <w:r>
        <w:t>i</w:t>
      </w:r>
      <w:proofErr w:type="spellEnd"/>
      <w:r>
        <w:t>)</w:t>
      </w:r>
      <w:r>
        <w:tab/>
        <w:t>The prohibition contained in subsection (c) shall not apply to appearances or communications by a former officer or employee concerning matters of a personal and individual nature, such as personal income taxes or pension benefits; nor shall the prohibition of that subsection prevent a former officer or employee from making or providing a statement, which is based on the former officer’s or employee’s own special knowledge in the particular area that is the subject of the statement, provided that no comp</w:t>
      </w:r>
      <w:r>
        <w:t>ensation is thereby received, other than that regularly provided for by law or regulation for witnesses.</w:t>
      </w:r>
    </w:p>
    <w:p w:rsidR="005E61C7" w:rsidRDefault="005E61C7">
      <w:pPr>
        <w:tabs>
          <w:tab w:val="left" w:pos="0"/>
          <w:tab w:val="left" w:pos="360"/>
          <w:tab w:val="left" w:pos="720"/>
          <w:tab w:val="left" w:pos="1080"/>
          <w:tab w:val="left" w:pos="1440"/>
          <w:tab w:val="left" w:pos="1800"/>
          <w:tab w:val="left" w:pos="2160"/>
        </w:tabs>
        <w:spacing w:line="192" w:lineRule="auto"/>
      </w:pPr>
    </w:p>
    <w:p w:rsidR="005E61C7" w:rsidRDefault="005E61C7">
      <w:pPr>
        <w:tabs>
          <w:tab w:val="left" w:pos="0"/>
          <w:tab w:val="left" w:pos="360"/>
          <w:tab w:val="left" w:pos="720"/>
          <w:tab w:val="left" w:pos="1080"/>
          <w:tab w:val="left" w:pos="1440"/>
          <w:tab w:val="left" w:pos="1800"/>
          <w:tab w:val="left" w:pos="2160"/>
        </w:tabs>
        <w:spacing w:line="192" w:lineRule="auto"/>
        <w:ind w:firstLine="1080"/>
      </w:pPr>
      <w:r>
        <w:t>(j)</w:t>
      </w:r>
      <w:r>
        <w:tab/>
        <w:t>If the head of the department or agency in which the former officer or employee served finds, after notice and opportunity for a hearing, that such former officer or employee violated subsection (a), (b), or (c) of this section, such department or agency head may prohibit that person from making, on behalf of any other person (except the United States), any informal or formal appearance before, or, with the intent to influence, any oral or written communication to, such department or agency on a pending ma</w:t>
      </w:r>
      <w:r>
        <w:t>tter of business for a period not to exceed five years, or may take other appropriate</w:t>
      </w:r>
    </w:p>
    <w:p w:rsidR="005E61C7" w:rsidRDefault="005E61C7">
      <w:pPr>
        <w:tabs>
          <w:tab w:val="left" w:pos="0"/>
          <w:tab w:val="left" w:pos="360"/>
          <w:tab w:val="left" w:pos="720"/>
          <w:tab w:val="left" w:pos="1080"/>
          <w:tab w:val="left" w:pos="1440"/>
          <w:tab w:val="left" w:pos="1800"/>
          <w:tab w:val="left" w:pos="2160"/>
        </w:tabs>
        <w:spacing w:line="192" w:lineRule="auto"/>
      </w:pPr>
    </w:p>
    <w:p w:rsidR="005E61C7" w:rsidRDefault="005E61C7">
      <w:pPr>
        <w:tabs>
          <w:tab w:val="left" w:pos="0"/>
          <w:tab w:val="left" w:pos="360"/>
          <w:tab w:val="left" w:pos="720"/>
          <w:tab w:val="left" w:pos="1080"/>
          <w:tab w:val="left" w:pos="1440"/>
          <w:tab w:val="left" w:pos="1800"/>
          <w:tab w:val="left" w:pos="2160"/>
        </w:tabs>
        <w:spacing w:line="192" w:lineRule="auto"/>
      </w:pPr>
    </w:p>
    <w:p w:rsidR="005E61C7" w:rsidRDefault="005E61C7">
      <w:pPr>
        <w:tabs>
          <w:tab w:val="left" w:pos="0"/>
          <w:tab w:val="left" w:pos="360"/>
          <w:tab w:val="left" w:pos="720"/>
          <w:tab w:val="left" w:pos="1080"/>
          <w:tab w:val="left" w:pos="1440"/>
          <w:tab w:val="left" w:pos="1800"/>
          <w:tab w:val="left" w:pos="2160"/>
        </w:tabs>
        <w:spacing w:line="192" w:lineRule="auto"/>
      </w:pPr>
    </w:p>
    <w:p w:rsidR="005E61C7" w:rsidRDefault="005E61C7">
      <w:pPr>
        <w:tabs>
          <w:tab w:val="left" w:pos="0"/>
          <w:tab w:val="left" w:pos="360"/>
          <w:tab w:val="left" w:pos="720"/>
          <w:tab w:val="left" w:pos="1080"/>
          <w:tab w:val="left" w:pos="1440"/>
          <w:tab w:val="left" w:pos="1800"/>
          <w:tab w:val="left" w:pos="2160"/>
        </w:tabs>
        <w:spacing w:line="192" w:lineRule="auto"/>
      </w:pPr>
    </w:p>
    <w:p w:rsidR="005E61C7" w:rsidRDefault="005E61C7">
      <w:pPr>
        <w:tabs>
          <w:tab w:val="left" w:pos="0"/>
          <w:tab w:val="left" w:pos="360"/>
          <w:tab w:val="left" w:pos="720"/>
          <w:tab w:val="left" w:pos="1080"/>
          <w:tab w:val="left" w:pos="1440"/>
          <w:tab w:val="left" w:pos="1800"/>
          <w:tab w:val="left" w:pos="2160"/>
        </w:tabs>
        <w:spacing w:line="192" w:lineRule="auto"/>
      </w:pPr>
    </w:p>
    <w:p w:rsidR="005E61C7" w:rsidRDefault="005E61C7">
      <w:pPr>
        <w:tabs>
          <w:tab w:val="left" w:pos="0"/>
          <w:tab w:val="left" w:pos="360"/>
          <w:tab w:val="left" w:pos="720"/>
          <w:tab w:val="left" w:pos="1080"/>
          <w:tab w:val="left" w:pos="1440"/>
          <w:tab w:val="left" w:pos="1800"/>
          <w:tab w:val="left" w:pos="2160"/>
        </w:tabs>
        <w:spacing w:line="192" w:lineRule="auto"/>
      </w:pPr>
    </w:p>
    <w:p w:rsidR="005E61C7" w:rsidRDefault="005E61C7">
      <w:pPr>
        <w:tabs>
          <w:tab w:val="left" w:pos="0"/>
          <w:tab w:val="left" w:pos="360"/>
          <w:tab w:val="left" w:pos="720"/>
          <w:tab w:val="left" w:pos="1080"/>
          <w:tab w:val="left" w:pos="1440"/>
          <w:tab w:val="left" w:pos="1800"/>
          <w:tab w:val="left" w:pos="2160"/>
        </w:tabs>
        <w:spacing w:line="192" w:lineRule="auto"/>
      </w:pPr>
    </w:p>
    <w:p w:rsidR="005E61C7" w:rsidRDefault="005E61C7">
      <w:pPr>
        <w:tabs>
          <w:tab w:val="left" w:pos="0"/>
          <w:tab w:val="left" w:pos="360"/>
          <w:tab w:val="left" w:pos="720"/>
          <w:tab w:val="left" w:pos="1080"/>
          <w:tab w:val="left" w:pos="1440"/>
          <w:tab w:val="left" w:pos="1800"/>
          <w:tab w:val="left" w:pos="2160"/>
        </w:tabs>
        <w:spacing w:line="192" w:lineRule="auto"/>
      </w:pPr>
    </w:p>
    <w:p w:rsidR="005E61C7" w:rsidRDefault="005E61C7">
      <w:pPr>
        <w:tabs>
          <w:tab w:val="left" w:pos="0"/>
          <w:tab w:val="left" w:pos="360"/>
          <w:tab w:val="left" w:pos="720"/>
          <w:tab w:val="left" w:pos="1080"/>
          <w:tab w:val="left" w:pos="1440"/>
          <w:tab w:val="left" w:pos="1800"/>
          <w:tab w:val="left" w:pos="2160"/>
        </w:tabs>
        <w:spacing w:line="192" w:lineRule="auto"/>
      </w:pPr>
    </w:p>
    <w:p w:rsidR="005E61C7" w:rsidRDefault="005E61C7">
      <w:pPr>
        <w:tabs>
          <w:tab w:val="left" w:pos="0"/>
          <w:tab w:val="left" w:pos="360"/>
          <w:tab w:val="left" w:pos="720"/>
          <w:tab w:val="left" w:pos="1080"/>
          <w:tab w:val="left" w:pos="1440"/>
          <w:tab w:val="left" w:pos="1800"/>
          <w:tab w:val="left" w:pos="2160"/>
        </w:tabs>
        <w:spacing w:line="192" w:lineRule="auto"/>
      </w:pPr>
    </w:p>
    <w:p w:rsidR="005E61C7" w:rsidRDefault="005E61C7">
      <w:pPr>
        <w:tabs>
          <w:tab w:val="left" w:pos="0"/>
          <w:tab w:val="left" w:pos="360"/>
          <w:tab w:val="left" w:pos="720"/>
          <w:tab w:val="left" w:pos="1080"/>
          <w:tab w:val="left" w:pos="1440"/>
          <w:tab w:val="left" w:pos="1800"/>
          <w:tab w:val="left" w:pos="2160"/>
        </w:tabs>
        <w:spacing w:line="192" w:lineRule="auto"/>
      </w:pPr>
    </w:p>
    <w:p w:rsidR="005E61C7" w:rsidRDefault="005E61C7">
      <w:pPr>
        <w:tabs>
          <w:tab w:val="left" w:pos="0"/>
          <w:tab w:val="left" w:pos="360"/>
          <w:tab w:val="left" w:pos="720"/>
          <w:tab w:val="left" w:pos="1080"/>
          <w:tab w:val="left" w:pos="1440"/>
          <w:tab w:val="left" w:pos="1800"/>
          <w:tab w:val="left" w:pos="2160"/>
        </w:tabs>
        <w:spacing w:line="192" w:lineRule="auto"/>
      </w:pPr>
    </w:p>
    <w:p w:rsidR="005E61C7" w:rsidRDefault="005E61C7">
      <w:pPr>
        <w:tabs>
          <w:tab w:val="left" w:pos="0"/>
          <w:tab w:val="left" w:pos="360"/>
          <w:tab w:val="left" w:pos="720"/>
          <w:tab w:val="left" w:pos="1080"/>
          <w:tab w:val="left" w:pos="1440"/>
          <w:tab w:val="left" w:pos="1800"/>
          <w:tab w:val="left" w:pos="2160"/>
        </w:tabs>
        <w:spacing w:line="192" w:lineRule="auto"/>
      </w:pPr>
    </w:p>
    <w:p w:rsidR="005E61C7" w:rsidRDefault="005E61C7">
      <w:pPr>
        <w:tabs>
          <w:tab w:val="left" w:pos="0"/>
          <w:tab w:val="left" w:pos="360"/>
          <w:tab w:val="left" w:pos="720"/>
          <w:tab w:val="left" w:pos="1080"/>
          <w:tab w:val="left" w:pos="1440"/>
          <w:tab w:val="left" w:pos="1800"/>
          <w:tab w:val="left" w:pos="2160"/>
        </w:tabs>
        <w:spacing w:line="192" w:lineRule="auto"/>
      </w:pPr>
    </w:p>
    <w:p w:rsidR="005E61C7" w:rsidRDefault="005E61C7">
      <w:pPr>
        <w:tabs>
          <w:tab w:val="right" w:pos="9216"/>
        </w:tabs>
        <w:spacing w:line="192" w:lineRule="auto"/>
      </w:pPr>
      <w:r>
        <w:t>Rev. 16</w:t>
      </w:r>
      <w:r>
        <w:tab/>
        <w:t>2-95</w:t>
      </w:r>
    </w:p>
    <w:p w:rsidR="005E61C7" w:rsidRDefault="005E61C7">
      <w:pPr>
        <w:tabs>
          <w:tab w:val="right" w:pos="9216"/>
        </w:tabs>
        <w:spacing w:line="192" w:lineRule="auto"/>
        <w:sectPr w:rsidR="00000000">
          <w:pgSz w:w="12240" w:h="15840"/>
          <w:pgMar w:top="1080" w:right="1584" w:bottom="1080" w:left="1440" w:header="720" w:footer="720" w:gutter="0"/>
          <w:paperSrc w:first="512" w:other="512"/>
          <w:cols w:space="720"/>
          <w:noEndnote/>
        </w:sectPr>
      </w:pPr>
    </w:p>
    <w:p w:rsidR="005E61C7" w:rsidRDefault="005E61C7">
      <w:pPr>
        <w:tabs>
          <w:tab w:val="center" w:pos="4608"/>
        </w:tabs>
        <w:spacing w:line="192" w:lineRule="auto"/>
        <w:rPr>
          <w:u w:val="single"/>
        </w:rPr>
      </w:pPr>
      <w:r>
        <w:rPr>
          <w:u w:val="single"/>
        </w:rPr>
        <w:t>2452 (Cont.)</w:t>
      </w:r>
      <w:r>
        <w:rPr>
          <w:u w:val="single"/>
        </w:rPr>
        <w:tab/>
        <w:t>STATE PERSONNEL ADMINISTRATION</w:t>
      </w:r>
      <w:r>
        <w:rPr>
          <w:u w:val="single"/>
        </w:rPr>
        <w:tab/>
        <w:t>08-83</w:t>
      </w:r>
    </w:p>
    <w:p w:rsidR="005E61C7" w:rsidRDefault="005E61C7">
      <w:pPr>
        <w:tabs>
          <w:tab w:val="left" w:pos="0"/>
        </w:tabs>
        <w:spacing w:line="192" w:lineRule="auto"/>
      </w:pPr>
    </w:p>
    <w:p w:rsidR="005E61C7" w:rsidRDefault="005E61C7">
      <w:pPr>
        <w:tabs>
          <w:tab w:val="left" w:pos="0"/>
          <w:tab w:val="left" w:pos="360"/>
          <w:tab w:val="left" w:pos="720"/>
          <w:tab w:val="left" w:pos="1080"/>
          <w:tab w:val="left" w:pos="1440"/>
          <w:tab w:val="left" w:pos="1800"/>
          <w:tab w:val="left" w:pos="2160"/>
        </w:tabs>
        <w:spacing w:line="192" w:lineRule="auto"/>
      </w:pPr>
      <w:r>
        <w:t>disciplinary action.  Such disciplinary action shall be subject to review in an appropriate United States district court.  No later than six months after the effective date of this Act, departments and agencies shall, in consultation with the Director of the Office of Government Ethics, establish procedures to carry out this subsection.  (As amended Pub. L.  95-52l, Title V, &amp;50l(a), Oct. 26, l978, 92 Stat. l864; Pub. L. 96-28, June 22, l979, 93 Stat. 76.)</w:t>
      </w:r>
    </w:p>
    <w:p w:rsidR="005E61C7" w:rsidRDefault="005E61C7">
      <w:pPr>
        <w:tabs>
          <w:tab w:val="left" w:pos="0"/>
          <w:tab w:val="left" w:pos="360"/>
          <w:tab w:val="left" w:pos="720"/>
          <w:tab w:val="left" w:pos="1080"/>
          <w:tab w:val="left" w:pos="1440"/>
          <w:tab w:val="left" w:pos="1800"/>
          <w:tab w:val="left" w:pos="2160"/>
        </w:tabs>
        <w:spacing w:line="192" w:lineRule="auto"/>
      </w:pPr>
    </w:p>
    <w:p w:rsidR="005E61C7" w:rsidRDefault="005E61C7">
      <w:pPr>
        <w:tabs>
          <w:tab w:val="left" w:pos="0"/>
          <w:tab w:val="left" w:pos="360"/>
          <w:tab w:val="left" w:pos="720"/>
          <w:tab w:val="left" w:pos="1080"/>
          <w:tab w:val="left" w:pos="1440"/>
          <w:tab w:val="left" w:pos="1800"/>
          <w:tab w:val="left" w:pos="2160"/>
        </w:tabs>
        <w:spacing w:line="192" w:lineRule="auto"/>
      </w:pPr>
    </w:p>
    <w:p w:rsidR="005E61C7" w:rsidRDefault="005E61C7">
      <w:pPr>
        <w:tabs>
          <w:tab w:val="left" w:pos="0"/>
          <w:tab w:val="left" w:pos="360"/>
          <w:tab w:val="left" w:pos="720"/>
          <w:tab w:val="left" w:pos="1080"/>
          <w:tab w:val="left" w:pos="1440"/>
          <w:tab w:val="left" w:pos="1800"/>
          <w:tab w:val="left" w:pos="2160"/>
        </w:tabs>
        <w:spacing w:line="192" w:lineRule="auto"/>
      </w:pPr>
      <w:r>
        <w:t>§208</w:t>
      </w:r>
      <w:r>
        <w:tab/>
      </w:r>
      <w:r>
        <w:rPr>
          <w:u w:val="single"/>
        </w:rPr>
        <w:t>Acts Affecting a Personal Financial Interest</w:t>
      </w:r>
    </w:p>
    <w:p w:rsidR="005E61C7" w:rsidRDefault="005E61C7">
      <w:pPr>
        <w:tabs>
          <w:tab w:val="left" w:pos="0"/>
          <w:tab w:val="left" w:pos="360"/>
          <w:tab w:val="left" w:pos="720"/>
          <w:tab w:val="left" w:pos="1080"/>
          <w:tab w:val="left" w:pos="1440"/>
          <w:tab w:val="left" w:pos="1800"/>
          <w:tab w:val="left" w:pos="2160"/>
        </w:tabs>
        <w:spacing w:line="192" w:lineRule="auto"/>
      </w:pPr>
    </w:p>
    <w:p w:rsidR="005E61C7" w:rsidRDefault="005E61C7">
      <w:pPr>
        <w:tabs>
          <w:tab w:val="left" w:pos="0"/>
          <w:tab w:val="left" w:pos="360"/>
          <w:tab w:val="left" w:pos="720"/>
          <w:tab w:val="left" w:pos="1080"/>
          <w:tab w:val="left" w:pos="1440"/>
          <w:tab w:val="left" w:pos="1800"/>
          <w:tab w:val="left" w:pos="2160"/>
        </w:tabs>
        <w:spacing w:line="192" w:lineRule="auto"/>
        <w:ind w:firstLine="720"/>
      </w:pPr>
      <w:r>
        <w:t>(a)</w:t>
      </w:r>
      <w:r>
        <w:tab/>
        <w:t>Except as permitted by subsection (b) hereof, whoever, being an officer or employee of the executive branch of the United States Government, of any independent agency of the United States, a Federal Reserve bank director, officer, or employee, or of the District of Columbia, including a special Government employee, participates personally and substantially as a Government officer or employee, through decision, approval, disapproval, recommendation, the rendering of advice, investigation, or otherwise, in a</w:t>
      </w:r>
      <w:r>
        <w:t xml:space="preserve"> judicial or other proceeding, application, request for a ruling or other determination, contract, claim, controversy, charge, accusation, arrest, or other particular matter in which, to his knowledge, he, his spouse, minor child, partner, organization in which he is serving as officer, director, trustee, partner or employee, or any person or organization with whom he is negotiating or has any arrangement concerning prospective employment, has a financial interest-</w:t>
      </w:r>
    </w:p>
    <w:p w:rsidR="005E61C7" w:rsidRDefault="005E61C7">
      <w:pPr>
        <w:tabs>
          <w:tab w:val="left" w:pos="0"/>
          <w:tab w:val="left" w:pos="360"/>
          <w:tab w:val="left" w:pos="720"/>
          <w:tab w:val="left" w:pos="1080"/>
          <w:tab w:val="left" w:pos="1440"/>
          <w:tab w:val="left" w:pos="1800"/>
          <w:tab w:val="left" w:pos="2160"/>
        </w:tabs>
        <w:spacing w:line="192" w:lineRule="auto"/>
      </w:pPr>
    </w:p>
    <w:p w:rsidR="005E61C7" w:rsidRDefault="005E61C7">
      <w:pPr>
        <w:tabs>
          <w:tab w:val="left" w:pos="0"/>
          <w:tab w:val="left" w:pos="360"/>
          <w:tab w:val="left" w:pos="720"/>
          <w:tab w:val="left" w:pos="1080"/>
          <w:tab w:val="left" w:pos="1440"/>
          <w:tab w:val="left" w:pos="1800"/>
          <w:tab w:val="left" w:pos="2160"/>
        </w:tabs>
        <w:spacing w:line="192" w:lineRule="auto"/>
      </w:pPr>
      <w:r>
        <w:t>Shall be fined not more than $l0,000 or imprisoned not more than two years, or both.</w:t>
      </w:r>
    </w:p>
    <w:p w:rsidR="005E61C7" w:rsidRDefault="005E61C7">
      <w:pPr>
        <w:tabs>
          <w:tab w:val="left" w:pos="0"/>
          <w:tab w:val="left" w:pos="360"/>
          <w:tab w:val="left" w:pos="720"/>
          <w:tab w:val="left" w:pos="1080"/>
          <w:tab w:val="left" w:pos="1440"/>
          <w:tab w:val="left" w:pos="1800"/>
          <w:tab w:val="left" w:pos="2160"/>
        </w:tabs>
        <w:spacing w:line="192" w:lineRule="auto"/>
      </w:pPr>
    </w:p>
    <w:p w:rsidR="005E61C7" w:rsidRDefault="005E61C7">
      <w:pPr>
        <w:tabs>
          <w:tab w:val="left" w:pos="0"/>
          <w:tab w:val="left" w:pos="360"/>
          <w:tab w:val="left" w:pos="720"/>
          <w:tab w:val="left" w:pos="1080"/>
          <w:tab w:val="left" w:pos="1440"/>
          <w:tab w:val="left" w:pos="1800"/>
          <w:tab w:val="left" w:pos="2160"/>
        </w:tabs>
        <w:spacing w:line="192" w:lineRule="auto"/>
        <w:ind w:firstLine="720"/>
      </w:pPr>
      <w:r>
        <w:t>(b)</w:t>
      </w:r>
      <w:r>
        <w:tab/>
        <w:t>Subsection (a) hereof shall not apply (l) if the officer or employee first advises the Government official responsible for appointment to his position of the nature and circumstances of the judicial or other proceeding, application, request for a ruling or other determination, contract, claim, controversy, charge, accusation, arrest, or other particular matter and makes full disclosure of the financial interest and receives in advance a written determination made by such official that the interest is not s</w:t>
      </w:r>
      <w:r>
        <w:t>o substantial as to be deemed likely to affect the integrity of the services which the Government may expect from such officer or employee, or (2) if, by general rule or regulation published in the Federal Register, the financial interest has been exempted from the requirements of clause (1) hereof as being too remote or too inconsequential to affect the integrity of Government officers’ or employees’ services.  In the case of class A and B directors of Federal Reserve banks, the Board of Governors of the F</w:t>
      </w:r>
      <w:r>
        <w:t>ederal Reserve System shall be the Government official responsible for appointment.  (As amended Pub. L. 95-l88, Title II, §205, November l6, l977, 9l Stat. l388.)</w:t>
      </w:r>
    </w:p>
    <w:p w:rsidR="005E61C7" w:rsidRDefault="005E61C7">
      <w:pPr>
        <w:tabs>
          <w:tab w:val="left" w:pos="0"/>
          <w:tab w:val="left" w:pos="360"/>
          <w:tab w:val="left" w:pos="720"/>
          <w:tab w:val="left" w:pos="1080"/>
          <w:tab w:val="left" w:pos="1440"/>
          <w:tab w:val="left" w:pos="1800"/>
          <w:tab w:val="left" w:pos="2160"/>
        </w:tabs>
        <w:spacing w:line="192" w:lineRule="auto"/>
      </w:pPr>
    </w:p>
    <w:p w:rsidR="005E61C7" w:rsidRDefault="005E61C7">
      <w:pPr>
        <w:tabs>
          <w:tab w:val="left" w:pos="0"/>
          <w:tab w:val="left" w:pos="360"/>
          <w:tab w:val="left" w:pos="720"/>
          <w:tab w:val="left" w:pos="1080"/>
          <w:tab w:val="left" w:pos="1440"/>
          <w:tab w:val="left" w:pos="1800"/>
          <w:tab w:val="left" w:pos="2160"/>
        </w:tabs>
        <w:spacing w:line="192" w:lineRule="auto"/>
      </w:pPr>
    </w:p>
    <w:p w:rsidR="005E61C7" w:rsidRDefault="005E61C7">
      <w:pPr>
        <w:tabs>
          <w:tab w:val="left" w:pos="0"/>
          <w:tab w:val="left" w:pos="360"/>
          <w:tab w:val="left" w:pos="720"/>
          <w:tab w:val="left" w:pos="1080"/>
          <w:tab w:val="left" w:pos="1440"/>
          <w:tab w:val="left" w:pos="1800"/>
          <w:tab w:val="left" w:pos="2160"/>
        </w:tabs>
        <w:spacing w:line="192" w:lineRule="auto"/>
        <w:ind w:left="1080" w:hanging="1080"/>
      </w:pPr>
      <w:r>
        <w:rPr>
          <w:u w:val="single"/>
        </w:rPr>
        <w:t>NOTE</w:t>
      </w:r>
      <w:r>
        <w:rPr>
          <w:u w:val="single"/>
        </w:rPr>
        <w:tab/>
      </w:r>
      <w:r>
        <w:t>:</w:t>
      </w:r>
      <w:r>
        <w:tab/>
        <w:t>Additional interpretations, standards, and definitions which may apply with respect to the above-described conflict of interest provisions can be found in 5 CFR Part 737 and 45 CFR Part 73.</w:t>
      </w:r>
    </w:p>
    <w:p w:rsidR="005E61C7" w:rsidRDefault="005E61C7">
      <w:pPr>
        <w:tabs>
          <w:tab w:val="left" w:pos="0"/>
          <w:tab w:val="left" w:pos="360"/>
          <w:tab w:val="left" w:pos="720"/>
          <w:tab w:val="left" w:pos="1080"/>
          <w:tab w:val="left" w:pos="1440"/>
          <w:tab w:val="left" w:pos="1800"/>
          <w:tab w:val="left" w:pos="2160"/>
        </w:tabs>
        <w:spacing w:line="192" w:lineRule="auto"/>
      </w:pPr>
    </w:p>
    <w:p w:rsidR="005E61C7" w:rsidRDefault="005E61C7">
      <w:pPr>
        <w:tabs>
          <w:tab w:val="left" w:pos="0"/>
          <w:tab w:val="left" w:pos="360"/>
          <w:tab w:val="left" w:pos="720"/>
          <w:tab w:val="left" w:pos="1080"/>
          <w:tab w:val="left" w:pos="1440"/>
          <w:tab w:val="left" w:pos="1800"/>
          <w:tab w:val="left" w:pos="2160"/>
        </w:tabs>
        <w:spacing w:line="192" w:lineRule="auto"/>
      </w:pPr>
    </w:p>
    <w:p w:rsidR="005E61C7" w:rsidRDefault="005E61C7">
      <w:pPr>
        <w:tabs>
          <w:tab w:val="left" w:pos="0"/>
          <w:tab w:val="left" w:pos="360"/>
          <w:tab w:val="left" w:pos="720"/>
          <w:tab w:val="left" w:pos="1080"/>
          <w:tab w:val="left" w:pos="1440"/>
          <w:tab w:val="left" w:pos="1800"/>
          <w:tab w:val="left" w:pos="2160"/>
        </w:tabs>
        <w:spacing w:line="192" w:lineRule="auto"/>
      </w:pPr>
    </w:p>
    <w:p w:rsidR="005E61C7" w:rsidRDefault="005E61C7">
      <w:pPr>
        <w:tabs>
          <w:tab w:val="left" w:pos="0"/>
          <w:tab w:val="left" w:pos="360"/>
          <w:tab w:val="left" w:pos="720"/>
          <w:tab w:val="left" w:pos="1080"/>
          <w:tab w:val="left" w:pos="1440"/>
          <w:tab w:val="left" w:pos="1800"/>
          <w:tab w:val="left" w:pos="2160"/>
        </w:tabs>
        <w:spacing w:line="192" w:lineRule="auto"/>
      </w:pPr>
    </w:p>
    <w:p w:rsidR="005E61C7" w:rsidRDefault="005E61C7">
      <w:pPr>
        <w:tabs>
          <w:tab w:val="left" w:pos="0"/>
          <w:tab w:val="left" w:pos="360"/>
          <w:tab w:val="left" w:pos="720"/>
          <w:tab w:val="left" w:pos="1080"/>
          <w:tab w:val="left" w:pos="1440"/>
          <w:tab w:val="left" w:pos="1800"/>
          <w:tab w:val="left" w:pos="2160"/>
        </w:tabs>
        <w:spacing w:line="192" w:lineRule="auto"/>
      </w:pPr>
    </w:p>
    <w:p w:rsidR="005E61C7" w:rsidRDefault="005E61C7">
      <w:pPr>
        <w:tabs>
          <w:tab w:val="left" w:pos="0"/>
          <w:tab w:val="left" w:pos="360"/>
          <w:tab w:val="left" w:pos="720"/>
          <w:tab w:val="left" w:pos="1080"/>
          <w:tab w:val="left" w:pos="1440"/>
          <w:tab w:val="left" w:pos="1800"/>
          <w:tab w:val="left" w:pos="2160"/>
        </w:tabs>
        <w:spacing w:line="192" w:lineRule="auto"/>
      </w:pPr>
    </w:p>
    <w:p w:rsidR="005E61C7" w:rsidRDefault="005E61C7">
      <w:pPr>
        <w:tabs>
          <w:tab w:val="left" w:pos="0"/>
          <w:tab w:val="left" w:pos="360"/>
          <w:tab w:val="left" w:pos="720"/>
          <w:tab w:val="left" w:pos="1080"/>
          <w:tab w:val="left" w:pos="1440"/>
          <w:tab w:val="left" w:pos="1800"/>
          <w:tab w:val="left" w:pos="2160"/>
        </w:tabs>
        <w:spacing w:line="192" w:lineRule="auto"/>
      </w:pPr>
    </w:p>
    <w:p w:rsidR="005E61C7" w:rsidRDefault="005E61C7">
      <w:pPr>
        <w:tabs>
          <w:tab w:val="left" w:pos="0"/>
          <w:tab w:val="left" w:pos="360"/>
          <w:tab w:val="left" w:pos="720"/>
          <w:tab w:val="left" w:pos="1080"/>
          <w:tab w:val="left" w:pos="1440"/>
          <w:tab w:val="left" w:pos="1800"/>
          <w:tab w:val="left" w:pos="2160"/>
        </w:tabs>
        <w:spacing w:line="192" w:lineRule="auto"/>
      </w:pPr>
    </w:p>
    <w:p w:rsidR="005E61C7" w:rsidRDefault="005E61C7">
      <w:pPr>
        <w:tabs>
          <w:tab w:val="left" w:pos="0"/>
          <w:tab w:val="left" w:pos="360"/>
          <w:tab w:val="left" w:pos="720"/>
          <w:tab w:val="left" w:pos="1080"/>
          <w:tab w:val="left" w:pos="1440"/>
          <w:tab w:val="left" w:pos="1800"/>
          <w:tab w:val="left" w:pos="2160"/>
        </w:tabs>
        <w:spacing w:line="192" w:lineRule="auto"/>
      </w:pPr>
    </w:p>
    <w:p w:rsidR="005E61C7" w:rsidRDefault="005E61C7">
      <w:pPr>
        <w:tabs>
          <w:tab w:val="left" w:pos="0"/>
          <w:tab w:val="left" w:pos="360"/>
          <w:tab w:val="left" w:pos="720"/>
          <w:tab w:val="left" w:pos="1080"/>
          <w:tab w:val="left" w:pos="1440"/>
          <w:tab w:val="left" w:pos="1800"/>
          <w:tab w:val="left" w:pos="2160"/>
        </w:tabs>
        <w:spacing w:line="192" w:lineRule="auto"/>
      </w:pPr>
    </w:p>
    <w:p w:rsidR="005E61C7" w:rsidRDefault="005E61C7">
      <w:pPr>
        <w:tabs>
          <w:tab w:val="left" w:pos="0"/>
          <w:tab w:val="left" w:pos="360"/>
          <w:tab w:val="left" w:pos="720"/>
          <w:tab w:val="left" w:pos="1080"/>
          <w:tab w:val="left" w:pos="1440"/>
          <w:tab w:val="left" w:pos="1800"/>
          <w:tab w:val="left" w:pos="2160"/>
        </w:tabs>
        <w:spacing w:line="192" w:lineRule="auto"/>
      </w:pPr>
    </w:p>
    <w:p w:rsidR="005E61C7" w:rsidRDefault="005E61C7">
      <w:pPr>
        <w:tabs>
          <w:tab w:val="left" w:pos="0"/>
          <w:tab w:val="left" w:pos="360"/>
          <w:tab w:val="left" w:pos="720"/>
          <w:tab w:val="left" w:pos="1080"/>
          <w:tab w:val="left" w:pos="1440"/>
          <w:tab w:val="left" w:pos="1800"/>
          <w:tab w:val="left" w:pos="2160"/>
        </w:tabs>
        <w:spacing w:line="192" w:lineRule="auto"/>
      </w:pPr>
    </w:p>
    <w:p w:rsidR="005E61C7" w:rsidRDefault="005E61C7">
      <w:pPr>
        <w:tabs>
          <w:tab w:val="left" w:pos="0"/>
          <w:tab w:val="left" w:pos="360"/>
          <w:tab w:val="left" w:pos="720"/>
          <w:tab w:val="left" w:pos="1080"/>
          <w:tab w:val="left" w:pos="1440"/>
          <w:tab w:val="left" w:pos="1800"/>
          <w:tab w:val="left" w:pos="2160"/>
        </w:tabs>
        <w:spacing w:line="192" w:lineRule="auto"/>
      </w:pPr>
    </w:p>
    <w:p w:rsidR="005E61C7" w:rsidRDefault="005E61C7">
      <w:pPr>
        <w:tabs>
          <w:tab w:val="left" w:pos="0"/>
          <w:tab w:val="left" w:pos="360"/>
          <w:tab w:val="left" w:pos="720"/>
          <w:tab w:val="left" w:pos="1080"/>
          <w:tab w:val="left" w:pos="1440"/>
          <w:tab w:val="left" w:pos="1800"/>
          <w:tab w:val="left" w:pos="2160"/>
        </w:tabs>
        <w:spacing w:line="192" w:lineRule="auto"/>
      </w:pPr>
    </w:p>
    <w:p w:rsidR="005E61C7" w:rsidRDefault="005E61C7">
      <w:pPr>
        <w:tabs>
          <w:tab w:val="left" w:pos="0"/>
          <w:tab w:val="left" w:pos="360"/>
          <w:tab w:val="left" w:pos="720"/>
          <w:tab w:val="left" w:pos="1080"/>
          <w:tab w:val="left" w:pos="1440"/>
          <w:tab w:val="left" w:pos="1800"/>
          <w:tab w:val="left" w:pos="2160"/>
        </w:tabs>
        <w:spacing w:line="192" w:lineRule="auto"/>
      </w:pPr>
    </w:p>
    <w:p w:rsidR="005E61C7" w:rsidRDefault="005E61C7">
      <w:pPr>
        <w:tabs>
          <w:tab w:val="left" w:pos="0"/>
          <w:tab w:val="left" w:pos="360"/>
          <w:tab w:val="left" w:pos="720"/>
          <w:tab w:val="left" w:pos="1080"/>
          <w:tab w:val="left" w:pos="1440"/>
          <w:tab w:val="left" w:pos="1800"/>
          <w:tab w:val="left" w:pos="2160"/>
        </w:tabs>
        <w:spacing w:line="192" w:lineRule="auto"/>
      </w:pPr>
    </w:p>
    <w:p w:rsidR="005E61C7" w:rsidRDefault="005E61C7">
      <w:pPr>
        <w:tabs>
          <w:tab w:val="right" w:pos="9216"/>
        </w:tabs>
        <w:spacing w:line="192" w:lineRule="auto"/>
      </w:pPr>
      <w:r>
        <w:t>2-96</w:t>
      </w:r>
      <w:r>
        <w:tab/>
        <w:t>Rev. 16</w:t>
      </w:r>
    </w:p>
    <w:p w:rsidR="005E61C7" w:rsidRDefault="005E61C7">
      <w:pPr>
        <w:tabs>
          <w:tab w:val="right" w:pos="9216"/>
        </w:tabs>
        <w:spacing w:line="192" w:lineRule="auto"/>
        <w:sectPr w:rsidR="00000000">
          <w:pgSz w:w="12240" w:h="15840"/>
          <w:pgMar w:top="1080" w:right="1584" w:bottom="1080" w:left="1440" w:header="720" w:footer="720" w:gutter="0"/>
          <w:paperSrc w:first="512" w:other="512"/>
          <w:cols w:space="720"/>
          <w:noEndnote/>
        </w:sectPr>
      </w:pPr>
    </w:p>
    <w:p w:rsidR="005E61C7" w:rsidRDefault="005E61C7">
      <w:pPr>
        <w:tabs>
          <w:tab w:val="center" w:pos="4608"/>
        </w:tabs>
        <w:spacing w:line="192" w:lineRule="auto"/>
        <w:rPr>
          <w:u w:val="single"/>
        </w:rPr>
      </w:pPr>
      <w:r>
        <w:rPr>
          <w:u w:val="single"/>
        </w:rPr>
        <w:t>10-82</w:t>
      </w:r>
      <w:r>
        <w:rPr>
          <w:u w:val="single"/>
        </w:rPr>
        <w:tab/>
        <w:t>STATE ORGANIZATION AND GENERAL ADMINISTRATION</w:t>
      </w:r>
      <w:r>
        <w:rPr>
          <w:u w:val="single"/>
        </w:rPr>
        <w:tab/>
        <w:t xml:space="preserve"> 2490</w:t>
      </w:r>
    </w:p>
    <w:p w:rsidR="005E61C7" w:rsidRDefault="005E61C7">
      <w:pPr>
        <w:tabs>
          <w:tab w:val="left" w:pos="0"/>
          <w:tab w:val="left" w:pos="480"/>
          <w:tab w:val="left" w:pos="1080"/>
          <w:tab w:val="left" w:pos="1560"/>
          <w:tab w:val="left" w:pos="2040"/>
          <w:tab w:val="left" w:pos="2520"/>
          <w:tab w:val="left" w:pos="3000"/>
        </w:tabs>
        <w:spacing w:line="192" w:lineRule="auto"/>
      </w:pPr>
    </w:p>
    <w:p w:rsidR="005E61C7" w:rsidRDefault="005E61C7">
      <w:pPr>
        <w:tabs>
          <w:tab w:val="left" w:pos="0"/>
          <w:tab w:val="left" w:pos="480"/>
          <w:tab w:val="left" w:pos="1080"/>
          <w:tab w:val="left" w:pos="1560"/>
          <w:tab w:val="left" w:pos="2040"/>
          <w:tab w:val="left" w:pos="2520"/>
          <w:tab w:val="left" w:pos="3000"/>
        </w:tabs>
        <w:spacing w:line="192" w:lineRule="auto"/>
      </w:pPr>
      <w:r>
        <w:t>2490.</w:t>
      </w:r>
      <w:r>
        <w:tab/>
        <w:t>CLAIMING FEDERAL FINANCIAL PARTICIPATION (FFP) FOR ADVANCE PAYMENTS MADE TO PROVIDERS OF MEDICAL ASSISTANCE UNDER TITLE XIX OF THE SOCIAL SECURITY ACT--FEDERAL FINANCIAL PARTICIPATION</w:t>
      </w:r>
    </w:p>
    <w:p w:rsidR="005E61C7" w:rsidRDefault="005E61C7">
      <w:pPr>
        <w:tabs>
          <w:tab w:val="left" w:pos="0"/>
          <w:tab w:val="left" w:pos="480"/>
          <w:tab w:val="left" w:pos="1080"/>
          <w:tab w:val="left" w:pos="1560"/>
          <w:tab w:val="left" w:pos="2040"/>
          <w:tab w:val="left" w:pos="2520"/>
          <w:tab w:val="left" w:pos="3000"/>
        </w:tabs>
        <w:spacing w:line="192" w:lineRule="auto"/>
      </w:pPr>
    </w:p>
    <w:p w:rsidR="005E61C7" w:rsidRDefault="005E61C7">
      <w:pPr>
        <w:tabs>
          <w:tab w:val="left" w:pos="0"/>
          <w:tab w:val="left" w:pos="480"/>
          <w:tab w:val="left" w:pos="1080"/>
          <w:tab w:val="left" w:pos="1560"/>
          <w:tab w:val="left" w:pos="2040"/>
          <w:tab w:val="left" w:pos="2520"/>
          <w:tab w:val="left" w:pos="3000"/>
        </w:tabs>
        <w:spacing w:line="192" w:lineRule="auto"/>
      </w:pPr>
    </w:p>
    <w:p w:rsidR="005E61C7" w:rsidRDefault="005E61C7">
      <w:pPr>
        <w:tabs>
          <w:tab w:val="left" w:pos="0"/>
          <w:tab w:val="left" w:pos="480"/>
          <w:tab w:val="left" w:pos="1080"/>
          <w:tab w:val="left" w:pos="1560"/>
          <w:tab w:val="left" w:pos="2040"/>
          <w:tab w:val="left" w:pos="2520"/>
          <w:tab w:val="left" w:pos="3000"/>
        </w:tabs>
        <w:spacing w:line="192" w:lineRule="auto"/>
      </w:pPr>
      <w:r>
        <w:t>A.</w:t>
      </w:r>
      <w:r>
        <w:tab/>
        <w:t>LEGAL BACKGROUND AND AUTHORITY</w:t>
      </w:r>
    </w:p>
    <w:p w:rsidR="005E61C7" w:rsidRDefault="005E61C7">
      <w:pPr>
        <w:tabs>
          <w:tab w:val="left" w:pos="0"/>
          <w:tab w:val="left" w:pos="480"/>
          <w:tab w:val="left" w:pos="1080"/>
          <w:tab w:val="left" w:pos="1560"/>
          <w:tab w:val="left" w:pos="2040"/>
          <w:tab w:val="left" w:pos="2520"/>
          <w:tab w:val="left" w:pos="3000"/>
        </w:tabs>
        <w:spacing w:line="192" w:lineRule="auto"/>
      </w:pPr>
    </w:p>
    <w:p w:rsidR="005E61C7" w:rsidRDefault="005E61C7">
      <w:pPr>
        <w:tabs>
          <w:tab w:val="left" w:pos="0"/>
          <w:tab w:val="left" w:pos="480"/>
          <w:tab w:val="left" w:pos="1080"/>
          <w:tab w:val="left" w:pos="1560"/>
          <w:tab w:val="left" w:pos="2040"/>
          <w:tab w:val="left" w:pos="2520"/>
          <w:tab w:val="left" w:pos="3000"/>
        </w:tabs>
        <w:spacing w:line="192" w:lineRule="auto"/>
      </w:pPr>
      <w:r>
        <w:t>42 CFR 435, Eligibility in the States and District of Columbia, Subpart K - Federal Financial Participation</w:t>
      </w:r>
    </w:p>
    <w:p w:rsidR="005E61C7" w:rsidRDefault="005E61C7">
      <w:pPr>
        <w:tabs>
          <w:tab w:val="left" w:pos="0"/>
          <w:tab w:val="left" w:pos="480"/>
          <w:tab w:val="left" w:pos="1080"/>
          <w:tab w:val="left" w:pos="1560"/>
          <w:tab w:val="left" w:pos="2040"/>
          <w:tab w:val="left" w:pos="2520"/>
          <w:tab w:val="left" w:pos="3000"/>
        </w:tabs>
        <w:spacing w:line="192" w:lineRule="auto"/>
      </w:pPr>
    </w:p>
    <w:p w:rsidR="005E61C7" w:rsidRDefault="005E61C7">
      <w:pPr>
        <w:tabs>
          <w:tab w:val="left" w:pos="0"/>
          <w:tab w:val="left" w:pos="480"/>
          <w:tab w:val="left" w:pos="1080"/>
          <w:tab w:val="left" w:pos="1560"/>
          <w:tab w:val="left" w:pos="2040"/>
          <w:tab w:val="left" w:pos="2520"/>
          <w:tab w:val="left" w:pos="3000"/>
        </w:tabs>
        <w:spacing w:line="192" w:lineRule="auto"/>
      </w:pPr>
      <w:r>
        <w:t>B.</w:t>
      </w:r>
      <w:r>
        <w:tab/>
        <w:t>STATEMENT OF POLICY</w:t>
      </w:r>
    </w:p>
    <w:p w:rsidR="005E61C7" w:rsidRDefault="005E61C7">
      <w:pPr>
        <w:tabs>
          <w:tab w:val="left" w:pos="0"/>
          <w:tab w:val="left" w:pos="480"/>
          <w:tab w:val="left" w:pos="1080"/>
          <w:tab w:val="left" w:pos="1560"/>
          <w:tab w:val="left" w:pos="2040"/>
          <w:tab w:val="left" w:pos="2520"/>
          <w:tab w:val="left" w:pos="3000"/>
        </w:tabs>
        <w:spacing w:line="192" w:lineRule="auto"/>
      </w:pPr>
    </w:p>
    <w:p w:rsidR="005E61C7" w:rsidRDefault="005E61C7">
      <w:pPr>
        <w:tabs>
          <w:tab w:val="left" w:pos="0"/>
          <w:tab w:val="left" w:pos="480"/>
          <w:tab w:val="left" w:pos="1080"/>
          <w:tab w:val="left" w:pos="1560"/>
          <w:tab w:val="left" w:pos="2040"/>
          <w:tab w:val="left" w:pos="2520"/>
          <w:tab w:val="left" w:pos="3000"/>
        </w:tabs>
        <w:spacing w:line="192" w:lineRule="auto"/>
      </w:pPr>
      <w:r>
        <w:t>There are no Federal regulations that would prohibit a State from making payments in advance to title XIX providers for services not yet rendered.  However, the State may claim FFP only for Medicaid services which were actually rendered title XIX recipients during a period eligibility, and which were appropriately billed to the State agency and supported by adequate documentation.  The State, however, may claim FFP in Periodic Interim Payments (PIP) made for medical services which have already been provided</w:t>
      </w:r>
      <w:r>
        <w:t xml:space="preserve"> but for which individual billings have not yet been processed completely.</w:t>
      </w:r>
    </w:p>
    <w:p w:rsidR="005E61C7" w:rsidRDefault="005E61C7">
      <w:pPr>
        <w:tabs>
          <w:tab w:val="left" w:pos="0"/>
          <w:tab w:val="left" w:pos="480"/>
          <w:tab w:val="left" w:pos="1080"/>
          <w:tab w:val="left" w:pos="1560"/>
          <w:tab w:val="left" w:pos="2040"/>
          <w:tab w:val="left" w:pos="2520"/>
          <w:tab w:val="left" w:pos="3000"/>
        </w:tabs>
        <w:spacing w:line="192" w:lineRule="auto"/>
      </w:pPr>
    </w:p>
    <w:p w:rsidR="005E61C7" w:rsidRDefault="005E61C7">
      <w:pPr>
        <w:tabs>
          <w:tab w:val="left" w:pos="0"/>
          <w:tab w:val="left" w:pos="480"/>
          <w:tab w:val="left" w:pos="1080"/>
          <w:tab w:val="left" w:pos="1560"/>
          <w:tab w:val="left" w:pos="2040"/>
          <w:tab w:val="left" w:pos="2520"/>
          <w:tab w:val="left" w:pos="3000"/>
        </w:tabs>
        <w:spacing w:line="192" w:lineRule="auto"/>
      </w:pPr>
      <w:r>
        <w:t>Medicaid regulations at 42 CFR 440, subpart A, specify that FFP is available in expenditures under the State plan for the medical care and services defined in the subpart.  Since the regulations make it clear that the services must first be provided or furnished, FFP claimed for advances paid by the State is unallowable, and will be considered an overpayment subject to recovery by the Secretary pursuant to Section 1903 (d)(2) of the act.</w:t>
      </w:r>
    </w:p>
    <w:p w:rsidR="005E61C7" w:rsidRDefault="005E61C7">
      <w:pPr>
        <w:tabs>
          <w:tab w:val="left" w:pos="0"/>
          <w:tab w:val="left" w:pos="480"/>
          <w:tab w:val="left" w:pos="1080"/>
          <w:tab w:val="left" w:pos="1560"/>
          <w:tab w:val="left" w:pos="2040"/>
          <w:tab w:val="left" w:pos="2520"/>
          <w:tab w:val="left" w:pos="3000"/>
        </w:tabs>
        <w:spacing w:line="192" w:lineRule="auto"/>
      </w:pPr>
    </w:p>
    <w:p w:rsidR="005E61C7" w:rsidRDefault="005E61C7">
      <w:pPr>
        <w:tabs>
          <w:tab w:val="left" w:pos="0"/>
          <w:tab w:val="left" w:pos="480"/>
          <w:tab w:val="left" w:pos="1080"/>
          <w:tab w:val="left" w:pos="1560"/>
          <w:tab w:val="left" w:pos="2040"/>
          <w:tab w:val="left" w:pos="2520"/>
          <w:tab w:val="left" w:pos="3000"/>
        </w:tabs>
        <w:spacing w:line="192" w:lineRule="auto"/>
      </w:pPr>
    </w:p>
    <w:p w:rsidR="005E61C7" w:rsidRDefault="005E61C7">
      <w:pPr>
        <w:tabs>
          <w:tab w:val="left" w:pos="0"/>
          <w:tab w:val="left" w:pos="480"/>
          <w:tab w:val="left" w:pos="1080"/>
          <w:tab w:val="left" w:pos="1560"/>
          <w:tab w:val="left" w:pos="2040"/>
          <w:tab w:val="left" w:pos="2520"/>
          <w:tab w:val="left" w:pos="3000"/>
        </w:tabs>
        <w:spacing w:line="192" w:lineRule="auto"/>
      </w:pPr>
    </w:p>
    <w:p w:rsidR="005E61C7" w:rsidRDefault="005E61C7">
      <w:pPr>
        <w:tabs>
          <w:tab w:val="left" w:pos="0"/>
          <w:tab w:val="left" w:pos="480"/>
          <w:tab w:val="left" w:pos="1080"/>
          <w:tab w:val="left" w:pos="1560"/>
          <w:tab w:val="left" w:pos="2040"/>
          <w:tab w:val="left" w:pos="2520"/>
          <w:tab w:val="left" w:pos="3000"/>
        </w:tabs>
        <w:spacing w:line="192" w:lineRule="auto"/>
      </w:pPr>
    </w:p>
    <w:p w:rsidR="005E61C7" w:rsidRDefault="005E61C7">
      <w:pPr>
        <w:tabs>
          <w:tab w:val="left" w:pos="0"/>
          <w:tab w:val="left" w:pos="480"/>
          <w:tab w:val="left" w:pos="1080"/>
          <w:tab w:val="left" w:pos="1560"/>
          <w:tab w:val="left" w:pos="2040"/>
          <w:tab w:val="left" w:pos="2520"/>
          <w:tab w:val="left" w:pos="3000"/>
        </w:tabs>
        <w:spacing w:line="192" w:lineRule="auto"/>
      </w:pPr>
    </w:p>
    <w:p w:rsidR="005E61C7" w:rsidRDefault="005E61C7">
      <w:pPr>
        <w:tabs>
          <w:tab w:val="left" w:pos="0"/>
          <w:tab w:val="left" w:pos="480"/>
          <w:tab w:val="left" w:pos="1080"/>
          <w:tab w:val="left" w:pos="1560"/>
          <w:tab w:val="left" w:pos="2040"/>
          <w:tab w:val="left" w:pos="2520"/>
          <w:tab w:val="left" w:pos="3000"/>
        </w:tabs>
        <w:spacing w:line="192" w:lineRule="auto"/>
      </w:pPr>
    </w:p>
    <w:p w:rsidR="005E61C7" w:rsidRDefault="005E61C7">
      <w:pPr>
        <w:tabs>
          <w:tab w:val="left" w:pos="0"/>
          <w:tab w:val="left" w:pos="480"/>
          <w:tab w:val="left" w:pos="1080"/>
          <w:tab w:val="left" w:pos="1560"/>
          <w:tab w:val="left" w:pos="2040"/>
          <w:tab w:val="left" w:pos="2520"/>
          <w:tab w:val="left" w:pos="3000"/>
        </w:tabs>
        <w:spacing w:line="192" w:lineRule="auto"/>
      </w:pPr>
    </w:p>
    <w:p w:rsidR="005E61C7" w:rsidRDefault="005E61C7">
      <w:pPr>
        <w:tabs>
          <w:tab w:val="left" w:pos="0"/>
          <w:tab w:val="left" w:pos="480"/>
          <w:tab w:val="left" w:pos="1080"/>
          <w:tab w:val="left" w:pos="1560"/>
          <w:tab w:val="left" w:pos="2040"/>
          <w:tab w:val="left" w:pos="2520"/>
          <w:tab w:val="left" w:pos="3000"/>
        </w:tabs>
        <w:spacing w:line="192" w:lineRule="auto"/>
      </w:pPr>
    </w:p>
    <w:p w:rsidR="005E61C7" w:rsidRDefault="005E61C7">
      <w:pPr>
        <w:tabs>
          <w:tab w:val="left" w:pos="0"/>
          <w:tab w:val="left" w:pos="480"/>
          <w:tab w:val="left" w:pos="1080"/>
          <w:tab w:val="left" w:pos="1560"/>
          <w:tab w:val="left" w:pos="2040"/>
          <w:tab w:val="left" w:pos="2520"/>
          <w:tab w:val="left" w:pos="3000"/>
        </w:tabs>
        <w:spacing w:line="192" w:lineRule="auto"/>
      </w:pPr>
    </w:p>
    <w:p w:rsidR="005E61C7" w:rsidRDefault="005E61C7">
      <w:pPr>
        <w:tabs>
          <w:tab w:val="left" w:pos="0"/>
          <w:tab w:val="left" w:pos="480"/>
          <w:tab w:val="left" w:pos="1080"/>
          <w:tab w:val="left" w:pos="1560"/>
          <w:tab w:val="left" w:pos="2040"/>
          <w:tab w:val="left" w:pos="2520"/>
          <w:tab w:val="left" w:pos="3000"/>
        </w:tabs>
        <w:spacing w:line="192" w:lineRule="auto"/>
      </w:pPr>
    </w:p>
    <w:p w:rsidR="005E61C7" w:rsidRDefault="005E61C7">
      <w:pPr>
        <w:tabs>
          <w:tab w:val="left" w:pos="0"/>
          <w:tab w:val="left" w:pos="480"/>
          <w:tab w:val="left" w:pos="1080"/>
          <w:tab w:val="left" w:pos="1560"/>
          <w:tab w:val="left" w:pos="2040"/>
          <w:tab w:val="left" w:pos="2520"/>
          <w:tab w:val="left" w:pos="3000"/>
        </w:tabs>
        <w:spacing w:line="192" w:lineRule="auto"/>
      </w:pPr>
    </w:p>
    <w:p w:rsidR="005E61C7" w:rsidRDefault="005E61C7">
      <w:pPr>
        <w:tabs>
          <w:tab w:val="left" w:pos="0"/>
          <w:tab w:val="left" w:pos="480"/>
          <w:tab w:val="left" w:pos="1080"/>
          <w:tab w:val="left" w:pos="1560"/>
          <w:tab w:val="left" w:pos="2040"/>
          <w:tab w:val="left" w:pos="2520"/>
          <w:tab w:val="left" w:pos="3000"/>
        </w:tabs>
        <w:spacing w:line="192" w:lineRule="auto"/>
      </w:pPr>
    </w:p>
    <w:p w:rsidR="005E61C7" w:rsidRDefault="005E61C7">
      <w:pPr>
        <w:tabs>
          <w:tab w:val="left" w:pos="0"/>
          <w:tab w:val="left" w:pos="480"/>
          <w:tab w:val="left" w:pos="1080"/>
          <w:tab w:val="left" w:pos="1560"/>
          <w:tab w:val="left" w:pos="2040"/>
          <w:tab w:val="left" w:pos="2520"/>
          <w:tab w:val="left" w:pos="3000"/>
        </w:tabs>
        <w:spacing w:line="192" w:lineRule="auto"/>
      </w:pPr>
    </w:p>
    <w:p w:rsidR="005E61C7" w:rsidRDefault="005E61C7">
      <w:pPr>
        <w:tabs>
          <w:tab w:val="left" w:pos="0"/>
          <w:tab w:val="left" w:pos="480"/>
          <w:tab w:val="left" w:pos="1080"/>
          <w:tab w:val="left" w:pos="1560"/>
          <w:tab w:val="left" w:pos="2040"/>
          <w:tab w:val="left" w:pos="2520"/>
          <w:tab w:val="left" w:pos="3000"/>
        </w:tabs>
        <w:spacing w:line="192" w:lineRule="auto"/>
      </w:pPr>
    </w:p>
    <w:p w:rsidR="005E61C7" w:rsidRDefault="005E61C7">
      <w:pPr>
        <w:tabs>
          <w:tab w:val="left" w:pos="0"/>
          <w:tab w:val="left" w:pos="480"/>
          <w:tab w:val="left" w:pos="1080"/>
          <w:tab w:val="left" w:pos="1560"/>
          <w:tab w:val="left" w:pos="2040"/>
          <w:tab w:val="left" w:pos="2520"/>
          <w:tab w:val="left" w:pos="3000"/>
        </w:tabs>
        <w:spacing w:line="192" w:lineRule="auto"/>
      </w:pPr>
    </w:p>
    <w:p w:rsidR="005E61C7" w:rsidRDefault="005E61C7">
      <w:pPr>
        <w:tabs>
          <w:tab w:val="left" w:pos="0"/>
          <w:tab w:val="left" w:pos="480"/>
          <w:tab w:val="left" w:pos="1080"/>
          <w:tab w:val="left" w:pos="1560"/>
          <w:tab w:val="left" w:pos="2040"/>
          <w:tab w:val="left" w:pos="2520"/>
          <w:tab w:val="left" w:pos="3000"/>
        </w:tabs>
        <w:spacing w:line="192" w:lineRule="auto"/>
      </w:pPr>
    </w:p>
    <w:p w:rsidR="005E61C7" w:rsidRDefault="005E61C7">
      <w:pPr>
        <w:tabs>
          <w:tab w:val="left" w:pos="0"/>
          <w:tab w:val="left" w:pos="480"/>
          <w:tab w:val="left" w:pos="1080"/>
          <w:tab w:val="left" w:pos="1560"/>
          <w:tab w:val="left" w:pos="2040"/>
          <w:tab w:val="left" w:pos="2520"/>
          <w:tab w:val="left" w:pos="3000"/>
        </w:tabs>
        <w:spacing w:line="192" w:lineRule="auto"/>
      </w:pPr>
    </w:p>
    <w:p w:rsidR="005E61C7" w:rsidRDefault="005E61C7">
      <w:pPr>
        <w:tabs>
          <w:tab w:val="left" w:pos="0"/>
          <w:tab w:val="left" w:pos="480"/>
          <w:tab w:val="left" w:pos="1080"/>
          <w:tab w:val="left" w:pos="1560"/>
          <w:tab w:val="left" w:pos="2040"/>
          <w:tab w:val="left" w:pos="2520"/>
          <w:tab w:val="left" w:pos="3000"/>
        </w:tabs>
        <w:spacing w:line="192" w:lineRule="auto"/>
      </w:pPr>
    </w:p>
    <w:p w:rsidR="005E61C7" w:rsidRDefault="005E61C7">
      <w:pPr>
        <w:tabs>
          <w:tab w:val="left" w:pos="0"/>
          <w:tab w:val="left" w:pos="480"/>
          <w:tab w:val="left" w:pos="1080"/>
          <w:tab w:val="left" w:pos="1560"/>
          <w:tab w:val="left" w:pos="2040"/>
          <w:tab w:val="left" w:pos="2520"/>
          <w:tab w:val="left" w:pos="3000"/>
        </w:tabs>
        <w:spacing w:line="192" w:lineRule="auto"/>
      </w:pPr>
    </w:p>
    <w:p w:rsidR="005E61C7" w:rsidRDefault="005E61C7">
      <w:pPr>
        <w:tabs>
          <w:tab w:val="left" w:pos="0"/>
          <w:tab w:val="left" w:pos="480"/>
          <w:tab w:val="left" w:pos="1080"/>
          <w:tab w:val="left" w:pos="1560"/>
          <w:tab w:val="left" w:pos="2040"/>
          <w:tab w:val="left" w:pos="2520"/>
          <w:tab w:val="left" w:pos="3000"/>
        </w:tabs>
        <w:spacing w:line="192" w:lineRule="auto"/>
      </w:pPr>
    </w:p>
    <w:p w:rsidR="005E61C7" w:rsidRDefault="005E61C7">
      <w:pPr>
        <w:tabs>
          <w:tab w:val="left" w:pos="0"/>
          <w:tab w:val="left" w:pos="480"/>
          <w:tab w:val="left" w:pos="1080"/>
          <w:tab w:val="left" w:pos="1560"/>
          <w:tab w:val="left" w:pos="2040"/>
          <w:tab w:val="left" w:pos="2520"/>
          <w:tab w:val="left" w:pos="3000"/>
        </w:tabs>
        <w:spacing w:line="192" w:lineRule="auto"/>
      </w:pPr>
    </w:p>
    <w:p w:rsidR="005E61C7" w:rsidRDefault="005E61C7">
      <w:pPr>
        <w:tabs>
          <w:tab w:val="left" w:pos="0"/>
          <w:tab w:val="left" w:pos="480"/>
          <w:tab w:val="left" w:pos="1080"/>
          <w:tab w:val="left" w:pos="1560"/>
          <w:tab w:val="left" w:pos="2040"/>
          <w:tab w:val="left" w:pos="2520"/>
          <w:tab w:val="left" w:pos="3000"/>
        </w:tabs>
        <w:spacing w:line="192" w:lineRule="auto"/>
      </w:pPr>
    </w:p>
    <w:p w:rsidR="005E61C7" w:rsidRDefault="005E61C7">
      <w:pPr>
        <w:tabs>
          <w:tab w:val="left" w:pos="0"/>
          <w:tab w:val="left" w:pos="480"/>
          <w:tab w:val="left" w:pos="1080"/>
          <w:tab w:val="left" w:pos="1560"/>
          <w:tab w:val="left" w:pos="2040"/>
          <w:tab w:val="left" w:pos="2520"/>
          <w:tab w:val="left" w:pos="3000"/>
        </w:tabs>
        <w:spacing w:line="192" w:lineRule="auto"/>
      </w:pPr>
    </w:p>
    <w:p w:rsidR="005E61C7" w:rsidRDefault="005E61C7">
      <w:pPr>
        <w:tabs>
          <w:tab w:val="left" w:pos="0"/>
          <w:tab w:val="left" w:pos="480"/>
          <w:tab w:val="left" w:pos="1080"/>
          <w:tab w:val="left" w:pos="1560"/>
          <w:tab w:val="left" w:pos="2040"/>
          <w:tab w:val="left" w:pos="2520"/>
          <w:tab w:val="left" w:pos="3000"/>
        </w:tabs>
        <w:spacing w:line="192" w:lineRule="auto"/>
      </w:pPr>
    </w:p>
    <w:p w:rsidR="005E61C7" w:rsidRDefault="005E61C7">
      <w:pPr>
        <w:tabs>
          <w:tab w:val="left" w:pos="0"/>
          <w:tab w:val="left" w:pos="480"/>
          <w:tab w:val="left" w:pos="1080"/>
          <w:tab w:val="left" w:pos="1560"/>
          <w:tab w:val="left" w:pos="2040"/>
          <w:tab w:val="left" w:pos="2520"/>
          <w:tab w:val="left" w:pos="3000"/>
        </w:tabs>
        <w:spacing w:line="192" w:lineRule="auto"/>
      </w:pPr>
    </w:p>
    <w:p w:rsidR="005E61C7" w:rsidRDefault="005E61C7">
      <w:pPr>
        <w:tabs>
          <w:tab w:val="left" w:pos="0"/>
          <w:tab w:val="left" w:pos="480"/>
          <w:tab w:val="left" w:pos="1080"/>
          <w:tab w:val="left" w:pos="1560"/>
          <w:tab w:val="left" w:pos="2040"/>
          <w:tab w:val="left" w:pos="2520"/>
          <w:tab w:val="left" w:pos="3000"/>
        </w:tabs>
        <w:spacing w:line="192" w:lineRule="auto"/>
      </w:pPr>
    </w:p>
    <w:p w:rsidR="005E61C7" w:rsidRDefault="005E61C7">
      <w:pPr>
        <w:tabs>
          <w:tab w:val="left" w:pos="0"/>
          <w:tab w:val="left" w:pos="480"/>
          <w:tab w:val="left" w:pos="1080"/>
          <w:tab w:val="left" w:pos="1560"/>
          <w:tab w:val="left" w:pos="2040"/>
          <w:tab w:val="left" w:pos="2520"/>
          <w:tab w:val="left" w:pos="3000"/>
        </w:tabs>
        <w:spacing w:line="192" w:lineRule="auto"/>
      </w:pPr>
    </w:p>
    <w:p w:rsidR="005E61C7" w:rsidRDefault="005E61C7">
      <w:pPr>
        <w:tabs>
          <w:tab w:val="left" w:pos="0"/>
          <w:tab w:val="left" w:pos="480"/>
          <w:tab w:val="left" w:pos="1080"/>
          <w:tab w:val="left" w:pos="1560"/>
          <w:tab w:val="left" w:pos="2040"/>
          <w:tab w:val="left" w:pos="2520"/>
          <w:tab w:val="left" w:pos="3000"/>
        </w:tabs>
        <w:spacing w:line="192" w:lineRule="auto"/>
      </w:pPr>
    </w:p>
    <w:p w:rsidR="005E61C7" w:rsidRDefault="005E61C7">
      <w:pPr>
        <w:tabs>
          <w:tab w:val="left" w:pos="0"/>
          <w:tab w:val="left" w:pos="480"/>
          <w:tab w:val="left" w:pos="1080"/>
          <w:tab w:val="left" w:pos="1560"/>
          <w:tab w:val="left" w:pos="2040"/>
          <w:tab w:val="left" w:pos="2520"/>
          <w:tab w:val="left" w:pos="3000"/>
        </w:tabs>
        <w:spacing w:line="192" w:lineRule="auto"/>
      </w:pPr>
    </w:p>
    <w:p w:rsidR="005E61C7" w:rsidRDefault="005E61C7">
      <w:pPr>
        <w:tabs>
          <w:tab w:val="left" w:pos="0"/>
          <w:tab w:val="left" w:pos="480"/>
          <w:tab w:val="left" w:pos="1080"/>
          <w:tab w:val="left" w:pos="1560"/>
          <w:tab w:val="left" w:pos="2040"/>
          <w:tab w:val="left" w:pos="2520"/>
          <w:tab w:val="left" w:pos="3000"/>
        </w:tabs>
        <w:spacing w:line="192" w:lineRule="auto"/>
      </w:pPr>
    </w:p>
    <w:p w:rsidR="005E61C7" w:rsidRDefault="005E61C7">
      <w:pPr>
        <w:tabs>
          <w:tab w:val="left" w:pos="0"/>
          <w:tab w:val="left" w:pos="480"/>
          <w:tab w:val="left" w:pos="1080"/>
          <w:tab w:val="left" w:pos="1560"/>
          <w:tab w:val="left" w:pos="2040"/>
          <w:tab w:val="left" w:pos="2520"/>
          <w:tab w:val="left" w:pos="3000"/>
        </w:tabs>
        <w:spacing w:line="192" w:lineRule="auto"/>
      </w:pPr>
    </w:p>
    <w:p w:rsidR="005E61C7" w:rsidRDefault="005E61C7">
      <w:pPr>
        <w:tabs>
          <w:tab w:val="left" w:pos="0"/>
          <w:tab w:val="left" w:pos="480"/>
          <w:tab w:val="left" w:pos="1080"/>
          <w:tab w:val="left" w:pos="1560"/>
          <w:tab w:val="left" w:pos="2040"/>
          <w:tab w:val="left" w:pos="2520"/>
          <w:tab w:val="left" w:pos="3000"/>
        </w:tabs>
        <w:spacing w:line="192" w:lineRule="auto"/>
      </w:pPr>
    </w:p>
    <w:p w:rsidR="005E61C7" w:rsidRDefault="005E61C7">
      <w:pPr>
        <w:tabs>
          <w:tab w:val="right" w:pos="8712"/>
        </w:tabs>
        <w:spacing w:line="192" w:lineRule="auto"/>
      </w:pPr>
      <w:r>
        <w:t>Rev. 6</w:t>
      </w:r>
      <w:r>
        <w:tab/>
        <w:t>2-101</w:t>
      </w:r>
    </w:p>
    <w:p w:rsidR="005E61C7" w:rsidRDefault="005E61C7">
      <w:pPr>
        <w:spacing w:line="192" w:lineRule="auto"/>
        <w:sectPr w:rsidR="00000000">
          <w:pgSz w:w="12240" w:h="15840"/>
          <w:pgMar w:top="1080" w:right="1584" w:bottom="1080" w:left="1440" w:header="720" w:footer="720" w:gutter="0"/>
          <w:paperSrc w:first="512" w:other="512"/>
          <w:cols w:space="720"/>
          <w:noEndnote/>
        </w:sectPr>
      </w:pPr>
    </w:p>
    <w:p w:rsidR="005E61C7" w:rsidRDefault="005E61C7">
      <w:pPr>
        <w:tabs>
          <w:tab w:val="center" w:pos="4608"/>
        </w:tabs>
        <w:spacing w:line="192" w:lineRule="auto"/>
        <w:rPr>
          <w:u w:val="single"/>
        </w:rPr>
      </w:pPr>
      <w:r>
        <w:rPr>
          <w:u w:val="single"/>
        </w:rPr>
        <w:t>2490.1</w:t>
      </w:r>
      <w:r>
        <w:rPr>
          <w:u w:val="single"/>
        </w:rPr>
        <w:tab/>
        <w:t>STATE  ORGANIZATION AND  GENERAL   ADMINISTRATION</w:t>
      </w:r>
      <w:r>
        <w:rPr>
          <w:u w:val="single"/>
        </w:rPr>
        <w:tab/>
        <w:t xml:space="preserve"> 10-82</w:t>
      </w:r>
    </w:p>
    <w:p w:rsidR="005E61C7" w:rsidRDefault="005E61C7">
      <w:pPr>
        <w:tabs>
          <w:tab w:val="left" w:pos="0"/>
          <w:tab w:val="left" w:pos="480"/>
          <w:tab w:val="left" w:pos="1080"/>
          <w:tab w:val="left" w:pos="1560"/>
          <w:tab w:val="left" w:pos="2040"/>
          <w:tab w:val="left" w:pos="2520"/>
          <w:tab w:val="left" w:pos="3000"/>
        </w:tabs>
        <w:spacing w:line="192" w:lineRule="auto"/>
      </w:pPr>
    </w:p>
    <w:p w:rsidR="005E61C7" w:rsidRDefault="005E61C7">
      <w:pPr>
        <w:tabs>
          <w:tab w:val="left" w:pos="0"/>
          <w:tab w:val="left" w:pos="480"/>
          <w:tab w:val="left" w:pos="1080"/>
          <w:tab w:val="left" w:pos="1560"/>
          <w:tab w:val="left" w:pos="2040"/>
          <w:tab w:val="left" w:pos="2520"/>
          <w:tab w:val="left" w:pos="3000"/>
        </w:tabs>
        <w:spacing w:line="192" w:lineRule="auto"/>
      </w:pPr>
      <w:r>
        <w:t>2490.1</w:t>
      </w:r>
      <w:r>
        <w:tab/>
      </w:r>
      <w:r>
        <w:rPr>
          <w:u w:val="single"/>
        </w:rPr>
        <w:t>Nonexpendable Personal Property</w:t>
      </w:r>
    </w:p>
    <w:p w:rsidR="005E61C7" w:rsidRDefault="005E61C7">
      <w:pPr>
        <w:tabs>
          <w:tab w:val="left" w:pos="0"/>
          <w:tab w:val="left" w:pos="480"/>
          <w:tab w:val="left" w:pos="1080"/>
          <w:tab w:val="left" w:pos="1560"/>
          <w:tab w:val="left" w:pos="2040"/>
          <w:tab w:val="left" w:pos="2520"/>
          <w:tab w:val="left" w:pos="3000"/>
        </w:tabs>
        <w:spacing w:line="192" w:lineRule="auto"/>
      </w:pPr>
    </w:p>
    <w:p w:rsidR="005E61C7" w:rsidRDefault="005E61C7">
      <w:pPr>
        <w:tabs>
          <w:tab w:val="left" w:pos="0"/>
          <w:tab w:val="left" w:pos="480"/>
          <w:tab w:val="left" w:pos="1080"/>
          <w:tab w:val="left" w:pos="1560"/>
          <w:tab w:val="left" w:pos="2040"/>
          <w:tab w:val="left" w:pos="2520"/>
          <w:tab w:val="left" w:pos="3000"/>
        </w:tabs>
        <w:spacing w:line="192" w:lineRule="auto"/>
      </w:pPr>
      <w:r>
        <w:t>A.</w:t>
      </w:r>
      <w:r>
        <w:tab/>
        <w:t>LEGAL BACKGROUND AND AUTHORITY</w:t>
      </w:r>
    </w:p>
    <w:p w:rsidR="005E61C7" w:rsidRDefault="005E61C7">
      <w:pPr>
        <w:tabs>
          <w:tab w:val="left" w:pos="0"/>
          <w:tab w:val="left" w:pos="480"/>
          <w:tab w:val="left" w:pos="1080"/>
          <w:tab w:val="left" w:pos="1560"/>
          <w:tab w:val="left" w:pos="2040"/>
          <w:tab w:val="left" w:pos="2520"/>
          <w:tab w:val="left" w:pos="3000"/>
        </w:tabs>
        <w:spacing w:line="192" w:lineRule="auto"/>
      </w:pPr>
    </w:p>
    <w:p w:rsidR="005E61C7" w:rsidRDefault="005E61C7">
      <w:pPr>
        <w:tabs>
          <w:tab w:val="left" w:pos="0"/>
          <w:tab w:val="left" w:pos="480"/>
          <w:tab w:val="left" w:pos="1080"/>
          <w:tab w:val="left" w:pos="1560"/>
          <w:tab w:val="left" w:pos="2040"/>
          <w:tab w:val="left" w:pos="2520"/>
          <w:tab w:val="left" w:pos="3000"/>
        </w:tabs>
        <w:spacing w:line="192" w:lineRule="auto"/>
      </w:pPr>
      <w:r>
        <w:t>Section 1102 of the Social Security Act 42 CFR 433.35</w:t>
      </w:r>
    </w:p>
    <w:p w:rsidR="005E61C7" w:rsidRDefault="005E61C7">
      <w:pPr>
        <w:tabs>
          <w:tab w:val="left" w:pos="0"/>
          <w:tab w:val="left" w:pos="480"/>
          <w:tab w:val="left" w:pos="1080"/>
          <w:tab w:val="left" w:pos="1560"/>
          <w:tab w:val="left" w:pos="2040"/>
          <w:tab w:val="left" w:pos="2520"/>
          <w:tab w:val="left" w:pos="3000"/>
        </w:tabs>
        <w:spacing w:line="192" w:lineRule="auto"/>
      </w:pPr>
    </w:p>
    <w:p w:rsidR="005E61C7" w:rsidRDefault="005E61C7">
      <w:pPr>
        <w:tabs>
          <w:tab w:val="left" w:pos="0"/>
          <w:tab w:val="left" w:pos="480"/>
          <w:tab w:val="left" w:pos="1080"/>
          <w:tab w:val="left" w:pos="1560"/>
          <w:tab w:val="left" w:pos="2040"/>
          <w:tab w:val="left" w:pos="2520"/>
          <w:tab w:val="left" w:pos="3000"/>
        </w:tabs>
        <w:spacing w:line="192" w:lineRule="auto"/>
      </w:pPr>
      <w:r>
        <w:t>B.</w:t>
      </w:r>
      <w:r>
        <w:tab/>
        <w:t>DEFINITIONS</w:t>
      </w:r>
    </w:p>
    <w:p w:rsidR="005E61C7" w:rsidRDefault="005E61C7">
      <w:pPr>
        <w:tabs>
          <w:tab w:val="left" w:pos="0"/>
          <w:tab w:val="left" w:pos="480"/>
          <w:tab w:val="left" w:pos="1080"/>
          <w:tab w:val="left" w:pos="1560"/>
          <w:tab w:val="left" w:pos="2040"/>
          <w:tab w:val="left" w:pos="2520"/>
          <w:tab w:val="left" w:pos="3000"/>
        </w:tabs>
        <w:spacing w:line="192" w:lineRule="auto"/>
      </w:pPr>
    </w:p>
    <w:p w:rsidR="005E61C7" w:rsidRDefault="005E61C7">
      <w:pPr>
        <w:tabs>
          <w:tab w:val="left" w:pos="0"/>
          <w:tab w:val="left" w:pos="480"/>
          <w:tab w:val="left" w:pos="1080"/>
          <w:tab w:val="left" w:pos="1560"/>
          <w:tab w:val="left" w:pos="2040"/>
          <w:tab w:val="left" w:pos="2520"/>
          <w:tab w:val="left" w:pos="3000"/>
        </w:tabs>
        <w:spacing w:line="192" w:lineRule="auto"/>
        <w:ind w:left="480" w:hanging="480"/>
      </w:pPr>
      <w:r>
        <w:t>1.</w:t>
      </w:r>
      <w:r>
        <w:tab/>
      </w:r>
      <w:r>
        <w:rPr>
          <w:u w:val="single"/>
        </w:rPr>
        <w:t>Acquisition cost</w:t>
      </w:r>
      <w:r>
        <w:t xml:space="preserve"> -  The net amount expended by the State agency for the property (excluding interest) plus, in the case of property acquired with a trade-in, the book value of the property traded in.</w:t>
      </w:r>
    </w:p>
    <w:p w:rsidR="005E61C7" w:rsidRDefault="005E61C7">
      <w:pPr>
        <w:tabs>
          <w:tab w:val="left" w:pos="0"/>
          <w:tab w:val="left" w:pos="480"/>
          <w:tab w:val="left" w:pos="1080"/>
          <w:tab w:val="left" w:pos="1560"/>
          <w:tab w:val="left" w:pos="2040"/>
          <w:tab w:val="left" w:pos="2520"/>
          <w:tab w:val="left" w:pos="3000"/>
        </w:tabs>
        <w:spacing w:line="192" w:lineRule="auto"/>
      </w:pPr>
    </w:p>
    <w:p w:rsidR="005E61C7" w:rsidRDefault="005E61C7">
      <w:pPr>
        <w:tabs>
          <w:tab w:val="left" w:pos="0"/>
          <w:tab w:val="left" w:pos="480"/>
          <w:tab w:val="left" w:pos="1080"/>
          <w:tab w:val="left" w:pos="1560"/>
          <w:tab w:val="left" w:pos="2040"/>
          <w:tab w:val="left" w:pos="2520"/>
          <w:tab w:val="left" w:pos="3000"/>
        </w:tabs>
        <w:spacing w:line="192" w:lineRule="auto"/>
        <w:ind w:left="480" w:hanging="480"/>
      </w:pPr>
      <w:r>
        <w:t>2.</w:t>
      </w:r>
      <w:r>
        <w:tab/>
      </w:r>
      <w:r>
        <w:rPr>
          <w:u w:val="single"/>
        </w:rPr>
        <w:t>Book value</w:t>
      </w:r>
      <w:r>
        <w:t xml:space="preserve"> -  The acquisition cost of the property less the amount depreciated through the date of trade-in.  (If the State claimed FFP in the acquisition cost when it acquired the property, the book value is zero.)</w:t>
      </w:r>
    </w:p>
    <w:p w:rsidR="005E61C7" w:rsidRDefault="005E61C7">
      <w:pPr>
        <w:tabs>
          <w:tab w:val="left" w:pos="0"/>
          <w:tab w:val="left" w:pos="480"/>
          <w:tab w:val="left" w:pos="1080"/>
          <w:tab w:val="left" w:pos="1560"/>
          <w:tab w:val="left" w:pos="2040"/>
          <w:tab w:val="left" w:pos="2520"/>
          <w:tab w:val="left" w:pos="3000"/>
        </w:tabs>
        <w:spacing w:line="192" w:lineRule="auto"/>
      </w:pPr>
    </w:p>
    <w:p w:rsidR="005E61C7" w:rsidRDefault="005E61C7">
      <w:pPr>
        <w:tabs>
          <w:tab w:val="left" w:pos="0"/>
          <w:tab w:val="left" w:pos="480"/>
          <w:tab w:val="left" w:pos="1080"/>
          <w:tab w:val="left" w:pos="1560"/>
          <w:tab w:val="left" w:pos="2040"/>
          <w:tab w:val="left" w:pos="2520"/>
          <w:tab w:val="left" w:pos="3000"/>
        </w:tabs>
        <w:spacing w:line="192" w:lineRule="auto"/>
        <w:ind w:left="480" w:hanging="480"/>
      </w:pPr>
      <w:r>
        <w:t>3.</w:t>
      </w:r>
      <w:r>
        <w:tab/>
      </w:r>
      <w:r>
        <w:rPr>
          <w:u w:val="single"/>
        </w:rPr>
        <w:t>Depreciation expense</w:t>
      </w:r>
      <w:r>
        <w:t xml:space="preserve"> -  That portion of the acquisition cost assignable to a particular time period of the estimated useful service life of the property.</w:t>
      </w:r>
    </w:p>
    <w:p w:rsidR="005E61C7" w:rsidRDefault="005E61C7">
      <w:pPr>
        <w:tabs>
          <w:tab w:val="left" w:pos="0"/>
          <w:tab w:val="left" w:pos="480"/>
          <w:tab w:val="left" w:pos="1080"/>
          <w:tab w:val="left" w:pos="1560"/>
          <w:tab w:val="left" w:pos="2040"/>
          <w:tab w:val="left" w:pos="2520"/>
          <w:tab w:val="left" w:pos="3000"/>
        </w:tabs>
        <w:spacing w:line="192" w:lineRule="auto"/>
      </w:pPr>
    </w:p>
    <w:p w:rsidR="005E61C7" w:rsidRDefault="005E61C7">
      <w:pPr>
        <w:tabs>
          <w:tab w:val="left" w:pos="0"/>
          <w:tab w:val="left" w:pos="480"/>
          <w:tab w:val="left" w:pos="1080"/>
          <w:tab w:val="left" w:pos="1560"/>
          <w:tab w:val="left" w:pos="2040"/>
          <w:tab w:val="left" w:pos="2520"/>
          <w:tab w:val="left" w:pos="3000"/>
        </w:tabs>
        <w:spacing w:line="192" w:lineRule="auto"/>
        <w:ind w:left="480" w:hanging="480"/>
      </w:pPr>
      <w:r>
        <w:t>4.</w:t>
      </w:r>
      <w:r>
        <w:tab/>
      </w:r>
      <w:r>
        <w:rPr>
          <w:u w:val="single"/>
        </w:rPr>
        <w:t>Nonexpendable personal property</w:t>
      </w:r>
      <w:r>
        <w:t xml:space="preserve"> -  Tangible property of any kind, except real property, that has a useful life of more than one year and an acquisition cost of $300 or more per unit.</w:t>
      </w:r>
    </w:p>
    <w:p w:rsidR="005E61C7" w:rsidRDefault="005E61C7">
      <w:pPr>
        <w:tabs>
          <w:tab w:val="left" w:pos="0"/>
          <w:tab w:val="left" w:pos="480"/>
          <w:tab w:val="left" w:pos="1080"/>
          <w:tab w:val="left" w:pos="1560"/>
          <w:tab w:val="left" w:pos="2040"/>
          <w:tab w:val="left" w:pos="2520"/>
          <w:tab w:val="left" w:pos="3000"/>
        </w:tabs>
        <w:spacing w:line="192" w:lineRule="auto"/>
      </w:pPr>
    </w:p>
    <w:p w:rsidR="005E61C7" w:rsidRDefault="005E61C7">
      <w:pPr>
        <w:tabs>
          <w:tab w:val="left" w:pos="0"/>
          <w:tab w:val="left" w:pos="480"/>
          <w:tab w:val="left" w:pos="1080"/>
          <w:tab w:val="left" w:pos="1560"/>
          <w:tab w:val="left" w:pos="2040"/>
          <w:tab w:val="left" w:pos="2520"/>
          <w:tab w:val="left" w:pos="3000"/>
        </w:tabs>
        <w:spacing w:line="192" w:lineRule="auto"/>
      </w:pPr>
      <w:r>
        <w:t>C.</w:t>
      </w:r>
      <w:r>
        <w:tab/>
        <w:t>AVAILABILITY OF FFP</w:t>
      </w:r>
    </w:p>
    <w:p w:rsidR="005E61C7" w:rsidRDefault="005E61C7">
      <w:pPr>
        <w:tabs>
          <w:tab w:val="left" w:pos="0"/>
          <w:tab w:val="left" w:pos="480"/>
          <w:tab w:val="left" w:pos="1080"/>
          <w:tab w:val="left" w:pos="1560"/>
          <w:tab w:val="left" w:pos="2040"/>
          <w:tab w:val="left" w:pos="2520"/>
          <w:tab w:val="left" w:pos="3000"/>
        </w:tabs>
        <w:spacing w:line="192" w:lineRule="auto"/>
      </w:pPr>
    </w:p>
    <w:p w:rsidR="005E61C7" w:rsidRDefault="005E61C7">
      <w:pPr>
        <w:tabs>
          <w:tab w:val="left" w:pos="0"/>
          <w:tab w:val="left" w:pos="480"/>
          <w:tab w:val="left" w:pos="1080"/>
          <w:tab w:val="left" w:pos="1560"/>
          <w:tab w:val="left" w:pos="2040"/>
          <w:tab w:val="left" w:pos="2520"/>
          <w:tab w:val="left" w:pos="3000"/>
        </w:tabs>
        <w:spacing w:line="192" w:lineRule="auto"/>
        <w:ind w:left="480" w:hanging="480"/>
      </w:pPr>
      <w:r>
        <w:t>1.</w:t>
      </w:r>
      <w:r>
        <w:tab/>
        <w:t xml:space="preserve">FFP may be claimed in full for nonexpendable personal property costing </w:t>
      </w:r>
      <w:r>
        <w:rPr>
          <w:u w:val="single"/>
        </w:rPr>
        <w:t>less than $5000</w:t>
      </w:r>
      <w:r>
        <w:t xml:space="preserve"> if the property is charged to a direct cost center and the State agency has title to the property.</w:t>
      </w:r>
    </w:p>
    <w:p w:rsidR="005E61C7" w:rsidRDefault="005E61C7">
      <w:pPr>
        <w:tabs>
          <w:tab w:val="left" w:pos="0"/>
          <w:tab w:val="left" w:pos="480"/>
          <w:tab w:val="left" w:pos="1080"/>
          <w:tab w:val="left" w:pos="1560"/>
          <w:tab w:val="left" w:pos="2040"/>
          <w:tab w:val="left" w:pos="2520"/>
          <w:tab w:val="left" w:pos="3000"/>
        </w:tabs>
        <w:spacing w:line="192" w:lineRule="auto"/>
      </w:pPr>
    </w:p>
    <w:p w:rsidR="005E61C7" w:rsidRDefault="005E61C7">
      <w:pPr>
        <w:tabs>
          <w:tab w:val="left" w:pos="0"/>
          <w:tab w:val="left" w:pos="480"/>
          <w:tab w:val="left" w:pos="1080"/>
          <w:tab w:val="left" w:pos="1560"/>
          <w:tab w:val="left" w:pos="2040"/>
          <w:tab w:val="left" w:pos="2520"/>
          <w:tab w:val="left" w:pos="3000"/>
        </w:tabs>
        <w:spacing w:line="192" w:lineRule="auto"/>
        <w:ind w:left="480" w:hanging="480"/>
      </w:pPr>
      <w:r>
        <w:t>2.</w:t>
      </w:r>
      <w:r>
        <w:tab/>
        <w:t xml:space="preserve">FFP may be claimed only for the depreciation  expense or an annual use allowance of 6 2/3 percent of acquisition cost during the period the property is used in the Medicaid program, for nonexpendable personal property costing </w:t>
      </w:r>
      <w:r>
        <w:rPr>
          <w:u w:val="single"/>
        </w:rPr>
        <w:t>more than $5,000</w:t>
      </w:r>
      <w:r>
        <w:t xml:space="preserve"> and charged to a direct cost center.</w:t>
      </w:r>
    </w:p>
    <w:p w:rsidR="005E61C7" w:rsidRDefault="005E61C7">
      <w:pPr>
        <w:tabs>
          <w:tab w:val="left" w:pos="0"/>
          <w:tab w:val="left" w:pos="480"/>
          <w:tab w:val="left" w:pos="1080"/>
          <w:tab w:val="left" w:pos="1560"/>
          <w:tab w:val="left" w:pos="2040"/>
          <w:tab w:val="left" w:pos="2520"/>
          <w:tab w:val="left" w:pos="3000"/>
        </w:tabs>
        <w:spacing w:line="192" w:lineRule="auto"/>
      </w:pPr>
    </w:p>
    <w:p w:rsidR="005E61C7" w:rsidRDefault="005E61C7">
      <w:pPr>
        <w:tabs>
          <w:tab w:val="left" w:pos="0"/>
          <w:tab w:val="left" w:pos="480"/>
          <w:tab w:val="left" w:pos="1080"/>
          <w:tab w:val="left" w:pos="1560"/>
          <w:tab w:val="left" w:pos="2040"/>
          <w:tab w:val="left" w:pos="2520"/>
          <w:tab w:val="left" w:pos="3000"/>
        </w:tabs>
        <w:spacing w:line="192" w:lineRule="auto"/>
        <w:ind w:left="480" w:hanging="480"/>
      </w:pPr>
      <w:r>
        <w:t>3.</w:t>
      </w:r>
      <w:r>
        <w:tab/>
        <w:t>FFP may be claimed only for the depreciation expense or an annual use allowance of 6 2/3 percent of acquisition cost during the period the property is used in the Medicaid program, for nonexpendable personal property charged to indirect cost centers or pools under the cost allocation plan.</w:t>
      </w:r>
    </w:p>
    <w:p w:rsidR="005E61C7" w:rsidRDefault="005E61C7">
      <w:pPr>
        <w:tabs>
          <w:tab w:val="left" w:pos="0"/>
          <w:tab w:val="left" w:pos="480"/>
          <w:tab w:val="left" w:pos="1080"/>
          <w:tab w:val="left" w:pos="1560"/>
          <w:tab w:val="left" w:pos="2040"/>
          <w:tab w:val="left" w:pos="2520"/>
          <w:tab w:val="left" w:pos="3000"/>
        </w:tabs>
        <w:spacing w:line="192" w:lineRule="auto"/>
      </w:pPr>
    </w:p>
    <w:p w:rsidR="005E61C7" w:rsidRDefault="005E61C7">
      <w:pPr>
        <w:tabs>
          <w:tab w:val="left" w:pos="0"/>
          <w:tab w:val="left" w:pos="480"/>
          <w:tab w:val="left" w:pos="1080"/>
          <w:tab w:val="left" w:pos="1560"/>
          <w:tab w:val="left" w:pos="2040"/>
          <w:tab w:val="left" w:pos="2520"/>
          <w:tab w:val="left" w:pos="3000"/>
        </w:tabs>
        <w:spacing w:line="192" w:lineRule="auto"/>
        <w:ind w:left="480" w:hanging="480"/>
      </w:pPr>
      <w:r>
        <w:t>4.</w:t>
      </w:r>
      <w:r>
        <w:tab/>
        <w:t>A combination of the depreciation/use allowance methods may not be used in connection with any specific asset or any class of assets.  The method chosen must be consistently applied for any specific asset or class of assets.</w:t>
      </w:r>
    </w:p>
    <w:p w:rsidR="005E61C7" w:rsidRDefault="005E61C7">
      <w:pPr>
        <w:tabs>
          <w:tab w:val="left" w:pos="0"/>
          <w:tab w:val="left" w:pos="480"/>
          <w:tab w:val="left" w:pos="1080"/>
          <w:tab w:val="left" w:pos="1560"/>
          <w:tab w:val="left" w:pos="2040"/>
          <w:tab w:val="left" w:pos="2520"/>
          <w:tab w:val="left" w:pos="3000"/>
        </w:tabs>
        <w:spacing w:line="192" w:lineRule="auto"/>
      </w:pPr>
    </w:p>
    <w:p w:rsidR="005E61C7" w:rsidRDefault="005E61C7">
      <w:pPr>
        <w:tabs>
          <w:tab w:val="left" w:pos="0"/>
          <w:tab w:val="left" w:pos="480"/>
          <w:tab w:val="left" w:pos="1080"/>
          <w:tab w:val="left" w:pos="1560"/>
          <w:tab w:val="left" w:pos="2040"/>
          <w:tab w:val="left" w:pos="2520"/>
          <w:tab w:val="left" w:pos="3000"/>
        </w:tabs>
        <w:spacing w:line="192" w:lineRule="auto"/>
      </w:pPr>
    </w:p>
    <w:p w:rsidR="005E61C7" w:rsidRDefault="005E61C7">
      <w:pPr>
        <w:tabs>
          <w:tab w:val="left" w:pos="0"/>
          <w:tab w:val="left" w:pos="480"/>
          <w:tab w:val="left" w:pos="1080"/>
          <w:tab w:val="left" w:pos="1560"/>
          <w:tab w:val="left" w:pos="2040"/>
          <w:tab w:val="left" w:pos="2520"/>
          <w:tab w:val="left" w:pos="3000"/>
        </w:tabs>
        <w:spacing w:line="192" w:lineRule="auto"/>
      </w:pPr>
    </w:p>
    <w:p w:rsidR="005E61C7" w:rsidRDefault="005E61C7">
      <w:pPr>
        <w:tabs>
          <w:tab w:val="left" w:pos="0"/>
          <w:tab w:val="left" w:pos="480"/>
          <w:tab w:val="left" w:pos="1080"/>
          <w:tab w:val="left" w:pos="1560"/>
          <w:tab w:val="left" w:pos="2040"/>
          <w:tab w:val="left" w:pos="2520"/>
          <w:tab w:val="left" w:pos="3000"/>
        </w:tabs>
        <w:spacing w:line="192" w:lineRule="auto"/>
      </w:pPr>
    </w:p>
    <w:p w:rsidR="005E61C7" w:rsidRDefault="005E61C7">
      <w:pPr>
        <w:tabs>
          <w:tab w:val="left" w:pos="0"/>
          <w:tab w:val="left" w:pos="480"/>
          <w:tab w:val="left" w:pos="1080"/>
          <w:tab w:val="left" w:pos="1560"/>
          <w:tab w:val="left" w:pos="2040"/>
          <w:tab w:val="left" w:pos="2520"/>
          <w:tab w:val="left" w:pos="3000"/>
        </w:tabs>
        <w:spacing w:line="192" w:lineRule="auto"/>
      </w:pPr>
    </w:p>
    <w:p w:rsidR="005E61C7" w:rsidRDefault="005E61C7">
      <w:pPr>
        <w:tabs>
          <w:tab w:val="left" w:pos="0"/>
          <w:tab w:val="left" w:pos="480"/>
          <w:tab w:val="left" w:pos="1080"/>
          <w:tab w:val="left" w:pos="1560"/>
          <w:tab w:val="left" w:pos="2040"/>
          <w:tab w:val="left" w:pos="2520"/>
          <w:tab w:val="left" w:pos="3000"/>
        </w:tabs>
        <w:spacing w:line="192" w:lineRule="auto"/>
      </w:pPr>
    </w:p>
    <w:p w:rsidR="005E61C7" w:rsidRDefault="005E61C7">
      <w:pPr>
        <w:tabs>
          <w:tab w:val="left" w:pos="0"/>
          <w:tab w:val="left" w:pos="480"/>
          <w:tab w:val="left" w:pos="1080"/>
          <w:tab w:val="left" w:pos="1560"/>
          <w:tab w:val="left" w:pos="2040"/>
          <w:tab w:val="left" w:pos="2520"/>
          <w:tab w:val="left" w:pos="3000"/>
        </w:tabs>
        <w:spacing w:line="192" w:lineRule="auto"/>
      </w:pPr>
    </w:p>
    <w:p w:rsidR="005E61C7" w:rsidRDefault="005E61C7">
      <w:pPr>
        <w:tabs>
          <w:tab w:val="left" w:pos="0"/>
          <w:tab w:val="left" w:pos="480"/>
          <w:tab w:val="left" w:pos="1080"/>
          <w:tab w:val="left" w:pos="1560"/>
          <w:tab w:val="left" w:pos="2040"/>
          <w:tab w:val="left" w:pos="2520"/>
          <w:tab w:val="left" w:pos="3000"/>
        </w:tabs>
        <w:spacing w:line="192" w:lineRule="auto"/>
      </w:pPr>
    </w:p>
    <w:p w:rsidR="005E61C7" w:rsidRDefault="005E61C7">
      <w:pPr>
        <w:tabs>
          <w:tab w:val="left" w:pos="0"/>
          <w:tab w:val="left" w:pos="480"/>
          <w:tab w:val="left" w:pos="1080"/>
          <w:tab w:val="left" w:pos="1560"/>
          <w:tab w:val="left" w:pos="2040"/>
          <w:tab w:val="left" w:pos="2520"/>
          <w:tab w:val="left" w:pos="3000"/>
        </w:tabs>
        <w:spacing w:line="192" w:lineRule="auto"/>
      </w:pPr>
    </w:p>
    <w:p w:rsidR="005E61C7" w:rsidRDefault="005E61C7">
      <w:pPr>
        <w:tabs>
          <w:tab w:val="left" w:pos="0"/>
          <w:tab w:val="left" w:pos="480"/>
          <w:tab w:val="left" w:pos="1080"/>
          <w:tab w:val="left" w:pos="1560"/>
          <w:tab w:val="left" w:pos="2040"/>
          <w:tab w:val="left" w:pos="2520"/>
          <w:tab w:val="left" w:pos="3000"/>
        </w:tabs>
        <w:spacing w:line="192" w:lineRule="auto"/>
      </w:pPr>
    </w:p>
    <w:p w:rsidR="005E61C7" w:rsidRDefault="005E61C7">
      <w:pPr>
        <w:tabs>
          <w:tab w:val="left" w:pos="0"/>
          <w:tab w:val="left" w:pos="480"/>
          <w:tab w:val="left" w:pos="1080"/>
          <w:tab w:val="left" w:pos="1560"/>
          <w:tab w:val="left" w:pos="2040"/>
          <w:tab w:val="left" w:pos="2520"/>
          <w:tab w:val="left" w:pos="3000"/>
        </w:tabs>
        <w:spacing w:line="192" w:lineRule="auto"/>
      </w:pPr>
    </w:p>
    <w:p w:rsidR="005E61C7" w:rsidRDefault="005E61C7">
      <w:pPr>
        <w:tabs>
          <w:tab w:val="left" w:pos="0"/>
          <w:tab w:val="left" w:pos="480"/>
          <w:tab w:val="left" w:pos="1080"/>
          <w:tab w:val="left" w:pos="1560"/>
          <w:tab w:val="left" w:pos="2040"/>
          <w:tab w:val="left" w:pos="2520"/>
          <w:tab w:val="left" w:pos="3000"/>
        </w:tabs>
        <w:spacing w:line="192" w:lineRule="auto"/>
      </w:pPr>
    </w:p>
    <w:p w:rsidR="005E61C7" w:rsidRDefault="005E61C7">
      <w:pPr>
        <w:tabs>
          <w:tab w:val="left" w:pos="0"/>
          <w:tab w:val="left" w:pos="480"/>
          <w:tab w:val="left" w:pos="1080"/>
          <w:tab w:val="left" w:pos="1560"/>
          <w:tab w:val="left" w:pos="2040"/>
          <w:tab w:val="left" w:pos="2520"/>
          <w:tab w:val="left" w:pos="3000"/>
        </w:tabs>
        <w:spacing w:line="192" w:lineRule="auto"/>
      </w:pPr>
    </w:p>
    <w:p w:rsidR="005E61C7" w:rsidRDefault="005E61C7">
      <w:pPr>
        <w:tabs>
          <w:tab w:val="left" w:pos="0"/>
          <w:tab w:val="left" w:pos="480"/>
          <w:tab w:val="left" w:pos="1080"/>
          <w:tab w:val="left" w:pos="1560"/>
          <w:tab w:val="left" w:pos="2040"/>
          <w:tab w:val="left" w:pos="2520"/>
          <w:tab w:val="left" w:pos="3000"/>
        </w:tabs>
        <w:spacing w:line="192" w:lineRule="auto"/>
      </w:pPr>
    </w:p>
    <w:p w:rsidR="005E61C7" w:rsidRDefault="005E61C7">
      <w:pPr>
        <w:tabs>
          <w:tab w:val="left" w:pos="0"/>
          <w:tab w:val="left" w:pos="480"/>
          <w:tab w:val="left" w:pos="1080"/>
          <w:tab w:val="left" w:pos="1560"/>
          <w:tab w:val="left" w:pos="2040"/>
          <w:tab w:val="left" w:pos="2520"/>
          <w:tab w:val="left" w:pos="3000"/>
        </w:tabs>
        <w:spacing w:line="192" w:lineRule="auto"/>
      </w:pPr>
    </w:p>
    <w:p w:rsidR="005E61C7" w:rsidRDefault="005E61C7">
      <w:pPr>
        <w:tabs>
          <w:tab w:val="left" w:pos="0"/>
          <w:tab w:val="left" w:pos="480"/>
          <w:tab w:val="left" w:pos="1080"/>
          <w:tab w:val="left" w:pos="1560"/>
          <w:tab w:val="left" w:pos="2040"/>
          <w:tab w:val="left" w:pos="2520"/>
          <w:tab w:val="left" w:pos="3000"/>
        </w:tabs>
        <w:spacing w:line="192" w:lineRule="auto"/>
      </w:pPr>
    </w:p>
    <w:p w:rsidR="005E61C7" w:rsidRDefault="005E61C7">
      <w:pPr>
        <w:tabs>
          <w:tab w:val="left" w:pos="0"/>
          <w:tab w:val="left" w:pos="480"/>
          <w:tab w:val="left" w:pos="1080"/>
          <w:tab w:val="left" w:pos="1560"/>
          <w:tab w:val="left" w:pos="2040"/>
          <w:tab w:val="left" w:pos="2520"/>
          <w:tab w:val="left" w:pos="3000"/>
        </w:tabs>
        <w:spacing w:line="192" w:lineRule="auto"/>
      </w:pPr>
    </w:p>
    <w:p w:rsidR="005E61C7" w:rsidRDefault="005E61C7">
      <w:pPr>
        <w:tabs>
          <w:tab w:val="right" w:pos="8712"/>
        </w:tabs>
        <w:spacing w:line="192" w:lineRule="auto"/>
      </w:pPr>
      <w:r>
        <w:t>2-102</w:t>
      </w:r>
      <w:r>
        <w:tab/>
        <w:t>Rev. 6</w:t>
      </w:r>
    </w:p>
    <w:p w:rsidR="005E61C7" w:rsidRDefault="005E61C7">
      <w:pPr>
        <w:spacing w:line="192" w:lineRule="auto"/>
        <w:sectPr w:rsidR="00000000">
          <w:pgSz w:w="12240" w:h="15840"/>
          <w:pgMar w:top="1080" w:right="1584" w:bottom="1080" w:left="1440" w:header="720" w:footer="720" w:gutter="0"/>
          <w:paperSrc w:first="512" w:other="512"/>
          <w:cols w:space="720"/>
          <w:noEndnote/>
        </w:sectPr>
      </w:pPr>
    </w:p>
    <w:p w:rsidR="005E61C7" w:rsidRDefault="005E61C7">
      <w:pPr>
        <w:spacing w:line="192" w:lineRule="auto"/>
        <w:rPr>
          <w:u w:val="single"/>
        </w:rPr>
      </w:pPr>
      <w:r>
        <w:rPr>
          <w:u w:val="single"/>
        </w:rPr>
        <w:t>10-82       STATE ORGANIZATION AND GENERAL ADMINISTRATION</w:t>
      </w:r>
      <w:r>
        <w:rPr>
          <w:u w:val="single"/>
        </w:rPr>
        <w:tab/>
        <w:t>2490.1(Cont.)</w:t>
      </w:r>
    </w:p>
    <w:p w:rsidR="005E61C7" w:rsidRDefault="005E61C7">
      <w:pPr>
        <w:tabs>
          <w:tab w:val="left" w:pos="0"/>
          <w:tab w:val="left" w:pos="480"/>
          <w:tab w:val="left" w:pos="1080"/>
          <w:tab w:val="left" w:pos="1560"/>
          <w:tab w:val="left" w:pos="2040"/>
          <w:tab w:val="left" w:pos="2520"/>
          <w:tab w:val="left" w:pos="3000"/>
        </w:tabs>
        <w:spacing w:line="192" w:lineRule="auto"/>
      </w:pPr>
    </w:p>
    <w:p w:rsidR="005E61C7" w:rsidRDefault="005E61C7">
      <w:pPr>
        <w:tabs>
          <w:tab w:val="left" w:pos="0"/>
          <w:tab w:val="left" w:pos="480"/>
          <w:tab w:val="left" w:pos="1080"/>
          <w:tab w:val="left" w:pos="1560"/>
          <w:tab w:val="left" w:pos="2040"/>
          <w:tab w:val="left" w:pos="2520"/>
          <w:tab w:val="left" w:pos="3000"/>
        </w:tabs>
        <w:spacing w:line="192" w:lineRule="auto"/>
        <w:ind w:left="480" w:hanging="480"/>
      </w:pPr>
      <w:r>
        <w:t>5.</w:t>
      </w:r>
      <w:r>
        <w:tab/>
        <w:t>When an item of nonexpendable personal property has been fully depreciated, no further charges may be made to the Medicaid program.</w:t>
      </w:r>
    </w:p>
    <w:p w:rsidR="005E61C7" w:rsidRDefault="005E61C7">
      <w:pPr>
        <w:tabs>
          <w:tab w:val="left" w:pos="0"/>
          <w:tab w:val="left" w:pos="480"/>
          <w:tab w:val="left" w:pos="1080"/>
          <w:tab w:val="left" w:pos="1560"/>
          <w:tab w:val="left" w:pos="2040"/>
          <w:tab w:val="left" w:pos="2520"/>
          <w:tab w:val="left" w:pos="3000"/>
        </w:tabs>
        <w:spacing w:line="192" w:lineRule="auto"/>
      </w:pPr>
    </w:p>
    <w:p w:rsidR="005E61C7" w:rsidRDefault="005E61C7">
      <w:pPr>
        <w:tabs>
          <w:tab w:val="left" w:pos="0"/>
          <w:tab w:val="left" w:pos="480"/>
          <w:tab w:val="left" w:pos="1080"/>
          <w:tab w:val="left" w:pos="1560"/>
          <w:tab w:val="left" w:pos="2040"/>
          <w:tab w:val="left" w:pos="2520"/>
          <w:tab w:val="left" w:pos="3000"/>
        </w:tabs>
        <w:spacing w:line="192" w:lineRule="auto"/>
      </w:pPr>
      <w:r>
        <w:t>D.</w:t>
      </w:r>
      <w:r>
        <w:tab/>
        <w:t>COST CALCULATION EXAMPLES</w:t>
      </w:r>
    </w:p>
    <w:p w:rsidR="005E61C7" w:rsidRDefault="005E61C7">
      <w:pPr>
        <w:tabs>
          <w:tab w:val="left" w:pos="0"/>
          <w:tab w:val="left" w:pos="480"/>
          <w:tab w:val="left" w:pos="1080"/>
          <w:tab w:val="left" w:pos="1560"/>
          <w:tab w:val="left" w:pos="2040"/>
          <w:tab w:val="left" w:pos="2520"/>
          <w:tab w:val="left" w:pos="3000"/>
        </w:tabs>
        <w:spacing w:line="192" w:lineRule="auto"/>
      </w:pPr>
    </w:p>
    <w:p w:rsidR="005E61C7" w:rsidRDefault="005E61C7">
      <w:pPr>
        <w:tabs>
          <w:tab w:val="left" w:pos="0"/>
          <w:tab w:val="left" w:pos="480"/>
          <w:tab w:val="left" w:pos="1080"/>
          <w:tab w:val="left" w:pos="1560"/>
          <w:tab w:val="left" w:pos="2040"/>
          <w:tab w:val="left" w:pos="2520"/>
          <w:tab w:val="left" w:pos="3000"/>
        </w:tabs>
        <w:spacing w:line="192" w:lineRule="auto"/>
        <w:ind w:left="480"/>
      </w:pPr>
      <w:r>
        <w:rPr>
          <w:u w:val="single"/>
        </w:rPr>
        <w:t>Example 1</w:t>
      </w:r>
      <w:r>
        <w:t xml:space="preserve"> -  The State agency purchased a word processing machine in 1977 for $4,900.  Since the acquisition cost is less than $5,000, the State agency expenses the word processing machine and the State agency claims and receives FFP.</w:t>
      </w:r>
    </w:p>
    <w:p w:rsidR="005E61C7" w:rsidRDefault="005E61C7">
      <w:pPr>
        <w:tabs>
          <w:tab w:val="left" w:pos="0"/>
          <w:tab w:val="left" w:pos="480"/>
          <w:tab w:val="left" w:pos="1080"/>
          <w:tab w:val="left" w:pos="1560"/>
          <w:tab w:val="left" w:pos="2040"/>
          <w:tab w:val="left" w:pos="2520"/>
          <w:tab w:val="left" w:pos="3000"/>
        </w:tabs>
        <w:spacing w:line="192" w:lineRule="auto"/>
      </w:pPr>
    </w:p>
    <w:p w:rsidR="005E61C7" w:rsidRDefault="005E61C7">
      <w:pPr>
        <w:tabs>
          <w:tab w:val="left" w:pos="0"/>
          <w:tab w:val="left" w:pos="480"/>
          <w:tab w:val="left" w:pos="1080"/>
          <w:tab w:val="left" w:pos="1560"/>
          <w:tab w:val="left" w:pos="2040"/>
          <w:tab w:val="left" w:pos="2520"/>
          <w:tab w:val="left" w:pos="3000"/>
        </w:tabs>
        <w:spacing w:line="192" w:lineRule="auto"/>
        <w:ind w:left="480"/>
      </w:pPr>
      <w:r>
        <w:t>In 1979 the State agency purchases a word processing machine with a purchase price of $5,500.  The State agency also trades in the 1977 word processing machine and receives $2,000 trade-in value.  The acquisition cost of the 1979 word processing machine is $3,500 ($5,500 -$2,000).  There is no book value for the 1977 word processing machine as it was expensed and FFP claimed in full at the time of purchase.  Since the acquisition cost of the 1979 word processing machine is $3,500 the word processing machine</w:t>
      </w:r>
      <w:r>
        <w:t xml:space="preserve"> may be expensed.</w:t>
      </w:r>
    </w:p>
    <w:p w:rsidR="005E61C7" w:rsidRDefault="005E61C7">
      <w:pPr>
        <w:tabs>
          <w:tab w:val="left" w:pos="0"/>
          <w:tab w:val="left" w:pos="480"/>
          <w:tab w:val="left" w:pos="1080"/>
          <w:tab w:val="left" w:pos="1560"/>
          <w:tab w:val="left" w:pos="2040"/>
          <w:tab w:val="left" w:pos="2520"/>
          <w:tab w:val="left" w:pos="3000"/>
        </w:tabs>
        <w:spacing w:line="192" w:lineRule="auto"/>
      </w:pPr>
    </w:p>
    <w:p w:rsidR="005E61C7" w:rsidRDefault="005E61C7">
      <w:pPr>
        <w:tabs>
          <w:tab w:val="left" w:pos="0"/>
          <w:tab w:val="left" w:pos="480"/>
          <w:tab w:val="left" w:pos="1080"/>
          <w:tab w:val="left" w:pos="1560"/>
          <w:tab w:val="left" w:pos="2040"/>
          <w:tab w:val="left" w:pos="2520"/>
          <w:tab w:val="left" w:pos="3000"/>
        </w:tabs>
        <w:spacing w:line="192" w:lineRule="auto"/>
        <w:ind w:left="480"/>
      </w:pPr>
      <w:r>
        <w:rPr>
          <w:u w:val="single"/>
        </w:rPr>
        <w:t>Example 2</w:t>
      </w:r>
      <w:r>
        <w:t xml:space="preserve"> -  The State agency purchases a word processing machine in 1977 for $5,400.  Since the acquisition cost is in excess of $5,000 the word processing machine is capitalized.  The State agency chooses to depreciate the word </w:t>
      </w:r>
      <w:proofErr w:type="spellStart"/>
      <w:r>
        <w:t>proceesing</w:t>
      </w:r>
      <w:proofErr w:type="spellEnd"/>
      <w:r>
        <w:t xml:space="preserve"> machine using straight-line depreciation.  The word processing machine has a useful service life of 9 years.  Each year the State agency may claim FFP for the $600 ($5,400 divided by 9) depreciation expense.</w:t>
      </w:r>
    </w:p>
    <w:p w:rsidR="005E61C7" w:rsidRDefault="005E61C7">
      <w:pPr>
        <w:tabs>
          <w:tab w:val="left" w:pos="0"/>
          <w:tab w:val="left" w:pos="480"/>
          <w:tab w:val="left" w:pos="1080"/>
          <w:tab w:val="left" w:pos="1560"/>
          <w:tab w:val="left" w:pos="2040"/>
          <w:tab w:val="left" w:pos="2520"/>
          <w:tab w:val="left" w:pos="3000"/>
        </w:tabs>
        <w:spacing w:line="192" w:lineRule="auto"/>
      </w:pPr>
    </w:p>
    <w:p w:rsidR="005E61C7" w:rsidRDefault="005E61C7">
      <w:pPr>
        <w:tabs>
          <w:tab w:val="left" w:pos="0"/>
          <w:tab w:val="left" w:pos="480"/>
          <w:tab w:val="left" w:pos="1080"/>
          <w:tab w:val="left" w:pos="1560"/>
          <w:tab w:val="left" w:pos="2040"/>
          <w:tab w:val="left" w:pos="2520"/>
          <w:tab w:val="left" w:pos="3000"/>
        </w:tabs>
        <w:spacing w:line="192" w:lineRule="auto"/>
        <w:ind w:left="480"/>
      </w:pPr>
      <w:r>
        <w:t>In 1979 the State agency purchases a word processing machine with a purchase price of $5,700.  The State agency also trades in the 1977 word processing machine and receives $3,000 trade-in value.  The acquisition cost of the 1979 word processing machine is $6,900 ($5,700 - $3,000 + $4,200).  The book value of the 1977 word processing machine is $4,200, $5,400 - ($600 x 2).  Since the acquisition cost of the 1979 word processing machine is $6,900 the word processing machine must be capitalized.</w:t>
      </w:r>
    </w:p>
    <w:p w:rsidR="005E61C7" w:rsidRDefault="005E61C7">
      <w:pPr>
        <w:tabs>
          <w:tab w:val="left" w:pos="0"/>
          <w:tab w:val="left" w:pos="480"/>
          <w:tab w:val="left" w:pos="1080"/>
          <w:tab w:val="left" w:pos="1560"/>
          <w:tab w:val="left" w:pos="2040"/>
          <w:tab w:val="left" w:pos="2520"/>
          <w:tab w:val="left" w:pos="3000"/>
        </w:tabs>
        <w:spacing w:line="192" w:lineRule="auto"/>
      </w:pPr>
    </w:p>
    <w:p w:rsidR="005E61C7" w:rsidRDefault="005E61C7">
      <w:pPr>
        <w:tabs>
          <w:tab w:val="left" w:pos="0"/>
          <w:tab w:val="left" w:pos="480"/>
          <w:tab w:val="left" w:pos="1080"/>
          <w:tab w:val="left" w:pos="1560"/>
          <w:tab w:val="left" w:pos="2040"/>
          <w:tab w:val="left" w:pos="2520"/>
          <w:tab w:val="left" w:pos="3000"/>
        </w:tabs>
        <w:spacing w:line="192" w:lineRule="auto"/>
      </w:pPr>
      <w:r>
        <w:t>E.</w:t>
      </w:r>
      <w:r>
        <w:tab/>
        <w:t>DISTRIBUTION OF COSTS</w:t>
      </w:r>
    </w:p>
    <w:p w:rsidR="005E61C7" w:rsidRDefault="005E61C7">
      <w:pPr>
        <w:tabs>
          <w:tab w:val="left" w:pos="0"/>
          <w:tab w:val="left" w:pos="480"/>
          <w:tab w:val="left" w:pos="1080"/>
          <w:tab w:val="left" w:pos="1560"/>
          <w:tab w:val="left" w:pos="2040"/>
          <w:tab w:val="left" w:pos="2520"/>
          <w:tab w:val="left" w:pos="3000"/>
        </w:tabs>
        <w:spacing w:line="192" w:lineRule="auto"/>
      </w:pPr>
    </w:p>
    <w:p w:rsidR="005E61C7" w:rsidRDefault="005E61C7">
      <w:pPr>
        <w:tabs>
          <w:tab w:val="left" w:pos="0"/>
          <w:tab w:val="left" w:pos="480"/>
          <w:tab w:val="left" w:pos="1080"/>
          <w:tab w:val="left" w:pos="1560"/>
          <w:tab w:val="left" w:pos="2040"/>
          <w:tab w:val="left" w:pos="2520"/>
          <w:tab w:val="left" w:pos="3000"/>
        </w:tabs>
        <w:spacing w:line="192" w:lineRule="auto"/>
        <w:ind w:left="480" w:hanging="480"/>
      </w:pPr>
      <w:r>
        <w:t>1.</w:t>
      </w:r>
      <w:r>
        <w:tab/>
        <w:t>Items of nonexpendable personal property may be acquired by the State agency and be used exclusively for the benefit of the Medicaid program or they may be acquired and be used for the benefit of several Federal programs, including Medicaid.</w:t>
      </w:r>
    </w:p>
    <w:p w:rsidR="005E61C7" w:rsidRDefault="005E61C7">
      <w:pPr>
        <w:tabs>
          <w:tab w:val="left" w:pos="0"/>
          <w:tab w:val="left" w:pos="480"/>
          <w:tab w:val="left" w:pos="1080"/>
          <w:tab w:val="left" w:pos="1560"/>
          <w:tab w:val="left" w:pos="2040"/>
          <w:tab w:val="left" w:pos="2520"/>
          <w:tab w:val="left" w:pos="3000"/>
        </w:tabs>
        <w:spacing w:line="192" w:lineRule="auto"/>
      </w:pPr>
    </w:p>
    <w:p w:rsidR="005E61C7" w:rsidRDefault="005E61C7">
      <w:pPr>
        <w:tabs>
          <w:tab w:val="left" w:pos="0"/>
          <w:tab w:val="left" w:pos="480"/>
          <w:tab w:val="left" w:pos="1080"/>
          <w:tab w:val="left" w:pos="1560"/>
          <w:tab w:val="left" w:pos="2040"/>
          <w:tab w:val="left" w:pos="2520"/>
          <w:tab w:val="left" w:pos="3000"/>
        </w:tabs>
        <w:spacing w:line="192" w:lineRule="auto"/>
        <w:ind w:left="480" w:hanging="480"/>
      </w:pPr>
      <w:r>
        <w:t>2.</w:t>
      </w:r>
      <w:r>
        <w:tab/>
        <w:t>The full acquisition cost or the depreciation expense or use allowance (see section 2490.1C.1.  and 2. above) for those items of nonexpendable personal property utilized solely in the</w:t>
      </w:r>
    </w:p>
    <w:p w:rsidR="005E61C7" w:rsidRDefault="005E61C7">
      <w:pPr>
        <w:tabs>
          <w:tab w:val="left" w:pos="0"/>
          <w:tab w:val="left" w:pos="480"/>
          <w:tab w:val="left" w:pos="1080"/>
          <w:tab w:val="left" w:pos="1560"/>
          <w:tab w:val="left" w:pos="2040"/>
          <w:tab w:val="left" w:pos="2520"/>
          <w:tab w:val="left" w:pos="3000"/>
        </w:tabs>
        <w:spacing w:line="192" w:lineRule="auto"/>
      </w:pPr>
    </w:p>
    <w:p w:rsidR="005E61C7" w:rsidRDefault="005E61C7">
      <w:pPr>
        <w:tabs>
          <w:tab w:val="left" w:pos="0"/>
          <w:tab w:val="left" w:pos="480"/>
          <w:tab w:val="left" w:pos="1080"/>
          <w:tab w:val="left" w:pos="1560"/>
          <w:tab w:val="left" w:pos="2040"/>
          <w:tab w:val="left" w:pos="2520"/>
          <w:tab w:val="left" w:pos="3000"/>
        </w:tabs>
        <w:spacing w:line="192" w:lineRule="auto"/>
      </w:pPr>
    </w:p>
    <w:p w:rsidR="005E61C7" w:rsidRDefault="005E61C7">
      <w:pPr>
        <w:tabs>
          <w:tab w:val="left" w:pos="0"/>
          <w:tab w:val="left" w:pos="480"/>
          <w:tab w:val="left" w:pos="1080"/>
          <w:tab w:val="left" w:pos="1560"/>
          <w:tab w:val="left" w:pos="2040"/>
          <w:tab w:val="left" w:pos="2520"/>
          <w:tab w:val="left" w:pos="3000"/>
        </w:tabs>
        <w:spacing w:line="192" w:lineRule="auto"/>
      </w:pPr>
    </w:p>
    <w:p w:rsidR="005E61C7" w:rsidRDefault="005E61C7">
      <w:pPr>
        <w:tabs>
          <w:tab w:val="left" w:pos="0"/>
          <w:tab w:val="left" w:pos="480"/>
          <w:tab w:val="left" w:pos="1080"/>
          <w:tab w:val="left" w:pos="1560"/>
          <w:tab w:val="left" w:pos="2040"/>
          <w:tab w:val="left" w:pos="2520"/>
          <w:tab w:val="left" w:pos="3000"/>
        </w:tabs>
        <w:spacing w:line="192" w:lineRule="auto"/>
      </w:pPr>
    </w:p>
    <w:p w:rsidR="005E61C7" w:rsidRDefault="005E61C7">
      <w:pPr>
        <w:tabs>
          <w:tab w:val="left" w:pos="0"/>
          <w:tab w:val="left" w:pos="480"/>
          <w:tab w:val="left" w:pos="1080"/>
          <w:tab w:val="left" w:pos="1560"/>
          <w:tab w:val="left" w:pos="2040"/>
          <w:tab w:val="left" w:pos="2520"/>
          <w:tab w:val="left" w:pos="3000"/>
        </w:tabs>
        <w:spacing w:line="192" w:lineRule="auto"/>
      </w:pPr>
    </w:p>
    <w:p w:rsidR="005E61C7" w:rsidRDefault="005E61C7">
      <w:pPr>
        <w:tabs>
          <w:tab w:val="left" w:pos="0"/>
          <w:tab w:val="left" w:pos="480"/>
          <w:tab w:val="left" w:pos="1080"/>
          <w:tab w:val="left" w:pos="1560"/>
          <w:tab w:val="left" w:pos="2040"/>
          <w:tab w:val="left" w:pos="2520"/>
          <w:tab w:val="left" w:pos="3000"/>
        </w:tabs>
        <w:spacing w:line="192" w:lineRule="auto"/>
      </w:pPr>
    </w:p>
    <w:p w:rsidR="005E61C7" w:rsidRDefault="005E61C7">
      <w:pPr>
        <w:tabs>
          <w:tab w:val="left" w:pos="0"/>
          <w:tab w:val="left" w:pos="480"/>
          <w:tab w:val="left" w:pos="1080"/>
          <w:tab w:val="left" w:pos="1560"/>
          <w:tab w:val="left" w:pos="2040"/>
          <w:tab w:val="left" w:pos="2520"/>
          <w:tab w:val="left" w:pos="3000"/>
        </w:tabs>
        <w:spacing w:line="192" w:lineRule="auto"/>
      </w:pPr>
    </w:p>
    <w:p w:rsidR="005E61C7" w:rsidRDefault="005E61C7">
      <w:pPr>
        <w:tabs>
          <w:tab w:val="left" w:pos="0"/>
          <w:tab w:val="left" w:pos="480"/>
          <w:tab w:val="left" w:pos="1080"/>
          <w:tab w:val="left" w:pos="1560"/>
          <w:tab w:val="left" w:pos="2040"/>
          <w:tab w:val="left" w:pos="2520"/>
          <w:tab w:val="left" w:pos="3000"/>
        </w:tabs>
        <w:spacing w:line="192" w:lineRule="auto"/>
      </w:pPr>
    </w:p>
    <w:p w:rsidR="005E61C7" w:rsidRDefault="005E61C7">
      <w:pPr>
        <w:tabs>
          <w:tab w:val="left" w:pos="0"/>
          <w:tab w:val="left" w:pos="480"/>
          <w:tab w:val="left" w:pos="1080"/>
          <w:tab w:val="left" w:pos="1560"/>
          <w:tab w:val="left" w:pos="2040"/>
          <w:tab w:val="left" w:pos="2520"/>
          <w:tab w:val="left" w:pos="3000"/>
        </w:tabs>
        <w:spacing w:line="192" w:lineRule="auto"/>
      </w:pPr>
    </w:p>
    <w:p w:rsidR="005E61C7" w:rsidRDefault="005E61C7">
      <w:pPr>
        <w:tabs>
          <w:tab w:val="left" w:pos="0"/>
          <w:tab w:val="left" w:pos="480"/>
          <w:tab w:val="left" w:pos="1080"/>
          <w:tab w:val="left" w:pos="1560"/>
          <w:tab w:val="left" w:pos="2040"/>
          <w:tab w:val="left" w:pos="2520"/>
          <w:tab w:val="left" w:pos="3000"/>
        </w:tabs>
        <w:spacing w:line="192" w:lineRule="auto"/>
      </w:pPr>
    </w:p>
    <w:p w:rsidR="005E61C7" w:rsidRDefault="005E61C7">
      <w:pPr>
        <w:tabs>
          <w:tab w:val="left" w:pos="0"/>
          <w:tab w:val="left" w:pos="480"/>
          <w:tab w:val="left" w:pos="1080"/>
          <w:tab w:val="left" w:pos="1560"/>
          <w:tab w:val="left" w:pos="2040"/>
          <w:tab w:val="left" w:pos="2520"/>
          <w:tab w:val="left" w:pos="3000"/>
        </w:tabs>
        <w:spacing w:line="192" w:lineRule="auto"/>
      </w:pPr>
    </w:p>
    <w:p w:rsidR="005E61C7" w:rsidRDefault="005E61C7">
      <w:pPr>
        <w:tabs>
          <w:tab w:val="left" w:pos="0"/>
          <w:tab w:val="left" w:pos="480"/>
          <w:tab w:val="left" w:pos="1080"/>
          <w:tab w:val="left" w:pos="1560"/>
          <w:tab w:val="left" w:pos="2040"/>
          <w:tab w:val="left" w:pos="2520"/>
          <w:tab w:val="left" w:pos="3000"/>
        </w:tabs>
        <w:spacing w:line="192" w:lineRule="auto"/>
      </w:pPr>
    </w:p>
    <w:p w:rsidR="005E61C7" w:rsidRDefault="005E61C7">
      <w:pPr>
        <w:tabs>
          <w:tab w:val="left" w:pos="0"/>
          <w:tab w:val="left" w:pos="480"/>
          <w:tab w:val="left" w:pos="1080"/>
          <w:tab w:val="left" w:pos="1560"/>
          <w:tab w:val="left" w:pos="2040"/>
          <w:tab w:val="left" w:pos="2520"/>
          <w:tab w:val="left" w:pos="3000"/>
        </w:tabs>
        <w:spacing w:line="192" w:lineRule="auto"/>
      </w:pPr>
    </w:p>
    <w:p w:rsidR="005E61C7" w:rsidRDefault="005E61C7">
      <w:pPr>
        <w:tabs>
          <w:tab w:val="left" w:pos="0"/>
          <w:tab w:val="left" w:pos="480"/>
          <w:tab w:val="left" w:pos="1080"/>
          <w:tab w:val="left" w:pos="1560"/>
          <w:tab w:val="left" w:pos="2040"/>
          <w:tab w:val="left" w:pos="2520"/>
          <w:tab w:val="left" w:pos="3000"/>
        </w:tabs>
        <w:spacing w:line="192" w:lineRule="auto"/>
      </w:pPr>
    </w:p>
    <w:p w:rsidR="005E61C7" w:rsidRDefault="005E61C7">
      <w:pPr>
        <w:tabs>
          <w:tab w:val="left" w:pos="0"/>
          <w:tab w:val="left" w:pos="480"/>
          <w:tab w:val="left" w:pos="1080"/>
          <w:tab w:val="left" w:pos="1560"/>
          <w:tab w:val="left" w:pos="2040"/>
          <w:tab w:val="left" w:pos="2520"/>
          <w:tab w:val="left" w:pos="3000"/>
        </w:tabs>
        <w:spacing w:line="192" w:lineRule="auto"/>
      </w:pPr>
    </w:p>
    <w:p w:rsidR="005E61C7" w:rsidRDefault="005E61C7">
      <w:pPr>
        <w:tabs>
          <w:tab w:val="left" w:pos="0"/>
          <w:tab w:val="left" w:pos="480"/>
          <w:tab w:val="left" w:pos="1080"/>
          <w:tab w:val="left" w:pos="1560"/>
          <w:tab w:val="left" w:pos="2040"/>
          <w:tab w:val="left" w:pos="2520"/>
          <w:tab w:val="left" w:pos="3000"/>
        </w:tabs>
        <w:spacing w:line="192" w:lineRule="auto"/>
      </w:pPr>
    </w:p>
    <w:p w:rsidR="005E61C7" w:rsidRDefault="005E61C7">
      <w:pPr>
        <w:tabs>
          <w:tab w:val="left" w:pos="0"/>
          <w:tab w:val="left" w:pos="480"/>
          <w:tab w:val="left" w:pos="1080"/>
          <w:tab w:val="left" w:pos="1560"/>
          <w:tab w:val="left" w:pos="2040"/>
          <w:tab w:val="left" w:pos="2520"/>
          <w:tab w:val="left" w:pos="3000"/>
        </w:tabs>
        <w:spacing w:line="192" w:lineRule="auto"/>
      </w:pPr>
    </w:p>
    <w:p w:rsidR="005E61C7" w:rsidRDefault="005E61C7">
      <w:pPr>
        <w:tabs>
          <w:tab w:val="left" w:pos="0"/>
          <w:tab w:val="left" w:pos="480"/>
          <w:tab w:val="left" w:pos="1080"/>
          <w:tab w:val="left" w:pos="1560"/>
          <w:tab w:val="left" w:pos="2040"/>
          <w:tab w:val="left" w:pos="2520"/>
          <w:tab w:val="left" w:pos="3000"/>
        </w:tabs>
        <w:spacing w:line="192" w:lineRule="auto"/>
      </w:pPr>
    </w:p>
    <w:p w:rsidR="005E61C7" w:rsidRDefault="005E61C7">
      <w:pPr>
        <w:tabs>
          <w:tab w:val="left" w:pos="0"/>
          <w:tab w:val="left" w:pos="480"/>
          <w:tab w:val="left" w:pos="1080"/>
          <w:tab w:val="left" w:pos="1560"/>
          <w:tab w:val="left" w:pos="2040"/>
          <w:tab w:val="left" w:pos="2520"/>
          <w:tab w:val="left" w:pos="3000"/>
        </w:tabs>
        <w:spacing w:line="192" w:lineRule="auto"/>
      </w:pPr>
    </w:p>
    <w:p w:rsidR="005E61C7" w:rsidRDefault="005E61C7">
      <w:pPr>
        <w:tabs>
          <w:tab w:val="right" w:pos="9360"/>
        </w:tabs>
        <w:spacing w:line="192" w:lineRule="auto"/>
      </w:pPr>
      <w:r>
        <w:t>Rev. 6</w:t>
      </w:r>
      <w:r>
        <w:tab/>
        <w:t>2-103</w:t>
      </w:r>
    </w:p>
    <w:p w:rsidR="005E61C7" w:rsidRDefault="005E61C7">
      <w:pPr>
        <w:spacing w:line="192" w:lineRule="auto"/>
        <w:sectPr w:rsidR="00000000">
          <w:pgSz w:w="12240" w:h="15840"/>
          <w:pgMar w:top="1080" w:right="1584" w:bottom="1080" w:left="1440" w:header="720" w:footer="720" w:gutter="0"/>
          <w:paperSrc w:first="512" w:other="512"/>
          <w:cols w:space="720"/>
          <w:noEndnote/>
        </w:sectPr>
      </w:pPr>
    </w:p>
    <w:p w:rsidR="005E61C7" w:rsidRDefault="005E61C7">
      <w:pPr>
        <w:spacing w:line="192" w:lineRule="auto"/>
        <w:rPr>
          <w:u w:val="single"/>
        </w:rPr>
      </w:pPr>
      <w:r>
        <w:rPr>
          <w:u w:val="single"/>
        </w:rPr>
        <w:t>2490.1(Cont.)      STATE ORGANIZATION AND GENERAL ADMINISTRATION</w:t>
      </w:r>
      <w:r>
        <w:rPr>
          <w:u w:val="single"/>
        </w:rPr>
        <w:tab/>
        <w:t xml:space="preserve"> 10-82</w:t>
      </w:r>
    </w:p>
    <w:p w:rsidR="005E61C7" w:rsidRDefault="005E61C7">
      <w:pPr>
        <w:tabs>
          <w:tab w:val="left" w:pos="0"/>
          <w:tab w:val="left" w:pos="480"/>
          <w:tab w:val="left" w:pos="1080"/>
          <w:tab w:val="left" w:pos="1560"/>
          <w:tab w:val="left" w:pos="2040"/>
          <w:tab w:val="left" w:pos="2520"/>
          <w:tab w:val="left" w:pos="3000"/>
        </w:tabs>
        <w:spacing w:line="192" w:lineRule="auto"/>
      </w:pPr>
    </w:p>
    <w:p w:rsidR="005E61C7" w:rsidRDefault="005E61C7">
      <w:pPr>
        <w:tabs>
          <w:tab w:val="left" w:pos="0"/>
          <w:tab w:val="left" w:pos="480"/>
          <w:tab w:val="left" w:pos="1080"/>
          <w:tab w:val="left" w:pos="1560"/>
          <w:tab w:val="left" w:pos="2040"/>
          <w:tab w:val="left" w:pos="2520"/>
          <w:tab w:val="left" w:pos="3000"/>
        </w:tabs>
        <w:spacing w:line="192" w:lineRule="auto"/>
      </w:pPr>
      <w:r>
        <w:t>Medicaid program, may be directly charged to Medicaid and reimbursed at the 50 percent FFP rate for administrative costs.</w:t>
      </w:r>
    </w:p>
    <w:p w:rsidR="005E61C7" w:rsidRDefault="005E61C7">
      <w:pPr>
        <w:tabs>
          <w:tab w:val="left" w:pos="0"/>
          <w:tab w:val="left" w:pos="480"/>
          <w:tab w:val="left" w:pos="1080"/>
          <w:tab w:val="left" w:pos="1560"/>
          <w:tab w:val="left" w:pos="2040"/>
          <w:tab w:val="left" w:pos="2520"/>
          <w:tab w:val="left" w:pos="3000"/>
        </w:tabs>
        <w:spacing w:line="192" w:lineRule="auto"/>
      </w:pPr>
    </w:p>
    <w:p w:rsidR="005E61C7" w:rsidRDefault="005E61C7">
      <w:pPr>
        <w:tabs>
          <w:tab w:val="left" w:pos="0"/>
          <w:tab w:val="left" w:pos="480"/>
          <w:tab w:val="left" w:pos="1080"/>
          <w:tab w:val="left" w:pos="1560"/>
          <w:tab w:val="left" w:pos="2040"/>
          <w:tab w:val="left" w:pos="2520"/>
          <w:tab w:val="left" w:pos="3000"/>
        </w:tabs>
        <w:spacing w:line="192" w:lineRule="auto"/>
        <w:ind w:left="480"/>
      </w:pPr>
      <w:r>
        <w:rPr>
          <w:u w:val="single"/>
        </w:rPr>
        <w:t>Example 1</w:t>
      </w:r>
      <w:r>
        <w:t xml:space="preserve"> -  The State agency purchases a programmable calculator that will be used to determine Medicaid eligibility for varying income levels.  The acquisition cost of the calculator is $4,000.  Since this calculator is to be used exclusively for the benefit of the Medicaid program and the acquisition cost is $4,000 (see section 2490.1C.1.  above), the State agency can directly charge the total $4,000 to Medicaid.  At the 50 percent FFP rate the State agency would be reimbursed $2,000.</w:t>
      </w:r>
    </w:p>
    <w:p w:rsidR="005E61C7" w:rsidRDefault="005E61C7">
      <w:pPr>
        <w:tabs>
          <w:tab w:val="left" w:pos="0"/>
          <w:tab w:val="left" w:pos="480"/>
          <w:tab w:val="left" w:pos="1080"/>
          <w:tab w:val="left" w:pos="1560"/>
          <w:tab w:val="left" w:pos="2040"/>
          <w:tab w:val="left" w:pos="2520"/>
          <w:tab w:val="left" w:pos="3000"/>
        </w:tabs>
        <w:spacing w:line="192" w:lineRule="auto"/>
      </w:pPr>
    </w:p>
    <w:p w:rsidR="005E61C7" w:rsidRDefault="005E61C7">
      <w:pPr>
        <w:tabs>
          <w:tab w:val="left" w:pos="0"/>
          <w:tab w:val="left" w:pos="480"/>
          <w:tab w:val="left" w:pos="1080"/>
          <w:tab w:val="left" w:pos="1560"/>
          <w:tab w:val="left" w:pos="2040"/>
          <w:tab w:val="left" w:pos="2520"/>
          <w:tab w:val="left" w:pos="3000"/>
        </w:tabs>
        <w:spacing w:line="192" w:lineRule="auto"/>
        <w:ind w:left="480"/>
      </w:pPr>
      <w:r>
        <w:rPr>
          <w:u w:val="single"/>
        </w:rPr>
        <w:t>Example 2</w:t>
      </w:r>
      <w:r>
        <w:t xml:space="preserve"> -  The State agency purchases the same calculator as in the example above, however, the acquisition cost is $6,000.  The State agency elects (see section 2490.1C.2. above) to depreciate the calculator, using the straight-line method of depreciation, over a useful life of 5 years.  For each of the 5 years that the calculator is used exclusively for the benefit of the Medicaid program the State agency may directly charge the $1,200 ($6,000 divided by 5) depreciation expense to Medicaid.  At the 50 percent FF</w:t>
      </w:r>
      <w:r>
        <w:t>P rate the State agency would be reimbursed §600.</w:t>
      </w:r>
    </w:p>
    <w:p w:rsidR="005E61C7" w:rsidRDefault="005E61C7">
      <w:pPr>
        <w:tabs>
          <w:tab w:val="left" w:pos="0"/>
          <w:tab w:val="left" w:pos="480"/>
          <w:tab w:val="left" w:pos="1080"/>
          <w:tab w:val="left" w:pos="1560"/>
          <w:tab w:val="left" w:pos="2040"/>
          <w:tab w:val="left" w:pos="2520"/>
          <w:tab w:val="left" w:pos="3000"/>
        </w:tabs>
        <w:spacing w:line="192" w:lineRule="auto"/>
      </w:pPr>
    </w:p>
    <w:p w:rsidR="005E61C7" w:rsidRDefault="005E61C7">
      <w:pPr>
        <w:tabs>
          <w:tab w:val="left" w:pos="0"/>
          <w:tab w:val="left" w:pos="480"/>
          <w:tab w:val="left" w:pos="1080"/>
          <w:tab w:val="left" w:pos="1560"/>
          <w:tab w:val="left" w:pos="2040"/>
          <w:tab w:val="left" w:pos="2520"/>
          <w:tab w:val="left" w:pos="3000"/>
        </w:tabs>
        <w:spacing w:line="192" w:lineRule="auto"/>
        <w:ind w:left="480" w:hanging="480"/>
      </w:pPr>
      <w:r>
        <w:t>3.</w:t>
      </w:r>
      <w:r>
        <w:tab/>
        <w:t>The depreciation expense or use allowance (see section 2490.1C.3 above) for those items of nonexpendable personal property which only indirectly benefit the Medicaid program, must be charged to Medicaid through the State agency cost allocating plan. The State agency will be reimbursed at the 50 percent FFP rate for that portion of the depreciation expense or use allowance allocable to Medicaid.</w:t>
      </w:r>
    </w:p>
    <w:p w:rsidR="005E61C7" w:rsidRDefault="005E61C7">
      <w:pPr>
        <w:tabs>
          <w:tab w:val="left" w:pos="0"/>
          <w:tab w:val="left" w:pos="480"/>
          <w:tab w:val="left" w:pos="1080"/>
          <w:tab w:val="left" w:pos="1560"/>
          <w:tab w:val="left" w:pos="2040"/>
          <w:tab w:val="left" w:pos="2520"/>
          <w:tab w:val="left" w:pos="3000"/>
        </w:tabs>
        <w:spacing w:line="192" w:lineRule="auto"/>
      </w:pPr>
    </w:p>
    <w:p w:rsidR="005E61C7" w:rsidRDefault="005E61C7">
      <w:pPr>
        <w:tabs>
          <w:tab w:val="left" w:pos="0"/>
          <w:tab w:val="left" w:pos="480"/>
          <w:tab w:val="left" w:pos="1080"/>
          <w:tab w:val="left" w:pos="1560"/>
          <w:tab w:val="left" w:pos="2040"/>
          <w:tab w:val="left" w:pos="2520"/>
          <w:tab w:val="left" w:pos="3000"/>
        </w:tabs>
        <w:spacing w:line="192" w:lineRule="auto"/>
        <w:ind w:left="480"/>
      </w:pPr>
      <w:r>
        <w:rPr>
          <w:u w:val="single"/>
        </w:rPr>
        <w:t>Example</w:t>
      </w:r>
      <w:r>
        <w:t xml:space="preserve"> -  The State agency purchases an electric typewriter that will be used by the State agency Personnel Department.  This department is engaged in duties that benefit all programs, including Medicaid, administered by the State agency.  The acquisition cost of the typewriter is $500.  The State agency elects (see section 2490.1C.3. above) to depreciate the typewriter, using the straight-line method of depreciation, over a useful life of 5 years.  For each of the years , up to the maximum 5 years, that the type</w:t>
      </w:r>
      <w:r>
        <w:t>writer is in use, the State agency may include the $100 ($500 divided by 5) depreciation expense in its indirect cost pool or center.  This depreciation expense would then be allocated to the Medicaid program in accordance with the cost allocation plan.  In this instance, if the Medicaid program was allocated $40 of the $100 depreciation expense the State agency would be reimbursed $20 at the 50 percent FFP rate.</w:t>
      </w:r>
    </w:p>
    <w:p w:rsidR="005E61C7" w:rsidRDefault="005E61C7">
      <w:pPr>
        <w:tabs>
          <w:tab w:val="left" w:pos="0"/>
          <w:tab w:val="left" w:pos="480"/>
          <w:tab w:val="left" w:pos="1080"/>
          <w:tab w:val="left" w:pos="1560"/>
          <w:tab w:val="left" w:pos="2040"/>
          <w:tab w:val="left" w:pos="2520"/>
          <w:tab w:val="left" w:pos="3000"/>
        </w:tabs>
        <w:spacing w:line="192" w:lineRule="auto"/>
      </w:pPr>
    </w:p>
    <w:p w:rsidR="005E61C7" w:rsidRDefault="005E61C7">
      <w:pPr>
        <w:tabs>
          <w:tab w:val="left" w:pos="0"/>
          <w:tab w:val="left" w:pos="480"/>
          <w:tab w:val="left" w:pos="1080"/>
          <w:tab w:val="left" w:pos="1560"/>
          <w:tab w:val="left" w:pos="2040"/>
          <w:tab w:val="left" w:pos="2520"/>
          <w:tab w:val="left" w:pos="3000"/>
        </w:tabs>
        <w:spacing w:line="192" w:lineRule="auto"/>
      </w:pPr>
    </w:p>
    <w:p w:rsidR="005E61C7" w:rsidRDefault="005E61C7">
      <w:pPr>
        <w:tabs>
          <w:tab w:val="left" w:pos="0"/>
          <w:tab w:val="left" w:pos="480"/>
          <w:tab w:val="left" w:pos="1080"/>
          <w:tab w:val="left" w:pos="1560"/>
          <w:tab w:val="left" w:pos="2040"/>
          <w:tab w:val="left" w:pos="2520"/>
          <w:tab w:val="left" w:pos="3000"/>
        </w:tabs>
        <w:spacing w:line="192" w:lineRule="auto"/>
      </w:pPr>
    </w:p>
    <w:p w:rsidR="005E61C7" w:rsidRDefault="005E61C7">
      <w:pPr>
        <w:tabs>
          <w:tab w:val="left" w:pos="0"/>
          <w:tab w:val="left" w:pos="480"/>
          <w:tab w:val="left" w:pos="1080"/>
          <w:tab w:val="left" w:pos="1560"/>
          <w:tab w:val="left" w:pos="2040"/>
          <w:tab w:val="left" w:pos="2520"/>
          <w:tab w:val="left" w:pos="3000"/>
        </w:tabs>
        <w:spacing w:line="192" w:lineRule="auto"/>
      </w:pPr>
    </w:p>
    <w:p w:rsidR="005E61C7" w:rsidRDefault="005E61C7">
      <w:pPr>
        <w:tabs>
          <w:tab w:val="left" w:pos="0"/>
          <w:tab w:val="left" w:pos="480"/>
          <w:tab w:val="left" w:pos="1080"/>
          <w:tab w:val="left" w:pos="1560"/>
          <w:tab w:val="left" w:pos="2040"/>
          <w:tab w:val="left" w:pos="2520"/>
          <w:tab w:val="left" w:pos="3000"/>
        </w:tabs>
        <w:spacing w:line="192" w:lineRule="auto"/>
      </w:pPr>
    </w:p>
    <w:p w:rsidR="005E61C7" w:rsidRDefault="005E61C7">
      <w:pPr>
        <w:tabs>
          <w:tab w:val="left" w:pos="0"/>
          <w:tab w:val="left" w:pos="480"/>
          <w:tab w:val="left" w:pos="1080"/>
          <w:tab w:val="left" w:pos="1560"/>
          <w:tab w:val="left" w:pos="2040"/>
          <w:tab w:val="left" w:pos="2520"/>
          <w:tab w:val="left" w:pos="3000"/>
        </w:tabs>
        <w:spacing w:line="192" w:lineRule="auto"/>
      </w:pPr>
    </w:p>
    <w:p w:rsidR="005E61C7" w:rsidRDefault="005E61C7">
      <w:pPr>
        <w:tabs>
          <w:tab w:val="left" w:pos="0"/>
          <w:tab w:val="left" w:pos="480"/>
          <w:tab w:val="left" w:pos="1080"/>
          <w:tab w:val="left" w:pos="1560"/>
          <w:tab w:val="left" w:pos="2040"/>
          <w:tab w:val="left" w:pos="2520"/>
          <w:tab w:val="left" w:pos="3000"/>
        </w:tabs>
        <w:spacing w:line="192" w:lineRule="auto"/>
      </w:pPr>
    </w:p>
    <w:p w:rsidR="005E61C7" w:rsidRDefault="005E61C7">
      <w:pPr>
        <w:tabs>
          <w:tab w:val="left" w:pos="0"/>
          <w:tab w:val="left" w:pos="480"/>
          <w:tab w:val="left" w:pos="1080"/>
          <w:tab w:val="left" w:pos="1560"/>
          <w:tab w:val="left" w:pos="2040"/>
          <w:tab w:val="left" w:pos="2520"/>
          <w:tab w:val="left" w:pos="3000"/>
        </w:tabs>
        <w:spacing w:line="192" w:lineRule="auto"/>
      </w:pPr>
    </w:p>
    <w:p w:rsidR="005E61C7" w:rsidRDefault="005E61C7">
      <w:pPr>
        <w:tabs>
          <w:tab w:val="left" w:pos="0"/>
          <w:tab w:val="left" w:pos="480"/>
          <w:tab w:val="left" w:pos="1080"/>
          <w:tab w:val="left" w:pos="1560"/>
          <w:tab w:val="left" w:pos="2040"/>
          <w:tab w:val="left" w:pos="2520"/>
          <w:tab w:val="left" w:pos="3000"/>
        </w:tabs>
        <w:spacing w:line="192" w:lineRule="auto"/>
      </w:pPr>
    </w:p>
    <w:p w:rsidR="005E61C7" w:rsidRDefault="005E61C7">
      <w:pPr>
        <w:tabs>
          <w:tab w:val="left" w:pos="0"/>
          <w:tab w:val="left" w:pos="480"/>
          <w:tab w:val="left" w:pos="1080"/>
          <w:tab w:val="left" w:pos="1560"/>
          <w:tab w:val="left" w:pos="2040"/>
          <w:tab w:val="left" w:pos="2520"/>
          <w:tab w:val="left" w:pos="3000"/>
        </w:tabs>
        <w:spacing w:line="192" w:lineRule="auto"/>
      </w:pPr>
    </w:p>
    <w:p w:rsidR="005E61C7" w:rsidRDefault="005E61C7">
      <w:pPr>
        <w:tabs>
          <w:tab w:val="left" w:pos="0"/>
          <w:tab w:val="left" w:pos="480"/>
          <w:tab w:val="left" w:pos="1080"/>
          <w:tab w:val="left" w:pos="1560"/>
          <w:tab w:val="left" w:pos="2040"/>
          <w:tab w:val="left" w:pos="2520"/>
          <w:tab w:val="left" w:pos="3000"/>
        </w:tabs>
        <w:spacing w:line="192" w:lineRule="auto"/>
      </w:pPr>
    </w:p>
    <w:p w:rsidR="005E61C7" w:rsidRDefault="005E61C7">
      <w:pPr>
        <w:tabs>
          <w:tab w:val="left" w:pos="0"/>
          <w:tab w:val="left" w:pos="480"/>
          <w:tab w:val="left" w:pos="1080"/>
          <w:tab w:val="left" w:pos="1560"/>
          <w:tab w:val="left" w:pos="2040"/>
          <w:tab w:val="left" w:pos="2520"/>
          <w:tab w:val="left" w:pos="3000"/>
        </w:tabs>
        <w:spacing w:line="192" w:lineRule="auto"/>
      </w:pPr>
    </w:p>
    <w:p w:rsidR="005E61C7" w:rsidRDefault="005E61C7">
      <w:pPr>
        <w:tabs>
          <w:tab w:val="left" w:pos="0"/>
          <w:tab w:val="left" w:pos="480"/>
          <w:tab w:val="left" w:pos="1080"/>
          <w:tab w:val="left" w:pos="1560"/>
          <w:tab w:val="left" w:pos="2040"/>
          <w:tab w:val="left" w:pos="2520"/>
          <w:tab w:val="left" w:pos="3000"/>
        </w:tabs>
        <w:spacing w:line="192" w:lineRule="auto"/>
      </w:pPr>
    </w:p>
    <w:p w:rsidR="005E61C7" w:rsidRDefault="005E61C7">
      <w:pPr>
        <w:tabs>
          <w:tab w:val="left" w:pos="0"/>
          <w:tab w:val="left" w:pos="480"/>
          <w:tab w:val="left" w:pos="1080"/>
          <w:tab w:val="left" w:pos="1560"/>
          <w:tab w:val="left" w:pos="2040"/>
          <w:tab w:val="left" w:pos="2520"/>
          <w:tab w:val="left" w:pos="3000"/>
        </w:tabs>
        <w:spacing w:line="192" w:lineRule="auto"/>
      </w:pPr>
    </w:p>
    <w:p w:rsidR="005E61C7" w:rsidRDefault="005E61C7">
      <w:pPr>
        <w:tabs>
          <w:tab w:val="left" w:pos="0"/>
          <w:tab w:val="left" w:pos="480"/>
          <w:tab w:val="left" w:pos="1080"/>
          <w:tab w:val="left" w:pos="1560"/>
          <w:tab w:val="left" w:pos="2040"/>
          <w:tab w:val="left" w:pos="2520"/>
          <w:tab w:val="left" w:pos="3000"/>
        </w:tabs>
        <w:spacing w:line="192" w:lineRule="auto"/>
      </w:pPr>
    </w:p>
    <w:p w:rsidR="005E61C7" w:rsidRDefault="005E61C7">
      <w:pPr>
        <w:tabs>
          <w:tab w:val="left" w:pos="0"/>
          <w:tab w:val="left" w:pos="480"/>
          <w:tab w:val="left" w:pos="1080"/>
          <w:tab w:val="left" w:pos="1560"/>
          <w:tab w:val="left" w:pos="2040"/>
          <w:tab w:val="left" w:pos="2520"/>
          <w:tab w:val="left" w:pos="3000"/>
        </w:tabs>
        <w:spacing w:line="192" w:lineRule="auto"/>
      </w:pPr>
    </w:p>
    <w:p w:rsidR="005E61C7" w:rsidRDefault="005E61C7">
      <w:pPr>
        <w:tabs>
          <w:tab w:val="left" w:pos="0"/>
          <w:tab w:val="left" w:pos="480"/>
          <w:tab w:val="left" w:pos="1080"/>
          <w:tab w:val="left" w:pos="1560"/>
          <w:tab w:val="left" w:pos="2040"/>
          <w:tab w:val="left" w:pos="2520"/>
          <w:tab w:val="left" w:pos="3000"/>
        </w:tabs>
        <w:spacing w:line="192" w:lineRule="auto"/>
      </w:pPr>
    </w:p>
    <w:p w:rsidR="005E61C7" w:rsidRDefault="005E61C7">
      <w:pPr>
        <w:tabs>
          <w:tab w:val="left" w:pos="0"/>
          <w:tab w:val="left" w:pos="480"/>
          <w:tab w:val="left" w:pos="1080"/>
          <w:tab w:val="left" w:pos="1560"/>
          <w:tab w:val="left" w:pos="2040"/>
          <w:tab w:val="left" w:pos="2520"/>
          <w:tab w:val="left" w:pos="3000"/>
        </w:tabs>
        <w:spacing w:line="192" w:lineRule="auto"/>
      </w:pPr>
    </w:p>
    <w:p w:rsidR="005E61C7" w:rsidRDefault="005E61C7">
      <w:pPr>
        <w:tabs>
          <w:tab w:val="left" w:pos="0"/>
          <w:tab w:val="left" w:pos="480"/>
          <w:tab w:val="left" w:pos="1080"/>
          <w:tab w:val="left" w:pos="1560"/>
          <w:tab w:val="left" w:pos="2040"/>
          <w:tab w:val="left" w:pos="2520"/>
          <w:tab w:val="left" w:pos="3000"/>
        </w:tabs>
        <w:spacing w:line="192" w:lineRule="auto"/>
      </w:pPr>
    </w:p>
    <w:p w:rsidR="005E61C7" w:rsidRDefault="005E61C7">
      <w:pPr>
        <w:tabs>
          <w:tab w:val="left" w:pos="0"/>
          <w:tab w:val="left" w:pos="480"/>
          <w:tab w:val="left" w:pos="1080"/>
          <w:tab w:val="left" w:pos="1560"/>
          <w:tab w:val="left" w:pos="2040"/>
          <w:tab w:val="left" w:pos="2520"/>
          <w:tab w:val="left" w:pos="3000"/>
        </w:tabs>
        <w:spacing w:line="192" w:lineRule="auto"/>
      </w:pPr>
    </w:p>
    <w:p w:rsidR="005E61C7" w:rsidRDefault="005E61C7">
      <w:pPr>
        <w:tabs>
          <w:tab w:val="left" w:pos="0"/>
          <w:tab w:val="left" w:pos="480"/>
          <w:tab w:val="left" w:pos="1080"/>
          <w:tab w:val="left" w:pos="1560"/>
          <w:tab w:val="left" w:pos="2040"/>
          <w:tab w:val="left" w:pos="2520"/>
          <w:tab w:val="left" w:pos="3000"/>
        </w:tabs>
        <w:spacing w:line="192" w:lineRule="auto"/>
      </w:pPr>
    </w:p>
    <w:p w:rsidR="005E61C7" w:rsidRDefault="005E61C7">
      <w:pPr>
        <w:tabs>
          <w:tab w:val="left" w:pos="0"/>
          <w:tab w:val="left" w:pos="480"/>
          <w:tab w:val="left" w:pos="1080"/>
          <w:tab w:val="left" w:pos="1560"/>
          <w:tab w:val="left" w:pos="2040"/>
          <w:tab w:val="left" w:pos="2520"/>
          <w:tab w:val="left" w:pos="3000"/>
        </w:tabs>
        <w:spacing w:line="192" w:lineRule="auto"/>
      </w:pPr>
    </w:p>
    <w:p w:rsidR="005E61C7" w:rsidRDefault="005E61C7">
      <w:pPr>
        <w:tabs>
          <w:tab w:val="right" w:pos="9360"/>
        </w:tabs>
        <w:spacing w:line="192" w:lineRule="auto"/>
      </w:pPr>
      <w:r>
        <w:t>2-104</w:t>
      </w:r>
      <w:r>
        <w:tab/>
        <w:t>Rev. 6</w:t>
      </w:r>
    </w:p>
    <w:p w:rsidR="005E61C7" w:rsidRDefault="005E61C7">
      <w:pPr>
        <w:spacing w:line="192" w:lineRule="auto"/>
        <w:sectPr w:rsidR="00000000">
          <w:pgSz w:w="12240" w:h="15840"/>
          <w:pgMar w:top="1080" w:right="1584" w:bottom="1080" w:left="1440" w:header="720" w:footer="720" w:gutter="0"/>
          <w:paperSrc w:first="512" w:other="512"/>
          <w:cols w:space="720"/>
          <w:noEndnote/>
        </w:sectPr>
      </w:pPr>
    </w:p>
    <w:p w:rsidR="005E61C7" w:rsidRDefault="005E61C7">
      <w:pPr>
        <w:tabs>
          <w:tab w:val="center" w:pos="4608"/>
        </w:tabs>
        <w:spacing w:line="192" w:lineRule="auto"/>
        <w:rPr>
          <w:u w:val="single"/>
        </w:rPr>
      </w:pPr>
      <w:r>
        <w:rPr>
          <w:u w:val="single"/>
        </w:rPr>
        <w:t>08-87</w:t>
      </w:r>
      <w:r>
        <w:rPr>
          <w:u w:val="single"/>
        </w:rPr>
        <w:tab/>
        <w:t>STATE ORGANIZATION AND GENERAL ADMINISTRATION</w:t>
      </w:r>
      <w:r>
        <w:rPr>
          <w:u w:val="single"/>
        </w:rPr>
        <w:tab/>
        <w:t xml:space="preserve"> 2493</w:t>
      </w:r>
    </w:p>
    <w:p w:rsidR="005E61C7" w:rsidRDefault="005E61C7">
      <w:pPr>
        <w:tabs>
          <w:tab w:val="left" w:pos="0"/>
          <w:tab w:val="left" w:pos="480"/>
          <w:tab w:val="left" w:pos="1080"/>
          <w:tab w:val="left" w:pos="1560"/>
          <w:tab w:val="left" w:pos="2040"/>
          <w:tab w:val="left" w:pos="2520"/>
          <w:tab w:val="left" w:pos="3000"/>
        </w:tabs>
        <w:spacing w:line="192" w:lineRule="auto"/>
      </w:pPr>
    </w:p>
    <w:p w:rsidR="005E61C7" w:rsidRDefault="005E61C7">
      <w:pPr>
        <w:tabs>
          <w:tab w:val="left" w:pos="0"/>
          <w:tab w:val="left" w:pos="480"/>
          <w:tab w:val="left" w:pos="1080"/>
          <w:tab w:val="left" w:pos="1560"/>
          <w:tab w:val="left" w:pos="2040"/>
          <w:tab w:val="left" w:pos="2520"/>
          <w:tab w:val="left" w:pos="3000"/>
        </w:tabs>
        <w:spacing w:line="192" w:lineRule="auto"/>
      </w:pPr>
      <w:r>
        <w:t xml:space="preserve">Refer to OASC-10, </w:t>
      </w:r>
      <w:r>
        <w:rPr>
          <w:u w:val="single"/>
        </w:rPr>
        <w:t>A Guide for State and Local Government Agencies - Cost Principles and Procedures for Establishing Cost Allocation Plans and Indirect Cost Rates for Grants and Contracts with the Federal Government</w:t>
      </w:r>
      <w:r>
        <w:t>, for the specific development and use of cost allocation plans.</w:t>
      </w:r>
    </w:p>
    <w:p w:rsidR="005E61C7" w:rsidRDefault="005E61C7">
      <w:pPr>
        <w:tabs>
          <w:tab w:val="left" w:pos="0"/>
          <w:tab w:val="left" w:pos="480"/>
          <w:tab w:val="left" w:pos="1080"/>
          <w:tab w:val="left" w:pos="1560"/>
          <w:tab w:val="left" w:pos="2040"/>
          <w:tab w:val="left" w:pos="2520"/>
          <w:tab w:val="left" w:pos="3000"/>
        </w:tabs>
        <w:spacing w:line="192" w:lineRule="auto"/>
      </w:pPr>
    </w:p>
    <w:p w:rsidR="005E61C7" w:rsidRDefault="005E61C7">
      <w:pPr>
        <w:tabs>
          <w:tab w:val="left" w:pos="0"/>
          <w:tab w:val="left" w:pos="480"/>
          <w:tab w:val="left" w:pos="1080"/>
          <w:tab w:val="left" w:pos="1560"/>
          <w:tab w:val="left" w:pos="2040"/>
          <w:tab w:val="left" w:pos="2520"/>
          <w:tab w:val="left" w:pos="3000"/>
        </w:tabs>
        <w:spacing w:line="192" w:lineRule="auto"/>
        <w:ind w:firstLine="480"/>
      </w:pPr>
      <w:r>
        <w:t>F.</w:t>
      </w:r>
      <w:r>
        <w:tab/>
      </w:r>
      <w:r>
        <w:rPr>
          <w:u w:val="single"/>
        </w:rPr>
        <w:t>Standards for Nonexpendable Personal Property</w:t>
      </w:r>
      <w:r>
        <w:t>.--Nonexpendable personal property which you acquire wholly or in part with HHS funds, is subject to the property management and accountability and procurement standards of 45 CFR Part 74. Nonexpendable personal property for which you claim FFP in depreciation or a use allowance is not subject to the requirements of 45 CFR Part 74.  You may use your own property management standards and procurement regulations which reflect applicable State laws and rules.</w:t>
      </w:r>
    </w:p>
    <w:p w:rsidR="005E61C7" w:rsidRDefault="005E61C7">
      <w:pPr>
        <w:tabs>
          <w:tab w:val="left" w:pos="0"/>
          <w:tab w:val="left" w:pos="480"/>
          <w:tab w:val="left" w:pos="1080"/>
          <w:tab w:val="left" w:pos="1560"/>
          <w:tab w:val="left" w:pos="2040"/>
          <w:tab w:val="left" w:pos="2520"/>
          <w:tab w:val="left" w:pos="3000"/>
        </w:tabs>
        <w:spacing w:line="192" w:lineRule="auto"/>
      </w:pPr>
    </w:p>
    <w:p w:rsidR="005E61C7" w:rsidRDefault="005E61C7">
      <w:pPr>
        <w:tabs>
          <w:tab w:val="left" w:pos="0"/>
          <w:tab w:val="left" w:pos="480"/>
          <w:tab w:val="left" w:pos="1080"/>
          <w:tab w:val="left" w:pos="1560"/>
          <w:tab w:val="left" w:pos="2040"/>
          <w:tab w:val="left" w:pos="2520"/>
          <w:tab w:val="left" w:pos="3000"/>
        </w:tabs>
        <w:spacing w:line="192" w:lineRule="auto"/>
      </w:pPr>
      <w:r>
        <w:t>2493.</w:t>
      </w:r>
      <w:r>
        <w:tab/>
        <w:t>CLAIMING FFP FOR PROVIDER PAYMENTS FOR STATE TAXES</w:t>
      </w:r>
    </w:p>
    <w:p w:rsidR="005E61C7" w:rsidRDefault="005E61C7">
      <w:pPr>
        <w:tabs>
          <w:tab w:val="left" w:pos="0"/>
          <w:tab w:val="left" w:pos="480"/>
          <w:tab w:val="left" w:pos="1080"/>
          <w:tab w:val="left" w:pos="1560"/>
          <w:tab w:val="left" w:pos="2040"/>
          <w:tab w:val="left" w:pos="2520"/>
          <w:tab w:val="left" w:pos="3000"/>
        </w:tabs>
        <w:spacing w:line="192" w:lineRule="auto"/>
      </w:pPr>
    </w:p>
    <w:p w:rsidR="005E61C7" w:rsidRDefault="005E61C7">
      <w:pPr>
        <w:tabs>
          <w:tab w:val="left" w:pos="0"/>
          <w:tab w:val="left" w:pos="480"/>
          <w:tab w:val="left" w:pos="1080"/>
          <w:tab w:val="left" w:pos="1560"/>
          <w:tab w:val="left" w:pos="2040"/>
          <w:tab w:val="left" w:pos="2520"/>
          <w:tab w:val="left" w:pos="3000"/>
        </w:tabs>
        <w:spacing w:line="192" w:lineRule="auto"/>
        <w:ind w:firstLine="480"/>
      </w:pPr>
      <w:r>
        <w:t>A.</w:t>
      </w:r>
      <w:r>
        <w:tab/>
      </w:r>
      <w:r>
        <w:rPr>
          <w:u w:val="single"/>
        </w:rPr>
        <w:t>Legal Background and Authority</w:t>
      </w:r>
      <w:r>
        <w:t xml:space="preserve">.--The availability of FFP in Medicaid reimbursement to providers, including hospitals and nursing homes for various fees and taxes, imposed by either State or local government agencies, is governed by the provisions at §1903(a) of the Act.  Section 1903(a) specifies that FFP is available in </w:t>
      </w:r>
      <w:r>
        <w:rPr>
          <w:u w:val="single"/>
        </w:rPr>
        <w:t>expenditures</w:t>
      </w:r>
      <w:r>
        <w:t xml:space="preserve"> made by a State for medical assistance under the </w:t>
      </w:r>
      <w:proofErr w:type="spellStart"/>
      <w:r>
        <w:t>State§s</w:t>
      </w:r>
      <w:proofErr w:type="spellEnd"/>
      <w:r>
        <w:t xml:space="preserve"> reimbursement plan.  </w:t>
      </w:r>
    </w:p>
    <w:p w:rsidR="005E61C7" w:rsidRDefault="005E61C7">
      <w:pPr>
        <w:tabs>
          <w:tab w:val="left" w:pos="0"/>
          <w:tab w:val="left" w:pos="480"/>
          <w:tab w:val="left" w:pos="1080"/>
          <w:tab w:val="left" w:pos="1560"/>
          <w:tab w:val="left" w:pos="2040"/>
          <w:tab w:val="left" w:pos="2520"/>
          <w:tab w:val="left" w:pos="3000"/>
        </w:tabs>
        <w:spacing w:line="192" w:lineRule="auto"/>
      </w:pPr>
    </w:p>
    <w:p w:rsidR="005E61C7" w:rsidRDefault="005E61C7">
      <w:pPr>
        <w:tabs>
          <w:tab w:val="left" w:pos="0"/>
          <w:tab w:val="left" w:pos="480"/>
          <w:tab w:val="left" w:pos="1080"/>
          <w:tab w:val="left" w:pos="1560"/>
          <w:tab w:val="left" w:pos="2040"/>
          <w:tab w:val="left" w:pos="2520"/>
          <w:tab w:val="left" w:pos="3000"/>
        </w:tabs>
        <w:spacing w:line="192" w:lineRule="auto"/>
      </w:pPr>
      <w:r>
        <w:t>In determining the total amount legitimately expended under the State plan, you may not include payments made to a provider for those taxes which are either not imposed on all businesses or other entities in the State or for which the Medicaid recipient would pay the tax to the provider.</w:t>
      </w:r>
    </w:p>
    <w:p w:rsidR="005E61C7" w:rsidRDefault="005E61C7">
      <w:pPr>
        <w:tabs>
          <w:tab w:val="left" w:pos="0"/>
          <w:tab w:val="left" w:pos="480"/>
          <w:tab w:val="left" w:pos="1080"/>
          <w:tab w:val="left" w:pos="1560"/>
          <w:tab w:val="left" w:pos="2040"/>
          <w:tab w:val="left" w:pos="2520"/>
          <w:tab w:val="left" w:pos="3000"/>
        </w:tabs>
        <w:spacing w:line="192" w:lineRule="auto"/>
      </w:pPr>
    </w:p>
    <w:p w:rsidR="005E61C7" w:rsidRDefault="005E61C7">
      <w:pPr>
        <w:tabs>
          <w:tab w:val="left" w:pos="0"/>
          <w:tab w:val="left" w:pos="480"/>
          <w:tab w:val="left" w:pos="1080"/>
          <w:tab w:val="left" w:pos="1560"/>
          <w:tab w:val="left" w:pos="2040"/>
          <w:tab w:val="left" w:pos="2520"/>
          <w:tab w:val="left" w:pos="3000"/>
        </w:tabs>
        <w:spacing w:line="192" w:lineRule="auto"/>
        <w:ind w:firstLine="480"/>
      </w:pPr>
      <w:r>
        <w:t>B.</w:t>
      </w:r>
      <w:r>
        <w:tab/>
      </w:r>
      <w:r>
        <w:rPr>
          <w:u w:val="single"/>
        </w:rPr>
        <w:t>Availability of FFP</w:t>
      </w:r>
      <w:r>
        <w:t>.--</w:t>
      </w:r>
    </w:p>
    <w:p w:rsidR="005E61C7" w:rsidRDefault="005E61C7">
      <w:pPr>
        <w:tabs>
          <w:tab w:val="left" w:pos="0"/>
          <w:tab w:val="left" w:pos="480"/>
          <w:tab w:val="left" w:pos="1080"/>
          <w:tab w:val="left" w:pos="1560"/>
          <w:tab w:val="left" w:pos="2040"/>
          <w:tab w:val="left" w:pos="2520"/>
          <w:tab w:val="left" w:pos="3000"/>
        </w:tabs>
        <w:spacing w:line="192" w:lineRule="auto"/>
      </w:pPr>
    </w:p>
    <w:p w:rsidR="005E61C7" w:rsidRDefault="005E61C7">
      <w:pPr>
        <w:tabs>
          <w:tab w:val="left" w:pos="0"/>
          <w:tab w:val="left" w:pos="480"/>
          <w:tab w:val="left" w:pos="1080"/>
          <w:tab w:val="left" w:pos="1560"/>
          <w:tab w:val="left" w:pos="2040"/>
          <w:tab w:val="left" w:pos="2520"/>
          <w:tab w:val="left" w:pos="3000"/>
        </w:tabs>
        <w:spacing w:line="192" w:lineRule="auto"/>
        <w:ind w:firstLine="1080"/>
      </w:pPr>
      <w:r>
        <w:t>1.</w:t>
      </w:r>
      <w:r>
        <w:tab/>
      </w:r>
      <w:r>
        <w:rPr>
          <w:u w:val="single"/>
        </w:rPr>
        <w:t>Taxes of General Applicability</w:t>
      </w:r>
      <w:r>
        <w:t xml:space="preserve">.--Where a tax is not restricted to medical providers of care or services and is applied to </w:t>
      </w:r>
      <w:r>
        <w:rPr>
          <w:u w:val="single"/>
        </w:rPr>
        <w:t>all</w:t>
      </w:r>
      <w:r>
        <w:t xml:space="preserve"> types of businesses (e.g., taxes on real property, general excise taxes, or taxes for workers’ compensation funds) payment by the State to providers which recognized such a tax would be an allowable expenditure for FFP purposes. </w:t>
      </w:r>
    </w:p>
    <w:p w:rsidR="005E61C7" w:rsidRDefault="005E61C7">
      <w:pPr>
        <w:tabs>
          <w:tab w:val="left" w:pos="0"/>
          <w:tab w:val="left" w:pos="480"/>
          <w:tab w:val="left" w:pos="1080"/>
          <w:tab w:val="left" w:pos="1560"/>
          <w:tab w:val="left" w:pos="2040"/>
          <w:tab w:val="left" w:pos="2520"/>
          <w:tab w:val="left" w:pos="3000"/>
        </w:tabs>
        <w:spacing w:line="192" w:lineRule="auto"/>
      </w:pPr>
    </w:p>
    <w:p w:rsidR="005E61C7" w:rsidRDefault="005E61C7">
      <w:pPr>
        <w:tabs>
          <w:tab w:val="left" w:pos="0"/>
          <w:tab w:val="left" w:pos="480"/>
          <w:tab w:val="left" w:pos="1080"/>
          <w:tab w:val="left" w:pos="1560"/>
          <w:tab w:val="left" w:pos="2040"/>
          <w:tab w:val="left" w:pos="2520"/>
          <w:tab w:val="left" w:pos="3000"/>
        </w:tabs>
        <w:spacing w:line="192" w:lineRule="auto"/>
      </w:pPr>
      <w:r>
        <w:t xml:space="preserve">However, where the tax has been specifically imposed only on medical care and/or services, (e.g., taxes on health care providers’ net revenues, user fees assessed on a per bed, or per admission basis, or licensing fees) you  will not be considered as having incurred an expense and, therefore, FFP will not be available in expenditures related to that type of tax.  </w:t>
      </w:r>
    </w:p>
    <w:p w:rsidR="005E61C7" w:rsidRDefault="005E61C7">
      <w:pPr>
        <w:tabs>
          <w:tab w:val="left" w:pos="0"/>
          <w:tab w:val="left" w:pos="480"/>
          <w:tab w:val="left" w:pos="1080"/>
          <w:tab w:val="left" w:pos="1560"/>
          <w:tab w:val="left" w:pos="2040"/>
          <w:tab w:val="left" w:pos="2520"/>
          <w:tab w:val="left" w:pos="3000"/>
        </w:tabs>
        <w:spacing w:line="192" w:lineRule="auto"/>
      </w:pPr>
    </w:p>
    <w:p w:rsidR="005E61C7" w:rsidRDefault="005E61C7">
      <w:pPr>
        <w:tabs>
          <w:tab w:val="left" w:pos="0"/>
          <w:tab w:val="left" w:pos="480"/>
          <w:tab w:val="left" w:pos="1080"/>
          <w:tab w:val="left" w:pos="1560"/>
          <w:tab w:val="left" w:pos="2040"/>
          <w:tab w:val="left" w:pos="2520"/>
          <w:tab w:val="left" w:pos="3000"/>
        </w:tabs>
        <w:spacing w:line="192" w:lineRule="auto"/>
        <w:ind w:firstLine="1080"/>
      </w:pPr>
      <w:r>
        <w:t>2.</w:t>
      </w:r>
      <w:r>
        <w:tab/>
      </w:r>
      <w:r>
        <w:rPr>
          <w:u w:val="single"/>
        </w:rPr>
        <w:t>Taxes Paid by Providers</w:t>
      </w:r>
      <w:r>
        <w:t>.--When the tax is paid by the provider, the tax is allowable for FFP purposes (subject to B.1).  However, where the tax would be paid for by the Medicaid recipient, e.g., sales taxes paid by the patient, FFP will not be available.</w:t>
      </w:r>
    </w:p>
    <w:p w:rsidR="005E61C7" w:rsidRDefault="005E61C7">
      <w:pPr>
        <w:tabs>
          <w:tab w:val="left" w:pos="0"/>
          <w:tab w:val="left" w:pos="480"/>
          <w:tab w:val="left" w:pos="1080"/>
          <w:tab w:val="left" w:pos="1560"/>
          <w:tab w:val="left" w:pos="2040"/>
          <w:tab w:val="left" w:pos="2520"/>
          <w:tab w:val="left" w:pos="3000"/>
        </w:tabs>
        <w:spacing w:line="192" w:lineRule="auto"/>
      </w:pPr>
    </w:p>
    <w:p w:rsidR="005E61C7" w:rsidRDefault="005E61C7">
      <w:pPr>
        <w:tabs>
          <w:tab w:val="left" w:pos="0"/>
          <w:tab w:val="left" w:pos="480"/>
          <w:tab w:val="left" w:pos="1080"/>
          <w:tab w:val="left" w:pos="1560"/>
          <w:tab w:val="left" w:pos="2040"/>
          <w:tab w:val="left" w:pos="2520"/>
          <w:tab w:val="left" w:pos="3000"/>
        </w:tabs>
        <w:spacing w:line="192" w:lineRule="auto"/>
      </w:pPr>
    </w:p>
    <w:p w:rsidR="005E61C7" w:rsidRDefault="005E61C7">
      <w:pPr>
        <w:tabs>
          <w:tab w:val="left" w:pos="0"/>
          <w:tab w:val="left" w:pos="480"/>
          <w:tab w:val="left" w:pos="1080"/>
          <w:tab w:val="left" w:pos="1560"/>
          <w:tab w:val="left" w:pos="2040"/>
          <w:tab w:val="left" w:pos="2520"/>
          <w:tab w:val="left" w:pos="3000"/>
        </w:tabs>
        <w:spacing w:line="192" w:lineRule="auto"/>
      </w:pPr>
    </w:p>
    <w:p w:rsidR="005E61C7" w:rsidRDefault="005E61C7">
      <w:pPr>
        <w:tabs>
          <w:tab w:val="left" w:pos="0"/>
          <w:tab w:val="left" w:pos="480"/>
          <w:tab w:val="left" w:pos="1080"/>
          <w:tab w:val="left" w:pos="1560"/>
          <w:tab w:val="left" w:pos="2040"/>
          <w:tab w:val="left" w:pos="2520"/>
          <w:tab w:val="left" w:pos="3000"/>
        </w:tabs>
        <w:spacing w:line="192" w:lineRule="auto"/>
      </w:pPr>
    </w:p>
    <w:p w:rsidR="005E61C7" w:rsidRDefault="005E61C7">
      <w:pPr>
        <w:tabs>
          <w:tab w:val="left" w:pos="0"/>
          <w:tab w:val="left" w:pos="480"/>
          <w:tab w:val="left" w:pos="1080"/>
          <w:tab w:val="left" w:pos="1560"/>
          <w:tab w:val="left" w:pos="2040"/>
          <w:tab w:val="left" w:pos="2520"/>
          <w:tab w:val="left" w:pos="3000"/>
        </w:tabs>
        <w:spacing w:line="192" w:lineRule="auto"/>
      </w:pPr>
    </w:p>
    <w:p w:rsidR="005E61C7" w:rsidRDefault="005E61C7">
      <w:pPr>
        <w:tabs>
          <w:tab w:val="left" w:pos="0"/>
          <w:tab w:val="left" w:pos="480"/>
          <w:tab w:val="left" w:pos="1080"/>
          <w:tab w:val="left" w:pos="1560"/>
          <w:tab w:val="left" w:pos="2040"/>
          <w:tab w:val="left" w:pos="2520"/>
          <w:tab w:val="left" w:pos="3000"/>
        </w:tabs>
        <w:spacing w:line="192" w:lineRule="auto"/>
      </w:pPr>
    </w:p>
    <w:p w:rsidR="005E61C7" w:rsidRDefault="005E61C7">
      <w:pPr>
        <w:tabs>
          <w:tab w:val="left" w:pos="0"/>
          <w:tab w:val="left" w:pos="480"/>
          <w:tab w:val="left" w:pos="1080"/>
          <w:tab w:val="left" w:pos="1560"/>
          <w:tab w:val="left" w:pos="2040"/>
          <w:tab w:val="left" w:pos="2520"/>
          <w:tab w:val="left" w:pos="3000"/>
        </w:tabs>
        <w:spacing w:line="192" w:lineRule="auto"/>
      </w:pPr>
    </w:p>
    <w:p w:rsidR="005E61C7" w:rsidRDefault="005E61C7">
      <w:pPr>
        <w:tabs>
          <w:tab w:val="left" w:pos="0"/>
          <w:tab w:val="left" w:pos="480"/>
          <w:tab w:val="left" w:pos="1080"/>
          <w:tab w:val="left" w:pos="1560"/>
          <w:tab w:val="left" w:pos="2040"/>
          <w:tab w:val="left" w:pos="2520"/>
          <w:tab w:val="left" w:pos="3000"/>
        </w:tabs>
        <w:spacing w:line="192" w:lineRule="auto"/>
      </w:pPr>
    </w:p>
    <w:p w:rsidR="005E61C7" w:rsidRDefault="005E61C7">
      <w:pPr>
        <w:tabs>
          <w:tab w:val="left" w:pos="0"/>
          <w:tab w:val="left" w:pos="480"/>
          <w:tab w:val="left" w:pos="1080"/>
          <w:tab w:val="left" w:pos="1560"/>
          <w:tab w:val="left" w:pos="2040"/>
          <w:tab w:val="left" w:pos="2520"/>
          <w:tab w:val="left" w:pos="3000"/>
        </w:tabs>
        <w:spacing w:line="192" w:lineRule="auto"/>
      </w:pPr>
    </w:p>
    <w:p w:rsidR="005E61C7" w:rsidRDefault="005E61C7">
      <w:pPr>
        <w:tabs>
          <w:tab w:val="left" w:pos="0"/>
          <w:tab w:val="left" w:pos="480"/>
          <w:tab w:val="left" w:pos="1080"/>
          <w:tab w:val="left" w:pos="1560"/>
          <w:tab w:val="left" w:pos="2040"/>
          <w:tab w:val="left" w:pos="2520"/>
          <w:tab w:val="left" w:pos="3000"/>
        </w:tabs>
        <w:spacing w:line="192" w:lineRule="auto"/>
      </w:pPr>
    </w:p>
    <w:p w:rsidR="005E61C7" w:rsidRDefault="005E61C7">
      <w:pPr>
        <w:tabs>
          <w:tab w:val="left" w:pos="0"/>
          <w:tab w:val="left" w:pos="480"/>
          <w:tab w:val="left" w:pos="1080"/>
          <w:tab w:val="left" w:pos="1560"/>
          <w:tab w:val="left" w:pos="2040"/>
          <w:tab w:val="left" w:pos="2520"/>
          <w:tab w:val="left" w:pos="3000"/>
        </w:tabs>
        <w:spacing w:line="192" w:lineRule="auto"/>
      </w:pPr>
    </w:p>
    <w:p w:rsidR="005E61C7" w:rsidRDefault="005E61C7">
      <w:pPr>
        <w:tabs>
          <w:tab w:val="left" w:pos="0"/>
          <w:tab w:val="left" w:pos="480"/>
          <w:tab w:val="left" w:pos="1080"/>
          <w:tab w:val="left" w:pos="1560"/>
          <w:tab w:val="left" w:pos="2040"/>
          <w:tab w:val="left" w:pos="2520"/>
          <w:tab w:val="left" w:pos="3000"/>
        </w:tabs>
        <w:spacing w:line="192" w:lineRule="auto"/>
      </w:pPr>
    </w:p>
    <w:p w:rsidR="005E61C7" w:rsidRDefault="005E61C7">
      <w:pPr>
        <w:tabs>
          <w:tab w:val="left" w:pos="0"/>
          <w:tab w:val="left" w:pos="480"/>
          <w:tab w:val="left" w:pos="1080"/>
          <w:tab w:val="left" w:pos="1560"/>
          <w:tab w:val="left" w:pos="2040"/>
          <w:tab w:val="left" w:pos="2520"/>
          <w:tab w:val="left" w:pos="3000"/>
        </w:tabs>
        <w:spacing w:line="192" w:lineRule="auto"/>
      </w:pPr>
    </w:p>
    <w:p w:rsidR="005E61C7" w:rsidRDefault="005E61C7">
      <w:pPr>
        <w:tabs>
          <w:tab w:val="left" w:pos="0"/>
          <w:tab w:val="left" w:pos="480"/>
          <w:tab w:val="left" w:pos="1080"/>
          <w:tab w:val="left" w:pos="1560"/>
          <w:tab w:val="left" w:pos="2040"/>
          <w:tab w:val="left" w:pos="2520"/>
          <w:tab w:val="left" w:pos="3000"/>
        </w:tabs>
        <w:spacing w:line="192" w:lineRule="auto"/>
      </w:pPr>
    </w:p>
    <w:p w:rsidR="005E61C7" w:rsidRDefault="005E61C7">
      <w:pPr>
        <w:tabs>
          <w:tab w:val="left" w:pos="0"/>
          <w:tab w:val="left" w:pos="480"/>
          <w:tab w:val="left" w:pos="1080"/>
          <w:tab w:val="left" w:pos="1560"/>
          <w:tab w:val="left" w:pos="2040"/>
          <w:tab w:val="left" w:pos="2520"/>
          <w:tab w:val="left" w:pos="3000"/>
        </w:tabs>
        <w:spacing w:line="192" w:lineRule="auto"/>
      </w:pPr>
    </w:p>
    <w:p w:rsidR="005E61C7" w:rsidRDefault="005E61C7">
      <w:pPr>
        <w:tabs>
          <w:tab w:val="left" w:pos="0"/>
          <w:tab w:val="left" w:pos="480"/>
          <w:tab w:val="left" w:pos="1080"/>
          <w:tab w:val="left" w:pos="1560"/>
          <w:tab w:val="left" w:pos="2040"/>
          <w:tab w:val="left" w:pos="2520"/>
          <w:tab w:val="left" w:pos="3000"/>
        </w:tabs>
        <w:spacing w:line="192" w:lineRule="auto"/>
      </w:pPr>
    </w:p>
    <w:p w:rsidR="005E61C7" w:rsidRDefault="005E61C7">
      <w:pPr>
        <w:tabs>
          <w:tab w:val="left" w:pos="0"/>
          <w:tab w:val="left" w:pos="480"/>
          <w:tab w:val="left" w:pos="1080"/>
          <w:tab w:val="left" w:pos="1560"/>
          <w:tab w:val="left" w:pos="2040"/>
          <w:tab w:val="left" w:pos="2520"/>
          <w:tab w:val="left" w:pos="3000"/>
        </w:tabs>
        <w:spacing w:line="192" w:lineRule="auto"/>
      </w:pPr>
    </w:p>
    <w:p w:rsidR="005E61C7" w:rsidRDefault="005E61C7">
      <w:pPr>
        <w:tabs>
          <w:tab w:val="left" w:pos="0"/>
          <w:tab w:val="left" w:pos="480"/>
          <w:tab w:val="left" w:pos="1080"/>
          <w:tab w:val="left" w:pos="1560"/>
          <w:tab w:val="left" w:pos="2040"/>
          <w:tab w:val="left" w:pos="2520"/>
          <w:tab w:val="left" w:pos="3000"/>
        </w:tabs>
        <w:spacing w:line="192" w:lineRule="auto"/>
      </w:pPr>
    </w:p>
    <w:p w:rsidR="005E61C7" w:rsidRDefault="005E61C7">
      <w:pPr>
        <w:tabs>
          <w:tab w:val="right" w:pos="9360"/>
        </w:tabs>
        <w:spacing w:line="192" w:lineRule="auto"/>
        <w:rPr>
          <w:noProof/>
          <w:color w:val="000000"/>
        </w:rPr>
      </w:pPr>
      <w:r>
        <w:t>Rev. 51</w:t>
      </w:r>
      <w:r>
        <w:tab/>
        <w:t>2-105</w:t>
      </w:r>
    </w:p>
    <w:p w:rsidR="005E61C7" w:rsidRDefault="005E61C7">
      <w:pPr>
        <w:tabs>
          <w:tab w:val="left" w:pos="475"/>
        </w:tabs>
      </w:pPr>
    </w:p>
    <w:sectPr w:rsidR="00000000">
      <w:pgSz w:w="12240" w:h="15840"/>
      <w:pgMar w:top="1080" w:right="1584" w:bottom="1080" w:left="1440" w:header="720" w:footer="720" w:gutter="0"/>
      <w:paperSrc w:first="512" w:other="512"/>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attachedTemplate r:id="rId1"/>
  <w:doNotTrackMoves/>
  <w:defaultTabStop w:val="475"/>
  <w:displayHorizontalDrawingGridEvery w:val="0"/>
  <w:displayVerticalDrawingGridEvery w:val="0"/>
  <w:doNotUseMarginsForDrawingGridOrigin/>
  <w:noPunctuationKerning/>
  <w:characterSpacingControl w:val="doNotCompress"/>
  <w:compat>
    <w:wpJustification/>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D6E8B"/>
    <w:rsid w:val="005E61C7"/>
    <w:rsid w:val="00FD6E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6D5A5DDA-3810-40F6-8F50-C84B686CF9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jc w:val="both"/>
    </w:pPr>
    <w:rPr>
      <w:sz w:val="24"/>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semiHidden/>
    <w:pPr>
      <w:widowControl w:val="0"/>
      <w:tabs>
        <w:tab w:val="left" w:pos="0"/>
        <w:tab w:val="left" w:pos="480"/>
        <w:tab w:val="left" w:pos="960"/>
        <w:tab w:val="left" w:pos="1440"/>
        <w:tab w:val="left" w:pos="1920"/>
        <w:tab w:val="left" w:pos="3360"/>
        <w:tab w:val="left" w:pos="6360"/>
      </w:tabs>
      <w:spacing w:line="192" w:lineRule="auto"/>
      <w:ind w:firstLine="960"/>
    </w:pPr>
    <w:rPr>
      <w:snapToGrid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TIMS%20for%20Wor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TIMS for Word.dot</Template>
  <TotalTime>0</TotalTime>
  <Pages>3</Pages>
  <Words>15969</Words>
  <Characters>91026</Characters>
  <Application>Microsoft Office Word</Application>
  <DocSecurity>0</DocSecurity>
  <Lines>758</Lines>
  <Paragraphs>213</Paragraphs>
  <ScaleCrop>false</ScaleCrop>
  <HeadingPairs>
    <vt:vector size="2" baseType="variant">
      <vt:variant>
        <vt:lpstr>Title</vt:lpstr>
      </vt:variant>
      <vt:variant>
        <vt:i4>1</vt:i4>
      </vt:variant>
    </vt:vector>
  </HeadingPairs>
  <TitlesOfParts>
    <vt:vector size="1" baseType="lpstr">
      <vt:lpstr> </vt:lpstr>
    </vt:vector>
  </TitlesOfParts>
  <Company>U.S. Department of Education</Company>
  <LinksUpToDate>false</LinksUpToDate>
  <CharactersWithSpaces>106782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Compaq</dc:creator>
  <cp:keywords/>
  <cp:lastModifiedBy>office</cp:lastModifiedBy>
  <cp:revision>2</cp:revision>
  <cp:lastPrinted>1601-01-01T00:00:00Z</cp:lastPrinted>
  <dcterms:created xsi:type="dcterms:W3CDTF">2025-09-24T04:57:00Z</dcterms:created>
  <dcterms:modified xsi:type="dcterms:W3CDTF">2025-09-24T04:57:00Z</dcterms:modified>
</cp:coreProperties>
</file>