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F85F92" w:rsidRDefault="00F85F92">
      <w:pPr>
        <w:tabs>
          <w:tab w:val="center" w:pos="4680"/>
          <w:tab w:val="right" w:pos="9360"/>
        </w:tabs>
        <w:spacing w:line="192" w:lineRule="auto"/>
        <w:jc w:val="both"/>
        <w:rPr>
          <w:rFonts w:ascii="Times New Roman" w:hAnsi="Times New Roman"/>
          <w:u w:val="single"/>
        </w:rPr>
      </w:pPr>
      <w:r>
        <w:rPr>
          <w:rFonts w:ascii="Times New Roman" w:hAnsi="Times New Roman"/>
          <w:u w:val="single"/>
        </w:rPr>
        <w:t>2600.3</w:t>
      </w:r>
      <w:r>
        <w:rPr>
          <w:rFonts w:ascii="Times New Roman" w:hAnsi="Times New Roman"/>
          <w:u w:val="single"/>
        </w:rPr>
        <w:tab/>
        <w:t>STATE ORGANIZATION AND GENERAL ADMINISTRATION</w:t>
      </w:r>
      <w:r>
        <w:rPr>
          <w:rFonts w:ascii="Times New Roman" w:hAnsi="Times New Roman"/>
          <w:u w:val="single"/>
        </w:rPr>
        <w:tab/>
        <w:t>11-91</w:t>
      </w:r>
    </w:p>
    <w:p w:rsidR="00F85F92" w:rsidRDefault="00F85F92">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Roman" w:hAnsi="Times New Roman"/>
        </w:rPr>
      </w:pPr>
    </w:p>
    <w:p w:rsidR="00F85F92" w:rsidRDefault="00F85F92">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Roman" w:hAnsi="Times New Roman"/>
        </w:rPr>
      </w:pPr>
      <w:ins w:id="0" w:author="Unknown">
        <w:r>
          <w:rPr>
            <w:rFonts w:ascii="Times New Roman" w:hAnsi="Times New Roman"/>
          </w:rPr>
          <w:t xml:space="preserve">2600.3  </w:t>
        </w:r>
        <w:r>
          <w:rPr>
            <w:rFonts w:ascii="Times New Roman" w:hAnsi="Times New Roman"/>
            <w:u w:val="single"/>
          </w:rPr>
          <w:t xml:space="preserve">Form </w:t>
        </w:r>
        <w:r>
          <w:rPr>
            <w:rFonts w:ascii="Times New Roman" w:hAnsi="Times New Roman"/>
            <w:color w:val="FF0000"/>
            <w:u w:val="single"/>
          </w:rPr>
          <w:t>HCFA</w:t>
        </w:r>
      </w:ins>
      <w:r>
        <w:rPr>
          <w:rFonts w:ascii="Times New Roman" w:hAnsi="Times New Roman"/>
          <w:color w:val="FF0000"/>
          <w:u w:val="single"/>
        </w:rPr>
        <w:t>-</w:t>
      </w:r>
      <w:ins w:id="1" w:author="Unknown">
        <w:r>
          <w:rPr>
            <w:rFonts w:ascii="Times New Roman" w:hAnsi="Times New Roman"/>
            <w:color w:val="FF0000"/>
            <w:u w:val="single"/>
          </w:rPr>
          <w:t>25D</w:t>
        </w:r>
        <w:r>
          <w:rPr>
            <w:rFonts w:ascii="Times New Roman" w:hAnsi="Times New Roman"/>
            <w:u w:val="single"/>
          </w:rPr>
          <w:t xml:space="preserve">, Medicaid Program Budget Report </w:t>
        </w:r>
      </w:ins>
      <w:r>
        <w:rPr>
          <w:rFonts w:ascii="Times New Roman" w:hAnsi="Times New Roman"/>
          <w:u w:val="single"/>
        </w:rPr>
        <w:t>-</w:t>
      </w:r>
      <w:ins w:id="2" w:author="Unknown">
        <w:r>
          <w:rPr>
            <w:rFonts w:ascii="Times New Roman" w:hAnsi="Times New Roman"/>
            <w:u w:val="single"/>
          </w:rPr>
          <w:t xml:space="preserve"> Medical Assistance </w:t>
        </w:r>
        <w:r>
          <w:rPr>
            <w:rFonts w:ascii="Times New Roman" w:hAnsi="Times New Roman"/>
            <w:color w:val="FF0000"/>
            <w:u w:val="single"/>
          </w:rPr>
          <w:t>Payments</w:t>
        </w:r>
        <w:r>
          <w:rPr>
            <w:rFonts w:ascii="Times New Roman" w:hAnsi="Times New Roman"/>
            <w:color w:val="FF0000"/>
          </w:rPr>
          <w:t xml:space="preserve">. </w:t>
        </w:r>
      </w:ins>
      <w:r>
        <w:rPr>
          <w:rFonts w:ascii="Times New Roman" w:hAnsi="Times New Roman"/>
          <w:color w:val="FF0000"/>
        </w:rPr>
        <w:t>--</w:t>
      </w:r>
      <w:ins w:id="3" w:author="Unknown">
        <w:r>
          <w:rPr>
            <w:rFonts w:ascii="Times New Roman" w:hAnsi="Times New Roman"/>
            <w:color w:val="FF0000"/>
          </w:rPr>
          <w:t xml:space="preserve"> This</w:t>
        </w:r>
        <w:r>
          <w:rPr>
            <w:rFonts w:ascii="Times New Roman" w:hAnsi="Times New Roman"/>
          </w:rPr>
          <w:t xml:space="preserve"> form is generated by MBES during the check back process.  All dollar amounts are rounded to the nearest thousand.</w:t>
        </w:r>
      </w:ins>
    </w:p>
    <w:p w:rsidR="00F85F92" w:rsidRDefault="00F85F92">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Roman" w:hAnsi="Times New Roman"/>
        </w:rPr>
      </w:pPr>
    </w:p>
    <w:p w:rsidR="00F85F92" w:rsidRDefault="00F85F92">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Roman" w:hAnsi="Times New Roman"/>
        </w:rPr>
      </w:pPr>
      <w:r>
        <w:rPr>
          <w:rFonts w:ascii="Times New Roman" w:hAnsi="Times New Roman"/>
        </w:rPr>
        <w:t xml:space="preserve">The service types listed on this form are compatible with the list of services on the Form HCFA-64.9.  </w:t>
      </w:r>
      <w:ins w:id="4" w:author="Unknown">
        <w:r>
          <w:rPr>
            <w:rFonts w:ascii="Times New Roman" w:hAnsi="Times New Roman"/>
          </w:rPr>
          <w:t>Report estimated Medical Assistance Payments for each of the services on lines 1</w:t>
        </w:r>
      </w:ins>
      <w:r>
        <w:rPr>
          <w:rFonts w:ascii="Times New Roman" w:hAnsi="Times New Roman"/>
          <w:color w:val="FF0000"/>
        </w:rPr>
        <w:t>-</w:t>
      </w:r>
      <w:ins w:id="5" w:author="Unknown">
        <w:r>
          <w:rPr>
            <w:rFonts w:ascii="Times New Roman" w:hAnsi="Times New Roman"/>
            <w:color w:val="FF0000"/>
          </w:rPr>
          <w:t>25</w:t>
        </w:r>
        <w:r>
          <w:rPr>
            <w:rFonts w:ascii="Times New Roman" w:hAnsi="Times New Roman"/>
          </w:rPr>
          <w:t>.</w:t>
        </w:r>
      </w:ins>
      <w:r>
        <w:rPr>
          <w:rFonts w:ascii="Times New Roman" w:hAnsi="Times New Roman"/>
        </w:rPr>
        <w:t xml:space="preserve"> If a particular type of service is not provided under a State Plan or the estimated expenditure is less than $500, leave the entry blank.  In those instances where you cannot report budget figures on the lines provided because your participation in those service categories is minimal, report those estimates on line 25, Other Care.</w:t>
      </w:r>
    </w:p>
    <w:p w:rsidR="00F85F92" w:rsidRDefault="00F85F92">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Roman" w:hAnsi="Times New Roman"/>
        </w:rPr>
      </w:pPr>
    </w:p>
    <w:p w:rsidR="00F85F92" w:rsidRDefault="00F85F92">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ind w:firstLine="475"/>
        <w:jc w:val="both"/>
        <w:rPr>
          <w:rFonts w:ascii="Times New Roman" w:hAnsi="Times New Roman"/>
        </w:rPr>
      </w:pPr>
      <w:r>
        <w:rPr>
          <w:rFonts w:ascii="Times New Roman" w:hAnsi="Times New Roman"/>
        </w:rPr>
        <w:t xml:space="preserve">A. </w:t>
      </w:r>
      <w:r>
        <w:rPr>
          <w:rFonts w:ascii="Times New Roman" w:hAnsi="Times New Roman"/>
          <w:u w:val="single"/>
        </w:rPr>
        <w:t>Column Headings for Columns A, C, and E</w:t>
      </w:r>
      <w:r>
        <w:rPr>
          <w:rFonts w:ascii="Times New Roman" w:hAnsi="Times New Roman"/>
        </w:rPr>
        <w:t xml:space="preserve"> are the total estimated Medical Assistance Payments computable for Federal funding for each fiscal year.</w:t>
      </w:r>
    </w:p>
    <w:p w:rsidR="00F85F92" w:rsidRDefault="00F85F92">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Roman" w:hAnsi="Times New Roman"/>
        </w:rPr>
      </w:pPr>
    </w:p>
    <w:p w:rsidR="00F85F92" w:rsidRDefault="00F85F92">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Roman" w:hAnsi="Times New Roman"/>
        </w:rPr>
      </w:pPr>
      <w:r>
        <w:rPr>
          <w:rFonts w:ascii="Times New Roman" w:hAnsi="Times New Roman"/>
          <w:u w:val="single"/>
        </w:rPr>
        <w:t>Columns B, D, and F</w:t>
      </w:r>
      <w:r>
        <w:rPr>
          <w:rFonts w:ascii="Times New Roman" w:hAnsi="Times New Roman"/>
        </w:rPr>
        <w:t xml:space="preserve"> are the Federal share of the total computable amounts entered in columns A, C and E for each fiscal year.  (See §2602 for designation of fiscal years to be reported.)</w:t>
      </w:r>
    </w:p>
    <w:p w:rsidR="00F85F92" w:rsidRDefault="00F85F92">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Roman" w:hAnsi="Times New Roman"/>
        </w:rPr>
      </w:pPr>
    </w:p>
    <w:p w:rsidR="00F85F92" w:rsidRDefault="00F85F92">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ind w:firstLine="475"/>
        <w:jc w:val="both"/>
        <w:rPr>
          <w:rFonts w:ascii="Times New Roman" w:hAnsi="Times New Roman"/>
        </w:rPr>
      </w:pPr>
      <w:ins w:id="6" w:author="Unknown">
        <w:r>
          <w:rPr>
            <w:rFonts w:ascii="Times New Roman" w:hAnsi="Times New Roman"/>
          </w:rPr>
          <w:t xml:space="preserve">B. </w:t>
        </w:r>
        <w:r>
          <w:rPr>
            <w:rFonts w:ascii="Times New Roman" w:hAnsi="Times New Roman"/>
            <w:u w:val="single"/>
          </w:rPr>
          <w:t xml:space="preserve">Line </w:t>
        </w:r>
        <w:r>
          <w:rPr>
            <w:rFonts w:ascii="Times New Roman" w:hAnsi="Times New Roman"/>
            <w:color w:val="FF0000"/>
            <w:u w:val="single"/>
          </w:rPr>
          <w:t>Headings</w:t>
        </w:r>
        <w:r>
          <w:rPr>
            <w:rFonts w:ascii="Times New Roman" w:hAnsi="Times New Roman"/>
            <w:color w:val="FF0000"/>
          </w:rPr>
          <w:t xml:space="preserve">. </w:t>
        </w:r>
      </w:ins>
      <w:r>
        <w:rPr>
          <w:rFonts w:ascii="Times New Roman" w:hAnsi="Times New Roman"/>
          <w:color w:val="FF0000"/>
        </w:rPr>
        <w:t>--</w:t>
      </w:r>
      <w:ins w:id="7" w:author="Unknown">
        <w:r>
          <w:rPr>
            <w:rFonts w:ascii="Times New Roman" w:hAnsi="Times New Roman"/>
            <w:color w:val="FF0000"/>
          </w:rPr>
          <w:t xml:space="preserve"> Lines l </w:t>
        </w:r>
      </w:ins>
      <w:r>
        <w:rPr>
          <w:rFonts w:ascii="Times New Roman" w:hAnsi="Times New Roman"/>
          <w:color w:val="FF0000"/>
        </w:rPr>
        <w:t>-</w:t>
      </w:r>
      <w:ins w:id="8" w:author="Unknown">
        <w:r>
          <w:rPr>
            <w:rFonts w:ascii="Times New Roman" w:hAnsi="Times New Roman"/>
            <w:color w:val="FF0000"/>
          </w:rPr>
          <w:t> 25 are projected</w:t>
        </w:r>
        <w:r>
          <w:rPr>
            <w:rFonts w:ascii="Times New Roman" w:hAnsi="Times New Roman"/>
          </w:rPr>
          <w:t xml:space="preserve"> Medical Assistance Payments</w:t>
        </w:r>
      </w:ins>
      <w:r>
        <w:rPr>
          <w:rFonts w:ascii="Times New Roman" w:hAnsi="Times New Roman"/>
        </w:rPr>
        <w:t xml:space="preserve"> distributed by type of service.</w:t>
      </w:r>
    </w:p>
    <w:p w:rsidR="00F85F92" w:rsidRDefault="00F85F92">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Roman" w:hAnsi="Times New Roman"/>
        </w:rPr>
      </w:pPr>
    </w:p>
    <w:p w:rsidR="00F85F92" w:rsidRDefault="00F85F92">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Roman" w:hAnsi="Times New Roman"/>
        </w:rPr>
      </w:pPr>
      <w:r>
        <w:rPr>
          <w:rFonts w:ascii="Times New Roman" w:hAnsi="Times New Roman"/>
          <w:u w:val="single"/>
        </w:rPr>
        <w:t>Line 1</w:t>
      </w:r>
      <w:r>
        <w:rPr>
          <w:rFonts w:ascii="Times New Roman" w:hAnsi="Times New Roman"/>
        </w:rPr>
        <w:t xml:space="preserve"> - Enter the total computable and Federal share amount for Inpatient Hospital services.</w:t>
      </w:r>
    </w:p>
    <w:p w:rsidR="00F85F92" w:rsidRDefault="00F85F92">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Roman" w:hAnsi="Times New Roman"/>
        </w:rPr>
      </w:pPr>
    </w:p>
    <w:p w:rsidR="00F85F92" w:rsidRDefault="00F85F92">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Roman" w:hAnsi="Times New Roman"/>
        </w:rPr>
      </w:pPr>
      <w:r>
        <w:rPr>
          <w:rFonts w:ascii="Times New Roman" w:hAnsi="Times New Roman"/>
          <w:u w:val="single"/>
        </w:rPr>
        <w:t>Line 2</w:t>
      </w:r>
      <w:r>
        <w:rPr>
          <w:rFonts w:ascii="Times New Roman" w:hAnsi="Times New Roman"/>
        </w:rPr>
        <w:t xml:space="preserve"> - Enter the total computable and Federal share amount for Mental Health Facility services.</w:t>
      </w:r>
    </w:p>
    <w:p w:rsidR="00F85F92" w:rsidRDefault="00F85F92">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Roman" w:hAnsi="Times New Roman"/>
        </w:rPr>
      </w:pPr>
    </w:p>
    <w:p w:rsidR="00F85F92" w:rsidRDefault="00F85F92">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ins w:id="9" w:author="Unknown"/>
          <w:rFonts w:ascii="Times New Roman" w:hAnsi="Times New Roman"/>
        </w:rPr>
      </w:pPr>
      <w:ins w:id="10" w:author="Unknown">
        <w:r>
          <w:rPr>
            <w:rFonts w:ascii="Times New Roman" w:hAnsi="Times New Roman"/>
            <w:color w:val="FF0000"/>
            <w:u w:val="single"/>
          </w:rPr>
          <w:t>Line 3</w:t>
        </w:r>
        <w:r>
          <w:rPr>
            <w:rFonts w:ascii="Times New Roman" w:hAnsi="Times New Roman"/>
            <w:color w:val="FF0000"/>
          </w:rPr>
          <w:t xml:space="preserve"> </w:t>
        </w:r>
      </w:ins>
      <w:r>
        <w:rPr>
          <w:rFonts w:ascii="Times New Roman" w:hAnsi="Times New Roman"/>
          <w:color w:val="FF0000"/>
        </w:rPr>
        <w:t>-</w:t>
      </w:r>
      <w:ins w:id="11" w:author="Unknown">
        <w:r>
          <w:rPr>
            <w:rFonts w:ascii="Times New Roman" w:hAnsi="Times New Roman"/>
            <w:color w:val="FF0000"/>
          </w:rPr>
          <w:t xml:space="preserve"> Enter</w:t>
        </w:r>
        <w:r>
          <w:rPr>
            <w:rFonts w:ascii="Times New Roman" w:hAnsi="Times New Roman"/>
          </w:rPr>
          <w:t xml:space="preserve"> the total computable and Federal share amount for Nursing Facility services.</w:t>
        </w:r>
      </w:ins>
    </w:p>
    <w:p w:rsidR="00F85F92" w:rsidRDefault="00F85F92">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ins w:id="12" w:author="Unknown"/>
          <w:rFonts w:ascii="Times New Roman" w:hAnsi="Times New Roman"/>
        </w:rPr>
      </w:pPr>
    </w:p>
    <w:p w:rsidR="00F85F92" w:rsidRDefault="00F85F92">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ins w:id="13" w:author="Unknown"/>
          <w:rFonts w:ascii="Times New Roman" w:hAnsi="Times New Roman"/>
          <w:color w:val="FF0000"/>
        </w:rPr>
      </w:pPr>
      <w:ins w:id="14" w:author="Unknown">
        <w:r>
          <w:rPr>
            <w:rFonts w:ascii="Times New Roman" w:hAnsi="Times New Roman"/>
            <w:u w:val="single"/>
          </w:rPr>
          <w:t xml:space="preserve">Line </w:t>
        </w:r>
        <w:r>
          <w:rPr>
            <w:rFonts w:ascii="Times New Roman" w:hAnsi="Times New Roman"/>
            <w:color w:val="FF0000"/>
            <w:u w:val="single"/>
          </w:rPr>
          <w:t>4A</w:t>
        </w:r>
        <w:r>
          <w:rPr>
            <w:rFonts w:ascii="Times New Roman" w:hAnsi="Times New Roman"/>
            <w:color w:val="FF0000"/>
          </w:rPr>
          <w:t xml:space="preserve"> </w:t>
        </w:r>
      </w:ins>
      <w:r>
        <w:rPr>
          <w:rFonts w:ascii="Times New Roman" w:hAnsi="Times New Roman"/>
          <w:color w:val="FF0000"/>
        </w:rPr>
        <w:t>-</w:t>
      </w:r>
      <w:ins w:id="15" w:author="Unknown">
        <w:r>
          <w:rPr>
            <w:rFonts w:ascii="Times New Roman" w:hAnsi="Times New Roman"/>
            <w:color w:val="FF0000"/>
          </w:rPr>
          <w:t xml:space="preserve"> Enter the total computable and Federal share amount for Intermediate Care Facility/Mentally Retarded (ICF/MR) services provided by public facilities.  (These are facilities owned or operated by a State, county, city, or other local government agency or instrumentality.)</w:t>
        </w:r>
      </w:ins>
    </w:p>
    <w:p w:rsidR="00F85F92" w:rsidRDefault="00F85F92">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ins w:id="16" w:author="Unknown"/>
          <w:rFonts w:ascii="Times New Roman" w:hAnsi="Times New Roman"/>
          <w:color w:val="FF0000"/>
        </w:rPr>
      </w:pPr>
    </w:p>
    <w:p w:rsidR="00F85F92" w:rsidRDefault="00F85F92">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ins w:id="17" w:author="Unknown"/>
          <w:rFonts w:ascii="Times New Roman" w:hAnsi="Times New Roman"/>
        </w:rPr>
      </w:pPr>
      <w:ins w:id="18" w:author="Unknown">
        <w:r>
          <w:rPr>
            <w:rFonts w:ascii="Times New Roman" w:hAnsi="Times New Roman"/>
            <w:color w:val="FF0000"/>
            <w:u w:val="single"/>
          </w:rPr>
          <w:t>Line 4B</w:t>
        </w:r>
        <w:r>
          <w:rPr>
            <w:rFonts w:ascii="Times New Roman" w:hAnsi="Times New Roman"/>
            <w:color w:val="FF0000"/>
          </w:rPr>
          <w:t xml:space="preserve"> </w:t>
        </w:r>
      </w:ins>
      <w:r>
        <w:rPr>
          <w:rFonts w:ascii="Times New Roman" w:hAnsi="Times New Roman"/>
          <w:color w:val="FF0000"/>
        </w:rPr>
        <w:t>-</w:t>
      </w:r>
      <w:ins w:id="19" w:author="Unknown">
        <w:r>
          <w:rPr>
            <w:rFonts w:ascii="Times New Roman" w:hAnsi="Times New Roman"/>
            <w:color w:val="FF0000"/>
          </w:rPr>
          <w:t xml:space="preserve"> Enter the total computable and Federal share amount for ICF/MR services provided by private facilities</w:t>
        </w:r>
        <w:r>
          <w:rPr>
            <w:rFonts w:ascii="Times New Roman" w:hAnsi="Times New Roman"/>
          </w:rPr>
          <w:t>. (These are facilities which are nonpublic facilities).</w:t>
        </w:r>
      </w:ins>
    </w:p>
    <w:p w:rsidR="00F85F92" w:rsidRDefault="00F85F92">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ins w:id="20" w:author="Unknown"/>
          <w:rFonts w:ascii="Times New Roman" w:hAnsi="Times New Roman"/>
        </w:rPr>
      </w:pPr>
    </w:p>
    <w:p w:rsidR="00F85F92" w:rsidRDefault="00F85F92">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ins w:id="21" w:author="Unknown"/>
          <w:rFonts w:ascii="Times New Roman" w:hAnsi="Times New Roman"/>
          <w:color w:val="FF0000"/>
        </w:rPr>
      </w:pPr>
      <w:ins w:id="22" w:author="Unknown">
        <w:r>
          <w:rPr>
            <w:rFonts w:ascii="Times New Roman" w:hAnsi="Times New Roman"/>
            <w:color w:val="FF0000"/>
            <w:u w:val="single"/>
          </w:rPr>
          <w:t>Line 5</w:t>
        </w:r>
        <w:r>
          <w:rPr>
            <w:rFonts w:ascii="Times New Roman" w:hAnsi="Times New Roman"/>
            <w:color w:val="FF0000"/>
          </w:rPr>
          <w:t xml:space="preserve"> </w:t>
        </w:r>
      </w:ins>
      <w:r>
        <w:rPr>
          <w:rFonts w:ascii="Times New Roman" w:hAnsi="Times New Roman"/>
          <w:color w:val="FF0000"/>
        </w:rPr>
        <w:t>-</w:t>
      </w:r>
      <w:ins w:id="23" w:author="Unknown">
        <w:r>
          <w:rPr>
            <w:rFonts w:ascii="Times New Roman" w:hAnsi="Times New Roman"/>
            <w:color w:val="FF0000"/>
          </w:rPr>
          <w:t xml:space="preserve"> Enter the total computable and Federal share for Physician services.</w:t>
        </w:r>
      </w:ins>
    </w:p>
    <w:p w:rsidR="00F85F92" w:rsidRDefault="00F85F92">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ins w:id="24" w:author="Unknown"/>
          <w:rFonts w:ascii="Times New Roman" w:hAnsi="Times New Roman"/>
          <w:color w:val="FF0000"/>
        </w:rPr>
      </w:pPr>
    </w:p>
    <w:p w:rsidR="00F85F92" w:rsidRDefault="00F85F92">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ins w:id="25" w:author="Unknown"/>
          <w:rFonts w:ascii="Times New Roman" w:hAnsi="Times New Roman"/>
          <w:color w:val="FF0000"/>
        </w:rPr>
      </w:pPr>
      <w:ins w:id="26" w:author="Unknown">
        <w:r>
          <w:rPr>
            <w:rFonts w:ascii="Times New Roman" w:hAnsi="Times New Roman"/>
            <w:color w:val="FF0000"/>
            <w:u w:val="single"/>
          </w:rPr>
          <w:t>Line 6</w:t>
        </w:r>
        <w:r>
          <w:rPr>
            <w:rFonts w:ascii="Times New Roman" w:hAnsi="Times New Roman"/>
            <w:color w:val="FF0000"/>
          </w:rPr>
          <w:t xml:space="preserve"> </w:t>
        </w:r>
      </w:ins>
      <w:r>
        <w:rPr>
          <w:rFonts w:ascii="Times New Roman" w:hAnsi="Times New Roman"/>
          <w:color w:val="FF0000"/>
        </w:rPr>
        <w:t>-</w:t>
      </w:r>
      <w:ins w:id="27" w:author="Unknown">
        <w:r>
          <w:rPr>
            <w:rFonts w:ascii="Times New Roman" w:hAnsi="Times New Roman"/>
            <w:color w:val="FF0000"/>
          </w:rPr>
          <w:t xml:space="preserve"> Enter the total computable and Federal share amount for Outpatient Hospital services.</w:t>
        </w:r>
      </w:ins>
    </w:p>
    <w:p w:rsidR="00F85F92" w:rsidRDefault="00F85F92">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ins w:id="28" w:author="Unknown"/>
          <w:rFonts w:ascii="Times New Roman" w:hAnsi="Times New Roman"/>
          <w:color w:val="FF0000"/>
        </w:rPr>
      </w:pPr>
    </w:p>
    <w:p w:rsidR="00F85F92" w:rsidRDefault="00F85F92">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ins w:id="29" w:author="Unknown"/>
          <w:rFonts w:ascii="Times New Roman" w:hAnsi="Times New Roman"/>
          <w:color w:val="FF0000"/>
        </w:rPr>
      </w:pPr>
      <w:ins w:id="30" w:author="Unknown">
        <w:r>
          <w:rPr>
            <w:rFonts w:ascii="Times New Roman" w:hAnsi="Times New Roman"/>
            <w:color w:val="FF0000"/>
            <w:u w:val="single"/>
          </w:rPr>
          <w:t>Line 7</w:t>
        </w:r>
        <w:r>
          <w:rPr>
            <w:rFonts w:ascii="Times New Roman" w:hAnsi="Times New Roman"/>
            <w:color w:val="FF0000"/>
          </w:rPr>
          <w:t xml:space="preserve"> </w:t>
        </w:r>
      </w:ins>
      <w:r>
        <w:rPr>
          <w:rFonts w:ascii="Times New Roman" w:hAnsi="Times New Roman"/>
          <w:color w:val="FF0000"/>
        </w:rPr>
        <w:t>-</w:t>
      </w:r>
      <w:ins w:id="31" w:author="Unknown">
        <w:r>
          <w:rPr>
            <w:rFonts w:ascii="Times New Roman" w:hAnsi="Times New Roman"/>
            <w:color w:val="FF0000"/>
          </w:rPr>
          <w:t xml:space="preserve"> Enter the total computable and Federal share amount for Prescribed Drugs.</w:t>
        </w:r>
      </w:ins>
    </w:p>
    <w:p w:rsidR="00F85F92" w:rsidRDefault="00F85F92">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ins w:id="32" w:author="Unknown"/>
          <w:rFonts w:ascii="Times New Roman" w:hAnsi="Times New Roman"/>
          <w:color w:val="FF0000"/>
        </w:rPr>
      </w:pPr>
    </w:p>
    <w:p w:rsidR="00F85F92" w:rsidRDefault="00F85F92">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ins w:id="33" w:author="Unknown"/>
          <w:rFonts w:ascii="Times New Roman" w:hAnsi="Times New Roman"/>
          <w:color w:val="FF0000"/>
          <w:u w:val="single"/>
        </w:rPr>
      </w:pPr>
      <w:ins w:id="34" w:author="Unknown">
        <w:r>
          <w:rPr>
            <w:rFonts w:ascii="Times New Roman" w:hAnsi="Times New Roman"/>
            <w:color w:val="FF0000"/>
            <w:u w:val="single"/>
          </w:rPr>
          <w:t>Line 7A</w:t>
        </w:r>
        <w:r>
          <w:rPr>
            <w:rFonts w:ascii="Times New Roman" w:hAnsi="Times New Roman"/>
            <w:color w:val="FF0000"/>
          </w:rPr>
          <w:t xml:space="preserve"> </w:t>
        </w:r>
      </w:ins>
      <w:r>
        <w:rPr>
          <w:rFonts w:ascii="Times New Roman" w:hAnsi="Times New Roman"/>
          <w:color w:val="FF0000"/>
        </w:rPr>
        <w:t>-</w:t>
      </w:r>
      <w:ins w:id="35" w:author="Unknown">
        <w:r>
          <w:rPr>
            <w:rFonts w:ascii="Times New Roman" w:hAnsi="Times New Roman"/>
            <w:color w:val="FF0000"/>
          </w:rPr>
          <w:t xml:space="preserve"> Enter the total computable and Federal share amount for Drug Rebate Offsets.</w:t>
        </w:r>
      </w:ins>
    </w:p>
    <w:p w:rsidR="00F85F92" w:rsidRDefault="00F85F92">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ins w:id="36" w:author="Unknown"/>
          <w:rFonts w:ascii="Times New Roman" w:hAnsi="Times New Roman"/>
          <w:color w:val="FF0000"/>
          <w:u w:val="single"/>
        </w:rPr>
      </w:pPr>
    </w:p>
    <w:p w:rsidR="00F85F92" w:rsidRDefault="00F85F92">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ins w:id="37" w:author="Unknown"/>
          <w:rFonts w:ascii="Times New Roman" w:hAnsi="Times New Roman"/>
          <w:color w:val="FF0000"/>
        </w:rPr>
      </w:pPr>
      <w:ins w:id="38" w:author="Unknown">
        <w:r>
          <w:rPr>
            <w:rFonts w:ascii="Times New Roman" w:hAnsi="Times New Roman"/>
            <w:color w:val="FF0000"/>
            <w:u w:val="single"/>
          </w:rPr>
          <w:t>Line 8</w:t>
        </w:r>
        <w:r>
          <w:rPr>
            <w:rFonts w:ascii="Times New Roman" w:hAnsi="Times New Roman"/>
            <w:color w:val="FF0000"/>
          </w:rPr>
          <w:t xml:space="preserve"> </w:t>
        </w:r>
      </w:ins>
      <w:r>
        <w:rPr>
          <w:rFonts w:ascii="Times New Roman" w:hAnsi="Times New Roman"/>
          <w:color w:val="FF0000"/>
        </w:rPr>
        <w:t>-</w:t>
      </w:r>
      <w:ins w:id="39" w:author="Unknown">
        <w:r>
          <w:rPr>
            <w:rFonts w:ascii="Times New Roman" w:hAnsi="Times New Roman"/>
            <w:color w:val="FF0000"/>
          </w:rPr>
          <w:t xml:space="preserve"> Enter the total computable and Federal share amount for Dental services.</w:t>
        </w:r>
      </w:ins>
    </w:p>
    <w:p w:rsidR="00F85F92" w:rsidRDefault="00F85F92">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ind w:firstLine="964"/>
        <w:jc w:val="both"/>
        <w:rPr>
          <w:ins w:id="40" w:author="Unknown"/>
          <w:rFonts w:ascii="Times New Roman" w:hAnsi="Times New Roman"/>
          <w:color w:val="FF0000"/>
        </w:rPr>
      </w:pPr>
    </w:p>
    <w:p w:rsidR="00F85F92" w:rsidRDefault="00F85F92">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ins w:id="41" w:author="Unknown"/>
          <w:rFonts w:ascii="Times New Roman" w:hAnsi="Times New Roman"/>
          <w:color w:val="FF0000"/>
        </w:rPr>
      </w:pPr>
      <w:ins w:id="42" w:author="Unknown">
        <w:r>
          <w:rPr>
            <w:rFonts w:ascii="Times New Roman" w:hAnsi="Times New Roman"/>
            <w:color w:val="FF0000"/>
            <w:u w:val="single"/>
          </w:rPr>
          <w:t>Line 9</w:t>
        </w:r>
        <w:r>
          <w:rPr>
            <w:rFonts w:ascii="Times New Roman" w:hAnsi="Times New Roman"/>
            <w:color w:val="FF0000"/>
          </w:rPr>
          <w:t xml:space="preserve"> </w:t>
        </w:r>
      </w:ins>
      <w:r>
        <w:rPr>
          <w:rFonts w:ascii="Times New Roman" w:hAnsi="Times New Roman"/>
          <w:color w:val="FF0000"/>
        </w:rPr>
        <w:t>-</w:t>
      </w:r>
      <w:ins w:id="43" w:author="Unknown">
        <w:r>
          <w:rPr>
            <w:rFonts w:ascii="Times New Roman" w:hAnsi="Times New Roman"/>
            <w:color w:val="FF0000"/>
          </w:rPr>
          <w:t xml:space="preserve"> Enter the total computable and Federal share amount for Other Practitioner services.</w:t>
        </w:r>
      </w:ins>
    </w:p>
    <w:p w:rsidR="00F85F92" w:rsidRDefault="00F85F92">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ins w:id="44" w:author="Unknown"/>
          <w:rFonts w:ascii="Times New Roman" w:hAnsi="Times New Roman"/>
          <w:color w:val="FF0000"/>
        </w:rPr>
      </w:pPr>
    </w:p>
    <w:p w:rsidR="00F85F92" w:rsidRDefault="00F85F92">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Roman" w:hAnsi="Times New Roman"/>
        </w:rPr>
      </w:pPr>
      <w:ins w:id="45" w:author="Unknown">
        <w:r>
          <w:rPr>
            <w:rFonts w:ascii="Times New Roman" w:hAnsi="Times New Roman"/>
            <w:color w:val="FF0000"/>
            <w:u w:val="single"/>
          </w:rPr>
          <w:t>Line 10</w:t>
        </w:r>
        <w:r>
          <w:rPr>
            <w:rFonts w:ascii="Times New Roman" w:hAnsi="Times New Roman"/>
            <w:color w:val="FF0000"/>
          </w:rPr>
          <w:t xml:space="preserve"> </w:t>
        </w:r>
      </w:ins>
      <w:r>
        <w:rPr>
          <w:rFonts w:ascii="Times New Roman" w:hAnsi="Times New Roman"/>
          <w:color w:val="FF0000"/>
        </w:rPr>
        <w:t>-</w:t>
      </w:r>
      <w:ins w:id="46" w:author="Unknown">
        <w:r>
          <w:rPr>
            <w:rFonts w:ascii="Times New Roman" w:hAnsi="Times New Roman"/>
            <w:color w:val="FF0000"/>
          </w:rPr>
          <w:t xml:space="preserve"> Enter</w:t>
        </w:r>
        <w:r>
          <w:rPr>
            <w:rFonts w:ascii="Times New Roman" w:hAnsi="Times New Roman"/>
          </w:rPr>
          <w:t xml:space="preserve"> the total computable and Federal share amount for Clinic services.</w:t>
        </w:r>
      </w:ins>
    </w:p>
    <w:p w:rsidR="00F85F92" w:rsidRDefault="00F85F92">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Roman" w:hAnsi="Times New Roman"/>
        </w:rPr>
      </w:pPr>
    </w:p>
    <w:p w:rsidR="00F85F92" w:rsidRDefault="00F85F92">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Roman" w:hAnsi="Times New Roman"/>
        </w:rPr>
      </w:pPr>
    </w:p>
    <w:p w:rsidR="00F85F92" w:rsidRDefault="00F85F92">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Roman" w:hAnsi="Times New Roman"/>
        </w:rPr>
      </w:pPr>
    </w:p>
    <w:p w:rsidR="00F85F92" w:rsidRDefault="00F85F92">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Roman" w:hAnsi="Times New Roman"/>
        </w:rPr>
      </w:pPr>
    </w:p>
    <w:p w:rsidR="00F85F92" w:rsidRDefault="00F85F92">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Roman" w:hAnsi="Times New Roman"/>
        </w:rPr>
      </w:pPr>
    </w:p>
    <w:p w:rsidR="00F85F92" w:rsidRDefault="00F85F92">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Roman" w:hAnsi="Times New Roman"/>
        </w:rPr>
      </w:pPr>
    </w:p>
    <w:p w:rsidR="00F85F92" w:rsidRDefault="00F85F92">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Roman" w:hAnsi="Times New Roman"/>
        </w:rPr>
      </w:pPr>
    </w:p>
    <w:p w:rsidR="00F85F92" w:rsidRDefault="00F85F92">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Roman" w:hAnsi="Times New Roman"/>
        </w:rPr>
      </w:pPr>
    </w:p>
    <w:p w:rsidR="00F85F92" w:rsidRDefault="00F85F92">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Roman" w:hAnsi="Times New Roman"/>
        </w:rPr>
      </w:pPr>
    </w:p>
    <w:p w:rsidR="00F85F92" w:rsidRDefault="00F85F92">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Roman" w:hAnsi="Times New Roman"/>
        </w:rPr>
      </w:pPr>
    </w:p>
    <w:p w:rsidR="00F85F92" w:rsidRDefault="00F85F92">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Roman" w:hAnsi="Times New Roman"/>
        </w:rPr>
      </w:pPr>
    </w:p>
    <w:p w:rsidR="00F85F92" w:rsidRDefault="00F85F92">
      <w:pPr>
        <w:tabs>
          <w:tab w:val="right" w:pos="9360"/>
        </w:tabs>
        <w:spacing w:line="192" w:lineRule="auto"/>
        <w:jc w:val="both"/>
        <w:rPr>
          <w:rFonts w:ascii="Times New Roman" w:hAnsi="Times New Roman"/>
        </w:rPr>
      </w:pPr>
      <w:r>
        <w:rPr>
          <w:rFonts w:ascii="Times New Roman" w:hAnsi="Times New Roman"/>
        </w:rPr>
        <w:t>2-129.31</w:t>
      </w:r>
      <w:r>
        <w:rPr>
          <w:rFonts w:ascii="Times New Roman" w:hAnsi="Times New Roman"/>
        </w:rPr>
        <w:tab/>
        <w:t>Rev. 74</w:t>
      </w:r>
    </w:p>
    <w:p w:rsidR="00F85F92" w:rsidRDefault="00F85F92">
      <w:pPr>
        <w:tabs>
          <w:tab w:val="right" w:pos="9360"/>
        </w:tabs>
        <w:spacing w:line="192" w:lineRule="auto"/>
        <w:jc w:val="both"/>
        <w:rPr>
          <w:rFonts w:ascii="Times New Roman" w:hAnsi="Times New Roman"/>
        </w:rPr>
        <w:sectPr w:rsidR="00000000">
          <w:endnotePr>
            <w:numFmt w:val="decimal"/>
          </w:endnotePr>
          <w:pgSz w:w="12240" w:h="15840"/>
          <w:pgMar w:top="1080" w:right="1440" w:bottom="1080" w:left="1440" w:header="720" w:footer="720" w:gutter="0"/>
          <w:paperSrc w:first="13633" w:other="13633"/>
          <w:cols w:space="720"/>
          <w:noEndnote/>
        </w:sectPr>
      </w:pPr>
    </w:p>
    <w:p w:rsidR="00F85F92" w:rsidRDefault="00F85F92">
      <w:pPr>
        <w:tabs>
          <w:tab w:val="right" w:pos="9360"/>
        </w:tabs>
        <w:spacing w:line="192" w:lineRule="auto"/>
        <w:jc w:val="both"/>
        <w:rPr>
          <w:rFonts w:ascii="Times New Roman" w:hAnsi="Times New Roman"/>
          <w:u w:val="single"/>
        </w:rPr>
      </w:pPr>
      <w:r>
        <w:rPr>
          <w:rFonts w:ascii="Times New Roman" w:hAnsi="Times New Roman"/>
          <w:u w:val="single"/>
        </w:rPr>
        <w:lastRenderedPageBreak/>
        <w:t>11-91       STATE ORGANIZATION AND GENERAL ADMINISTRATION</w:t>
      </w:r>
      <w:r>
        <w:rPr>
          <w:rFonts w:ascii="Times New Roman" w:hAnsi="Times New Roman"/>
          <w:u w:val="single"/>
        </w:rPr>
        <w:tab/>
        <w:t>2600.3 (Cont.)</w:t>
      </w:r>
    </w:p>
    <w:p w:rsidR="00F85F92" w:rsidRDefault="00F85F92">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Roman" w:hAnsi="Times New Roman"/>
        </w:rPr>
      </w:pPr>
    </w:p>
    <w:p w:rsidR="00F85F92" w:rsidRDefault="00F85F92">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ins w:id="47" w:author="Unknown"/>
          <w:rFonts w:ascii="Times New Roman" w:hAnsi="Times New Roman"/>
          <w:color w:val="FF0000"/>
        </w:rPr>
      </w:pPr>
      <w:ins w:id="48" w:author="Unknown">
        <w:r>
          <w:rPr>
            <w:rFonts w:ascii="Times New Roman" w:hAnsi="Times New Roman"/>
            <w:u w:val="single"/>
          </w:rPr>
          <w:t xml:space="preserve">Line </w:t>
        </w:r>
        <w:r>
          <w:rPr>
            <w:rFonts w:ascii="Times New Roman" w:hAnsi="Times New Roman"/>
            <w:color w:val="FF0000"/>
            <w:u w:val="single"/>
          </w:rPr>
          <w:t>11</w:t>
        </w:r>
        <w:r>
          <w:rPr>
            <w:rFonts w:ascii="Times New Roman" w:hAnsi="Times New Roman"/>
            <w:color w:val="FF0000"/>
          </w:rPr>
          <w:t xml:space="preserve"> </w:t>
        </w:r>
      </w:ins>
      <w:r>
        <w:rPr>
          <w:rFonts w:ascii="Times New Roman" w:hAnsi="Times New Roman"/>
          <w:color w:val="FF0000"/>
        </w:rPr>
        <w:t>-</w:t>
      </w:r>
      <w:ins w:id="49" w:author="Unknown">
        <w:r>
          <w:rPr>
            <w:rFonts w:ascii="Times New Roman" w:hAnsi="Times New Roman"/>
            <w:color w:val="FF0000"/>
          </w:rPr>
          <w:t xml:space="preserve"> Enter the total computable and Federal share amount for Laboratory and Radiological services.</w:t>
        </w:r>
      </w:ins>
    </w:p>
    <w:p w:rsidR="00F85F92" w:rsidRDefault="00F85F92">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ins w:id="50" w:author="Unknown"/>
          <w:rFonts w:ascii="Times New Roman" w:hAnsi="Times New Roman"/>
          <w:color w:val="FF0000"/>
        </w:rPr>
      </w:pPr>
    </w:p>
    <w:p w:rsidR="00F85F92" w:rsidRDefault="00F85F92">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ins w:id="51" w:author="Unknown"/>
          <w:rFonts w:ascii="Times New Roman" w:hAnsi="Times New Roman"/>
          <w:color w:val="FF0000"/>
        </w:rPr>
      </w:pPr>
      <w:ins w:id="52" w:author="Unknown">
        <w:r>
          <w:rPr>
            <w:rFonts w:ascii="Times New Roman" w:hAnsi="Times New Roman"/>
            <w:color w:val="FF0000"/>
            <w:u w:val="single"/>
          </w:rPr>
          <w:t>Line 12</w:t>
        </w:r>
        <w:r>
          <w:rPr>
            <w:rFonts w:ascii="Times New Roman" w:hAnsi="Times New Roman"/>
            <w:color w:val="FF0000"/>
          </w:rPr>
          <w:t xml:space="preserve"> </w:t>
        </w:r>
      </w:ins>
      <w:r>
        <w:rPr>
          <w:rFonts w:ascii="Times New Roman" w:hAnsi="Times New Roman"/>
          <w:color w:val="FF0000"/>
        </w:rPr>
        <w:t>-</w:t>
      </w:r>
      <w:ins w:id="53" w:author="Unknown">
        <w:r>
          <w:rPr>
            <w:rFonts w:ascii="Times New Roman" w:hAnsi="Times New Roman"/>
            <w:color w:val="FF0000"/>
          </w:rPr>
          <w:t xml:space="preserve"> Enter the total computable and Federal share amount for Home Health services.</w:t>
        </w:r>
      </w:ins>
    </w:p>
    <w:p w:rsidR="00F85F92" w:rsidRDefault="00F85F92">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ins w:id="54" w:author="Unknown"/>
          <w:rFonts w:ascii="Times New Roman" w:hAnsi="Times New Roman"/>
          <w:color w:val="FF0000"/>
        </w:rPr>
      </w:pPr>
    </w:p>
    <w:p w:rsidR="00F85F92" w:rsidRDefault="00F85F92">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ins w:id="55" w:author="Unknown"/>
          <w:rFonts w:ascii="Times New Roman" w:hAnsi="Times New Roman"/>
          <w:color w:val="FF0000"/>
        </w:rPr>
      </w:pPr>
      <w:ins w:id="56" w:author="Unknown">
        <w:r>
          <w:rPr>
            <w:rFonts w:ascii="Times New Roman" w:hAnsi="Times New Roman"/>
            <w:color w:val="FF0000"/>
            <w:u w:val="single"/>
          </w:rPr>
          <w:t>Line 13</w:t>
        </w:r>
        <w:r>
          <w:rPr>
            <w:rFonts w:ascii="Times New Roman" w:hAnsi="Times New Roman"/>
            <w:color w:val="FF0000"/>
          </w:rPr>
          <w:t xml:space="preserve"> </w:t>
        </w:r>
      </w:ins>
      <w:r>
        <w:rPr>
          <w:rFonts w:ascii="Times New Roman" w:hAnsi="Times New Roman"/>
          <w:color w:val="FF0000"/>
        </w:rPr>
        <w:t>-</w:t>
      </w:r>
      <w:ins w:id="57" w:author="Unknown">
        <w:r>
          <w:rPr>
            <w:rFonts w:ascii="Times New Roman" w:hAnsi="Times New Roman"/>
            <w:color w:val="FF0000"/>
          </w:rPr>
          <w:t xml:space="preserve"> Enter the total computable and Federal share amount for Sterilization services.</w:t>
        </w:r>
      </w:ins>
    </w:p>
    <w:p w:rsidR="00F85F92" w:rsidRDefault="00F85F92">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ins w:id="58" w:author="Unknown"/>
          <w:rFonts w:ascii="Times New Roman" w:hAnsi="Times New Roman"/>
          <w:color w:val="FF0000"/>
        </w:rPr>
      </w:pPr>
    </w:p>
    <w:p w:rsidR="00F85F92" w:rsidRDefault="00F85F92">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ins w:id="59" w:author="Unknown"/>
          <w:rFonts w:ascii="Times New Roman" w:hAnsi="Times New Roman"/>
          <w:color w:val="FF0000"/>
        </w:rPr>
      </w:pPr>
      <w:ins w:id="60" w:author="Unknown">
        <w:r>
          <w:rPr>
            <w:rFonts w:ascii="Times New Roman" w:hAnsi="Times New Roman"/>
            <w:color w:val="FF0000"/>
            <w:u w:val="single"/>
          </w:rPr>
          <w:t>Line 14</w:t>
        </w:r>
        <w:r>
          <w:rPr>
            <w:rFonts w:ascii="Times New Roman" w:hAnsi="Times New Roman"/>
            <w:color w:val="FF0000"/>
          </w:rPr>
          <w:t xml:space="preserve"> </w:t>
        </w:r>
      </w:ins>
      <w:r>
        <w:rPr>
          <w:rFonts w:ascii="Times New Roman" w:hAnsi="Times New Roman"/>
          <w:color w:val="FF0000"/>
        </w:rPr>
        <w:t>-</w:t>
      </w:r>
      <w:ins w:id="61" w:author="Unknown">
        <w:r>
          <w:rPr>
            <w:rFonts w:ascii="Times New Roman" w:hAnsi="Times New Roman"/>
            <w:color w:val="FF0000"/>
          </w:rPr>
          <w:t xml:space="preserve"> Enter the total computable and Federal share amount for Abortion services.</w:t>
        </w:r>
      </w:ins>
    </w:p>
    <w:p w:rsidR="00F85F92" w:rsidRDefault="00F85F92">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ins w:id="62" w:author="Unknown"/>
          <w:rFonts w:ascii="Times New Roman" w:hAnsi="Times New Roman"/>
          <w:color w:val="FF0000"/>
        </w:rPr>
      </w:pPr>
    </w:p>
    <w:p w:rsidR="00F85F92" w:rsidRDefault="00F85F92">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ins w:id="63" w:author="Unknown"/>
          <w:rFonts w:ascii="Times New Roman" w:hAnsi="Times New Roman"/>
          <w:color w:val="FF0000"/>
        </w:rPr>
      </w:pPr>
      <w:ins w:id="64" w:author="Unknown">
        <w:r>
          <w:rPr>
            <w:rFonts w:ascii="Times New Roman" w:hAnsi="Times New Roman"/>
            <w:color w:val="FF0000"/>
            <w:u w:val="single"/>
          </w:rPr>
          <w:t>Line 15A</w:t>
        </w:r>
        <w:r>
          <w:rPr>
            <w:rFonts w:ascii="Times New Roman" w:hAnsi="Times New Roman"/>
            <w:color w:val="FF0000"/>
          </w:rPr>
          <w:t xml:space="preserve"> </w:t>
        </w:r>
      </w:ins>
      <w:r>
        <w:rPr>
          <w:rFonts w:ascii="Times New Roman" w:hAnsi="Times New Roman"/>
          <w:color w:val="FF0000"/>
        </w:rPr>
        <w:t>-</w:t>
      </w:r>
      <w:ins w:id="65" w:author="Unknown">
        <w:r>
          <w:rPr>
            <w:rFonts w:ascii="Times New Roman" w:hAnsi="Times New Roman"/>
            <w:color w:val="FF0000"/>
          </w:rPr>
          <w:t xml:space="preserve"> Enter the total computable and Federal share amount for EPSDT Periodic Screening services.</w:t>
        </w:r>
      </w:ins>
    </w:p>
    <w:p w:rsidR="00F85F92" w:rsidRDefault="00F85F92">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ins w:id="66" w:author="Unknown"/>
          <w:rFonts w:ascii="Times New Roman" w:hAnsi="Times New Roman"/>
          <w:color w:val="FF0000"/>
        </w:rPr>
      </w:pPr>
    </w:p>
    <w:p w:rsidR="00F85F92" w:rsidRDefault="00F85F92">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ins w:id="67" w:author="Unknown"/>
          <w:rFonts w:ascii="Times New Roman" w:hAnsi="Times New Roman"/>
          <w:color w:val="FF0000"/>
        </w:rPr>
      </w:pPr>
      <w:ins w:id="68" w:author="Unknown">
        <w:r>
          <w:rPr>
            <w:rFonts w:ascii="Times New Roman" w:hAnsi="Times New Roman"/>
            <w:color w:val="FF0000"/>
            <w:u w:val="single"/>
          </w:rPr>
          <w:t>Line 15B</w:t>
        </w:r>
        <w:r>
          <w:rPr>
            <w:rFonts w:ascii="Times New Roman" w:hAnsi="Times New Roman"/>
            <w:color w:val="FF0000"/>
          </w:rPr>
          <w:t xml:space="preserve"> </w:t>
        </w:r>
      </w:ins>
      <w:r>
        <w:rPr>
          <w:rFonts w:ascii="Times New Roman" w:hAnsi="Times New Roman"/>
          <w:color w:val="FF0000"/>
        </w:rPr>
        <w:t>-</w:t>
      </w:r>
      <w:ins w:id="69" w:author="Unknown">
        <w:r>
          <w:rPr>
            <w:rFonts w:ascii="Times New Roman" w:hAnsi="Times New Roman"/>
            <w:color w:val="FF0000"/>
          </w:rPr>
          <w:t xml:space="preserve"> Enter the total computable and Federal share amount for EPSDT </w:t>
        </w:r>
        <w:proofErr w:type="spellStart"/>
        <w:r>
          <w:rPr>
            <w:rFonts w:ascii="Times New Roman" w:hAnsi="Times New Roman"/>
            <w:color w:val="FF0000"/>
          </w:rPr>
          <w:t>Interperiodic</w:t>
        </w:r>
        <w:proofErr w:type="spellEnd"/>
        <w:r>
          <w:rPr>
            <w:rFonts w:ascii="Times New Roman" w:hAnsi="Times New Roman"/>
            <w:color w:val="FF0000"/>
          </w:rPr>
          <w:t xml:space="preserve"> Screening services.</w:t>
        </w:r>
      </w:ins>
    </w:p>
    <w:p w:rsidR="00F85F92" w:rsidRDefault="00F85F92">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ins w:id="70" w:author="Unknown"/>
          <w:rFonts w:ascii="Times New Roman" w:hAnsi="Times New Roman"/>
          <w:color w:val="FF0000"/>
        </w:rPr>
      </w:pPr>
    </w:p>
    <w:p w:rsidR="00F85F92" w:rsidRDefault="00F85F92">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ins w:id="71" w:author="Unknown"/>
          <w:rFonts w:ascii="Times New Roman" w:hAnsi="Times New Roman"/>
          <w:color w:val="FF0000"/>
        </w:rPr>
      </w:pPr>
      <w:ins w:id="72" w:author="Unknown">
        <w:r>
          <w:rPr>
            <w:rFonts w:ascii="Times New Roman" w:hAnsi="Times New Roman"/>
            <w:color w:val="FF0000"/>
            <w:u w:val="single"/>
          </w:rPr>
          <w:t>Line 16</w:t>
        </w:r>
        <w:r>
          <w:rPr>
            <w:rFonts w:ascii="Times New Roman" w:hAnsi="Times New Roman"/>
            <w:color w:val="FF0000"/>
          </w:rPr>
          <w:t xml:space="preserve"> </w:t>
        </w:r>
      </w:ins>
      <w:r>
        <w:rPr>
          <w:rFonts w:ascii="Times New Roman" w:hAnsi="Times New Roman"/>
          <w:color w:val="FF0000"/>
        </w:rPr>
        <w:t>-</w:t>
      </w:r>
      <w:ins w:id="73" w:author="Unknown">
        <w:r>
          <w:rPr>
            <w:rFonts w:ascii="Times New Roman" w:hAnsi="Times New Roman"/>
            <w:color w:val="FF0000"/>
          </w:rPr>
          <w:t xml:space="preserve"> Enter the total computable amount and Federal share for Rural Health Clinic services.</w:t>
        </w:r>
      </w:ins>
    </w:p>
    <w:p w:rsidR="00F85F92" w:rsidRDefault="00F85F92">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ins w:id="74" w:author="Unknown"/>
          <w:rFonts w:ascii="Times New Roman" w:hAnsi="Times New Roman"/>
          <w:color w:val="FF0000"/>
        </w:rPr>
      </w:pPr>
    </w:p>
    <w:p w:rsidR="00F85F92" w:rsidRDefault="00F85F92">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ins w:id="75" w:author="Unknown"/>
          <w:rFonts w:ascii="Times New Roman" w:hAnsi="Times New Roman"/>
        </w:rPr>
      </w:pPr>
      <w:ins w:id="76" w:author="Unknown">
        <w:r>
          <w:rPr>
            <w:rFonts w:ascii="Times New Roman" w:hAnsi="Times New Roman"/>
            <w:color w:val="FF0000"/>
            <w:u w:val="single"/>
          </w:rPr>
          <w:t>Line 17</w:t>
        </w:r>
        <w:r>
          <w:rPr>
            <w:rFonts w:ascii="Times New Roman" w:hAnsi="Times New Roman"/>
            <w:color w:val="FF0000"/>
          </w:rPr>
          <w:t xml:space="preserve"> </w:t>
        </w:r>
      </w:ins>
      <w:r>
        <w:rPr>
          <w:rFonts w:ascii="Times New Roman" w:hAnsi="Times New Roman"/>
          <w:color w:val="FF0000"/>
        </w:rPr>
        <w:t>-</w:t>
      </w:r>
      <w:ins w:id="77" w:author="Unknown">
        <w:r>
          <w:rPr>
            <w:rFonts w:ascii="Times New Roman" w:hAnsi="Times New Roman"/>
            <w:color w:val="FF0000"/>
          </w:rPr>
          <w:t xml:space="preserve"> Enter the total computable and Federal share amount for Health Insurance premiums for Part A and</w:t>
        </w:r>
        <w:r>
          <w:rPr>
            <w:rFonts w:ascii="Times New Roman" w:hAnsi="Times New Roman"/>
          </w:rPr>
          <w:t xml:space="preserve"> Part B Insurance, Coinsurance and Deductible payments and Group Health Plan payments.</w:t>
        </w:r>
      </w:ins>
    </w:p>
    <w:p w:rsidR="00F85F92" w:rsidRDefault="00F85F92">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ins w:id="78" w:author="Unknown"/>
          <w:rFonts w:ascii="Times New Roman" w:hAnsi="Times New Roman"/>
        </w:rPr>
      </w:pPr>
    </w:p>
    <w:p w:rsidR="00F85F92" w:rsidRDefault="00F85F92">
      <w:pPr>
        <w:pStyle w:val="BodyText"/>
        <w:rPr>
          <w:ins w:id="79" w:author="Unknown"/>
        </w:rPr>
      </w:pPr>
      <w:ins w:id="80" w:author="Unknown">
        <w:r>
          <w:t>Whenever possible (except for Part A and Part B Premiums and Group Health Plan Payments) distribute Health Insurance Payments of all types to the appropriate service category and exclude them from this category.</w:t>
        </w:r>
      </w:ins>
    </w:p>
    <w:p w:rsidR="00F85F92" w:rsidRDefault="00F85F92">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ins w:id="81" w:author="Unknown"/>
          <w:rFonts w:ascii="Times New Roman" w:hAnsi="Times New Roman"/>
          <w:color w:val="FF0000"/>
        </w:rPr>
      </w:pPr>
    </w:p>
    <w:p w:rsidR="00F85F92" w:rsidRDefault="00F85F92">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ins w:id="82" w:author="Unknown"/>
          <w:rFonts w:ascii="Times New Roman" w:hAnsi="Times New Roman"/>
        </w:rPr>
      </w:pPr>
      <w:ins w:id="83" w:author="Unknown">
        <w:r>
          <w:rPr>
            <w:rFonts w:ascii="Times New Roman" w:hAnsi="Times New Roman"/>
            <w:color w:val="FF0000"/>
            <w:u w:val="single"/>
          </w:rPr>
          <w:t>Line 18</w:t>
        </w:r>
        <w:r>
          <w:rPr>
            <w:rFonts w:ascii="Times New Roman" w:hAnsi="Times New Roman"/>
            <w:color w:val="FF0000"/>
          </w:rPr>
          <w:t xml:space="preserve"> </w:t>
        </w:r>
      </w:ins>
      <w:r>
        <w:rPr>
          <w:rFonts w:ascii="Times New Roman" w:hAnsi="Times New Roman"/>
          <w:color w:val="FF0000"/>
        </w:rPr>
        <w:t>-</w:t>
      </w:r>
      <w:ins w:id="84" w:author="Unknown">
        <w:r>
          <w:rPr>
            <w:rFonts w:ascii="Times New Roman" w:hAnsi="Times New Roman"/>
            <w:color w:val="FF0000"/>
          </w:rPr>
          <w:t xml:space="preserve"> Enter the total computable and Federal share amount for Home and Community Based services provided in accordance with a waiver approved under </w:t>
        </w:r>
      </w:ins>
      <w:r>
        <w:rPr>
          <w:rFonts w:ascii="Times New Roman" w:hAnsi="Times New Roman"/>
          <w:color w:val="FF0000"/>
        </w:rPr>
        <w:t>§</w:t>
      </w:r>
      <w:ins w:id="85" w:author="Unknown">
        <w:r>
          <w:rPr>
            <w:rFonts w:ascii="Times New Roman" w:hAnsi="Times New Roman"/>
            <w:color w:val="FF0000"/>
          </w:rPr>
          <w:t>1915 of the</w:t>
        </w:r>
        <w:r>
          <w:rPr>
            <w:rFonts w:ascii="Times New Roman" w:hAnsi="Times New Roman"/>
          </w:rPr>
          <w:t xml:space="preserve"> Act.  If multiple waivers have been approved, report only one combined estimate.</w:t>
        </w:r>
      </w:ins>
    </w:p>
    <w:p w:rsidR="00F85F92" w:rsidRDefault="00F85F92">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ins w:id="86" w:author="Unknown"/>
          <w:rFonts w:ascii="Times New Roman" w:hAnsi="Times New Roman"/>
        </w:rPr>
      </w:pPr>
    </w:p>
    <w:p w:rsidR="00F85F92" w:rsidRDefault="00F85F92">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ins w:id="87" w:author="Unknown"/>
          <w:rFonts w:ascii="Times New Roman" w:hAnsi="Times New Roman"/>
          <w:color w:val="FF0000"/>
        </w:rPr>
      </w:pPr>
      <w:ins w:id="88" w:author="Unknown">
        <w:r>
          <w:rPr>
            <w:rFonts w:ascii="Times New Roman" w:hAnsi="Times New Roman"/>
            <w:color w:val="FF0000"/>
            <w:u w:val="single"/>
          </w:rPr>
          <w:t>Line 19</w:t>
        </w:r>
        <w:r>
          <w:rPr>
            <w:rFonts w:ascii="Times New Roman" w:hAnsi="Times New Roman"/>
            <w:color w:val="FF0000"/>
          </w:rPr>
          <w:t xml:space="preserve"> </w:t>
        </w:r>
      </w:ins>
      <w:r>
        <w:rPr>
          <w:rFonts w:ascii="Times New Roman" w:hAnsi="Times New Roman"/>
          <w:color w:val="FF0000"/>
        </w:rPr>
        <w:t>-</w:t>
      </w:r>
      <w:ins w:id="89" w:author="Unknown">
        <w:r>
          <w:rPr>
            <w:rFonts w:ascii="Times New Roman" w:hAnsi="Times New Roman"/>
            <w:color w:val="FF0000"/>
          </w:rPr>
          <w:t xml:space="preserve"> Enter the total computable and Federal share amount for Home and community Based services for the Functionally Disabled Elderly.</w:t>
        </w:r>
      </w:ins>
    </w:p>
    <w:p w:rsidR="00F85F92" w:rsidRDefault="00F85F92">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ins w:id="90" w:author="Unknown"/>
          <w:rFonts w:ascii="Times New Roman" w:hAnsi="Times New Roman"/>
          <w:color w:val="FF0000"/>
        </w:rPr>
      </w:pPr>
    </w:p>
    <w:p w:rsidR="00F85F92" w:rsidRDefault="00F85F92">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ins w:id="91" w:author="Unknown"/>
          <w:rFonts w:ascii="Times New Roman" w:hAnsi="Times New Roman"/>
          <w:color w:val="FF0000"/>
        </w:rPr>
      </w:pPr>
      <w:ins w:id="92" w:author="Unknown">
        <w:r>
          <w:rPr>
            <w:rFonts w:ascii="Times New Roman" w:hAnsi="Times New Roman"/>
            <w:color w:val="FF0000"/>
            <w:u w:val="single"/>
          </w:rPr>
          <w:t>Line 20</w:t>
        </w:r>
        <w:r>
          <w:rPr>
            <w:rFonts w:ascii="Times New Roman" w:hAnsi="Times New Roman"/>
            <w:color w:val="FF0000"/>
          </w:rPr>
          <w:t xml:space="preserve"> </w:t>
        </w:r>
      </w:ins>
      <w:r>
        <w:rPr>
          <w:rFonts w:ascii="Times New Roman" w:hAnsi="Times New Roman"/>
          <w:color w:val="FF0000"/>
        </w:rPr>
        <w:t>-</w:t>
      </w:r>
      <w:ins w:id="93" w:author="Unknown">
        <w:r>
          <w:rPr>
            <w:rFonts w:ascii="Times New Roman" w:hAnsi="Times New Roman"/>
            <w:color w:val="FF0000"/>
          </w:rPr>
          <w:t xml:space="preserve"> Enter the total computable and Federal share amount for Community Supported Living Arrangement payments.</w:t>
        </w:r>
      </w:ins>
    </w:p>
    <w:p w:rsidR="00F85F92" w:rsidRDefault="00F85F92">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ins w:id="94" w:author="Unknown"/>
          <w:rFonts w:ascii="Times New Roman" w:hAnsi="Times New Roman"/>
          <w:color w:val="FF0000"/>
        </w:rPr>
      </w:pPr>
    </w:p>
    <w:p w:rsidR="00F85F92" w:rsidRDefault="00F85F92">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ins w:id="95" w:author="Unknown"/>
          <w:rFonts w:ascii="Times New Roman" w:hAnsi="Times New Roman"/>
          <w:color w:val="FF0000"/>
        </w:rPr>
      </w:pPr>
      <w:ins w:id="96" w:author="Unknown">
        <w:r>
          <w:rPr>
            <w:rFonts w:ascii="Times New Roman" w:hAnsi="Times New Roman"/>
            <w:color w:val="FF0000"/>
            <w:u w:val="single"/>
          </w:rPr>
          <w:t>Line 21</w:t>
        </w:r>
        <w:r>
          <w:rPr>
            <w:rFonts w:ascii="Times New Roman" w:hAnsi="Times New Roman"/>
            <w:color w:val="FF0000"/>
          </w:rPr>
          <w:t xml:space="preserve"> </w:t>
        </w:r>
      </w:ins>
      <w:r>
        <w:rPr>
          <w:rFonts w:ascii="Times New Roman" w:hAnsi="Times New Roman"/>
          <w:color w:val="FF0000"/>
        </w:rPr>
        <w:t>-</w:t>
      </w:r>
      <w:ins w:id="97" w:author="Unknown">
        <w:r>
          <w:rPr>
            <w:rFonts w:ascii="Times New Roman" w:hAnsi="Times New Roman"/>
            <w:color w:val="FF0000"/>
          </w:rPr>
          <w:t xml:space="preserve"> Enter the total computable and Federal share amount for Personal Care services.  Report only payments related to Personal Care services as defined by 42 CFR 440.170(f).</w:t>
        </w:r>
      </w:ins>
    </w:p>
    <w:p w:rsidR="00F85F92" w:rsidRDefault="00F85F92">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ins w:id="98" w:author="Unknown"/>
          <w:rFonts w:ascii="Times New Roman" w:hAnsi="Times New Roman"/>
          <w:color w:val="FF0000"/>
        </w:rPr>
      </w:pPr>
    </w:p>
    <w:p w:rsidR="00F85F92" w:rsidRDefault="00F85F92">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ins w:id="99" w:author="Unknown"/>
          <w:rFonts w:ascii="Times New Roman" w:hAnsi="Times New Roman"/>
          <w:color w:val="FF0000"/>
        </w:rPr>
      </w:pPr>
      <w:ins w:id="100" w:author="Unknown">
        <w:r>
          <w:rPr>
            <w:rFonts w:ascii="Times New Roman" w:hAnsi="Times New Roman"/>
            <w:color w:val="FF0000"/>
            <w:u w:val="single"/>
          </w:rPr>
          <w:t>Line 22</w:t>
        </w:r>
        <w:r>
          <w:rPr>
            <w:rFonts w:ascii="Times New Roman" w:hAnsi="Times New Roman"/>
            <w:color w:val="FF0000"/>
          </w:rPr>
          <w:t xml:space="preserve"> </w:t>
        </w:r>
      </w:ins>
      <w:r>
        <w:rPr>
          <w:rFonts w:ascii="Times New Roman" w:hAnsi="Times New Roman"/>
          <w:color w:val="FF0000"/>
        </w:rPr>
        <w:t>-</w:t>
      </w:r>
      <w:ins w:id="101" w:author="Unknown">
        <w:r>
          <w:rPr>
            <w:rFonts w:ascii="Times New Roman" w:hAnsi="Times New Roman"/>
            <w:color w:val="FF0000"/>
          </w:rPr>
          <w:t xml:space="preserve"> Enter the total computable and Federal share amount for Targeted Case Management Services.</w:t>
        </w:r>
      </w:ins>
    </w:p>
    <w:p w:rsidR="00F85F92" w:rsidRDefault="00F85F92">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ins w:id="102" w:author="Unknown"/>
          <w:rFonts w:ascii="Times New Roman" w:hAnsi="Times New Roman"/>
          <w:color w:val="FF0000"/>
        </w:rPr>
      </w:pPr>
    </w:p>
    <w:p w:rsidR="00F85F92" w:rsidRDefault="00F85F92">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ins w:id="103" w:author="Unknown"/>
          <w:rFonts w:ascii="Times New Roman" w:hAnsi="Times New Roman"/>
          <w:color w:val="FF0000"/>
        </w:rPr>
      </w:pPr>
      <w:ins w:id="104" w:author="Unknown">
        <w:r>
          <w:rPr>
            <w:rFonts w:ascii="Times New Roman" w:hAnsi="Times New Roman"/>
            <w:color w:val="FF0000"/>
            <w:u w:val="single"/>
          </w:rPr>
          <w:t>Line 23</w:t>
        </w:r>
        <w:r>
          <w:rPr>
            <w:rFonts w:ascii="Times New Roman" w:hAnsi="Times New Roman"/>
            <w:color w:val="FF0000"/>
          </w:rPr>
          <w:t xml:space="preserve"> </w:t>
        </w:r>
      </w:ins>
      <w:r>
        <w:rPr>
          <w:rFonts w:ascii="Times New Roman" w:hAnsi="Times New Roman"/>
          <w:color w:val="FF0000"/>
        </w:rPr>
        <w:t>-</w:t>
      </w:r>
      <w:ins w:id="105" w:author="Unknown">
        <w:r>
          <w:rPr>
            <w:rFonts w:ascii="Times New Roman" w:hAnsi="Times New Roman"/>
            <w:color w:val="FF0000"/>
          </w:rPr>
          <w:t xml:space="preserve"> Enter the total computable and Federal share amount for Hospice Benefits.</w:t>
        </w:r>
      </w:ins>
    </w:p>
    <w:p w:rsidR="00F85F92" w:rsidRDefault="00F85F92">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ins w:id="106" w:author="Unknown"/>
          <w:rFonts w:ascii="Times New Roman" w:hAnsi="Times New Roman"/>
          <w:color w:val="FF0000"/>
        </w:rPr>
      </w:pPr>
    </w:p>
    <w:p w:rsidR="00F85F92" w:rsidRDefault="00F85F92">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ins w:id="107" w:author="Unknown"/>
          <w:rFonts w:ascii="Times New Roman" w:hAnsi="Times New Roman"/>
          <w:color w:val="FF0000"/>
        </w:rPr>
      </w:pPr>
      <w:ins w:id="108" w:author="Unknown">
        <w:r>
          <w:rPr>
            <w:rFonts w:ascii="Times New Roman" w:hAnsi="Times New Roman"/>
            <w:color w:val="FF0000"/>
            <w:u w:val="single"/>
          </w:rPr>
          <w:t>Line 24</w:t>
        </w:r>
        <w:r>
          <w:rPr>
            <w:rFonts w:ascii="Times New Roman" w:hAnsi="Times New Roman"/>
            <w:color w:val="FF0000"/>
          </w:rPr>
          <w:t xml:space="preserve"> </w:t>
        </w:r>
      </w:ins>
      <w:r>
        <w:rPr>
          <w:rFonts w:ascii="Times New Roman" w:hAnsi="Times New Roman"/>
          <w:color w:val="FF0000"/>
        </w:rPr>
        <w:t>-</w:t>
      </w:r>
      <w:ins w:id="109" w:author="Unknown">
        <w:r>
          <w:rPr>
            <w:rFonts w:ascii="Times New Roman" w:hAnsi="Times New Roman"/>
            <w:color w:val="FF0000"/>
          </w:rPr>
          <w:t xml:space="preserve"> Enter the total computable and Federal share amount for payments to Federally Qualified Health Centers.</w:t>
        </w:r>
      </w:ins>
    </w:p>
    <w:p w:rsidR="00F85F92" w:rsidRDefault="00F85F92">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ins w:id="110" w:author="Unknown"/>
          <w:rFonts w:ascii="Times New Roman" w:hAnsi="Times New Roman"/>
          <w:color w:val="FF0000"/>
        </w:rPr>
      </w:pPr>
    </w:p>
    <w:p w:rsidR="00F85F92" w:rsidRDefault="00F85F92">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ins w:id="111" w:author="Unknown"/>
          <w:rFonts w:ascii="Times New Roman" w:hAnsi="Times New Roman"/>
          <w:color w:val="FF0000"/>
        </w:rPr>
      </w:pPr>
      <w:ins w:id="112" w:author="Unknown">
        <w:r>
          <w:rPr>
            <w:rFonts w:ascii="Times New Roman" w:hAnsi="Times New Roman"/>
            <w:color w:val="FF0000"/>
            <w:u w:val="single"/>
          </w:rPr>
          <w:t>Line 25</w:t>
        </w:r>
        <w:r>
          <w:rPr>
            <w:rFonts w:ascii="Times New Roman" w:hAnsi="Times New Roman"/>
            <w:color w:val="FF0000"/>
          </w:rPr>
          <w:t xml:space="preserve"> </w:t>
        </w:r>
      </w:ins>
      <w:r>
        <w:rPr>
          <w:rFonts w:ascii="Times New Roman" w:hAnsi="Times New Roman"/>
          <w:color w:val="FF0000"/>
        </w:rPr>
        <w:t>-</w:t>
      </w:r>
      <w:ins w:id="113" w:author="Unknown">
        <w:r>
          <w:rPr>
            <w:rFonts w:ascii="Times New Roman" w:hAnsi="Times New Roman"/>
            <w:color w:val="FF0000"/>
          </w:rPr>
          <w:t xml:space="preserve"> Enter the total computable and Federal share amount for Other Care services not attributable to lines 1 </w:t>
        </w:r>
      </w:ins>
      <w:r>
        <w:rPr>
          <w:rFonts w:ascii="Times New Roman" w:hAnsi="Times New Roman"/>
          <w:color w:val="FF0000"/>
        </w:rPr>
        <w:t>-</w:t>
      </w:r>
      <w:ins w:id="114" w:author="Unknown">
        <w:r>
          <w:rPr>
            <w:rFonts w:ascii="Times New Roman" w:hAnsi="Times New Roman"/>
            <w:color w:val="FF0000"/>
          </w:rPr>
          <w:t xml:space="preserve"> 24.  (See </w:t>
        </w:r>
      </w:ins>
      <w:r>
        <w:rPr>
          <w:rFonts w:ascii="Times New Roman" w:hAnsi="Times New Roman"/>
          <w:color w:val="FF0000"/>
        </w:rPr>
        <w:t>§</w:t>
      </w:r>
      <w:ins w:id="115" w:author="Unknown">
        <w:r>
          <w:rPr>
            <w:rFonts w:ascii="Times New Roman" w:hAnsi="Times New Roman"/>
            <w:color w:val="FF0000"/>
          </w:rPr>
          <w:t>2601.A.25.)</w:t>
        </w:r>
      </w:ins>
    </w:p>
    <w:p w:rsidR="00F85F92" w:rsidRDefault="00F85F92">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ins w:id="116" w:author="Unknown"/>
          <w:rFonts w:ascii="Times New Roman" w:hAnsi="Times New Roman"/>
          <w:color w:val="FF0000"/>
        </w:rPr>
      </w:pPr>
    </w:p>
    <w:p w:rsidR="00F85F92" w:rsidRDefault="00F85F92">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ins w:id="117" w:author="Unknown"/>
          <w:rFonts w:ascii="Times New Roman" w:hAnsi="Times New Roman"/>
          <w:color w:val="FF0000"/>
        </w:rPr>
      </w:pPr>
      <w:ins w:id="118" w:author="Unknown">
        <w:r>
          <w:rPr>
            <w:rFonts w:ascii="Times New Roman" w:hAnsi="Times New Roman"/>
            <w:color w:val="FF0000"/>
            <w:u w:val="single"/>
          </w:rPr>
          <w:t>Line 26</w:t>
        </w:r>
        <w:r>
          <w:rPr>
            <w:rFonts w:ascii="Times New Roman" w:hAnsi="Times New Roman"/>
            <w:color w:val="FF0000"/>
          </w:rPr>
          <w:t xml:space="preserve"> </w:t>
        </w:r>
      </w:ins>
      <w:r>
        <w:rPr>
          <w:rFonts w:ascii="Times New Roman" w:hAnsi="Times New Roman"/>
          <w:color w:val="FF0000"/>
        </w:rPr>
        <w:t>-</w:t>
      </w:r>
      <w:ins w:id="119" w:author="Unknown">
        <w:r>
          <w:rPr>
            <w:rFonts w:ascii="Times New Roman" w:hAnsi="Times New Roman"/>
            <w:color w:val="FF0000"/>
          </w:rPr>
          <w:t xml:space="preserve"> The sum of lines 1 through 25.</w:t>
        </w:r>
      </w:ins>
    </w:p>
    <w:p w:rsidR="00F85F92" w:rsidRDefault="00F85F92">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ins w:id="120" w:author="Unknown"/>
          <w:rFonts w:ascii="Times New Roman" w:hAnsi="Times New Roman"/>
        </w:rPr>
      </w:pPr>
    </w:p>
    <w:p w:rsidR="00F85F92" w:rsidRDefault="00F85F92">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Roman" w:hAnsi="Times New Roman"/>
        </w:rPr>
      </w:pPr>
      <w:ins w:id="121" w:author="Unknown">
        <w:r>
          <w:rPr>
            <w:rFonts w:ascii="Times New Roman" w:hAnsi="Times New Roman"/>
            <w:u w:val="single"/>
          </w:rPr>
          <w:t>Line 27</w:t>
        </w:r>
        <w:r>
          <w:rPr>
            <w:rFonts w:ascii="Times New Roman" w:hAnsi="Times New Roman"/>
          </w:rPr>
          <w:t xml:space="preserve"> is the total computable and Federal share of Collections, both those actually reported and those being estimated.</w:t>
        </w:r>
      </w:ins>
    </w:p>
    <w:p w:rsidR="00F85F92" w:rsidRDefault="00F85F92">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Roman" w:hAnsi="Times New Roman"/>
        </w:rPr>
      </w:pPr>
    </w:p>
    <w:p w:rsidR="00F85F92" w:rsidRDefault="00F85F92">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Roman" w:hAnsi="Times New Roman"/>
        </w:rPr>
      </w:pPr>
    </w:p>
    <w:p w:rsidR="00F85F92" w:rsidRDefault="00F85F92">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Roman" w:hAnsi="Times New Roman"/>
        </w:rPr>
      </w:pPr>
    </w:p>
    <w:p w:rsidR="00F85F92" w:rsidRDefault="00F85F92">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Roman" w:hAnsi="Times New Roman"/>
        </w:rPr>
      </w:pPr>
    </w:p>
    <w:p w:rsidR="00F85F92" w:rsidRDefault="00F85F92">
      <w:pPr>
        <w:tabs>
          <w:tab w:val="right" w:pos="9360"/>
        </w:tabs>
        <w:spacing w:line="192" w:lineRule="auto"/>
        <w:jc w:val="both"/>
        <w:rPr>
          <w:rFonts w:ascii="Times New Roman" w:hAnsi="Times New Roman"/>
        </w:rPr>
      </w:pPr>
      <w:r>
        <w:rPr>
          <w:rFonts w:ascii="Times New Roman" w:hAnsi="Times New Roman"/>
        </w:rPr>
        <w:t>Rev. 74</w:t>
      </w:r>
      <w:r>
        <w:rPr>
          <w:rFonts w:ascii="Times New Roman" w:hAnsi="Times New Roman"/>
        </w:rPr>
        <w:tab/>
        <w:t>2-129.32</w:t>
      </w:r>
    </w:p>
    <w:p w:rsidR="00F85F92" w:rsidRDefault="00F85F92">
      <w:pPr>
        <w:tabs>
          <w:tab w:val="right" w:pos="9360"/>
        </w:tabs>
        <w:spacing w:line="192" w:lineRule="auto"/>
        <w:jc w:val="both"/>
        <w:rPr>
          <w:rFonts w:ascii="Times New Roman" w:hAnsi="Times New Roman"/>
        </w:rPr>
        <w:sectPr w:rsidR="00000000">
          <w:endnotePr>
            <w:numFmt w:val="decimal"/>
          </w:endnotePr>
          <w:pgSz w:w="12240" w:h="15840"/>
          <w:pgMar w:top="1080" w:right="1440" w:bottom="1080" w:left="1440" w:header="720" w:footer="720" w:gutter="0"/>
          <w:paperSrc w:first="13633" w:other="13633"/>
          <w:cols w:space="720"/>
          <w:noEndnote/>
        </w:sectPr>
      </w:pPr>
    </w:p>
    <w:p w:rsidR="00F85F92" w:rsidRDefault="00F85F92">
      <w:pPr>
        <w:tabs>
          <w:tab w:val="right" w:pos="9360"/>
        </w:tabs>
        <w:spacing w:line="192" w:lineRule="auto"/>
        <w:jc w:val="both"/>
        <w:rPr>
          <w:rFonts w:ascii="Times New Roman" w:hAnsi="Times New Roman"/>
          <w:u w:val="single"/>
        </w:rPr>
      </w:pPr>
      <w:r>
        <w:rPr>
          <w:rFonts w:ascii="Times New Roman" w:hAnsi="Times New Roman"/>
          <w:u w:val="single"/>
        </w:rPr>
        <w:lastRenderedPageBreak/>
        <w:t>2600.3(Cont.)       STATE ORGANIZATION AND GENERAL ADMINISTRATION</w:t>
      </w:r>
      <w:r>
        <w:rPr>
          <w:rFonts w:ascii="Times New Roman" w:hAnsi="Times New Roman"/>
          <w:u w:val="single"/>
        </w:rPr>
        <w:tab/>
        <w:t>11-91</w:t>
      </w:r>
    </w:p>
    <w:p w:rsidR="00F85F92" w:rsidRDefault="00F85F92">
      <w:pPr>
        <w:tabs>
          <w:tab w:val="left" w:pos="0"/>
          <w:tab w:val="left" w:pos="480"/>
          <w:tab w:val="left" w:pos="960"/>
          <w:tab w:val="left" w:pos="1440"/>
          <w:tab w:val="left" w:pos="1920"/>
        </w:tabs>
        <w:spacing w:line="192" w:lineRule="auto"/>
        <w:jc w:val="both"/>
        <w:rPr>
          <w:rFonts w:ascii="Times New Roman" w:hAnsi="Times New Roman"/>
        </w:rPr>
      </w:pPr>
    </w:p>
    <w:p w:rsidR="00F85F92" w:rsidRDefault="00F85F92">
      <w:pPr>
        <w:tabs>
          <w:tab w:val="left" w:pos="0"/>
          <w:tab w:val="left" w:pos="480"/>
          <w:tab w:val="left" w:pos="960"/>
          <w:tab w:val="left" w:pos="1440"/>
          <w:tab w:val="left" w:pos="1920"/>
        </w:tabs>
        <w:spacing w:line="192" w:lineRule="auto"/>
        <w:jc w:val="both"/>
        <w:rPr>
          <w:ins w:id="122" w:author="Unknown"/>
          <w:rFonts w:ascii="Times New Roman" w:hAnsi="Times New Roman"/>
        </w:rPr>
      </w:pPr>
      <w:ins w:id="123" w:author="Unknown">
        <w:r>
          <w:rPr>
            <w:rFonts w:ascii="Times New Roman" w:hAnsi="Times New Roman"/>
            <w:u w:val="single"/>
          </w:rPr>
          <w:t xml:space="preserve">Line </w:t>
        </w:r>
        <w:r>
          <w:rPr>
            <w:rFonts w:ascii="Times New Roman" w:hAnsi="Times New Roman"/>
            <w:color w:val="FF0000"/>
            <w:u w:val="single"/>
          </w:rPr>
          <w:t>27A</w:t>
        </w:r>
        <w:r>
          <w:rPr>
            <w:rFonts w:ascii="Times New Roman" w:hAnsi="Times New Roman"/>
            <w:color w:val="FF0000"/>
          </w:rPr>
          <w:t xml:space="preserve"> </w:t>
        </w:r>
      </w:ins>
      <w:r>
        <w:rPr>
          <w:rFonts w:ascii="Times New Roman" w:hAnsi="Times New Roman"/>
          <w:color w:val="FF0000"/>
        </w:rPr>
        <w:t>-</w:t>
      </w:r>
      <w:ins w:id="124" w:author="Unknown">
        <w:r>
          <w:rPr>
            <w:rFonts w:ascii="Times New Roman" w:hAnsi="Times New Roman"/>
            <w:color w:val="FF0000"/>
          </w:rPr>
          <w:t xml:space="preserve"> Enter</w:t>
        </w:r>
        <w:r>
          <w:rPr>
            <w:rFonts w:ascii="Times New Roman" w:hAnsi="Times New Roman"/>
          </w:rPr>
          <w:t xml:space="preserve"> the total computable and Federal share amount of Prior Period Adjustments.</w:t>
        </w:r>
      </w:ins>
    </w:p>
    <w:p w:rsidR="00F85F92" w:rsidRDefault="00F85F92">
      <w:pPr>
        <w:tabs>
          <w:tab w:val="left" w:pos="0"/>
          <w:tab w:val="left" w:pos="480"/>
          <w:tab w:val="left" w:pos="960"/>
          <w:tab w:val="left" w:pos="1440"/>
          <w:tab w:val="left" w:pos="1920"/>
        </w:tabs>
        <w:spacing w:line="192" w:lineRule="auto"/>
        <w:jc w:val="both"/>
        <w:rPr>
          <w:ins w:id="125" w:author="Unknown"/>
          <w:rFonts w:ascii="Times New Roman" w:hAnsi="Times New Roman"/>
        </w:rPr>
      </w:pPr>
    </w:p>
    <w:p w:rsidR="00F85F92" w:rsidRDefault="00F85F92">
      <w:pPr>
        <w:tabs>
          <w:tab w:val="left" w:pos="0"/>
          <w:tab w:val="left" w:pos="480"/>
          <w:tab w:val="left" w:pos="960"/>
          <w:tab w:val="left" w:pos="1440"/>
          <w:tab w:val="left" w:pos="1920"/>
        </w:tabs>
        <w:spacing w:line="192" w:lineRule="auto"/>
        <w:jc w:val="both"/>
        <w:rPr>
          <w:rFonts w:ascii="Times New Roman" w:hAnsi="Times New Roman"/>
        </w:rPr>
      </w:pPr>
      <w:ins w:id="126" w:author="Unknown">
        <w:r>
          <w:rPr>
            <w:rFonts w:ascii="Times New Roman" w:hAnsi="Times New Roman"/>
            <w:u w:val="single"/>
          </w:rPr>
          <w:t>Line 28</w:t>
        </w:r>
        <w:r>
          <w:rPr>
            <w:rFonts w:ascii="Times New Roman" w:hAnsi="Times New Roman"/>
          </w:rPr>
          <w:t xml:space="preserve"> is the total computable and Federal share amount of total estimated Medical Assistance Payments entered on line 26 less the estimated (or actual) total computable and Federal share collections on line 27 plus the estimated (or actual) prior period adjustments.</w:t>
        </w:r>
      </w:ins>
    </w:p>
    <w:p w:rsidR="00F85F92" w:rsidRDefault="00F85F92">
      <w:pPr>
        <w:tabs>
          <w:tab w:val="left" w:pos="0"/>
          <w:tab w:val="left" w:pos="480"/>
          <w:tab w:val="left" w:pos="960"/>
          <w:tab w:val="left" w:pos="1440"/>
          <w:tab w:val="left" w:pos="1920"/>
        </w:tabs>
        <w:spacing w:line="192" w:lineRule="auto"/>
        <w:jc w:val="both"/>
        <w:rPr>
          <w:rFonts w:ascii="Times New Roman" w:hAnsi="Times New Roman"/>
        </w:rPr>
      </w:pPr>
    </w:p>
    <w:p w:rsidR="00F85F92" w:rsidRDefault="00F85F92">
      <w:pPr>
        <w:tabs>
          <w:tab w:val="left" w:pos="0"/>
          <w:tab w:val="left" w:pos="480"/>
          <w:tab w:val="left" w:pos="960"/>
          <w:tab w:val="left" w:pos="1440"/>
          <w:tab w:val="left" w:pos="1920"/>
        </w:tabs>
        <w:spacing w:line="192" w:lineRule="auto"/>
        <w:jc w:val="both"/>
        <w:rPr>
          <w:rFonts w:ascii="Times New Roman" w:hAnsi="Times New Roman"/>
        </w:rPr>
      </w:pPr>
      <w:r>
        <w:rPr>
          <w:rFonts w:ascii="Times New Roman" w:hAnsi="Times New Roman"/>
          <w:u w:val="single"/>
        </w:rPr>
        <w:t>Form HCFA-25D Cross References</w:t>
      </w:r>
    </w:p>
    <w:p w:rsidR="00F85F92" w:rsidRDefault="00F85F92">
      <w:pPr>
        <w:tabs>
          <w:tab w:val="left" w:pos="0"/>
          <w:tab w:val="left" w:pos="480"/>
          <w:tab w:val="left" w:pos="960"/>
          <w:tab w:val="left" w:pos="1440"/>
          <w:tab w:val="left" w:pos="1920"/>
        </w:tabs>
        <w:spacing w:line="192" w:lineRule="auto"/>
        <w:jc w:val="both"/>
        <w:rPr>
          <w:rFonts w:ascii="Times New Roman" w:hAnsi="Times New Roman"/>
        </w:rPr>
      </w:pPr>
    </w:p>
    <w:p w:rsidR="00F85F92" w:rsidRDefault="00F85F92">
      <w:pPr>
        <w:tabs>
          <w:tab w:val="left" w:pos="0"/>
          <w:tab w:val="left" w:pos="480"/>
          <w:tab w:val="left" w:pos="960"/>
          <w:tab w:val="left" w:pos="1440"/>
          <w:tab w:val="left" w:pos="1920"/>
        </w:tabs>
        <w:spacing w:line="192" w:lineRule="auto"/>
        <w:jc w:val="both"/>
        <w:rPr>
          <w:ins w:id="127" w:author="Unknown"/>
          <w:rFonts w:ascii="Times New Roman" w:hAnsi="Times New Roman"/>
        </w:rPr>
      </w:pPr>
      <w:ins w:id="128" w:author="Unknown">
        <w:r>
          <w:rPr>
            <w:rFonts w:ascii="Times New Roman" w:hAnsi="Times New Roman"/>
          </w:rPr>
          <w:t>1.</w:t>
        </w:r>
        <w:r>
          <w:rPr>
            <w:rFonts w:ascii="Times New Roman" w:hAnsi="Times New Roman"/>
          </w:rPr>
          <w:tab/>
          <w:t>Line 28, Columns, A, C, and E must equal Form HCFA</w:t>
        </w:r>
      </w:ins>
      <w:r>
        <w:rPr>
          <w:rFonts w:ascii="Times New Roman" w:hAnsi="Times New Roman"/>
        </w:rPr>
        <w:t>-</w:t>
      </w:r>
      <w:ins w:id="129" w:author="Unknown">
        <w:r>
          <w:rPr>
            <w:rFonts w:ascii="Times New Roman" w:hAnsi="Times New Roman"/>
          </w:rPr>
          <w:t xml:space="preserve">25C, line 3, Columns A, </w:t>
        </w:r>
        <w:r>
          <w:rPr>
            <w:rFonts w:ascii="Times New Roman" w:hAnsi="Times New Roman"/>
          </w:rPr>
          <w:tab/>
          <w:t>B, and C.</w:t>
        </w:r>
      </w:ins>
    </w:p>
    <w:p w:rsidR="00F85F92" w:rsidRDefault="00F85F92">
      <w:pPr>
        <w:tabs>
          <w:tab w:val="left" w:pos="0"/>
          <w:tab w:val="left" w:pos="480"/>
          <w:tab w:val="left" w:pos="960"/>
          <w:tab w:val="left" w:pos="1440"/>
          <w:tab w:val="left" w:pos="1920"/>
        </w:tabs>
        <w:spacing w:line="192" w:lineRule="auto"/>
        <w:jc w:val="both"/>
        <w:rPr>
          <w:rFonts w:ascii="Times New Roman" w:hAnsi="Times New Roman"/>
        </w:rPr>
      </w:pPr>
      <w:ins w:id="130" w:author="Unknown">
        <w:r>
          <w:rPr>
            <w:rFonts w:ascii="Times New Roman" w:hAnsi="Times New Roman"/>
          </w:rPr>
          <w:t>2.</w:t>
        </w:r>
        <w:r>
          <w:rPr>
            <w:rFonts w:ascii="Times New Roman" w:hAnsi="Times New Roman"/>
          </w:rPr>
          <w:tab/>
          <w:t>Line 28, Columns, B, D, and F must equal Form HCFA</w:t>
        </w:r>
      </w:ins>
      <w:r>
        <w:rPr>
          <w:rFonts w:ascii="Times New Roman" w:hAnsi="Times New Roman"/>
        </w:rPr>
        <w:t>-</w:t>
      </w:r>
      <w:ins w:id="131" w:author="Unknown">
        <w:r>
          <w:rPr>
            <w:rFonts w:ascii="Times New Roman" w:hAnsi="Times New Roman"/>
          </w:rPr>
          <w:t xml:space="preserve">25C, line 3, Columns D, </w:t>
        </w:r>
        <w:r>
          <w:rPr>
            <w:rFonts w:ascii="Times New Roman" w:hAnsi="Times New Roman"/>
          </w:rPr>
          <w:tab/>
          <w:t>E, and F.</w:t>
        </w:r>
      </w:ins>
    </w:p>
    <w:p w:rsidR="00F85F92" w:rsidRDefault="00F85F92">
      <w:pPr>
        <w:tabs>
          <w:tab w:val="left" w:pos="0"/>
          <w:tab w:val="left" w:pos="480"/>
          <w:tab w:val="left" w:pos="960"/>
          <w:tab w:val="left" w:pos="1440"/>
          <w:tab w:val="left" w:pos="1920"/>
        </w:tabs>
        <w:spacing w:line="192" w:lineRule="auto"/>
        <w:jc w:val="both"/>
        <w:rPr>
          <w:rFonts w:ascii="Times New Roman" w:hAnsi="Times New Roman"/>
        </w:rPr>
      </w:pPr>
    </w:p>
    <w:p w:rsidR="00F85F92" w:rsidRDefault="00F85F92">
      <w:pPr>
        <w:tabs>
          <w:tab w:val="left" w:pos="0"/>
          <w:tab w:val="left" w:pos="480"/>
          <w:tab w:val="left" w:pos="960"/>
          <w:tab w:val="left" w:pos="1440"/>
          <w:tab w:val="left" w:pos="1920"/>
        </w:tabs>
        <w:spacing w:line="192" w:lineRule="auto"/>
        <w:jc w:val="both"/>
        <w:rPr>
          <w:rFonts w:ascii="Times New Roman" w:hAnsi="Times New Roman"/>
        </w:rPr>
      </w:pPr>
    </w:p>
    <w:p w:rsidR="00F85F92" w:rsidRDefault="00F85F92">
      <w:pPr>
        <w:tabs>
          <w:tab w:val="left" w:pos="0"/>
          <w:tab w:val="left" w:pos="480"/>
          <w:tab w:val="left" w:pos="960"/>
          <w:tab w:val="left" w:pos="1440"/>
          <w:tab w:val="left" w:pos="1920"/>
        </w:tabs>
        <w:spacing w:line="192" w:lineRule="auto"/>
        <w:jc w:val="both"/>
        <w:rPr>
          <w:rFonts w:ascii="Times New Roman" w:hAnsi="Times New Roman"/>
        </w:rPr>
      </w:pPr>
    </w:p>
    <w:p w:rsidR="00F85F92" w:rsidRDefault="00F85F92">
      <w:pPr>
        <w:tabs>
          <w:tab w:val="left" w:pos="0"/>
          <w:tab w:val="left" w:pos="480"/>
          <w:tab w:val="left" w:pos="960"/>
          <w:tab w:val="left" w:pos="1440"/>
          <w:tab w:val="left" w:pos="1920"/>
        </w:tabs>
        <w:spacing w:line="192" w:lineRule="auto"/>
        <w:jc w:val="both"/>
        <w:rPr>
          <w:rFonts w:ascii="Times New Roman" w:hAnsi="Times New Roman"/>
        </w:rPr>
      </w:pPr>
    </w:p>
    <w:p w:rsidR="00F85F92" w:rsidRDefault="00F85F92">
      <w:pPr>
        <w:tabs>
          <w:tab w:val="left" w:pos="0"/>
          <w:tab w:val="left" w:pos="480"/>
          <w:tab w:val="left" w:pos="960"/>
          <w:tab w:val="left" w:pos="1440"/>
          <w:tab w:val="left" w:pos="1920"/>
        </w:tabs>
        <w:spacing w:line="192" w:lineRule="auto"/>
        <w:jc w:val="both"/>
        <w:rPr>
          <w:rFonts w:ascii="Times New Roman" w:hAnsi="Times New Roman"/>
        </w:rPr>
      </w:pPr>
    </w:p>
    <w:p w:rsidR="00F85F92" w:rsidRDefault="00F85F92">
      <w:pPr>
        <w:tabs>
          <w:tab w:val="left" w:pos="0"/>
          <w:tab w:val="left" w:pos="480"/>
          <w:tab w:val="left" w:pos="960"/>
          <w:tab w:val="left" w:pos="1440"/>
          <w:tab w:val="left" w:pos="1920"/>
        </w:tabs>
        <w:spacing w:line="192" w:lineRule="auto"/>
        <w:jc w:val="both"/>
        <w:rPr>
          <w:rFonts w:ascii="Times New Roman" w:hAnsi="Times New Roman"/>
        </w:rPr>
      </w:pPr>
    </w:p>
    <w:p w:rsidR="00F85F92" w:rsidRDefault="00F85F92">
      <w:pPr>
        <w:tabs>
          <w:tab w:val="left" w:pos="0"/>
          <w:tab w:val="left" w:pos="480"/>
          <w:tab w:val="left" w:pos="960"/>
          <w:tab w:val="left" w:pos="1440"/>
          <w:tab w:val="left" w:pos="1920"/>
        </w:tabs>
        <w:spacing w:line="192" w:lineRule="auto"/>
        <w:jc w:val="both"/>
        <w:rPr>
          <w:rFonts w:ascii="Times New Roman" w:hAnsi="Times New Roman"/>
        </w:rPr>
      </w:pPr>
    </w:p>
    <w:p w:rsidR="00F85F92" w:rsidRDefault="00F85F92">
      <w:pPr>
        <w:tabs>
          <w:tab w:val="left" w:pos="0"/>
          <w:tab w:val="left" w:pos="480"/>
          <w:tab w:val="left" w:pos="960"/>
          <w:tab w:val="left" w:pos="1440"/>
          <w:tab w:val="left" w:pos="1920"/>
        </w:tabs>
        <w:spacing w:line="192" w:lineRule="auto"/>
        <w:jc w:val="both"/>
        <w:rPr>
          <w:rFonts w:ascii="Times New Roman" w:hAnsi="Times New Roman"/>
        </w:rPr>
      </w:pPr>
    </w:p>
    <w:p w:rsidR="00F85F92" w:rsidRDefault="00F85F92">
      <w:pPr>
        <w:tabs>
          <w:tab w:val="left" w:pos="0"/>
          <w:tab w:val="left" w:pos="480"/>
          <w:tab w:val="left" w:pos="960"/>
          <w:tab w:val="left" w:pos="1440"/>
          <w:tab w:val="left" w:pos="1920"/>
        </w:tabs>
        <w:spacing w:line="192" w:lineRule="auto"/>
        <w:jc w:val="both"/>
        <w:rPr>
          <w:rFonts w:ascii="Times New Roman" w:hAnsi="Times New Roman"/>
        </w:rPr>
      </w:pPr>
    </w:p>
    <w:p w:rsidR="00F85F92" w:rsidRDefault="00F85F92">
      <w:pPr>
        <w:tabs>
          <w:tab w:val="left" w:pos="0"/>
          <w:tab w:val="left" w:pos="480"/>
          <w:tab w:val="left" w:pos="960"/>
          <w:tab w:val="left" w:pos="1440"/>
          <w:tab w:val="left" w:pos="1920"/>
        </w:tabs>
        <w:spacing w:line="192" w:lineRule="auto"/>
        <w:jc w:val="both"/>
        <w:rPr>
          <w:rFonts w:ascii="Times New Roman" w:hAnsi="Times New Roman"/>
        </w:rPr>
      </w:pPr>
    </w:p>
    <w:p w:rsidR="00F85F92" w:rsidRDefault="00F85F92">
      <w:pPr>
        <w:tabs>
          <w:tab w:val="left" w:pos="0"/>
          <w:tab w:val="left" w:pos="480"/>
          <w:tab w:val="left" w:pos="960"/>
          <w:tab w:val="left" w:pos="1440"/>
          <w:tab w:val="left" w:pos="1920"/>
        </w:tabs>
        <w:spacing w:line="192" w:lineRule="auto"/>
        <w:jc w:val="both"/>
        <w:rPr>
          <w:rFonts w:ascii="Times New Roman" w:hAnsi="Times New Roman"/>
        </w:rPr>
      </w:pPr>
    </w:p>
    <w:p w:rsidR="00F85F92" w:rsidRDefault="00F85F92">
      <w:pPr>
        <w:tabs>
          <w:tab w:val="left" w:pos="0"/>
          <w:tab w:val="left" w:pos="480"/>
          <w:tab w:val="left" w:pos="960"/>
          <w:tab w:val="left" w:pos="1440"/>
          <w:tab w:val="left" w:pos="1920"/>
        </w:tabs>
        <w:spacing w:line="192" w:lineRule="auto"/>
        <w:jc w:val="both"/>
        <w:rPr>
          <w:rFonts w:ascii="Times New Roman" w:hAnsi="Times New Roman"/>
        </w:rPr>
      </w:pPr>
    </w:p>
    <w:p w:rsidR="00F85F92" w:rsidRDefault="00F85F92">
      <w:pPr>
        <w:tabs>
          <w:tab w:val="left" w:pos="0"/>
          <w:tab w:val="left" w:pos="480"/>
          <w:tab w:val="left" w:pos="960"/>
          <w:tab w:val="left" w:pos="1440"/>
          <w:tab w:val="left" w:pos="1920"/>
        </w:tabs>
        <w:spacing w:line="192" w:lineRule="auto"/>
        <w:jc w:val="both"/>
        <w:rPr>
          <w:rFonts w:ascii="Times New Roman" w:hAnsi="Times New Roman"/>
        </w:rPr>
      </w:pPr>
    </w:p>
    <w:p w:rsidR="00F85F92" w:rsidRDefault="00F85F92">
      <w:pPr>
        <w:tabs>
          <w:tab w:val="left" w:pos="0"/>
          <w:tab w:val="left" w:pos="480"/>
          <w:tab w:val="left" w:pos="960"/>
          <w:tab w:val="left" w:pos="1440"/>
          <w:tab w:val="left" w:pos="1920"/>
        </w:tabs>
        <w:spacing w:line="192" w:lineRule="auto"/>
        <w:jc w:val="both"/>
        <w:rPr>
          <w:rFonts w:ascii="Times New Roman" w:hAnsi="Times New Roman"/>
        </w:rPr>
      </w:pPr>
    </w:p>
    <w:p w:rsidR="00F85F92" w:rsidRDefault="00F85F92">
      <w:pPr>
        <w:tabs>
          <w:tab w:val="left" w:pos="0"/>
          <w:tab w:val="left" w:pos="480"/>
          <w:tab w:val="left" w:pos="960"/>
          <w:tab w:val="left" w:pos="1440"/>
          <w:tab w:val="left" w:pos="1920"/>
        </w:tabs>
        <w:spacing w:line="192" w:lineRule="auto"/>
        <w:jc w:val="both"/>
        <w:rPr>
          <w:rFonts w:ascii="Times New Roman" w:hAnsi="Times New Roman"/>
        </w:rPr>
      </w:pPr>
    </w:p>
    <w:p w:rsidR="00F85F92" w:rsidRDefault="00F85F92">
      <w:pPr>
        <w:tabs>
          <w:tab w:val="left" w:pos="0"/>
          <w:tab w:val="left" w:pos="480"/>
          <w:tab w:val="left" w:pos="960"/>
          <w:tab w:val="left" w:pos="1440"/>
          <w:tab w:val="left" w:pos="1920"/>
        </w:tabs>
        <w:spacing w:line="192" w:lineRule="auto"/>
        <w:jc w:val="both"/>
        <w:rPr>
          <w:rFonts w:ascii="Times New Roman" w:hAnsi="Times New Roman"/>
        </w:rPr>
      </w:pPr>
    </w:p>
    <w:p w:rsidR="00F85F92" w:rsidRDefault="00F85F92">
      <w:pPr>
        <w:tabs>
          <w:tab w:val="left" w:pos="0"/>
          <w:tab w:val="left" w:pos="480"/>
          <w:tab w:val="left" w:pos="960"/>
          <w:tab w:val="left" w:pos="1440"/>
          <w:tab w:val="left" w:pos="1920"/>
        </w:tabs>
        <w:spacing w:line="192" w:lineRule="auto"/>
        <w:jc w:val="both"/>
        <w:rPr>
          <w:rFonts w:ascii="Times New Roman" w:hAnsi="Times New Roman"/>
        </w:rPr>
      </w:pPr>
    </w:p>
    <w:p w:rsidR="00F85F92" w:rsidRDefault="00F85F92">
      <w:pPr>
        <w:tabs>
          <w:tab w:val="left" w:pos="0"/>
          <w:tab w:val="left" w:pos="480"/>
          <w:tab w:val="left" w:pos="960"/>
          <w:tab w:val="left" w:pos="1440"/>
          <w:tab w:val="left" w:pos="1920"/>
        </w:tabs>
        <w:spacing w:line="192" w:lineRule="auto"/>
        <w:jc w:val="both"/>
        <w:rPr>
          <w:rFonts w:ascii="Times New Roman" w:hAnsi="Times New Roman"/>
        </w:rPr>
      </w:pPr>
    </w:p>
    <w:p w:rsidR="00F85F92" w:rsidRDefault="00F85F92">
      <w:pPr>
        <w:tabs>
          <w:tab w:val="left" w:pos="0"/>
          <w:tab w:val="left" w:pos="480"/>
          <w:tab w:val="left" w:pos="960"/>
          <w:tab w:val="left" w:pos="1440"/>
          <w:tab w:val="left" w:pos="1920"/>
        </w:tabs>
        <w:spacing w:line="192" w:lineRule="auto"/>
        <w:jc w:val="both"/>
        <w:rPr>
          <w:rFonts w:ascii="Times New Roman" w:hAnsi="Times New Roman"/>
        </w:rPr>
      </w:pPr>
    </w:p>
    <w:p w:rsidR="00F85F92" w:rsidRDefault="00F85F92">
      <w:pPr>
        <w:tabs>
          <w:tab w:val="left" w:pos="0"/>
          <w:tab w:val="left" w:pos="480"/>
          <w:tab w:val="left" w:pos="960"/>
          <w:tab w:val="left" w:pos="1440"/>
          <w:tab w:val="left" w:pos="1920"/>
        </w:tabs>
        <w:spacing w:line="192" w:lineRule="auto"/>
        <w:jc w:val="both"/>
        <w:rPr>
          <w:rFonts w:ascii="Times New Roman" w:hAnsi="Times New Roman"/>
        </w:rPr>
      </w:pPr>
    </w:p>
    <w:p w:rsidR="00F85F92" w:rsidRDefault="00F85F92">
      <w:pPr>
        <w:tabs>
          <w:tab w:val="left" w:pos="0"/>
          <w:tab w:val="left" w:pos="480"/>
          <w:tab w:val="left" w:pos="960"/>
          <w:tab w:val="left" w:pos="1440"/>
          <w:tab w:val="left" w:pos="1920"/>
        </w:tabs>
        <w:spacing w:line="192" w:lineRule="auto"/>
        <w:jc w:val="both"/>
        <w:rPr>
          <w:rFonts w:ascii="Times New Roman" w:hAnsi="Times New Roman"/>
        </w:rPr>
      </w:pPr>
    </w:p>
    <w:p w:rsidR="00F85F92" w:rsidRDefault="00F85F92">
      <w:pPr>
        <w:tabs>
          <w:tab w:val="left" w:pos="0"/>
          <w:tab w:val="left" w:pos="480"/>
          <w:tab w:val="left" w:pos="960"/>
          <w:tab w:val="left" w:pos="1440"/>
          <w:tab w:val="left" w:pos="1920"/>
        </w:tabs>
        <w:spacing w:line="192" w:lineRule="auto"/>
        <w:jc w:val="both"/>
        <w:rPr>
          <w:rFonts w:ascii="Times New Roman" w:hAnsi="Times New Roman"/>
        </w:rPr>
      </w:pPr>
    </w:p>
    <w:p w:rsidR="00F85F92" w:rsidRDefault="00F85F92">
      <w:pPr>
        <w:tabs>
          <w:tab w:val="left" w:pos="0"/>
          <w:tab w:val="left" w:pos="480"/>
          <w:tab w:val="left" w:pos="960"/>
          <w:tab w:val="left" w:pos="1440"/>
          <w:tab w:val="left" w:pos="1920"/>
        </w:tabs>
        <w:spacing w:line="192" w:lineRule="auto"/>
        <w:jc w:val="both"/>
        <w:rPr>
          <w:rFonts w:ascii="Times New Roman" w:hAnsi="Times New Roman"/>
        </w:rPr>
      </w:pPr>
    </w:p>
    <w:p w:rsidR="00F85F92" w:rsidRDefault="00F85F92">
      <w:pPr>
        <w:tabs>
          <w:tab w:val="left" w:pos="0"/>
          <w:tab w:val="left" w:pos="480"/>
          <w:tab w:val="left" w:pos="960"/>
          <w:tab w:val="left" w:pos="1440"/>
          <w:tab w:val="left" w:pos="1920"/>
        </w:tabs>
        <w:spacing w:line="192" w:lineRule="auto"/>
        <w:jc w:val="both"/>
        <w:rPr>
          <w:rFonts w:ascii="Times New Roman" w:hAnsi="Times New Roman"/>
        </w:rPr>
      </w:pPr>
    </w:p>
    <w:p w:rsidR="00F85F92" w:rsidRDefault="00F85F92">
      <w:pPr>
        <w:tabs>
          <w:tab w:val="left" w:pos="0"/>
          <w:tab w:val="left" w:pos="480"/>
          <w:tab w:val="left" w:pos="960"/>
          <w:tab w:val="left" w:pos="1440"/>
          <w:tab w:val="left" w:pos="1920"/>
        </w:tabs>
        <w:spacing w:line="192" w:lineRule="auto"/>
        <w:jc w:val="both"/>
        <w:rPr>
          <w:rFonts w:ascii="Times New Roman" w:hAnsi="Times New Roman"/>
        </w:rPr>
      </w:pPr>
    </w:p>
    <w:p w:rsidR="00F85F92" w:rsidRDefault="00F85F92">
      <w:pPr>
        <w:tabs>
          <w:tab w:val="left" w:pos="0"/>
          <w:tab w:val="left" w:pos="480"/>
          <w:tab w:val="left" w:pos="960"/>
          <w:tab w:val="left" w:pos="1440"/>
          <w:tab w:val="left" w:pos="1920"/>
        </w:tabs>
        <w:spacing w:line="192" w:lineRule="auto"/>
        <w:jc w:val="both"/>
        <w:rPr>
          <w:rFonts w:ascii="Times New Roman" w:hAnsi="Times New Roman"/>
        </w:rPr>
      </w:pPr>
    </w:p>
    <w:p w:rsidR="00F85F92" w:rsidRDefault="00F85F92">
      <w:pPr>
        <w:tabs>
          <w:tab w:val="left" w:pos="0"/>
          <w:tab w:val="left" w:pos="480"/>
          <w:tab w:val="left" w:pos="960"/>
          <w:tab w:val="left" w:pos="1440"/>
          <w:tab w:val="left" w:pos="1920"/>
        </w:tabs>
        <w:spacing w:line="192" w:lineRule="auto"/>
        <w:jc w:val="both"/>
        <w:rPr>
          <w:rFonts w:ascii="Times New Roman" w:hAnsi="Times New Roman"/>
        </w:rPr>
      </w:pPr>
    </w:p>
    <w:p w:rsidR="00F85F92" w:rsidRDefault="00F85F92">
      <w:pPr>
        <w:tabs>
          <w:tab w:val="left" w:pos="0"/>
          <w:tab w:val="left" w:pos="480"/>
          <w:tab w:val="left" w:pos="960"/>
          <w:tab w:val="left" w:pos="1440"/>
          <w:tab w:val="left" w:pos="1920"/>
        </w:tabs>
        <w:spacing w:line="192" w:lineRule="auto"/>
        <w:jc w:val="both"/>
        <w:rPr>
          <w:rFonts w:ascii="Times New Roman" w:hAnsi="Times New Roman"/>
        </w:rPr>
      </w:pPr>
    </w:p>
    <w:p w:rsidR="00F85F92" w:rsidRDefault="00F85F92">
      <w:pPr>
        <w:tabs>
          <w:tab w:val="left" w:pos="0"/>
          <w:tab w:val="left" w:pos="480"/>
          <w:tab w:val="left" w:pos="960"/>
          <w:tab w:val="left" w:pos="1440"/>
          <w:tab w:val="left" w:pos="1920"/>
        </w:tabs>
        <w:spacing w:line="192" w:lineRule="auto"/>
        <w:jc w:val="both"/>
        <w:rPr>
          <w:rFonts w:ascii="Times New Roman" w:hAnsi="Times New Roman"/>
        </w:rPr>
      </w:pPr>
    </w:p>
    <w:p w:rsidR="00F85F92" w:rsidRDefault="00F85F92">
      <w:pPr>
        <w:tabs>
          <w:tab w:val="left" w:pos="0"/>
          <w:tab w:val="left" w:pos="480"/>
          <w:tab w:val="left" w:pos="960"/>
          <w:tab w:val="left" w:pos="1440"/>
          <w:tab w:val="left" w:pos="1920"/>
        </w:tabs>
        <w:spacing w:line="192" w:lineRule="auto"/>
        <w:jc w:val="both"/>
        <w:rPr>
          <w:rFonts w:ascii="Times New Roman" w:hAnsi="Times New Roman"/>
        </w:rPr>
      </w:pPr>
    </w:p>
    <w:p w:rsidR="00F85F92" w:rsidRDefault="00F85F92">
      <w:pPr>
        <w:tabs>
          <w:tab w:val="left" w:pos="0"/>
          <w:tab w:val="left" w:pos="480"/>
          <w:tab w:val="left" w:pos="960"/>
          <w:tab w:val="left" w:pos="1440"/>
          <w:tab w:val="left" w:pos="1920"/>
        </w:tabs>
        <w:spacing w:line="192" w:lineRule="auto"/>
        <w:jc w:val="both"/>
        <w:rPr>
          <w:rFonts w:ascii="Times New Roman" w:hAnsi="Times New Roman"/>
        </w:rPr>
      </w:pPr>
    </w:p>
    <w:p w:rsidR="00F85F92" w:rsidRDefault="00F85F92">
      <w:pPr>
        <w:tabs>
          <w:tab w:val="left" w:pos="0"/>
          <w:tab w:val="left" w:pos="480"/>
          <w:tab w:val="left" w:pos="960"/>
          <w:tab w:val="left" w:pos="1440"/>
          <w:tab w:val="left" w:pos="1920"/>
        </w:tabs>
        <w:spacing w:line="192" w:lineRule="auto"/>
        <w:jc w:val="both"/>
        <w:rPr>
          <w:rFonts w:ascii="Times New Roman" w:hAnsi="Times New Roman"/>
        </w:rPr>
      </w:pPr>
    </w:p>
    <w:p w:rsidR="00F85F92" w:rsidRDefault="00F85F92">
      <w:pPr>
        <w:tabs>
          <w:tab w:val="left" w:pos="0"/>
          <w:tab w:val="left" w:pos="480"/>
          <w:tab w:val="left" w:pos="960"/>
          <w:tab w:val="left" w:pos="1440"/>
          <w:tab w:val="left" w:pos="1920"/>
        </w:tabs>
        <w:spacing w:line="192" w:lineRule="auto"/>
        <w:jc w:val="both"/>
        <w:rPr>
          <w:rFonts w:ascii="Times New Roman" w:hAnsi="Times New Roman"/>
        </w:rPr>
      </w:pPr>
    </w:p>
    <w:p w:rsidR="00F85F92" w:rsidRDefault="00F85F92">
      <w:pPr>
        <w:tabs>
          <w:tab w:val="left" w:pos="0"/>
          <w:tab w:val="left" w:pos="480"/>
          <w:tab w:val="left" w:pos="960"/>
          <w:tab w:val="left" w:pos="1440"/>
          <w:tab w:val="left" w:pos="1920"/>
        </w:tabs>
        <w:spacing w:line="192" w:lineRule="auto"/>
        <w:jc w:val="both"/>
        <w:rPr>
          <w:rFonts w:ascii="Times New Roman" w:hAnsi="Times New Roman"/>
        </w:rPr>
      </w:pPr>
    </w:p>
    <w:p w:rsidR="00F85F92" w:rsidRDefault="00F85F92">
      <w:pPr>
        <w:tabs>
          <w:tab w:val="left" w:pos="0"/>
          <w:tab w:val="left" w:pos="480"/>
          <w:tab w:val="left" w:pos="960"/>
          <w:tab w:val="left" w:pos="1440"/>
          <w:tab w:val="left" w:pos="1920"/>
        </w:tabs>
        <w:spacing w:line="192" w:lineRule="auto"/>
        <w:jc w:val="both"/>
        <w:rPr>
          <w:rFonts w:ascii="Times New Roman" w:hAnsi="Times New Roman"/>
        </w:rPr>
      </w:pPr>
    </w:p>
    <w:p w:rsidR="00F85F92" w:rsidRDefault="00F85F92">
      <w:pPr>
        <w:tabs>
          <w:tab w:val="left" w:pos="0"/>
          <w:tab w:val="left" w:pos="480"/>
          <w:tab w:val="left" w:pos="960"/>
          <w:tab w:val="left" w:pos="1440"/>
          <w:tab w:val="left" w:pos="1920"/>
        </w:tabs>
        <w:spacing w:line="192" w:lineRule="auto"/>
        <w:jc w:val="both"/>
        <w:rPr>
          <w:rFonts w:ascii="Times New Roman" w:hAnsi="Times New Roman"/>
        </w:rPr>
      </w:pPr>
    </w:p>
    <w:p w:rsidR="00F85F92" w:rsidRDefault="00F85F92">
      <w:pPr>
        <w:tabs>
          <w:tab w:val="left" w:pos="0"/>
          <w:tab w:val="left" w:pos="480"/>
          <w:tab w:val="left" w:pos="960"/>
          <w:tab w:val="left" w:pos="1440"/>
          <w:tab w:val="left" w:pos="1920"/>
        </w:tabs>
        <w:spacing w:line="192" w:lineRule="auto"/>
        <w:jc w:val="both"/>
        <w:rPr>
          <w:rFonts w:ascii="Times New Roman" w:hAnsi="Times New Roman"/>
        </w:rPr>
      </w:pPr>
    </w:p>
    <w:p w:rsidR="00F85F92" w:rsidRDefault="00F85F92">
      <w:pPr>
        <w:tabs>
          <w:tab w:val="left" w:pos="0"/>
          <w:tab w:val="left" w:pos="480"/>
          <w:tab w:val="left" w:pos="960"/>
          <w:tab w:val="left" w:pos="1440"/>
          <w:tab w:val="left" w:pos="1920"/>
        </w:tabs>
        <w:spacing w:line="192" w:lineRule="auto"/>
        <w:jc w:val="both"/>
        <w:rPr>
          <w:rFonts w:ascii="Times New Roman" w:hAnsi="Times New Roman"/>
        </w:rPr>
      </w:pPr>
    </w:p>
    <w:p w:rsidR="00F85F92" w:rsidRDefault="00F85F92">
      <w:pPr>
        <w:tabs>
          <w:tab w:val="left" w:pos="0"/>
          <w:tab w:val="left" w:pos="480"/>
          <w:tab w:val="left" w:pos="960"/>
          <w:tab w:val="left" w:pos="1440"/>
          <w:tab w:val="left" w:pos="1920"/>
        </w:tabs>
        <w:spacing w:line="192" w:lineRule="auto"/>
        <w:jc w:val="both"/>
        <w:rPr>
          <w:rFonts w:ascii="Times New Roman" w:hAnsi="Times New Roman"/>
        </w:rPr>
      </w:pPr>
    </w:p>
    <w:p w:rsidR="00F85F92" w:rsidRDefault="00F85F92">
      <w:pPr>
        <w:tabs>
          <w:tab w:val="left" w:pos="0"/>
          <w:tab w:val="left" w:pos="480"/>
          <w:tab w:val="left" w:pos="960"/>
          <w:tab w:val="left" w:pos="1440"/>
          <w:tab w:val="left" w:pos="1920"/>
        </w:tabs>
        <w:spacing w:line="192" w:lineRule="auto"/>
        <w:jc w:val="both"/>
        <w:rPr>
          <w:rFonts w:ascii="Times New Roman" w:hAnsi="Times New Roman"/>
        </w:rPr>
      </w:pPr>
    </w:p>
    <w:p w:rsidR="00F85F92" w:rsidRDefault="00F85F92">
      <w:pPr>
        <w:tabs>
          <w:tab w:val="left" w:pos="0"/>
          <w:tab w:val="left" w:pos="480"/>
          <w:tab w:val="left" w:pos="960"/>
          <w:tab w:val="left" w:pos="1440"/>
          <w:tab w:val="left" w:pos="1920"/>
        </w:tabs>
        <w:spacing w:line="192" w:lineRule="auto"/>
        <w:jc w:val="both"/>
        <w:rPr>
          <w:rFonts w:ascii="Times New Roman" w:hAnsi="Times New Roman"/>
        </w:rPr>
      </w:pPr>
    </w:p>
    <w:p w:rsidR="00F85F92" w:rsidRDefault="00F85F92">
      <w:pPr>
        <w:tabs>
          <w:tab w:val="left" w:pos="0"/>
          <w:tab w:val="left" w:pos="480"/>
          <w:tab w:val="left" w:pos="960"/>
          <w:tab w:val="left" w:pos="1440"/>
          <w:tab w:val="left" w:pos="1920"/>
        </w:tabs>
        <w:spacing w:line="192" w:lineRule="auto"/>
        <w:jc w:val="both"/>
        <w:rPr>
          <w:rFonts w:ascii="Times New Roman" w:hAnsi="Times New Roman"/>
        </w:rPr>
      </w:pPr>
    </w:p>
    <w:p w:rsidR="00F85F92" w:rsidRDefault="00F85F92">
      <w:pPr>
        <w:tabs>
          <w:tab w:val="left" w:pos="0"/>
          <w:tab w:val="left" w:pos="480"/>
          <w:tab w:val="left" w:pos="960"/>
          <w:tab w:val="left" w:pos="1440"/>
          <w:tab w:val="left" w:pos="1920"/>
        </w:tabs>
        <w:spacing w:line="192" w:lineRule="auto"/>
        <w:jc w:val="both"/>
        <w:rPr>
          <w:rFonts w:ascii="Times New Roman" w:hAnsi="Times New Roman"/>
        </w:rPr>
      </w:pPr>
    </w:p>
    <w:p w:rsidR="00F85F92" w:rsidRDefault="00F85F92">
      <w:pPr>
        <w:tabs>
          <w:tab w:val="left" w:pos="0"/>
          <w:tab w:val="left" w:pos="480"/>
          <w:tab w:val="left" w:pos="960"/>
          <w:tab w:val="left" w:pos="1440"/>
          <w:tab w:val="left" w:pos="1920"/>
        </w:tabs>
        <w:spacing w:line="192" w:lineRule="auto"/>
        <w:jc w:val="both"/>
        <w:rPr>
          <w:rFonts w:ascii="Times New Roman" w:hAnsi="Times New Roman"/>
        </w:rPr>
      </w:pPr>
    </w:p>
    <w:p w:rsidR="00F85F92" w:rsidRDefault="00F85F92">
      <w:pPr>
        <w:tabs>
          <w:tab w:val="left" w:pos="0"/>
          <w:tab w:val="left" w:pos="480"/>
          <w:tab w:val="left" w:pos="960"/>
          <w:tab w:val="left" w:pos="1440"/>
          <w:tab w:val="left" w:pos="1920"/>
        </w:tabs>
        <w:spacing w:line="192" w:lineRule="auto"/>
        <w:jc w:val="both"/>
        <w:rPr>
          <w:rFonts w:ascii="Times New Roman" w:hAnsi="Times New Roman"/>
        </w:rPr>
      </w:pPr>
    </w:p>
    <w:p w:rsidR="00F85F92" w:rsidRDefault="00F85F92">
      <w:pPr>
        <w:tabs>
          <w:tab w:val="right" w:pos="9360"/>
        </w:tabs>
        <w:spacing w:line="192" w:lineRule="auto"/>
        <w:jc w:val="both"/>
        <w:rPr>
          <w:rFonts w:ascii="Times New Roman" w:hAnsi="Times New Roman"/>
        </w:rPr>
      </w:pPr>
      <w:r>
        <w:rPr>
          <w:rFonts w:ascii="Times New Roman" w:hAnsi="Times New Roman"/>
        </w:rPr>
        <w:t>2-129.33</w:t>
      </w:r>
      <w:r>
        <w:rPr>
          <w:rFonts w:ascii="Times New Roman" w:hAnsi="Times New Roman"/>
        </w:rPr>
        <w:tab/>
        <w:t>Rev. 74</w:t>
      </w:r>
    </w:p>
    <w:p w:rsidR="00F85F92" w:rsidRDefault="00F85F92">
      <w:pPr>
        <w:tabs>
          <w:tab w:val="right" w:pos="9360"/>
        </w:tabs>
        <w:spacing w:line="192" w:lineRule="auto"/>
        <w:jc w:val="both"/>
        <w:rPr>
          <w:rFonts w:ascii="Times New Roman" w:hAnsi="Times New Roman"/>
        </w:rPr>
        <w:sectPr w:rsidR="00000000">
          <w:endnotePr>
            <w:numFmt w:val="decimal"/>
          </w:endnotePr>
          <w:pgSz w:w="12240" w:h="15840"/>
          <w:pgMar w:top="1080" w:right="1440" w:bottom="1080" w:left="1440" w:header="720" w:footer="720" w:gutter="0"/>
          <w:paperSrc w:first="13633" w:other="13633"/>
          <w:cols w:space="720"/>
          <w:noEndnote/>
        </w:sectPr>
      </w:pPr>
    </w:p>
    <w:p w:rsidR="00F85F92" w:rsidRDefault="00F85F92">
      <w:pPr>
        <w:tabs>
          <w:tab w:val="right" w:pos="9360"/>
        </w:tabs>
        <w:spacing w:line="192" w:lineRule="auto"/>
        <w:jc w:val="both"/>
        <w:rPr>
          <w:rFonts w:ascii="Times New Roman" w:hAnsi="Times New Roman"/>
          <w:u w:val="single"/>
        </w:rPr>
      </w:pPr>
      <w:r>
        <w:rPr>
          <w:rFonts w:ascii="Times New Roman" w:hAnsi="Times New Roman"/>
          <w:u w:val="single"/>
        </w:rPr>
        <w:t>11-91       STATE ORGANIZATION AND GENERAL ADMINISTRATION</w:t>
      </w:r>
      <w:r>
        <w:rPr>
          <w:rFonts w:ascii="Times New Roman" w:hAnsi="Times New Roman"/>
          <w:u w:val="single"/>
        </w:rPr>
        <w:tab/>
        <w:t>2600.3 (Cont.)</w:t>
      </w:r>
    </w:p>
    <w:p w:rsidR="00F85F92" w:rsidRDefault="00F85F92">
      <w:pPr>
        <w:tabs>
          <w:tab w:val="left" w:pos="0"/>
          <w:tab w:val="left" w:pos="480"/>
          <w:tab w:val="left" w:pos="960"/>
          <w:tab w:val="left" w:pos="1440"/>
          <w:tab w:val="left" w:pos="1920"/>
        </w:tabs>
        <w:spacing w:line="192" w:lineRule="auto"/>
        <w:jc w:val="both"/>
        <w:rPr>
          <w:rFonts w:ascii="Times New Roman" w:hAnsi="Times New Roman"/>
          <w:u w:val="single"/>
        </w:rPr>
      </w:pPr>
    </w:p>
    <w:p w:rsidR="00F85F92" w:rsidRDefault="00F85F92">
      <w:pPr>
        <w:tabs>
          <w:tab w:val="left" w:pos="0"/>
          <w:tab w:val="left" w:pos="480"/>
          <w:tab w:val="left" w:pos="960"/>
          <w:tab w:val="left" w:pos="1440"/>
          <w:tab w:val="left" w:pos="1920"/>
        </w:tabs>
        <w:spacing w:line="192" w:lineRule="auto"/>
        <w:jc w:val="both"/>
        <w:rPr>
          <w:rFonts w:ascii="Times New Roman" w:hAnsi="Times New Roman"/>
          <w:u w:val="single"/>
        </w:rPr>
      </w:pPr>
    </w:p>
    <w:p w:rsidR="00F85F92" w:rsidRDefault="00F85F92">
      <w:pPr>
        <w:tabs>
          <w:tab w:val="left" w:pos="0"/>
          <w:tab w:val="left" w:pos="480"/>
          <w:tab w:val="left" w:pos="960"/>
          <w:tab w:val="left" w:pos="1440"/>
          <w:tab w:val="left" w:pos="1920"/>
        </w:tabs>
        <w:spacing w:line="192" w:lineRule="auto"/>
        <w:jc w:val="both"/>
        <w:rPr>
          <w:rFonts w:ascii="Times New Roman" w:hAnsi="Times New Roman"/>
        </w:rPr>
      </w:pPr>
    </w:p>
    <w:p w:rsidR="00F85F92" w:rsidRDefault="00F85F92">
      <w:pPr>
        <w:tabs>
          <w:tab w:val="left" w:pos="0"/>
          <w:tab w:val="left" w:pos="480"/>
          <w:tab w:val="left" w:pos="960"/>
          <w:tab w:val="left" w:pos="1440"/>
          <w:tab w:val="left" w:pos="1920"/>
        </w:tabs>
        <w:spacing w:line="192" w:lineRule="auto"/>
        <w:jc w:val="both"/>
        <w:rPr>
          <w:rFonts w:ascii="Times New Roman" w:hAnsi="Times New Roman"/>
        </w:rPr>
      </w:pPr>
    </w:p>
    <w:p w:rsidR="00F85F92" w:rsidRDefault="00F85F92">
      <w:pPr>
        <w:tabs>
          <w:tab w:val="left" w:pos="0"/>
          <w:tab w:val="left" w:pos="480"/>
          <w:tab w:val="left" w:pos="960"/>
          <w:tab w:val="left" w:pos="1440"/>
          <w:tab w:val="left" w:pos="1920"/>
        </w:tabs>
        <w:spacing w:line="192" w:lineRule="auto"/>
        <w:jc w:val="both"/>
        <w:rPr>
          <w:rFonts w:ascii="Times New Roman" w:hAnsi="Times New Roman"/>
        </w:rPr>
      </w:pPr>
    </w:p>
    <w:p w:rsidR="00F85F92" w:rsidRDefault="00F85F92">
      <w:pPr>
        <w:tabs>
          <w:tab w:val="left" w:pos="0"/>
          <w:tab w:val="left" w:pos="480"/>
          <w:tab w:val="left" w:pos="960"/>
          <w:tab w:val="left" w:pos="1440"/>
          <w:tab w:val="left" w:pos="1920"/>
        </w:tabs>
        <w:spacing w:line="192" w:lineRule="auto"/>
        <w:jc w:val="both"/>
        <w:rPr>
          <w:rFonts w:ascii="Times New Roman" w:hAnsi="Times New Roman"/>
        </w:rPr>
      </w:pPr>
    </w:p>
    <w:p w:rsidR="00F85F92" w:rsidRDefault="00F85F92">
      <w:pPr>
        <w:tabs>
          <w:tab w:val="left" w:pos="0"/>
          <w:tab w:val="left" w:pos="480"/>
          <w:tab w:val="left" w:pos="960"/>
          <w:tab w:val="left" w:pos="1440"/>
          <w:tab w:val="left" w:pos="1920"/>
        </w:tabs>
        <w:spacing w:line="192" w:lineRule="auto"/>
        <w:jc w:val="both"/>
        <w:rPr>
          <w:rFonts w:ascii="Times New Roman" w:hAnsi="Times New Roman"/>
        </w:rPr>
      </w:pPr>
    </w:p>
    <w:p w:rsidR="00F85F92" w:rsidRDefault="00F85F92">
      <w:pPr>
        <w:tabs>
          <w:tab w:val="left" w:pos="0"/>
          <w:tab w:val="left" w:pos="480"/>
          <w:tab w:val="left" w:pos="960"/>
          <w:tab w:val="left" w:pos="1440"/>
          <w:tab w:val="left" w:pos="1920"/>
        </w:tabs>
        <w:spacing w:line="192" w:lineRule="auto"/>
        <w:jc w:val="both"/>
        <w:rPr>
          <w:rFonts w:ascii="Times New Roman" w:hAnsi="Times New Roman"/>
        </w:rPr>
      </w:pPr>
    </w:p>
    <w:p w:rsidR="00F85F92" w:rsidRDefault="00F85F92">
      <w:pPr>
        <w:tabs>
          <w:tab w:val="left" w:pos="0"/>
          <w:tab w:val="left" w:pos="480"/>
          <w:tab w:val="left" w:pos="960"/>
          <w:tab w:val="left" w:pos="1440"/>
          <w:tab w:val="left" w:pos="1920"/>
        </w:tabs>
        <w:spacing w:line="192" w:lineRule="auto"/>
        <w:jc w:val="both"/>
        <w:rPr>
          <w:rFonts w:ascii="Times New Roman" w:hAnsi="Times New Roman"/>
        </w:rPr>
      </w:pPr>
    </w:p>
    <w:p w:rsidR="00F85F92" w:rsidRDefault="00F85F92">
      <w:pPr>
        <w:tabs>
          <w:tab w:val="left" w:pos="0"/>
          <w:tab w:val="left" w:pos="480"/>
          <w:tab w:val="left" w:pos="960"/>
          <w:tab w:val="left" w:pos="1440"/>
          <w:tab w:val="left" w:pos="1920"/>
        </w:tabs>
        <w:spacing w:line="192" w:lineRule="auto"/>
        <w:jc w:val="both"/>
        <w:rPr>
          <w:rFonts w:ascii="Times New Roman" w:hAnsi="Times New Roman"/>
        </w:rPr>
      </w:pPr>
    </w:p>
    <w:p w:rsidR="00F85F92" w:rsidRDefault="00F85F92">
      <w:pPr>
        <w:tabs>
          <w:tab w:val="left" w:pos="0"/>
          <w:tab w:val="left" w:pos="480"/>
          <w:tab w:val="left" w:pos="960"/>
          <w:tab w:val="left" w:pos="1440"/>
          <w:tab w:val="left" w:pos="1920"/>
        </w:tabs>
        <w:spacing w:line="192" w:lineRule="auto"/>
        <w:jc w:val="both"/>
        <w:rPr>
          <w:rFonts w:ascii="Times New Roman" w:hAnsi="Times New Roman"/>
        </w:rPr>
      </w:pPr>
    </w:p>
    <w:p w:rsidR="00F85F92" w:rsidRDefault="00F85F92">
      <w:pPr>
        <w:tabs>
          <w:tab w:val="left" w:pos="0"/>
          <w:tab w:val="left" w:pos="480"/>
          <w:tab w:val="left" w:pos="960"/>
          <w:tab w:val="left" w:pos="1440"/>
          <w:tab w:val="left" w:pos="1920"/>
        </w:tabs>
        <w:spacing w:line="192" w:lineRule="auto"/>
        <w:jc w:val="both"/>
        <w:rPr>
          <w:rFonts w:ascii="Times New Roman" w:hAnsi="Times New Roman"/>
        </w:rPr>
      </w:pPr>
    </w:p>
    <w:p w:rsidR="00F85F92" w:rsidRDefault="00F85F92">
      <w:pPr>
        <w:tabs>
          <w:tab w:val="left" w:pos="0"/>
          <w:tab w:val="left" w:pos="480"/>
          <w:tab w:val="left" w:pos="960"/>
          <w:tab w:val="left" w:pos="1440"/>
          <w:tab w:val="left" w:pos="1920"/>
        </w:tabs>
        <w:spacing w:line="192" w:lineRule="auto"/>
        <w:jc w:val="both"/>
        <w:rPr>
          <w:rFonts w:ascii="Times New Roman" w:hAnsi="Times New Roman"/>
        </w:rPr>
      </w:pPr>
    </w:p>
    <w:p w:rsidR="00F85F92" w:rsidRDefault="00F85F92">
      <w:pPr>
        <w:tabs>
          <w:tab w:val="left" w:pos="0"/>
          <w:tab w:val="left" w:pos="480"/>
          <w:tab w:val="left" w:pos="960"/>
          <w:tab w:val="left" w:pos="1440"/>
          <w:tab w:val="left" w:pos="1920"/>
        </w:tabs>
        <w:spacing w:line="192" w:lineRule="auto"/>
        <w:jc w:val="both"/>
        <w:rPr>
          <w:rFonts w:ascii="Times New Roman" w:hAnsi="Times New Roman"/>
        </w:rPr>
      </w:pPr>
    </w:p>
    <w:p w:rsidR="00F85F92" w:rsidRDefault="00F85F92">
      <w:pPr>
        <w:tabs>
          <w:tab w:val="left" w:pos="0"/>
          <w:tab w:val="left" w:pos="480"/>
          <w:tab w:val="left" w:pos="960"/>
          <w:tab w:val="left" w:pos="1440"/>
          <w:tab w:val="left" w:pos="1920"/>
        </w:tabs>
        <w:spacing w:line="192" w:lineRule="auto"/>
        <w:jc w:val="both"/>
        <w:rPr>
          <w:rFonts w:ascii="Times New Roman" w:hAnsi="Times New Roman"/>
        </w:rPr>
      </w:pPr>
    </w:p>
    <w:p w:rsidR="00F85F92" w:rsidRDefault="00F85F92">
      <w:pPr>
        <w:tabs>
          <w:tab w:val="left" w:pos="0"/>
          <w:tab w:val="left" w:pos="480"/>
          <w:tab w:val="left" w:pos="960"/>
          <w:tab w:val="left" w:pos="1440"/>
          <w:tab w:val="left" w:pos="1920"/>
        </w:tabs>
        <w:spacing w:line="192" w:lineRule="auto"/>
        <w:jc w:val="both"/>
        <w:rPr>
          <w:rFonts w:ascii="Times New Roman" w:hAnsi="Times New Roman"/>
        </w:rPr>
      </w:pPr>
    </w:p>
    <w:p w:rsidR="00F85F92" w:rsidRDefault="00F85F92">
      <w:pPr>
        <w:tabs>
          <w:tab w:val="left" w:pos="0"/>
          <w:tab w:val="left" w:pos="480"/>
          <w:tab w:val="left" w:pos="960"/>
          <w:tab w:val="left" w:pos="1440"/>
          <w:tab w:val="left" w:pos="1920"/>
        </w:tabs>
        <w:spacing w:line="192" w:lineRule="auto"/>
        <w:jc w:val="both"/>
        <w:rPr>
          <w:rFonts w:ascii="Times New Roman" w:hAnsi="Times New Roman"/>
        </w:rPr>
      </w:pPr>
    </w:p>
    <w:p w:rsidR="00F85F92" w:rsidRDefault="00F85F92">
      <w:pPr>
        <w:tabs>
          <w:tab w:val="left" w:pos="0"/>
          <w:tab w:val="left" w:pos="480"/>
          <w:tab w:val="left" w:pos="960"/>
          <w:tab w:val="left" w:pos="1440"/>
          <w:tab w:val="left" w:pos="1920"/>
        </w:tabs>
        <w:spacing w:line="192" w:lineRule="auto"/>
        <w:jc w:val="both"/>
        <w:rPr>
          <w:rFonts w:ascii="Times New Roman" w:hAnsi="Times New Roman"/>
        </w:rPr>
      </w:pPr>
    </w:p>
    <w:p w:rsidR="00F85F92" w:rsidRDefault="00F85F92">
      <w:pPr>
        <w:tabs>
          <w:tab w:val="left" w:pos="0"/>
          <w:tab w:val="left" w:pos="480"/>
          <w:tab w:val="left" w:pos="960"/>
          <w:tab w:val="left" w:pos="1440"/>
          <w:tab w:val="left" w:pos="1920"/>
        </w:tabs>
        <w:spacing w:line="192" w:lineRule="auto"/>
        <w:jc w:val="both"/>
        <w:rPr>
          <w:rFonts w:ascii="Times New Roman" w:hAnsi="Times New Roman"/>
        </w:rPr>
      </w:pPr>
    </w:p>
    <w:p w:rsidR="00F85F92" w:rsidRDefault="00F85F92">
      <w:pPr>
        <w:tabs>
          <w:tab w:val="left" w:pos="0"/>
          <w:tab w:val="left" w:pos="480"/>
          <w:tab w:val="left" w:pos="960"/>
          <w:tab w:val="left" w:pos="1440"/>
          <w:tab w:val="left" w:pos="1920"/>
        </w:tabs>
        <w:spacing w:line="192" w:lineRule="auto"/>
        <w:jc w:val="both"/>
        <w:rPr>
          <w:rFonts w:ascii="Times New Roman" w:hAnsi="Times New Roman"/>
        </w:rPr>
      </w:pPr>
    </w:p>
    <w:p w:rsidR="00F85F92" w:rsidRDefault="00F85F92">
      <w:pPr>
        <w:tabs>
          <w:tab w:val="left" w:pos="0"/>
          <w:tab w:val="left" w:pos="480"/>
          <w:tab w:val="left" w:pos="960"/>
          <w:tab w:val="left" w:pos="1440"/>
          <w:tab w:val="left" w:pos="1920"/>
        </w:tabs>
        <w:spacing w:line="192" w:lineRule="auto"/>
        <w:jc w:val="both"/>
        <w:rPr>
          <w:rFonts w:ascii="Times New Roman" w:hAnsi="Times New Roman"/>
        </w:rPr>
      </w:pPr>
    </w:p>
    <w:p w:rsidR="00F85F92" w:rsidRDefault="00F85F92">
      <w:pPr>
        <w:tabs>
          <w:tab w:val="left" w:pos="0"/>
          <w:tab w:val="left" w:pos="480"/>
          <w:tab w:val="left" w:pos="960"/>
          <w:tab w:val="left" w:pos="1440"/>
          <w:tab w:val="left" w:pos="1920"/>
        </w:tabs>
        <w:spacing w:line="192" w:lineRule="auto"/>
        <w:jc w:val="both"/>
        <w:rPr>
          <w:rFonts w:ascii="Times New Roman" w:hAnsi="Times New Roman"/>
        </w:rPr>
      </w:pPr>
    </w:p>
    <w:p w:rsidR="00F85F92" w:rsidRDefault="00F85F92">
      <w:pPr>
        <w:tabs>
          <w:tab w:val="center" w:pos="4680"/>
        </w:tabs>
        <w:spacing w:line="192" w:lineRule="auto"/>
        <w:jc w:val="both"/>
        <w:rPr>
          <w:rFonts w:ascii="Times New Roman" w:hAnsi="Times New Roman"/>
        </w:rPr>
      </w:pPr>
      <w:r>
        <w:rPr>
          <w:rFonts w:ascii="Times New Roman" w:hAnsi="Times New Roman"/>
        </w:rPr>
        <w:tab/>
        <w:t>THIS PAGE RESERVED FOR</w:t>
      </w:r>
    </w:p>
    <w:p w:rsidR="00F85F92" w:rsidRDefault="00F85F92">
      <w:pPr>
        <w:tabs>
          <w:tab w:val="center" w:pos="4680"/>
        </w:tabs>
        <w:spacing w:line="192" w:lineRule="auto"/>
        <w:jc w:val="both"/>
        <w:rPr>
          <w:rFonts w:ascii="Times New Roman" w:hAnsi="Times New Roman"/>
        </w:rPr>
      </w:pPr>
      <w:r>
        <w:rPr>
          <w:rFonts w:ascii="Times New Roman" w:hAnsi="Times New Roman"/>
        </w:rPr>
        <w:tab/>
        <w:t>MEDICAID PROGRAM BUDGET REPORT</w:t>
      </w:r>
    </w:p>
    <w:p w:rsidR="00F85F92" w:rsidRDefault="00F85F92">
      <w:pPr>
        <w:tabs>
          <w:tab w:val="center" w:pos="4680"/>
        </w:tabs>
        <w:spacing w:line="192" w:lineRule="auto"/>
        <w:jc w:val="both"/>
        <w:rPr>
          <w:rFonts w:ascii="Times New Roman" w:hAnsi="Times New Roman"/>
        </w:rPr>
      </w:pPr>
      <w:r>
        <w:rPr>
          <w:rFonts w:ascii="Times New Roman" w:hAnsi="Times New Roman"/>
        </w:rPr>
        <w:tab/>
        <w:t>MEDICAL ASSISTANCE PAYMENTS</w:t>
      </w:r>
    </w:p>
    <w:p w:rsidR="00F85F92" w:rsidRDefault="00F85F92">
      <w:pPr>
        <w:tabs>
          <w:tab w:val="center" w:pos="4680"/>
        </w:tabs>
        <w:spacing w:line="192" w:lineRule="auto"/>
        <w:jc w:val="both"/>
        <w:rPr>
          <w:rFonts w:ascii="Times New Roman" w:hAnsi="Times New Roman"/>
        </w:rPr>
      </w:pPr>
      <w:r>
        <w:rPr>
          <w:rFonts w:ascii="Times New Roman" w:hAnsi="Times New Roman"/>
        </w:rPr>
        <w:tab/>
        <w:t>(IN THOUSANDS)</w:t>
      </w:r>
    </w:p>
    <w:p w:rsidR="00F85F92" w:rsidRDefault="00F85F92">
      <w:pPr>
        <w:tabs>
          <w:tab w:val="center" w:pos="4680"/>
        </w:tabs>
        <w:spacing w:line="192" w:lineRule="auto"/>
        <w:jc w:val="both"/>
        <w:rPr>
          <w:rFonts w:ascii="Times New Roman" w:hAnsi="Times New Roman"/>
        </w:rPr>
      </w:pPr>
      <w:r>
        <w:rPr>
          <w:rFonts w:ascii="Times New Roman" w:hAnsi="Times New Roman"/>
        </w:rPr>
        <w:tab/>
        <w:t>PAGE 3</w:t>
      </w:r>
    </w:p>
    <w:p w:rsidR="00F85F92" w:rsidRDefault="00F85F92">
      <w:pPr>
        <w:tabs>
          <w:tab w:val="left" w:pos="0"/>
          <w:tab w:val="left" w:pos="480"/>
          <w:tab w:val="left" w:pos="960"/>
          <w:tab w:val="left" w:pos="1440"/>
          <w:tab w:val="left" w:pos="1920"/>
        </w:tabs>
        <w:spacing w:line="192" w:lineRule="auto"/>
        <w:jc w:val="both"/>
        <w:rPr>
          <w:rFonts w:ascii="Times New Roman" w:hAnsi="Times New Roman"/>
        </w:rPr>
      </w:pPr>
    </w:p>
    <w:p w:rsidR="00F85F92" w:rsidRDefault="00F85F92">
      <w:pPr>
        <w:tabs>
          <w:tab w:val="left" w:pos="0"/>
          <w:tab w:val="left" w:pos="480"/>
          <w:tab w:val="left" w:pos="960"/>
          <w:tab w:val="left" w:pos="1440"/>
          <w:tab w:val="left" w:pos="1920"/>
        </w:tabs>
        <w:spacing w:line="192" w:lineRule="auto"/>
        <w:jc w:val="both"/>
        <w:rPr>
          <w:rFonts w:ascii="Times New Roman" w:hAnsi="Times New Roman"/>
        </w:rPr>
      </w:pPr>
    </w:p>
    <w:p w:rsidR="00F85F92" w:rsidRDefault="00F85F92">
      <w:pPr>
        <w:tabs>
          <w:tab w:val="left" w:pos="0"/>
          <w:tab w:val="left" w:pos="480"/>
          <w:tab w:val="left" w:pos="960"/>
          <w:tab w:val="left" w:pos="1440"/>
          <w:tab w:val="left" w:pos="1920"/>
        </w:tabs>
        <w:spacing w:line="192" w:lineRule="auto"/>
        <w:jc w:val="both"/>
        <w:rPr>
          <w:rFonts w:ascii="Times New Roman" w:hAnsi="Times New Roman"/>
        </w:rPr>
      </w:pPr>
    </w:p>
    <w:p w:rsidR="00F85F92" w:rsidRDefault="00F85F92">
      <w:pPr>
        <w:tabs>
          <w:tab w:val="left" w:pos="0"/>
          <w:tab w:val="left" w:pos="480"/>
          <w:tab w:val="left" w:pos="960"/>
          <w:tab w:val="left" w:pos="1440"/>
          <w:tab w:val="left" w:pos="1920"/>
        </w:tabs>
        <w:spacing w:line="192" w:lineRule="auto"/>
        <w:jc w:val="both"/>
        <w:rPr>
          <w:rFonts w:ascii="Times New Roman" w:hAnsi="Times New Roman"/>
        </w:rPr>
      </w:pPr>
    </w:p>
    <w:p w:rsidR="00F85F92" w:rsidRDefault="00F85F92">
      <w:pPr>
        <w:tabs>
          <w:tab w:val="left" w:pos="0"/>
          <w:tab w:val="left" w:pos="480"/>
          <w:tab w:val="left" w:pos="960"/>
          <w:tab w:val="left" w:pos="1440"/>
          <w:tab w:val="left" w:pos="1920"/>
        </w:tabs>
        <w:spacing w:line="192" w:lineRule="auto"/>
        <w:jc w:val="both"/>
        <w:rPr>
          <w:rFonts w:ascii="Times New Roman" w:hAnsi="Times New Roman"/>
        </w:rPr>
      </w:pPr>
    </w:p>
    <w:p w:rsidR="00F85F92" w:rsidRDefault="00F85F92">
      <w:pPr>
        <w:tabs>
          <w:tab w:val="left" w:pos="0"/>
          <w:tab w:val="left" w:pos="480"/>
          <w:tab w:val="left" w:pos="960"/>
          <w:tab w:val="left" w:pos="1440"/>
          <w:tab w:val="left" w:pos="1920"/>
        </w:tabs>
        <w:spacing w:line="192" w:lineRule="auto"/>
        <w:jc w:val="both"/>
        <w:rPr>
          <w:rFonts w:ascii="Times New Roman" w:hAnsi="Times New Roman"/>
        </w:rPr>
      </w:pPr>
    </w:p>
    <w:p w:rsidR="00F85F92" w:rsidRDefault="00F85F92">
      <w:pPr>
        <w:tabs>
          <w:tab w:val="left" w:pos="0"/>
          <w:tab w:val="left" w:pos="480"/>
          <w:tab w:val="left" w:pos="960"/>
          <w:tab w:val="left" w:pos="1440"/>
          <w:tab w:val="left" w:pos="1920"/>
        </w:tabs>
        <w:spacing w:line="192" w:lineRule="auto"/>
        <w:jc w:val="both"/>
        <w:rPr>
          <w:rFonts w:ascii="Times New Roman" w:hAnsi="Times New Roman"/>
        </w:rPr>
      </w:pPr>
    </w:p>
    <w:p w:rsidR="00F85F92" w:rsidRDefault="00F85F92">
      <w:pPr>
        <w:tabs>
          <w:tab w:val="left" w:pos="0"/>
          <w:tab w:val="left" w:pos="480"/>
          <w:tab w:val="left" w:pos="960"/>
          <w:tab w:val="left" w:pos="1440"/>
          <w:tab w:val="left" w:pos="1920"/>
        </w:tabs>
        <w:spacing w:line="192" w:lineRule="auto"/>
        <w:jc w:val="both"/>
        <w:rPr>
          <w:rFonts w:ascii="Times New Roman" w:hAnsi="Times New Roman"/>
        </w:rPr>
      </w:pPr>
    </w:p>
    <w:p w:rsidR="00F85F92" w:rsidRDefault="00F85F92">
      <w:pPr>
        <w:tabs>
          <w:tab w:val="left" w:pos="0"/>
          <w:tab w:val="left" w:pos="480"/>
          <w:tab w:val="left" w:pos="960"/>
          <w:tab w:val="left" w:pos="1440"/>
          <w:tab w:val="left" w:pos="1920"/>
        </w:tabs>
        <w:spacing w:line="192" w:lineRule="auto"/>
        <w:jc w:val="both"/>
        <w:rPr>
          <w:rFonts w:ascii="Times New Roman" w:hAnsi="Times New Roman"/>
        </w:rPr>
      </w:pPr>
    </w:p>
    <w:p w:rsidR="00F85F92" w:rsidRDefault="00F85F92">
      <w:pPr>
        <w:tabs>
          <w:tab w:val="left" w:pos="0"/>
          <w:tab w:val="left" w:pos="480"/>
          <w:tab w:val="left" w:pos="960"/>
          <w:tab w:val="left" w:pos="1440"/>
          <w:tab w:val="left" w:pos="1920"/>
        </w:tabs>
        <w:spacing w:line="192" w:lineRule="auto"/>
        <w:jc w:val="both"/>
        <w:rPr>
          <w:rFonts w:ascii="Times New Roman" w:hAnsi="Times New Roman"/>
        </w:rPr>
      </w:pPr>
    </w:p>
    <w:p w:rsidR="00F85F92" w:rsidRDefault="00F85F92">
      <w:pPr>
        <w:tabs>
          <w:tab w:val="left" w:pos="0"/>
          <w:tab w:val="left" w:pos="480"/>
          <w:tab w:val="left" w:pos="960"/>
          <w:tab w:val="left" w:pos="1440"/>
          <w:tab w:val="left" w:pos="1920"/>
        </w:tabs>
        <w:spacing w:line="192" w:lineRule="auto"/>
        <w:jc w:val="both"/>
        <w:rPr>
          <w:rFonts w:ascii="Times New Roman" w:hAnsi="Times New Roman"/>
        </w:rPr>
      </w:pPr>
    </w:p>
    <w:p w:rsidR="00F85F92" w:rsidRDefault="00F85F92">
      <w:pPr>
        <w:tabs>
          <w:tab w:val="left" w:pos="0"/>
          <w:tab w:val="left" w:pos="480"/>
          <w:tab w:val="left" w:pos="960"/>
          <w:tab w:val="left" w:pos="1440"/>
          <w:tab w:val="left" w:pos="1920"/>
        </w:tabs>
        <w:spacing w:line="192" w:lineRule="auto"/>
        <w:jc w:val="both"/>
        <w:rPr>
          <w:rFonts w:ascii="Times New Roman" w:hAnsi="Times New Roman"/>
        </w:rPr>
      </w:pPr>
    </w:p>
    <w:p w:rsidR="00F85F92" w:rsidRDefault="00F85F92">
      <w:pPr>
        <w:tabs>
          <w:tab w:val="left" w:pos="0"/>
          <w:tab w:val="left" w:pos="480"/>
          <w:tab w:val="left" w:pos="960"/>
          <w:tab w:val="left" w:pos="1440"/>
          <w:tab w:val="left" w:pos="1920"/>
        </w:tabs>
        <w:spacing w:line="192" w:lineRule="auto"/>
        <w:jc w:val="both"/>
        <w:rPr>
          <w:rFonts w:ascii="Times New Roman" w:hAnsi="Times New Roman"/>
        </w:rPr>
      </w:pPr>
    </w:p>
    <w:p w:rsidR="00F85F92" w:rsidRDefault="00F85F92">
      <w:pPr>
        <w:tabs>
          <w:tab w:val="left" w:pos="0"/>
          <w:tab w:val="left" w:pos="480"/>
          <w:tab w:val="left" w:pos="960"/>
          <w:tab w:val="left" w:pos="1440"/>
          <w:tab w:val="left" w:pos="1920"/>
        </w:tabs>
        <w:spacing w:line="192" w:lineRule="auto"/>
        <w:jc w:val="both"/>
        <w:rPr>
          <w:rFonts w:ascii="Times New Roman" w:hAnsi="Times New Roman"/>
        </w:rPr>
      </w:pPr>
    </w:p>
    <w:p w:rsidR="00F85F92" w:rsidRDefault="00F85F92">
      <w:pPr>
        <w:tabs>
          <w:tab w:val="left" w:pos="0"/>
          <w:tab w:val="left" w:pos="480"/>
          <w:tab w:val="left" w:pos="960"/>
          <w:tab w:val="left" w:pos="1440"/>
          <w:tab w:val="left" w:pos="1920"/>
        </w:tabs>
        <w:spacing w:line="192" w:lineRule="auto"/>
        <w:jc w:val="both"/>
        <w:rPr>
          <w:rFonts w:ascii="Times New Roman" w:hAnsi="Times New Roman"/>
        </w:rPr>
      </w:pPr>
    </w:p>
    <w:p w:rsidR="00F85F92" w:rsidRDefault="00F85F92">
      <w:pPr>
        <w:tabs>
          <w:tab w:val="left" w:pos="0"/>
          <w:tab w:val="left" w:pos="480"/>
          <w:tab w:val="left" w:pos="960"/>
          <w:tab w:val="left" w:pos="1440"/>
          <w:tab w:val="left" w:pos="1920"/>
        </w:tabs>
        <w:spacing w:line="192" w:lineRule="auto"/>
        <w:jc w:val="both"/>
        <w:rPr>
          <w:rFonts w:ascii="Times New Roman" w:hAnsi="Times New Roman"/>
        </w:rPr>
      </w:pPr>
    </w:p>
    <w:p w:rsidR="00F85F92" w:rsidRDefault="00F85F92">
      <w:pPr>
        <w:tabs>
          <w:tab w:val="left" w:pos="0"/>
          <w:tab w:val="left" w:pos="480"/>
          <w:tab w:val="left" w:pos="960"/>
          <w:tab w:val="left" w:pos="1440"/>
          <w:tab w:val="left" w:pos="1920"/>
        </w:tabs>
        <w:spacing w:line="192" w:lineRule="auto"/>
        <w:jc w:val="both"/>
        <w:rPr>
          <w:rFonts w:ascii="Times New Roman" w:hAnsi="Times New Roman"/>
        </w:rPr>
      </w:pPr>
    </w:p>
    <w:p w:rsidR="00F85F92" w:rsidRDefault="00F85F92">
      <w:pPr>
        <w:tabs>
          <w:tab w:val="left" w:pos="0"/>
          <w:tab w:val="left" w:pos="480"/>
          <w:tab w:val="left" w:pos="960"/>
          <w:tab w:val="left" w:pos="1440"/>
          <w:tab w:val="left" w:pos="1920"/>
        </w:tabs>
        <w:spacing w:line="192" w:lineRule="auto"/>
        <w:jc w:val="both"/>
        <w:rPr>
          <w:rFonts w:ascii="Times New Roman" w:hAnsi="Times New Roman"/>
        </w:rPr>
      </w:pPr>
    </w:p>
    <w:p w:rsidR="00F85F92" w:rsidRDefault="00F85F92">
      <w:pPr>
        <w:tabs>
          <w:tab w:val="left" w:pos="0"/>
          <w:tab w:val="left" w:pos="480"/>
          <w:tab w:val="left" w:pos="960"/>
          <w:tab w:val="left" w:pos="1440"/>
          <w:tab w:val="left" w:pos="1920"/>
        </w:tabs>
        <w:spacing w:line="192" w:lineRule="auto"/>
        <w:jc w:val="both"/>
        <w:rPr>
          <w:rFonts w:ascii="Times New Roman" w:hAnsi="Times New Roman"/>
        </w:rPr>
      </w:pPr>
    </w:p>
    <w:p w:rsidR="00F85F92" w:rsidRDefault="00F85F92">
      <w:pPr>
        <w:tabs>
          <w:tab w:val="left" w:pos="0"/>
          <w:tab w:val="left" w:pos="480"/>
          <w:tab w:val="left" w:pos="960"/>
          <w:tab w:val="left" w:pos="1440"/>
          <w:tab w:val="left" w:pos="1920"/>
        </w:tabs>
        <w:spacing w:line="192" w:lineRule="auto"/>
        <w:jc w:val="both"/>
        <w:rPr>
          <w:rFonts w:ascii="Times New Roman" w:hAnsi="Times New Roman"/>
        </w:rPr>
      </w:pPr>
    </w:p>
    <w:p w:rsidR="00F85F92" w:rsidRDefault="00F85F92">
      <w:pPr>
        <w:tabs>
          <w:tab w:val="left" w:pos="0"/>
          <w:tab w:val="left" w:pos="480"/>
          <w:tab w:val="left" w:pos="960"/>
          <w:tab w:val="left" w:pos="1440"/>
          <w:tab w:val="left" w:pos="1920"/>
        </w:tabs>
        <w:spacing w:line="192" w:lineRule="auto"/>
        <w:jc w:val="both"/>
        <w:rPr>
          <w:rFonts w:ascii="Times New Roman" w:hAnsi="Times New Roman"/>
        </w:rPr>
      </w:pPr>
    </w:p>
    <w:p w:rsidR="00F85F92" w:rsidRDefault="00F85F92">
      <w:pPr>
        <w:tabs>
          <w:tab w:val="left" w:pos="0"/>
          <w:tab w:val="left" w:pos="480"/>
          <w:tab w:val="left" w:pos="960"/>
          <w:tab w:val="left" w:pos="1440"/>
          <w:tab w:val="left" w:pos="1920"/>
        </w:tabs>
        <w:spacing w:line="192" w:lineRule="auto"/>
        <w:jc w:val="both"/>
        <w:rPr>
          <w:rFonts w:ascii="Times New Roman" w:hAnsi="Times New Roman"/>
        </w:rPr>
      </w:pPr>
    </w:p>
    <w:p w:rsidR="00F85F92" w:rsidRDefault="00F85F92">
      <w:pPr>
        <w:tabs>
          <w:tab w:val="left" w:pos="0"/>
          <w:tab w:val="left" w:pos="480"/>
          <w:tab w:val="left" w:pos="960"/>
          <w:tab w:val="left" w:pos="1440"/>
          <w:tab w:val="left" w:pos="1920"/>
        </w:tabs>
        <w:spacing w:line="192" w:lineRule="auto"/>
        <w:jc w:val="both"/>
        <w:rPr>
          <w:rFonts w:ascii="Times New Roman" w:hAnsi="Times New Roman"/>
        </w:rPr>
      </w:pPr>
    </w:p>
    <w:p w:rsidR="00F85F92" w:rsidRDefault="00F85F92">
      <w:pPr>
        <w:tabs>
          <w:tab w:val="left" w:pos="0"/>
          <w:tab w:val="left" w:pos="480"/>
          <w:tab w:val="left" w:pos="960"/>
          <w:tab w:val="left" w:pos="1440"/>
          <w:tab w:val="left" w:pos="1920"/>
        </w:tabs>
        <w:spacing w:line="192" w:lineRule="auto"/>
        <w:jc w:val="both"/>
        <w:rPr>
          <w:rFonts w:ascii="Times New Roman" w:hAnsi="Times New Roman"/>
        </w:rPr>
      </w:pPr>
    </w:p>
    <w:p w:rsidR="00F85F92" w:rsidRDefault="00F85F92">
      <w:pPr>
        <w:tabs>
          <w:tab w:val="left" w:pos="0"/>
          <w:tab w:val="left" w:pos="480"/>
          <w:tab w:val="left" w:pos="960"/>
          <w:tab w:val="left" w:pos="1440"/>
          <w:tab w:val="left" w:pos="1920"/>
        </w:tabs>
        <w:spacing w:line="192" w:lineRule="auto"/>
        <w:jc w:val="both"/>
        <w:rPr>
          <w:rFonts w:ascii="Times New Roman" w:hAnsi="Times New Roman"/>
        </w:rPr>
      </w:pPr>
    </w:p>
    <w:p w:rsidR="00F85F92" w:rsidRDefault="00F85F92">
      <w:pPr>
        <w:tabs>
          <w:tab w:val="left" w:pos="0"/>
          <w:tab w:val="left" w:pos="480"/>
          <w:tab w:val="left" w:pos="960"/>
          <w:tab w:val="left" w:pos="1440"/>
          <w:tab w:val="left" w:pos="1920"/>
        </w:tabs>
        <w:spacing w:line="192" w:lineRule="auto"/>
        <w:jc w:val="both"/>
        <w:rPr>
          <w:rFonts w:ascii="Times New Roman" w:hAnsi="Times New Roman"/>
        </w:rPr>
      </w:pPr>
    </w:p>
    <w:p w:rsidR="00F85F92" w:rsidRDefault="00F85F92">
      <w:pPr>
        <w:tabs>
          <w:tab w:val="left" w:pos="0"/>
          <w:tab w:val="left" w:pos="480"/>
          <w:tab w:val="left" w:pos="960"/>
          <w:tab w:val="left" w:pos="1440"/>
          <w:tab w:val="left" w:pos="1920"/>
        </w:tabs>
        <w:spacing w:line="192" w:lineRule="auto"/>
        <w:jc w:val="both"/>
        <w:rPr>
          <w:rFonts w:ascii="Times New Roman" w:hAnsi="Times New Roman"/>
        </w:rPr>
      </w:pPr>
    </w:p>
    <w:p w:rsidR="00F85F92" w:rsidRDefault="00F85F92">
      <w:pPr>
        <w:tabs>
          <w:tab w:val="left" w:pos="0"/>
          <w:tab w:val="left" w:pos="480"/>
          <w:tab w:val="left" w:pos="960"/>
          <w:tab w:val="left" w:pos="1440"/>
          <w:tab w:val="left" w:pos="1920"/>
        </w:tabs>
        <w:spacing w:line="192" w:lineRule="auto"/>
        <w:jc w:val="both"/>
        <w:rPr>
          <w:rFonts w:ascii="Times New Roman" w:hAnsi="Times New Roman"/>
        </w:rPr>
      </w:pPr>
    </w:p>
    <w:p w:rsidR="00F85F92" w:rsidRDefault="00F85F92">
      <w:pPr>
        <w:tabs>
          <w:tab w:val="left" w:pos="0"/>
          <w:tab w:val="left" w:pos="480"/>
          <w:tab w:val="left" w:pos="960"/>
          <w:tab w:val="left" w:pos="1440"/>
          <w:tab w:val="left" w:pos="1920"/>
        </w:tabs>
        <w:spacing w:line="192" w:lineRule="auto"/>
        <w:jc w:val="both"/>
        <w:rPr>
          <w:rFonts w:ascii="Times New Roman" w:hAnsi="Times New Roman"/>
        </w:rPr>
      </w:pPr>
    </w:p>
    <w:p w:rsidR="00F85F92" w:rsidRDefault="00F85F92">
      <w:pPr>
        <w:tabs>
          <w:tab w:val="left" w:pos="0"/>
          <w:tab w:val="left" w:pos="480"/>
          <w:tab w:val="left" w:pos="960"/>
          <w:tab w:val="left" w:pos="1440"/>
          <w:tab w:val="left" w:pos="1920"/>
        </w:tabs>
        <w:spacing w:line="192" w:lineRule="auto"/>
        <w:jc w:val="both"/>
        <w:rPr>
          <w:rFonts w:ascii="Times New Roman" w:hAnsi="Times New Roman"/>
        </w:rPr>
      </w:pPr>
    </w:p>
    <w:p w:rsidR="00F85F92" w:rsidRDefault="00F85F92">
      <w:pPr>
        <w:tabs>
          <w:tab w:val="left" w:pos="0"/>
          <w:tab w:val="left" w:pos="480"/>
          <w:tab w:val="left" w:pos="960"/>
          <w:tab w:val="left" w:pos="1440"/>
          <w:tab w:val="left" w:pos="1920"/>
        </w:tabs>
        <w:spacing w:line="192" w:lineRule="auto"/>
        <w:jc w:val="both"/>
        <w:rPr>
          <w:rFonts w:ascii="Times New Roman" w:hAnsi="Times New Roman"/>
        </w:rPr>
      </w:pPr>
    </w:p>
    <w:p w:rsidR="00F85F92" w:rsidRDefault="00F85F92">
      <w:pPr>
        <w:tabs>
          <w:tab w:val="right" w:pos="9360"/>
        </w:tabs>
        <w:spacing w:line="192" w:lineRule="auto"/>
        <w:jc w:val="both"/>
        <w:rPr>
          <w:rFonts w:ascii="Times New Roman" w:hAnsi="Times New Roman"/>
        </w:rPr>
      </w:pPr>
      <w:r>
        <w:rPr>
          <w:rFonts w:ascii="Times New Roman" w:hAnsi="Times New Roman"/>
        </w:rPr>
        <w:t>Rev. 74</w:t>
      </w:r>
      <w:r>
        <w:rPr>
          <w:rFonts w:ascii="Times New Roman" w:hAnsi="Times New Roman"/>
        </w:rPr>
        <w:tab/>
        <w:t>2-129.34</w:t>
      </w:r>
    </w:p>
    <w:p w:rsidR="00F85F92" w:rsidRDefault="00F85F92">
      <w:pPr>
        <w:tabs>
          <w:tab w:val="right" w:pos="9360"/>
        </w:tabs>
        <w:spacing w:line="192" w:lineRule="auto"/>
        <w:jc w:val="both"/>
        <w:rPr>
          <w:rFonts w:ascii="Times New Roman" w:hAnsi="Times New Roman"/>
        </w:rPr>
        <w:sectPr w:rsidR="00000000">
          <w:endnotePr>
            <w:numFmt w:val="decimal"/>
          </w:endnotePr>
          <w:pgSz w:w="12240" w:h="15840"/>
          <w:pgMar w:top="1080" w:right="1440" w:bottom="1080" w:left="1440" w:header="720" w:footer="720" w:gutter="0"/>
          <w:paperSrc w:first="13633" w:other="13633"/>
          <w:cols w:space="720"/>
          <w:noEndnote/>
        </w:sectPr>
      </w:pPr>
    </w:p>
    <w:p w:rsidR="00F85F92" w:rsidRDefault="00F85F92">
      <w:pPr>
        <w:tabs>
          <w:tab w:val="center" w:pos="4680"/>
          <w:tab w:val="right" w:pos="9360"/>
        </w:tabs>
        <w:spacing w:line="192" w:lineRule="auto"/>
        <w:jc w:val="both"/>
        <w:rPr>
          <w:rFonts w:ascii="Times New Roman" w:hAnsi="Times New Roman"/>
          <w:u w:val="single"/>
        </w:rPr>
      </w:pPr>
      <w:r>
        <w:rPr>
          <w:rFonts w:ascii="Times New Roman" w:hAnsi="Times New Roman"/>
          <w:u w:val="single"/>
        </w:rPr>
        <w:t>2600.4</w:t>
      </w:r>
      <w:r>
        <w:rPr>
          <w:rFonts w:ascii="Times New Roman" w:hAnsi="Times New Roman"/>
          <w:u w:val="single"/>
        </w:rPr>
        <w:tab/>
        <w:t>STATE ORGANIZATION AND GENERAL ADMINISTRATION</w:t>
      </w:r>
      <w:r>
        <w:rPr>
          <w:rFonts w:ascii="Times New Roman" w:hAnsi="Times New Roman"/>
          <w:u w:val="single"/>
        </w:rPr>
        <w:tab/>
        <w:t>11-91</w:t>
      </w:r>
    </w:p>
    <w:p w:rsidR="00F85F92" w:rsidRDefault="00F85F92">
      <w:pPr>
        <w:tabs>
          <w:tab w:val="left" w:pos="0"/>
          <w:tab w:val="left" w:pos="480"/>
          <w:tab w:val="left" w:pos="960"/>
          <w:tab w:val="left" w:pos="1440"/>
          <w:tab w:val="left" w:pos="1920"/>
        </w:tabs>
        <w:spacing w:line="192" w:lineRule="auto"/>
        <w:jc w:val="both"/>
        <w:rPr>
          <w:rFonts w:ascii="Times New Roman" w:hAnsi="Times New Roman"/>
        </w:rPr>
      </w:pPr>
    </w:p>
    <w:p w:rsidR="00F85F92" w:rsidRDefault="00F85F92">
      <w:pPr>
        <w:tabs>
          <w:tab w:val="left" w:pos="0"/>
          <w:tab w:val="left" w:pos="480"/>
          <w:tab w:val="left" w:pos="960"/>
          <w:tab w:val="left" w:pos="1440"/>
          <w:tab w:val="left" w:pos="1920"/>
        </w:tabs>
        <w:spacing w:line="192" w:lineRule="auto"/>
        <w:jc w:val="both"/>
        <w:rPr>
          <w:rFonts w:ascii="Times New Roman" w:hAnsi="Times New Roman"/>
        </w:rPr>
      </w:pPr>
      <w:r>
        <w:rPr>
          <w:rFonts w:ascii="Times New Roman" w:hAnsi="Times New Roman"/>
        </w:rPr>
        <w:t xml:space="preserve">2600.4  </w:t>
      </w:r>
      <w:r>
        <w:rPr>
          <w:rFonts w:ascii="Times New Roman" w:hAnsi="Times New Roman"/>
          <w:u w:val="single"/>
        </w:rPr>
        <w:t>Form HCFA-25F, Medicaid Program Budget Report - Price Factors</w:t>
      </w:r>
      <w:r>
        <w:rPr>
          <w:rFonts w:ascii="Times New Roman" w:hAnsi="Times New Roman"/>
        </w:rPr>
        <w:t>. -- Complete this form in its entirety for each quarterly submission.</w:t>
      </w:r>
    </w:p>
    <w:p w:rsidR="00F85F92" w:rsidRDefault="00F85F92">
      <w:pPr>
        <w:tabs>
          <w:tab w:val="left" w:pos="0"/>
          <w:tab w:val="left" w:pos="480"/>
          <w:tab w:val="left" w:pos="960"/>
          <w:tab w:val="left" w:pos="1440"/>
          <w:tab w:val="left" w:pos="1920"/>
        </w:tabs>
        <w:spacing w:line="192" w:lineRule="auto"/>
        <w:jc w:val="both"/>
        <w:rPr>
          <w:rFonts w:ascii="Times New Roman" w:hAnsi="Times New Roman"/>
        </w:rPr>
      </w:pPr>
    </w:p>
    <w:p w:rsidR="00F85F92" w:rsidRDefault="00F85F92">
      <w:pPr>
        <w:tabs>
          <w:tab w:val="left" w:pos="0"/>
          <w:tab w:val="left" w:pos="480"/>
          <w:tab w:val="left" w:pos="960"/>
          <w:tab w:val="left" w:pos="1440"/>
          <w:tab w:val="left" w:pos="1920"/>
        </w:tabs>
        <w:spacing w:line="192" w:lineRule="auto"/>
        <w:ind w:firstLine="480"/>
        <w:jc w:val="both"/>
        <w:rPr>
          <w:rFonts w:ascii="Times New Roman" w:hAnsi="Times New Roman"/>
        </w:rPr>
      </w:pPr>
      <w:ins w:id="132" w:author="Unknown">
        <w:r>
          <w:rPr>
            <w:rFonts w:ascii="Times New Roman" w:hAnsi="Times New Roman"/>
          </w:rPr>
          <w:t>A.</w:t>
        </w:r>
        <w:r>
          <w:rPr>
            <w:rFonts w:ascii="Times New Roman" w:hAnsi="Times New Roman"/>
          </w:rPr>
          <w:tab/>
        </w:r>
        <w:r>
          <w:rPr>
            <w:rFonts w:ascii="Times New Roman" w:hAnsi="Times New Roman"/>
            <w:u w:val="single"/>
          </w:rPr>
          <w:t xml:space="preserve">Line Headings for Lines 1 </w:t>
        </w:r>
      </w:ins>
      <w:r>
        <w:rPr>
          <w:rFonts w:ascii="Times New Roman" w:hAnsi="Times New Roman"/>
          <w:u w:val="single"/>
        </w:rPr>
        <w:t>-</w:t>
      </w:r>
      <w:ins w:id="133" w:author="Unknown">
        <w:r>
          <w:rPr>
            <w:rFonts w:ascii="Times New Roman" w:hAnsi="Times New Roman"/>
            <w:u w:val="single"/>
          </w:rPr>
          <w:t xml:space="preserve"> 25.</w:t>
        </w:r>
        <w:r>
          <w:rPr>
            <w:rFonts w:ascii="Times New Roman" w:hAnsi="Times New Roman"/>
          </w:rPr>
          <w:t xml:space="preserve"> </w:t>
        </w:r>
      </w:ins>
      <w:r>
        <w:rPr>
          <w:rFonts w:ascii="Times New Roman" w:hAnsi="Times New Roman"/>
        </w:rPr>
        <w:t>--</w:t>
      </w:r>
      <w:ins w:id="134" w:author="Unknown">
        <w:r>
          <w:rPr>
            <w:rFonts w:ascii="Times New Roman" w:hAnsi="Times New Roman"/>
          </w:rPr>
          <w:t xml:space="preserve"> The medical services listed in lines 1 </w:t>
        </w:r>
      </w:ins>
      <w:r>
        <w:rPr>
          <w:rFonts w:ascii="Times New Roman" w:hAnsi="Times New Roman"/>
        </w:rPr>
        <w:t>-</w:t>
      </w:r>
      <w:ins w:id="135" w:author="Unknown">
        <w:r>
          <w:rPr>
            <w:rFonts w:ascii="Times New Roman" w:hAnsi="Times New Roman"/>
          </w:rPr>
          <w:t xml:space="preserve"> 25</w:t>
        </w:r>
      </w:ins>
      <w:r>
        <w:rPr>
          <w:rFonts w:ascii="Times New Roman" w:hAnsi="Times New Roman"/>
        </w:rPr>
        <w:t xml:space="preserve"> are defined in §2601.A.  Make entries for each service for which estimates are reported on Form HCFA-25D.</w:t>
      </w:r>
    </w:p>
    <w:p w:rsidR="00F85F92" w:rsidRDefault="00F85F92">
      <w:pPr>
        <w:tabs>
          <w:tab w:val="left" w:pos="0"/>
          <w:tab w:val="left" w:pos="480"/>
          <w:tab w:val="left" w:pos="960"/>
          <w:tab w:val="left" w:pos="1440"/>
          <w:tab w:val="left" w:pos="1920"/>
        </w:tabs>
        <w:spacing w:line="192" w:lineRule="auto"/>
        <w:jc w:val="both"/>
        <w:rPr>
          <w:rFonts w:ascii="Times New Roman" w:hAnsi="Times New Roman"/>
        </w:rPr>
      </w:pPr>
    </w:p>
    <w:p w:rsidR="00F85F92" w:rsidRDefault="00F85F92">
      <w:pPr>
        <w:tabs>
          <w:tab w:val="left" w:pos="0"/>
          <w:tab w:val="left" w:pos="480"/>
          <w:tab w:val="left" w:pos="960"/>
          <w:tab w:val="left" w:pos="1440"/>
          <w:tab w:val="left" w:pos="1920"/>
        </w:tabs>
        <w:spacing w:line="192" w:lineRule="auto"/>
        <w:ind w:firstLine="480"/>
        <w:jc w:val="both"/>
        <w:rPr>
          <w:rFonts w:ascii="Times New Roman" w:hAnsi="Times New Roman"/>
        </w:rPr>
      </w:pPr>
      <w:r>
        <w:rPr>
          <w:rFonts w:ascii="Times New Roman" w:hAnsi="Times New Roman"/>
        </w:rPr>
        <w:t>B.</w:t>
      </w:r>
      <w:r>
        <w:rPr>
          <w:rFonts w:ascii="Times New Roman" w:hAnsi="Times New Roman"/>
        </w:rPr>
        <w:tab/>
      </w:r>
      <w:r>
        <w:rPr>
          <w:rFonts w:ascii="Times New Roman" w:hAnsi="Times New Roman"/>
          <w:u w:val="single"/>
        </w:rPr>
        <w:t>Column Headings for Columns A, B and C, Lines 1 to 25.</w:t>
      </w:r>
      <w:r>
        <w:rPr>
          <w:rFonts w:ascii="Times New Roman" w:hAnsi="Times New Roman"/>
        </w:rPr>
        <w:t xml:space="preserve"> --  Enter, by type of service, the cost per unit of service assumed in preparing the Medical Assistance Payment estimates reported on Form HCFA-25D.  </w:t>
      </w:r>
      <w:ins w:id="136" w:author="Unknown">
        <w:r>
          <w:rPr>
            <w:rFonts w:ascii="Times New Roman" w:hAnsi="Times New Roman"/>
          </w:rPr>
          <w:t xml:space="preserve">Enter the </w:t>
        </w:r>
        <w:r>
          <w:rPr>
            <w:rFonts w:ascii="Times New Roman" w:hAnsi="Times New Roman"/>
            <w:u w:val="single"/>
          </w:rPr>
          <w:t xml:space="preserve">cost per unit </w:t>
        </w:r>
        <w:r>
          <w:rPr>
            <w:rFonts w:ascii="Times New Roman" w:hAnsi="Times New Roman"/>
          </w:rPr>
          <w:t>for each of the three fiscal years.</w:t>
        </w:r>
      </w:ins>
      <w:r>
        <w:rPr>
          <w:rFonts w:ascii="Times New Roman" w:hAnsi="Times New Roman"/>
        </w:rPr>
        <w:t xml:space="preserve"> (See §2602 for designation of fiscal years to report.)  Entries must reflect the estimated cost per unit of Medical Assistance Payments computable for Federal funding, reported to the nearest cent, for each unit of service identified in Column D.</w:t>
      </w:r>
    </w:p>
    <w:p w:rsidR="00F85F92" w:rsidRDefault="00F85F92">
      <w:pPr>
        <w:tabs>
          <w:tab w:val="left" w:pos="0"/>
          <w:tab w:val="left" w:pos="480"/>
          <w:tab w:val="left" w:pos="960"/>
          <w:tab w:val="left" w:pos="1440"/>
          <w:tab w:val="left" w:pos="1920"/>
        </w:tabs>
        <w:spacing w:line="192" w:lineRule="auto"/>
        <w:jc w:val="both"/>
        <w:rPr>
          <w:rFonts w:ascii="Times New Roman" w:hAnsi="Times New Roman"/>
        </w:rPr>
      </w:pPr>
    </w:p>
    <w:p w:rsidR="00F85F92" w:rsidRDefault="00F85F92">
      <w:pPr>
        <w:tabs>
          <w:tab w:val="left" w:pos="0"/>
          <w:tab w:val="left" w:pos="480"/>
          <w:tab w:val="left" w:pos="960"/>
          <w:tab w:val="left" w:pos="1440"/>
          <w:tab w:val="left" w:pos="1920"/>
        </w:tabs>
        <w:spacing w:line="192" w:lineRule="auto"/>
        <w:jc w:val="both"/>
        <w:rPr>
          <w:rFonts w:ascii="Times New Roman" w:hAnsi="Times New Roman"/>
        </w:rPr>
      </w:pPr>
      <w:r>
        <w:rPr>
          <w:rFonts w:ascii="Times New Roman" w:hAnsi="Times New Roman"/>
          <w:u w:val="single"/>
        </w:rPr>
        <w:t>Column D</w:t>
      </w:r>
      <w:r>
        <w:rPr>
          <w:rFonts w:ascii="Times New Roman" w:hAnsi="Times New Roman"/>
        </w:rPr>
        <w:t xml:space="preserve"> -- Identify the units of service for which unit costs are reported in Columns A, B, and C.  While the following table lists the preferred unit for each service, you have the option of reporting by any unit employed in your forecasting systems.  Regardless of the service unit selected, identify it in Column D or in the Narrative section.</w:t>
      </w:r>
    </w:p>
    <w:p w:rsidR="00F85F92" w:rsidRDefault="00F85F92">
      <w:pPr>
        <w:tabs>
          <w:tab w:val="left" w:pos="0"/>
          <w:tab w:val="left" w:pos="480"/>
          <w:tab w:val="left" w:pos="960"/>
          <w:tab w:val="left" w:pos="1440"/>
          <w:tab w:val="left" w:pos="1920"/>
        </w:tabs>
        <w:spacing w:line="192" w:lineRule="auto"/>
        <w:jc w:val="both"/>
        <w:rPr>
          <w:rFonts w:ascii="Times New Roman" w:hAnsi="Times New Roman"/>
        </w:rPr>
      </w:pPr>
    </w:p>
    <w:p w:rsidR="00F85F92" w:rsidRDefault="00F85F92">
      <w:pPr>
        <w:tabs>
          <w:tab w:val="left" w:pos="0"/>
          <w:tab w:val="left" w:pos="1560"/>
          <w:tab w:val="left" w:pos="1920"/>
          <w:tab w:val="left" w:pos="6360"/>
        </w:tabs>
        <w:spacing w:line="192" w:lineRule="auto"/>
        <w:ind w:firstLine="1920"/>
        <w:jc w:val="both"/>
        <w:rPr>
          <w:rFonts w:ascii="Times New Roman" w:hAnsi="Times New Roman"/>
        </w:rPr>
      </w:pPr>
      <w:r>
        <w:rPr>
          <w:rFonts w:ascii="Times New Roman" w:hAnsi="Times New Roman"/>
        </w:rPr>
        <w:t xml:space="preserve">   </w:t>
      </w:r>
      <w:r>
        <w:rPr>
          <w:rFonts w:ascii="Times New Roman" w:hAnsi="Times New Roman"/>
          <w:u w:val="single"/>
        </w:rPr>
        <w:t>TYPE OF SERVICE</w:t>
      </w:r>
      <w:r>
        <w:rPr>
          <w:rFonts w:ascii="Times New Roman" w:hAnsi="Times New Roman"/>
        </w:rPr>
        <w:tab/>
      </w:r>
      <w:r>
        <w:rPr>
          <w:rFonts w:ascii="Times New Roman" w:hAnsi="Times New Roman"/>
          <w:u w:val="single"/>
        </w:rPr>
        <w:t>UNIT OF SERVICE</w:t>
      </w:r>
    </w:p>
    <w:p w:rsidR="00F85F92" w:rsidRDefault="00F85F92">
      <w:pPr>
        <w:tabs>
          <w:tab w:val="left" w:pos="0"/>
          <w:tab w:val="left" w:pos="1560"/>
          <w:tab w:val="left" w:pos="1920"/>
          <w:tab w:val="left" w:pos="6360"/>
        </w:tabs>
        <w:spacing w:line="192" w:lineRule="auto"/>
        <w:jc w:val="both"/>
        <w:rPr>
          <w:rFonts w:ascii="Times New Roman" w:hAnsi="Times New Roman"/>
        </w:rPr>
      </w:pPr>
    </w:p>
    <w:p w:rsidR="00F85F92" w:rsidRDefault="00F85F92">
      <w:pPr>
        <w:tabs>
          <w:tab w:val="left" w:pos="0"/>
          <w:tab w:val="left" w:pos="1560"/>
          <w:tab w:val="left" w:pos="2160"/>
          <w:tab w:val="left" w:pos="2280"/>
          <w:tab w:val="left" w:pos="6360"/>
        </w:tabs>
        <w:spacing w:line="192" w:lineRule="auto"/>
        <w:ind w:firstLine="1560"/>
        <w:jc w:val="both"/>
        <w:rPr>
          <w:rFonts w:ascii="Times New Roman" w:hAnsi="Times New Roman"/>
        </w:rPr>
      </w:pPr>
      <w:r>
        <w:rPr>
          <w:rFonts w:ascii="Times New Roman" w:hAnsi="Times New Roman"/>
        </w:rPr>
        <w:t>1.</w:t>
      </w:r>
      <w:r>
        <w:rPr>
          <w:rFonts w:ascii="Times New Roman" w:hAnsi="Times New Roman"/>
        </w:rPr>
        <w:tab/>
        <w:t>Inpatient Hospital</w:t>
      </w:r>
      <w:r>
        <w:rPr>
          <w:rFonts w:ascii="Times New Roman" w:hAnsi="Times New Roman"/>
        </w:rPr>
        <w:tab/>
        <w:t>Day of Care</w:t>
      </w:r>
    </w:p>
    <w:p w:rsidR="00F85F92" w:rsidRDefault="00F85F92">
      <w:pPr>
        <w:tabs>
          <w:tab w:val="left" w:pos="0"/>
          <w:tab w:val="left" w:pos="1560"/>
          <w:tab w:val="left" w:pos="2160"/>
          <w:tab w:val="left" w:pos="2280"/>
          <w:tab w:val="left" w:pos="6360"/>
          <w:tab w:val="left" w:pos="6984"/>
        </w:tabs>
        <w:spacing w:line="192" w:lineRule="auto"/>
        <w:ind w:firstLine="1560"/>
        <w:jc w:val="both"/>
        <w:rPr>
          <w:rFonts w:ascii="Times New Roman" w:hAnsi="Times New Roman"/>
        </w:rPr>
      </w:pPr>
      <w:r>
        <w:rPr>
          <w:rFonts w:ascii="Times New Roman" w:hAnsi="Times New Roman"/>
        </w:rPr>
        <w:t>2.</w:t>
      </w:r>
      <w:r>
        <w:rPr>
          <w:rFonts w:ascii="Times New Roman" w:hAnsi="Times New Roman"/>
        </w:rPr>
        <w:tab/>
        <w:t>Mental Health Facility</w:t>
      </w:r>
      <w:r>
        <w:rPr>
          <w:rFonts w:ascii="Times New Roman" w:hAnsi="Times New Roman"/>
        </w:rPr>
        <w:tab/>
        <w:t>Day of Care</w:t>
      </w:r>
    </w:p>
    <w:p w:rsidR="00F85F92" w:rsidRDefault="00F85F92">
      <w:pPr>
        <w:tabs>
          <w:tab w:val="left" w:pos="0"/>
          <w:tab w:val="left" w:pos="1560"/>
          <w:tab w:val="left" w:pos="2160"/>
          <w:tab w:val="left" w:pos="2280"/>
          <w:tab w:val="left" w:pos="6360"/>
          <w:tab w:val="left" w:pos="6984"/>
        </w:tabs>
        <w:spacing w:line="192" w:lineRule="auto"/>
        <w:ind w:firstLine="1560"/>
        <w:jc w:val="both"/>
        <w:rPr>
          <w:rFonts w:ascii="Times New Roman" w:hAnsi="Times New Roman"/>
        </w:rPr>
      </w:pPr>
      <w:ins w:id="137" w:author="Unknown">
        <w:r>
          <w:rPr>
            <w:rFonts w:ascii="Times New Roman" w:hAnsi="Times New Roman"/>
          </w:rPr>
          <w:t>3.</w:t>
        </w:r>
        <w:r>
          <w:rPr>
            <w:rFonts w:ascii="Times New Roman" w:hAnsi="Times New Roman"/>
          </w:rPr>
          <w:tab/>
          <w:t>Nursing Facility</w:t>
        </w:r>
        <w:r>
          <w:rPr>
            <w:rFonts w:ascii="Times New Roman" w:hAnsi="Times New Roman"/>
          </w:rPr>
          <w:tab/>
          <w:t>Day of Care</w:t>
        </w:r>
      </w:ins>
    </w:p>
    <w:p w:rsidR="00F85F92" w:rsidRDefault="00F85F92">
      <w:pPr>
        <w:tabs>
          <w:tab w:val="left" w:pos="0"/>
          <w:tab w:val="left" w:pos="1560"/>
          <w:tab w:val="left" w:pos="2160"/>
          <w:tab w:val="left" w:pos="2280"/>
          <w:tab w:val="left" w:pos="6360"/>
          <w:tab w:val="left" w:pos="6984"/>
        </w:tabs>
        <w:spacing w:line="192" w:lineRule="auto"/>
        <w:ind w:firstLine="1560"/>
        <w:jc w:val="both"/>
        <w:rPr>
          <w:ins w:id="138" w:author="Unknown"/>
          <w:rFonts w:ascii="Times New Roman" w:hAnsi="Times New Roman"/>
        </w:rPr>
      </w:pPr>
      <w:ins w:id="139" w:author="Unknown">
        <w:r>
          <w:rPr>
            <w:rFonts w:ascii="Times New Roman" w:hAnsi="Times New Roman"/>
          </w:rPr>
          <w:t>4.</w:t>
        </w:r>
        <w:r>
          <w:rPr>
            <w:rFonts w:ascii="Times New Roman" w:hAnsi="Times New Roman"/>
          </w:rPr>
          <w:tab/>
          <w:t>ICF/MR</w:t>
        </w:r>
        <w:r>
          <w:rPr>
            <w:rFonts w:ascii="Times New Roman" w:hAnsi="Times New Roman"/>
          </w:rPr>
          <w:tab/>
          <w:t>Day of Care</w:t>
        </w:r>
      </w:ins>
    </w:p>
    <w:p w:rsidR="00F85F92" w:rsidRDefault="00F85F92">
      <w:pPr>
        <w:tabs>
          <w:tab w:val="left" w:pos="0"/>
          <w:tab w:val="left" w:pos="1560"/>
          <w:tab w:val="left" w:pos="2160"/>
          <w:tab w:val="left" w:pos="2280"/>
          <w:tab w:val="left" w:pos="6360"/>
          <w:tab w:val="left" w:pos="6984"/>
        </w:tabs>
        <w:spacing w:line="192" w:lineRule="auto"/>
        <w:ind w:firstLine="1560"/>
        <w:jc w:val="both"/>
        <w:rPr>
          <w:ins w:id="140" w:author="Unknown"/>
          <w:rFonts w:ascii="Times New Roman" w:hAnsi="Times New Roman"/>
        </w:rPr>
      </w:pPr>
      <w:ins w:id="141" w:author="Unknown">
        <w:r>
          <w:rPr>
            <w:rFonts w:ascii="Times New Roman" w:hAnsi="Times New Roman"/>
          </w:rPr>
          <w:t>5.</w:t>
        </w:r>
        <w:r>
          <w:rPr>
            <w:rFonts w:ascii="Times New Roman" w:hAnsi="Times New Roman"/>
          </w:rPr>
          <w:tab/>
          <w:t>Physician</w:t>
        </w:r>
        <w:r>
          <w:rPr>
            <w:rFonts w:ascii="Times New Roman" w:hAnsi="Times New Roman"/>
          </w:rPr>
          <w:tab/>
          <w:t>Visit</w:t>
        </w:r>
      </w:ins>
    </w:p>
    <w:p w:rsidR="00F85F92" w:rsidRDefault="00F85F92">
      <w:pPr>
        <w:tabs>
          <w:tab w:val="left" w:pos="0"/>
          <w:tab w:val="left" w:pos="1560"/>
          <w:tab w:val="left" w:pos="2160"/>
          <w:tab w:val="left" w:pos="2280"/>
          <w:tab w:val="left" w:pos="6360"/>
          <w:tab w:val="left" w:pos="6984"/>
        </w:tabs>
        <w:spacing w:line="192" w:lineRule="auto"/>
        <w:ind w:firstLine="1560"/>
        <w:jc w:val="both"/>
        <w:rPr>
          <w:ins w:id="142" w:author="Unknown"/>
          <w:rFonts w:ascii="Times New Roman" w:hAnsi="Times New Roman"/>
        </w:rPr>
      </w:pPr>
      <w:ins w:id="143" w:author="Unknown">
        <w:r>
          <w:rPr>
            <w:rFonts w:ascii="Times New Roman" w:hAnsi="Times New Roman"/>
          </w:rPr>
          <w:t>6.</w:t>
        </w:r>
        <w:r>
          <w:rPr>
            <w:rFonts w:ascii="Times New Roman" w:hAnsi="Times New Roman"/>
          </w:rPr>
          <w:tab/>
          <w:t>Outpatient Hospital</w:t>
        </w:r>
        <w:r>
          <w:rPr>
            <w:rFonts w:ascii="Times New Roman" w:hAnsi="Times New Roman"/>
          </w:rPr>
          <w:tab/>
          <w:t>Visit</w:t>
        </w:r>
      </w:ins>
    </w:p>
    <w:p w:rsidR="00F85F92" w:rsidRDefault="00F85F92">
      <w:pPr>
        <w:tabs>
          <w:tab w:val="left" w:pos="0"/>
          <w:tab w:val="left" w:pos="1560"/>
          <w:tab w:val="left" w:pos="2160"/>
          <w:tab w:val="left" w:pos="2280"/>
          <w:tab w:val="left" w:pos="6360"/>
          <w:tab w:val="left" w:pos="6984"/>
        </w:tabs>
        <w:spacing w:line="192" w:lineRule="auto"/>
        <w:ind w:firstLine="1560"/>
        <w:jc w:val="both"/>
        <w:rPr>
          <w:ins w:id="144" w:author="Unknown"/>
          <w:rFonts w:ascii="Times New Roman" w:hAnsi="Times New Roman"/>
        </w:rPr>
      </w:pPr>
      <w:ins w:id="145" w:author="Unknown">
        <w:r>
          <w:rPr>
            <w:rFonts w:ascii="Times New Roman" w:hAnsi="Times New Roman"/>
          </w:rPr>
          <w:t>7.</w:t>
        </w:r>
        <w:r>
          <w:rPr>
            <w:rFonts w:ascii="Times New Roman" w:hAnsi="Times New Roman"/>
          </w:rPr>
          <w:tab/>
          <w:t>Prescribed Drugs</w:t>
        </w:r>
        <w:r>
          <w:rPr>
            <w:rFonts w:ascii="Times New Roman" w:hAnsi="Times New Roman"/>
          </w:rPr>
          <w:tab/>
          <w:t>Prescription</w:t>
        </w:r>
      </w:ins>
    </w:p>
    <w:p w:rsidR="00F85F92" w:rsidRDefault="00F85F92">
      <w:pPr>
        <w:tabs>
          <w:tab w:val="left" w:pos="0"/>
          <w:tab w:val="left" w:pos="1560"/>
          <w:tab w:val="left" w:pos="2160"/>
          <w:tab w:val="left" w:pos="2280"/>
          <w:tab w:val="left" w:pos="6360"/>
          <w:tab w:val="left" w:pos="6984"/>
        </w:tabs>
        <w:spacing w:line="192" w:lineRule="auto"/>
        <w:ind w:firstLine="1560"/>
        <w:jc w:val="both"/>
        <w:rPr>
          <w:ins w:id="146" w:author="Unknown"/>
          <w:rFonts w:ascii="Times New Roman" w:hAnsi="Times New Roman"/>
        </w:rPr>
      </w:pPr>
      <w:ins w:id="147" w:author="Unknown">
        <w:r>
          <w:rPr>
            <w:rFonts w:ascii="Times New Roman" w:hAnsi="Times New Roman"/>
          </w:rPr>
          <w:t>7A.</w:t>
        </w:r>
        <w:r>
          <w:rPr>
            <w:rFonts w:ascii="Times New Roman" w:hAnsi="Times New Roman"/>
          </w:rPr>
          <w:tab/>
          <w:t>Drug Rebate</w:t>
        </w:r>
        <w:r>
          <w:rPr>
            <w:rFonts w:ascii="Times New Roman" w:hAnsi="Times New Roman"/>
          </w:rPr>
          <w:tab/>
          <w:t>Prescription</w:t>
        </w:r>
      </w:ins>
    </w:p>
    <w:p w:rsidR="00F85F92" w:rsidRDefault="00F85F92">
      <w:pPr>
        <w:tabs>
          <w:tab w:val="left" w:pos="0"/>
          <w:tab w:val="left" w:pos="1560"/>
          <w:tab w:val="left" w:pos="2160"/>
          <w:tab w:val="left" w:pos="2280"/>
          <w:tab w:val="left" w:pos="6360"/>
          <w:tab w:val="left" w:pos="6984"/>
        </w:tabs>
        <w:spacing w:line="192" w:lineRule="auto"/>
        <w:ind w:firstLine="1560"/>
        <w:jc w:val="both"/>
        <w:rPr>
          <w:ins w:id="148" w:author="Unknown"/>
          <w:rFonts w:ascii="Times New Roman" w:hAnsi="Times New Roman"/>
        </w:rPr>
      </w:pPr>
      <w:ins w:id="149" w:author="Unknown">
        <w:r>
          <w:rPr>
            <w:rFonts w:ascii="Times New Roman" w:hAnsi="Times New Roman"/>
          </w:rPr>
          <w:t>8.</w:t>
        </w:r>
        <w:r>
          <w:rPr>
            <w:rFonts w:ascii="Times New Roman" w:hAnsi="Times New Roman"/>
          </w:rPr>
          <w:tab/>
          <w:t>Dental</w:t>
        </w:r>
        <w:r>
          <w:rPr>
            <w:rFonts w:ascii="Times New Roman" w:hAnsi="Times New Roman"/>
          </w:rPr>
          <w:tab/>
          <w:t>Visit</w:t>
        </w:r>
      </w:ins>
    </w:p>
    <w:p w:rsidR="00F85F92" w:rsidRDefault="00F85F92">
      <w:pPr>
        <w:tabs>
          <w:tab w:val="left" w:pos="0"/>
          <w:tab w:val="left" w:pos="1560"/>
          <w:tab w:val="left" w:pos="2160"/>
          <w:tab w:val="left" w:pos="2280"/>
          <w:tab w:val="left" w:pos="6360"/>
          <w:tab w:val="left" w:pos="6984"/>
        </w:tabs>
        <w:spacing w:line="192" w:lineRule="auto"/>
        <w:ind w:firstLine="1560"/>
        <w:jc w:val="both"/>
        <w:rPr>
          <w:ins w:id="150" w:author="Unknown"/>
          <w:rFonts w:ascii="Times New Roman" w:hAnsi="Times New Roman"/>
        </w:rPr>
      </w:pPr>
      <w:ins w:id="151" w:author="Unknown">
        <w:r>
          <w:rPr>
            <w:rFonts w:ascii="Times New Roman" w:hAnsi="Times New Roman"/>
          </w:rPr>
          <w:t>9.</w:t>
        </w:r>
        <w:r>
          <w:rPr>
            <w:rFonts w:ascii="Times New Roman" w:hAnsi="Times New Roman"/>
          </w:rPr>
          <w:tab/>
          <w:t>Other Practitioners</w:t>
        </w:r>
        <w:r>
          <w:rPr>
            <w:rFonts w:ascii="Times New Roman" w:hAnsi="Times New Roman"/>
          </w:rPr>
          <w:tab/>
          <w:t>Visit</w:t>
        </w:r>
      </w:ins>
    </w:p>
    <w:p w:rsidR="00F85F92" w:rsidRDefault="00F85F92">
      <w:pPr>
        <w:tabs>
          <w:tab w:val="left" w:pos="0"/>
          <w:tab w:val="left" w:pos="1560"/>
          <w:tab w:val="left" w:pos="2160"/>
          <w:tab w:val="left" w:pos="2280"/>
          <w:tab w:val="left" w:pos="6360"/>
          <w:tab w:val="left" w:pos="6984"/>
        </w:tabs>
        <w:spacing w:line="192" w:lineRule="auto"/>
        <w:ind w:firstLine="1560"/>
        <w:jc w:val="both"/>
        <w:rPr>
          <w:ins w:id="152" w:author="Unknown"/>
          <w:rFonts w:ascii="Times New Roman" w:hAnsi="Times New Roman"/>
        </w:rPr>
      </w:pPr>
      <w:ins w:id="153" w:author="Unknown">
        <w:r>
          <w:rPr>
            <w:rFonts w:ascii="Times New Roman" w:hAnsi="Times New Roman"/>
          </w:rPr>
          <w:t>10.</w:t>
        </w:r>
        <w:r>
          <w:rPr>
            <w:rFonts w:ascii="Times New Roman" w:hAnsi="Times New Roman"/>
          </w:rPr>
          <w:tab/>
          <w:t>Clinic</w:t>
        </w:r>
        <w:r>
          <w:rPr>
            <w:rFonts w:ascii="Times New Roman" w:hAnsi="Times New Roman"/>
          </w:rPr>
          <w:tab/>
          <w:t>Visit</w:t>
        </w:r>
      </w:ins>
    </w:p>
    <w:p w:rsidR="00F85F92" w:rsidRDefault="00F85F92">
      <w:pPr>
        <w:tabs>
          <w:tab w:val="left" w:pos="0"/>
          <w:tab w:val="left" w:pos="1560"/>
          <w:tab w:val="left" w:pos="2160"/>
          <w:tab w:val="left" w:pos="2280"/>
          <w:tab w:val="left" w:pos="2760"/>
          <w:tab w:val="left" w:pos="6360"/>
        </w:tabs>
        <w:spacing w:line="192" w:lineRule="auto"/>
        <w:ind w:firstLine="1560"/>
        <w:jc w:val="both"/>
        <w:rPr>
          <w:ins w:id="154" w:author="Unknown"/>
          <w:rFonts w:ascii="Times New Roman" w:hAnsi="Times New Roman"/>
        </w:rPr>
      </w:pPr>
      <w:ins w:id="155" w:author="Unknown">
        <w:r>
          <w:rPr>
            <w:rFonts w:ascii="Times New Roman" w:hAnsi="Times New Roman"/>
          </w:rPr>
          <w:t>11.</w:t>
        </w:r>
        <w:r>
          <w:rPr>
            <w:rFonts w:ascii="Times New Roman" w:hAnsi="Times New Roman"/>
          </w:rPr>
          <w:tab/>
          <w:t>Laboratory and Radiological</w:t>
        </w:r>
        <w:r>
          <w:rPr>
            <w:rFonts w:ascii="Times New Roman" w:hAnsi="Times New Roman"/>
          </w:rPr>
          <w:tab/>
          <w:t>Claim</w:t>
        </w:r>
      </w:ins>
    </w:p>
    <w:p w:rsidR="00F85F92" w:rsidRDefault="00F85F92">
      <w:pPr>
        <w:tabs>
          <w:tab w:val="left" w:pos="0"/>
          <w:tab w:val="left" w:pos="1560"/>
          <w:tab w:val="left" w:pos="2160"/>
          <w:tab w:val="left" w:pos="2280"/>
          <w:tab w:val="left" w:pos="2760"/>
          <w:tab w:val="left" w:pos="6360"/>
        </w:tabs>
        <w:spacing w:line="192" w:lineRule="auto"/>
        <w:ind w:firstLine="1560"/>
        <w:jc w:val="both"/>
        <w:rPr>
          <w:ins w:id="156" w:author="Unknown"/>
          <w:rFonts w:ascii="Times New Roman" w:hAnsi="Times New Roman"/>
        </w:rPr>
      </w:pPr>
      <w:ins w:id="157" w:author="Unknown">
        <w:r>
          <w:rPr>
            <w:rFonts w:ascii="Times New Roman" w:hAnsi="Times New Roman"/>
          </w:rPr>
          <w:t>12.</w:t>
        </w:r>
        <w:r>
          <w:rPr>
            <w:rFonts w:ascii="Times New Roman" w:hAnsi="Times New Roman"/>
          </w:rPr>
          <w:tab/>
          <w:t>Home Health</w:t>
        </w:r>
        <w:r>
          <w:rPr>
            <w:rFonts w:ascii="Times New Roman" w:hAnsi="Times New Roman"/>
          </w:rPr>
          <w:tab/>
          <w:t>Visit</w:t>
        </w:r>
      </w:ins>
    </w:p>
    <w:p w:rsidR="00F85F92" w:rsidRDefault="00F85F92">
      <w:pPr>
        <w:tabs>
          <w:tab w:val="left" w:pos="0"/>
          <w:tab w:val="left" w:pos="1560"/>
          <w:tab w:val="left" w:pos="2160"/>
          <w:tab w:val="left" w:pos="2280"/>
          <w:tab w:val="left" w:pos="2760"/>
          <w:tab w:val="left" w:pos="6360"/>
        </w:tabs>
        <w:spacing w:line="192" w:lineRule="auto"/>
        <w:ind w:firstLine="1560"/>
        <w:jc w:val="both"/>
        <w:rPr>
          <w:ins w:id="158" w:author="Unknown"/>
          <w:rFonts w:ascii="Times New Roman" w:hAnsi="Times New Roman"/>
        </w:rPr>
      </w:pPr>
      <w:ins w:id="159" w:author="Unknown">
        <w:r>
          <w:rPr>
            <w:rFonts w:ascii="Times New Roman" w:hAnsi="Times New Roman"/>
          </w:rPr>
          <w:t>13.</w:t>
        </w:r>
        <w:r>
          <w:rPr>
            <w:rFonts w:ascii="Times New Roman" w:hAnsi="Times New Roman"/>
          </w:rPr>
          <w:tab/>
          <w:t>Sterilizations</w:t>
        </w:r>
        <w:r>
          <w:rPr>
            <w:rFonts w:ascii="Times New Roman" w:hAnsi="Times New Roman"/>
          </w:rPr>
          <w:tab/>
          <w:t>Claim</w:t>
        </w:r>
      </w:ins>
    </w:p>
    <w:p w:rsidR="00F85F92" w:rsidRDefault="00F85F92">
      <w:pPr>
        <w:tabs>
          <w:tab w:val="left" w:pos="0"/>
          <w:tab w:val="left" w:pos="1560"/>
          <w:tab w:val="left" w:pos="2160"/>
          <w:tab w:val="left" w:pos="2280"/>
          <w:tab w:val="left" w:pos="2760"/>
          <w:tab w:val="left" w:pos="6360"/>
        </w:tabs>
        <w:spacing w:line="192" w:lineRule="auto"/>
        <w:ind w:firstLine="1560"/>
        <w:jc w:val="both"/>
        <w:rPr>
          <w:ins w:id="160" w:author="Unknown"/>
          <w:rFonts w:ascii="Times New Roman" w:hAnsi="Times New Roman"/>
        </w:rPr>
      </w:pPr>
      <w:ins w:id="161" w:author="Unknown">
        <w:r>
          <w:rPr>
            <w:rFonts w:ascii="Times New Roman" w:hAnsi="Times New Roman"/>
          </w:rPr>
          <w:t>14.</w:t>
        </w:r>
        <w:r>
          <w:rPr>
            <w:rFonts w:ascii="Times New Roman" w:hAnsi="Times New Roman"/>
          </w:rPr>
          <w:tab/>
          <w:t>Abortions</w:t>
        </w:r>
        <w:r>
          <w:rPr>
            <w:rFonts w:ascii="Times New Roman" w:hAnsi="Times New Roman"/>
          </w:rPr>
          <w:tab/>
          <w:t>Claim</w:t>
        </w:r>
      </w:ins>
    </w:p>
    <w:p w:rsidR="00F85F92" w:rsidRDefault="00F85F92">
      <w:pPr>
        <w:tabs>
          <w:tab w:val="left" w:pos="0"/>
          <w:tab w:val="left" w:pos="1560"/>
          <w:tab w:val="left" w:pos="2160"/>
          <w:tab w:val="left" w:pos="2280"/>
          <w:tab w:val="left" w:pos="2760"/>
          <w:tab w:val="left" w:pos="6360"/>
        </w:tabs>
        <w:spacing w:line="192" w:lineRule="auto"/>
        <w:ind w:firstLine="1560"/>
        <w:jc w:val="both"/>
        <w:rPr>
          <w:ins w:id="162" w:author="Unknown"/>
          <w:rFonts w:ascii="Times New Roman" w:hAnsi="Times New Roman"/>
        </w:rPr>
      </w:pPr>
      <w:ins w:id="163" w:author="Unknown">
        <w:r>
          <w:rPr>
            <w:rFonts w:ascii="Times New Roman" w:hAnsi="Times New Roman"/>
          </w:rPr>
          <w:t>15.</w:t>
        </w:r>
        <w:r>
          <w:rPr>
            <w:rFonts w:ascii="Times New Roman" w:hAnsi="Times New Roman"/>
          </w:rPr>
          <w:tab/>
          <w:t>EPSDT Screenings</w:t>
        </w:r>
        <w:r>
          <w:rPr>
            <w:rFonts w:ascii="Times New Roman" w:hAnsi="Times New Roman"/>
          </w:rPr>
          <w:tab/>
          <w:t>Visit</w:t>
        </w:r>
      </w:ins>
    </w:p>
    <w:p w:rsidR="00F85F92" w:rsidRDefault="00F85F92">
      <w:pPr>
        <w:tabs>
          <w:tab w:val="left" w:pos="0"/>
          <w:tab w:val="left" w:pos="1560"/>
          <w:tab w:val="left" w:pos="2160"/>
          <w:tab w:val="left" w:pos="2280"/>
          <w:tab w:val="left" w:pos="2760"/>
          <w:tab w:val="left" w:pos="6360"/>
        </w:tabs>
        <w:spacing w:line="192" w:lineRule="auto"/>
        <w:ind w:firstLine="1560"/>
        <w:jc w:val="both"/>
        <w:rPr>
          <w:ins w:id="164" w:author="Unknown"/>
          <w:rFonts w:ascii="Times New Roman" w:hAnsi="Times New Roman"/>
        </w:rPr>
      </w:pPr>
      <w:ins w:id="165" w:author="Unknown">
        <w:r>
          <w:rPr>
            <w:rFonts w:ascii="Times New Roman" w:hAnsi="Times New Roman"/>
          </w:rPr>
          <w:t>16.</w:t>
        </w:r>
        <w:r>
          <w:rPr>
            <w:rFonts w:ascii="Times New Roman" w:hAnsi="Times New Roman"/>
          </w:rPr>
          <w:tab/>
          <w:t>Rural Health Clinic</w:t>
        </w:r>
        <w:r>
          <w:rPr>
            <w:rFonts w:ascii="Times New Roman" w:hAnsi="Times New Roman"/>
          </w:rPr>
          <w:tab/>
          <w:t>Visit</w:t>
        </w:r>
      </w:ins>
    </w:p>
    <w:p w:rsidR="00F85F92" w:rsidRDefault="00F85F92">
      <w:pPr>
        <w:tabs>
          <w:tab w:val="left" w:pos="0"/>
          <w:tab w:val="left" w:pos="1560"/>
          <w:tab w:val="left" w:pos="2160"/>
          <w:tab w:val="left" w:pos="2280"/>
          <w:tab w:val="left" w:pos="2760"/>
          <w:tab w:val="left" w:pos="6360"/>
        </w:tabs>
        <w:spacing w:line="192" w:lineRule="auto"/>
        <w:ind w:firstLine="1560"/>
        <w:jc w:val="both"/>
        <w:rPr>
          <w:ins w:id="166" w:author="Unknown"/>
          <w:rFonts w:ascii="Times New Roman" w:hAnsi="Times New Roman"/>
        </w:rPr>
      </w:pPr>
      <w:ins w:id="167" w:author="Unknown">
        <w:r>
          <w:rPr>
            <w:rFonts w:ascii="Times New Roman" w:hAnsi="Times New Roman"/>
          </w:rPr>
          <w:t>17.</w:t>
        </w:r>
        <w:r>
          <w:rPr>
            <w:rFonts w:ascii="Times New Roman" w:hAnsi="Times New Roman"/>
          </w:rPr>
          <w:tab/>
          <w:t>Health Insurance Payments</w:t>
        </w:r>
        <w:r>
          <w:rPr>
            <w:rFonts w:ascii="Times New Roman" w:hAnsi="Times New Roman"/>
          </w:rPr>
          <w:tab/>
          <w:t>Covered Eligible</w:t>
        </w:r>
      </w:ins>
    </w:p>
    <w:p w:rsidR="00F85F92" w:rsidRDefault="00F85F92">
      <w:pPr>
        <w:tabs>
          <w:tab w:val="left" w:pos="0"/>
          <w:tab w:val="left" w:pos="1560"/>
          <w:tab w:val="left" w:pos="2160"/>
          <w:tab w:val="left" w:pos="2280"/>
          <w:tab w:val="left" w:pos="2760"/>
          <w:tab w:val="left" w:pos="6360"/>
        </w:tabs>
        <w:spacing w:line="192" w:lineRule="auto"/>
        <w:ind w:firstLine="1560"/>
        <w:jc w:val="both"/>
        <w:rPr>
          <w:ins w:id="168" w:author="Unknown"/>
          <w:rFonts w:ascii="Times New Roman" w:hAnsi="Times New Roman"/>
        </w:rPr>
      </w:pPr>
      <w:ins w:id="169" w:author="Unknown">
        <w:r>
          <w:rPr>
            <w:rFonts w:ascii="Times New Roman" w:hAnsi="Times New Roman"/>
          </w:rPr>
          <w:t>18.</w:t>
        </w:r>
        <w:r>
          <w:rPr>
            <w:rFonts w:ascii="Times New Roman" w:hAnsi="Times New Roman"/>
          </w:rPr>
          <w:tab/>
          <w:t>Home and Community</w:t>
        </w:r>
      </w:ins>
      <w:r>
        <w:rPr>
          <w:rFonts w:ascii="Times New Roman" w:hAnsi="Times New Roman"/>
        </w:rPr>
        <w:t>-</w:t>
      </w:r>
      <w:ins w:id="170" w:author="Unknown">
        <w:r>
          <w:rPr>
            <w:rFonts w:ascii="Times New Roman" w:hAnsi="Times New Roman"/>
          </w:rPr>
          <w:t xml:space="preserve">Based </w:t>
        </w:r>
      </w:ins>
    </w:p>
    <w:p w:rsidR="00F85F92" w:rsidRDefault="00F85F92">
      <w:pPr>
        <w:tabs>
          <w:tab w:val="left" w:pos="0"/>
          <w:tab w:val="left" w:pos="1560"/>
          <w:tab w:val="left" w:pos="2160"/>
          <w:tab w:val="left" w:pos="2280"/>
          <w:tab w:val="left" w:pos="2760"/>
          <w:tab w:val="left" w:pos="6360"/>
        </w:tabs>
        <w:spacing w:line="192" w:lineRule="auto"/>
        <w:ind w:firstLine="2160"/>
        <w:jc w:val="both"/>
        <w:rPr>
          <w:ins w:id="171" w:author="Unknown"/>
          <w:rFonts w:ascii="Times New Roman" w:hAnsi="Times New Roman"/>
        </w:rPr>
      </w:pPr>
      <w:ins w:id="172" w:author="Unknown">
        <w:r>
          <w:rPr>
            <w:rFonts w:ascii="Times New Roman" w:hAnsi="Times New Roman"/>
          </w:rPr>
          <w:t xml:space="preserve">  Waivers</w:t>
        </w:r>
        <w:r>
          <w:rPr>
            <w:rFonts w:ascii="Times New Roman" w:hAnsi="Times New Roman"/>
          </w:rPr>
          <w:tab/>
          <w:t>Covered Eligible</w:t>
        </w:r>
      </w:ins>
    </w:p>
    <w:p w:rsidR="00F85F92" w:rsidRDefault="00F85F92">
      <w:pPr>
        <w:tabs>
          <w:tab w:val="left" w:pos="0"/>
          <w:tab w:val="left" w:pos="1560"/>
          <w:tab w:val="left" w:pos="2160"/>
          <w:tab w:val="left" w:pos="2280"/>
          <w:tab w:val="left" w:pos="2760"/>
          <w:tab w:val="left" w:pos="6360"/>
        </w:tabs>
        <w:spacing w:line="192" w:lineRule="auto"/>
        <w:ind w:firstLine="1560"/>
        <w:jc w:val="both"/>
        <w:rPr>
          <w:ins w:id="173" w:author="Unknown"/>
          <w:rFonts w:ascii="Times New Roman" w:hAnsi="Times New Roman"/>
        </w:rPr>
      </w:pPr>
      <w:ins w:id="174" w:author="Unknown">
        <w:r>
          <w:rPr>
            <w:rFonts w:ascii="Times New Roman" w:hAnsi="Times New Roman"/>
          </w:rPr>
          <w:t>19.</w:t>
        </w:r>
        <w:r>
          <w:rPr>
            <w:rFonts w:ascii="Times New Roman" w:hAnsi="Times New Roman"/>
          </w:rPr>
          <w:tab/>
          <w:t xml:space="preserve">H&amp;CB Care for Functionally </w:t>
        </w:r>
        <w:proofErr w:type="spellStart"/>
        <w:r>
          <w:rPr>
            <w:rFonts w:ascii="Times New Roman" w:hAnsi="Times New Roman"/>
          </w:rPr>
          <w:t>Dis</w:t>
        </w:r>
      </w:ins>
      <w:proofErr w:type="spellEnd"/>
      <w:r>
        <w:rPr>
          <w:rFonts w:ascii="Times New Roman" w:hAnsi="Times New Roman"/>
        </w:rPr>
        <w:t>-</w:t>
      </w:r>
      <w:ins w:id="175" w:author="Unknown">
        <w:r>
          <w:rPr>
            <w:rFonts w:ascii="Times New Roman" w:hAnsi="Times New Roman"/>
          </w:rPr>
          <w:tab/>
        </w:r>
      </w:ins>
    </w:p>
    <w:p w:rsidR="00F85F92" w:rsidRDefault="00F85F92">
      <w:pPr>
        <w:tabs>
          <w:tab w:val="left" w:pos="0"/>
          <w:tab w:val="left" w:pos="1560"/>
          <w:tab w:val="left" w:pos="2160"/>
          <w:tab w:val="left" w:pos="2280"/>
          <w:tab w:val="left" w:pos="2760"/>
          <w:tab w:val="left" w:pos="6360"/>
        </w:tabs>
        <w:spacing w:line="192" w:lineRule="auto"/>
        <w:ind w:firstLine="2160"/>
        <w:jc w:val="both"/>
        <w:rPr>
          <w:ins w:id="176" w:author="Unknown"/>
          <w:rFonts w:ascii="Times New Roman" w:hAnsi="Times New Roman"/>
        </w:rPr>
      </w:pPr>
      <w:ins w:id="177" w:author="Unknown">
        <w:r>
          <w:rPr>
            <w:rFonts w:ascii="Times New Roman" w:hAnsi="Times New Roman"/>
          </w:rPr>
          <w:t xml:space="preserve">  </w:t>
        </w:r>
        <w:proofErr w:type="spellStart"/>
        <w:r>
          <w:rPr>
            <w:rFonts w:ascii="Times New Roman" w:hAnsi="Times New Roman"/>
          </w:rPr>
          <w:t>abled</w:t>
        </w:r>
        <w:proofErr w:type="spellEnd"/>
        <w:r>
          <w:rPr>
            <w:rFonts w:ascii="Times New Roman" w:hAnsi="Times New Roman"/>
          </w:rPr>
          <w:t xml:space="preserve"> Elderly</w:t>
        </w:r>
        <w:r>
          <w:rPr>
            <w:rFonts w:ascii="Times New Roman" w:hAnsi="Times New Roman"/>
          </w:rPr>
          <w:tab/>
          <w:t>Visit</w:t>
        </w:r>
      </w:ins>
    </w:p>
    <w:p w:rsidR="00F85F92" w:rsidRDefault="00F85F92">
      <w:pPr>
        <w:tabs>
          <w:tab w:val="left" w:pos="0"/>
          <w:tab w:val="left" w:pos="1560"/>
          <w:tab w:val="left" w:pos="2160"/>
          <w:tab w:val="left" w:pos="2280"/>
          <w:tab w:val="left" w:pos="2760"/>
          <w:tab w:val="left" w:pos="6360"/>
        </w:tabs>
        <w:spacing w:line="192" w:lineRule="auto"/>
        <w:ind w:firstLine="1560"/>
        <w:jc w:val="both"/>
        <w:rPr>
          <w:ins w:id="178" w:author="Unknown"/>
          <w:rFonts w:ascii="Times New Roman" w:hAnsi="Times New Roman"/>
        </w:rPr>
      </w:pPr>
      <w:ins w:id="179" w:author="Unknown">
        <w:r>
          <w:rPr>
            <w:rFonts w:ascii="Times New Roman" w:hAnsi="Times New Roman"/>
          </w:rPr>
          <w:t>20.</w:t>
        </w:r>
        <w:r>
          <w:rPr>
            <w:rFonts w:ascii="Times New Roman" w:hAnsi="Times New Roman"/>
          </w:rPr>
          <w:tab/>
          <w:t xml:space="preserve">Community Supported Living </w:t>
        </w:r>
        <w:proofErr w:type="spellStart"/>
        <w:r>
          <w:rPr>
            <w:rFonts w:ascii="Times New Roman" w:hAnsi="Times New Roman"/>
          </w:rPr>
          <w:t>Ar</w:t>
        </w:r>
      </w:ins>
      <w:proofErr w:type="spellEnd"/>
      <w:r>
        <w:rPr>
          <w:rFonts w:ascii="Times New Roman" w:hAnsi="Times New Roman"/>
        </w:rPr>
        <w:t>-</w:t>
      </w:r>
    </w:p>
    <w:p w:rsidR="00F85F92" w:rsidRDefault="00F85F92">
      <w:pPr>
        <w:tabs>
          <w:tab w:val="left" w:pos="0"/>
          <w:tab w:val="left" w:pos="1560"/>
          <w:tab w:val="left" w:pos="2160"/>
          <w:tab w:val="left" w:pos="2280"/>
          <w:tab w:val="left" w:pos="2760"/>
          <w:tab w:val="left" w:pos="6360"/>
        </w:tabs>
        <w:spacing w:line="192" w:lineRule="auto"/>
        <w:ind w:firstLine="2160"/>
        <w:jc w:val="both"/>
        <w:rPr>
          <w:ins w:id="180" w:author="Unknown"/>
          <w:rFonts w:ascii="Times New Roman" w:hAnsi="Times New Roman"/>
        </w:rPr>
      </w:pPr>
      <w:ins w:id="181" w:author="Unknown">
        <w:r>
          <w:rPr>
            <w:rFonts w:ascii="Times New Roman" w:hAnsi="Times New Roman"/>
          </w:rPr>
          <w:t xml:space="preserve">  </w:t>
        </w:r>
        <w:proofErr w:type="spellStart"/>
        <w:r>
          <w:rPr>
            <w:rFonts w:ascii="Times New Roman" w:hAnsi="Times New Roman"/>
          </w:rPr>
          <w:t>rangement</w:t>
        </w:r>
        <w:proofErr w:type="spellEnd"/>
        <w:r>
          <w:rPr>
            <w:rFonts w:ascii="Times New Roman" w:hAnsi="Times New Roman"/>
          </w:rPr>
          <w:tab/>
          <w:t>Day of Care</w:t>
        </w:r>
      </w:ins>
    </w:p>
    <w:p w:rsidR="00F85F92" w:rsidRDefault="00F85F92">
      <w:pPr>
        <w:tabs>
          <w:tab w:val="left" w:pos="0"/>
          <w:tab w:val="left" w:pos="1560"/>
          <w:tab w:val="left" w:pos="2160"/>
          <w:tab w:val="left" w:pos="2280"/>
          <w:tab w:val="left" w:pos="2760"/>
          <w:tab w:val="left" w:pos="6360"/>
        </w:tabs>
        <w:spacing w:line="192" w:lineRule="auto"/>
        <w:ind w:firstLine="1560"/>
        <w:jc w:val="both"/>
        <w:rPr>
          <w:ins w:id="182" w:author="Unknown"/>
          <w:rFonts w:ascii="Times New Roman" w:hAnsi="Times New Roman"/>
        </w:rPr>
      </w:pPr>
      <w:ins w:id="183" w:author="Unknown">
        <w:r>
          <w:rPr>
            <w:rFonts w:ascii="Times New Roman" w:hAnsi="Times New Roman"/>
          </w:rPr>
          <w:t>21.</w:t>
        </w:r>
        <w:r>
          <w:rPr>
            <w:rFonts w:ascii="Times New Roman" w:hAnsi="Times New Roman"/>
          </w:rPr>
          <w:tab/>
          <w:t>Personal Care</w:t>
        </w:r>
        <w:r>
          <w:rPr>
            <w:rFonts w:ascii="Times New Roman" w:hAnsi="Times New Roman"/>
          </w:rPr>
          <w:tab/>
          <w:t>Visit</w:t>
        </w:r>
      </w:ins>
    </w:p>
    <w:p w:rsidR="00F85F92" w:rsidRDefault="00F85F92">
      <w:pPr>
        <w:tabs>
          <w:tab w:val="left" w:pos="0"/>
          <w:tab w:val="left" w:pos="1560"/>
          <w:tab w:val="left" w:pos="2160"/>
          <w:tab w:val="left" w:pos="2280"/>
          <w:tab w:val="left" w:pos="2760"/>
          <w:tab w:val="left" w:pos="6360"/>
        </w:tabs>
        <w:spacing w:line="192" w:lineRule="auto"/>
        <w:ind w:firstLine="1560"/>
        <w:jc w:val="both"/>
        <w:rPr>
          <w:ins w:id="184" w:author="Unknown"/>
          <w:rFonts w:ascii="Times New Roman" w:hAnsi="Times New Roman"/>
        </w:rPr>
      </w:pPr>
      <w:ins w:id="185" w:author="Unknown">
        <w:r>
          <w:rPr>
            <w:rFonts w:ascii="Times New Roman" w:hAnsi="Times New Roman"/>
          </w:rPr>
          <w:t>22.</w:t>
        </w:r>
        <w:r>
          <w:rPr>
            <w:rFonts w:ascii="Times New Roman" w:hAnsi="Times New Roman"/>
          </w:rPr>
          <w:tab/>
          <w:t xml:space="preserve">Targeted Case Management </w:t>
        </w:r>
        <w:r>
          <w:rPr>
            <w:rFonts w:ascii="Times New Roman" w:hAnsi="Times New Roman"/>
          </w:rPr>
          <w:tab/>
          <w:t>Covered Eligible</w:t>
        </w:r>
      </w:ins>
    </w:p>
    <w:p w:rsidR="00F85F92" w:rsidRDefault="00F85F92">
      <w:pPr>
        <w:tabs>
          <w:tab w:val="left" w:pos="0"/>
          <w:tab w:val="left" w:pos="1560"/>
          <w:tab w:val="left" w:pos="2160"/>
          <w:tab w:val="left" w:pos="2280"/>
          <w:tab w:val="left" w:pos="2760"/>
          <w:tab w:val="left" w:pos="6360"/>
        </w:tabs>
        <w:spacing w:line="192" w:lineRule="auto"/>
        <w:ind w:firstLine="1560"/>
        <w:jc w:val="both"/>
        <w:rPr>
          <w:ins w:id="186" w:author="Unknown"/>
          <w:rFonts w:ascii="Times New Roman" w:hAnsi="Times New Roman"/>
        </w:rPr>
      </w:pPr>
      <w:ins w:id="187" w:author="Unknown">
        <w:r>
          <w:rPr>
            <w:rFonts w:ascii="Times New Roman" w:hAnsi="Times New Roman"/>
          </w:rPr>
          <w:t>23.</w:t>
        </w:r>
        <w:r>
          <w:rPr>
            <w:rFonts w:ascii="Times New Roman" w:hAnsi="Times New Roman"/>
          </w:rPr>
          <w:tab/>
          <w:t xml:space="preserve">Hospice </w:t>
        </w:r>
        <w:r>
          <w:rPr>
            <w:rFonts w:ascii="Times New Roman" w:hAnsi="Times New Roman"/>
          </w:rPr>
          <w:tab/>
          <w:t>Day of Care</w:t>
        </w:r>
      </w:ins>
    </w:p>
    <w:p w:rsidR="00F85F92" w:rsidRDefault="00F85F92">
      <w:pPr>
        <w:tabs>
          <w:tab w:val="left" w:pos="0"/>
          <w:tab w:val="left" w:pos="1560"/>
          <w:tab w:val="left" w:pos="2160"/>
          <w:tab w:val="left" w:pos="2280"/>
          <w:tab w:val="left" w:pos="2760"/>
          <w:tab w:val="left" w:pos="6360"/>
        </w:tabs>
        <w:spacing w:line="192" w:lineRule="auto"/>
        <w:ind w:firstLine="1560"/>
        <w:jc w:val="both"/>
        <w:rPr>
          <w:ins w:id="188" w:author="Unknown"/>
          <w:rFonts w:ascii="Times New Roman" w:hAnsi="Times New Roman"/>
        </w:rPr>
      </w:pPr>
      <w:ins w:id="189" w:author="Unknown">
        <w:r>
          <w:rPr>
            <w:rFonts w:ascii="Times New Roman" w:hAnsi="Times New Roman"/>
          </w:rPr>
          <w:t>24.</w:t>
        </w:r>
        <w:r>
          <w:rPr>
            <w:rFonts w:ascii="Times New Roman" w:hAnsi="Times New Roman"/>
          </w:rPr>
          <w:tab/>
          <w:t xml:space="preserve">Federally Qualified Health </w:t>
        </w:r>
      </w:ins>
    </w:p>
    <w:p w:rsidR="00F85F92" w:rsidRDefault="00F85F92">
      <w:pPr>
        <w:tabs>
          <w:tab w:val="left" w:pos="0"/>
          <w:tab w:val="left" w:pos="1560"/>
          <w:tab w:val="left" w:pos="2160"/>
          <w:tab w:val="left" w:pos="2280"/>
          <w:tab w:val="left" w:pos="2760"/>
          <w:tab w:val="left" w:pos="6360"/>
        </w:tabs>
        <w:spacing w:line="192" w:lineRule="auto"/>
        <w:ind w:firstLine="2160"/>
        <w:jc w:val="both"/>
        <w:rPr>
          <w:ins w:id="190" w:author="Unknown"/>
          <w:rFonts w:ascii="Times New Roman" w:hAnsi="Times New Roman"/>
        </w:rPr>
      </w:pPr>
      <w:ins w:id="191" w:author="Unknown">
        <w:r>
          <w:rPr>
            <w:rFonts w:ascii="Times New Roman" w:hAnsi="Times New Roman"/>
          </w:rPr>
          <w:t xml:space="preserve">  Centers</w:t>
        </w:r>
        <w:r>
          <w:rPr>
            <w:rFonts w:ascii="Times New Roman" w:hAnsi="Times New Roman"/>
          </w:rPr>
          <w:tab/>
          <w:t>Visits</w:t>
        </w:r>
      </w:ins>
    </w:p>
    <w:p w:rsidR="00F85F92" w:rsidRDefault="00F85F92">
      <w:pPr>
        <w:tabs>
          <w:tab w:val="left" w:pos="0"/>
          <w:tab w:val="left" w:pos="1560"/>
          <w:tab w:val="left" w:pos="2160"/>
          <w:tab w:val="left" w:pos="2280"/>
          <w:tab w:val="left" w:pos="2760"/>
          <w:tab w:val="left" w:pos="6360"/>
        </w:tabs>
        <w:spacing w:line="192" w:lineRule="auto"/>
        <w:ind w:firstLine="1560"/>
        <w:jc w:val="both"/>
        <w:rPr>
          <w:rFonts w:ascii="Times New Roman" w:hAnsi="Times New Roman"/>
        </w:rPr>
      </w:pPr>
      <w:ins w:id="192" w:author="Unknown">
        <w:r>
          <w:rPr>
            <w:rFonts w:ascii="Times New Roman" w:hAnsi="Times New Roman"/>
          </w:rPr>
          <w:t>25.</w:t>
        </w:r>
        <w:r>
          <w:rPr>
            <w:rFonts w:ascii="Times New Roman" w:hAnsi="Times New Roman"/>
          </w:rPr>
          <w:tab/>
          <w:t>Other Care</w:t>
        </w:r>
        <w:r>
          <w:rPr>
            <w:rFonts w:ascii="Times New Roman" w:hAnsi="Times New Roman"/>
          </w:rPr>
          <w:tab/>
          <w:t>Claim</w:t>
        </w:r>
      </w:ins>
    </w:p>
    <w:p w:rsidR="00F85F92" w:rsidRDefault="00F85F92">
      <w:pPr>
        <w:tabs>
          <w:tab w:val="left" w:pos="0"/>
          <w:tab w:val="left" w:pos="1560"/>
          <w:tab w:val="left" w:pos="2160"/>
          <w:tab w:val="left" w:pos="2280"/>
          <w:tab w:val="left" w:pos="2760"/>
          <w:tab w:val="left" w:pos="6360"/>
        </w:tabs>
        <w:spacing w:line="192" w:lineRule="auto"/>
        <w:jc w:val="both"/>
        <w:rPr>
          <w:rFonts w:ascii="Times New Roman" w:hAnsi="Times New Roman"/>
        </w:rPr>
      </w:pPr>
    </w:p>
    <w:p w:rsidR="00F85F92" w:rsidRDefault="00F85F92">
      <w:pPr>
        <w:tabs>
          <w:tab w:val="left" w:pos="0"/>
          <w:tab w:val="left" w:pos="480"/>
          <w:tab w:val="left" w:pos="960"/>
          <w:tab w:val="left" w:pos="1440"/>
          <w:tab w:val="left" w:pos="1920"/>
        </w:tabs>
        <w:spacing w:line="192" w:lineRule="auto"/>
        <w:jc w:val="both"/>
        <w:rPr>
          <w:rFonts w:ascii="Times New Roman" w:hAnsi="Times New Roman"/>
        </w:rPr>
      </w:pPr>
    </w:p>
    <w:p w:rsidR="00F85F92" w:rsidRDefault="00F85F92">
      <w:pPr>
        <w:tabs>
          <w:tab w:val="left" w:pos="0"/>
          <w:tab w:val="left" w:pos="480"/>
          <w:tab w:val="left" w:pos="960"/>
          <w:tab w:val="left" w:pos="1440"/>
          <w:tab w:val="left" w:pos="1920"/>
        </w:tabs>
        <w:spacing w:line="192" w:lineRule="auto"/>
        <w:jc w:val="both"/>
        <w:rPr>
          <w:rFonts w:ascii="Times New Roman" w:hAnsi="Times New Roman"/>
        </w:rPr>
      </w:pPr>
    </w:p>
    <w:p w:rsidR="00F85F92" w:rsidRDefault="00F85F92">
      <w:pPr>
        <w:tabs>
          <w:tab w:val="left" w:pos="0"/>
          <w:tab w:val="left" w:pos="480"/>
          <w:tab w:val="left" w:pos="960"/>
          <w:tab w:val="left" w:pos="1440"/>
          <w:tab w:val="left" w:pos="1920"/>
        </w:tabs>
        <w:spacing w:line="192" w:lineRule="auto"/>
        <w:jc w:val="both"/>
        <w:rPr>
          <w:rFonts w:ascii="Times New Roman" w:hAnsi="Times New Roman"/>
        </w:rPr>
      </w:pPr>
    </w:p>
    <w:p w:rsidR="00F85F92" w:rsidRDefault="00F85F92">
      <w:pPr>
        <w:tabs>
          <w:tab w:val="left" w:pos="0"/>
          <w:tab w:val="left" w:pos="480"/>
          <w:tab w:val="left" w:pos="960"/>
          <w:tab w:val="left" w:pos="1440"/>
          <w:tab w:val="left" w:pos="1920"/>
        </w:tabs>
        <w:spacing w:line="192" w:lineRule="auto"/>
        <w:jc w:val="both"/>
        <w:rPr>
          <w:rFonts w:ascii="Times New Roman" w:hAnsi="Times New Roman"/>
        </w:rPr>
      </w:pPr>
    </w:p>
    <w:p w:rsidR="00F85F92" w:rsidRDefault="00F85F92">
      <w:pPr>
        <w:tabs>
          <w:tab w:val="left" w:pos="0"/>
          <w:tab w:val="left" w:pos="480"/>
          <w:tab w:val="left" w:pos="960"/>
          <w:tab w:val="left" w:pos="1440"/>
          <w:tab w:val="left" w:pos="1920"/>
        </w:tabs>
        <w:spacing w:line="192" w:lineRule="auto"/>
        <w:jc w:val="both"/>
        <w:rPr>
          <w:rFonts w:ascii="Times New Roman" w:hAnsi="Times New Roman"/>
        </w:rPr>
      </w:pPr>
    </w:p>
    <w:p w:rsidR="00F85F92" w:rsidRDefault="00F85F92">
      <w:pPr>
        <w:tabs>
          <w:tab w:val="left" w:pos="0"/>
          <w:tab w:val="left" w:pos="480"/>
          <w:tab w:val="left" w:pos="960"/>
          <w:tab w:val="left" w:pos="1440"/>
          <w:tab w:val="left" w:pos="1920"/>
        </w:tabs>
        <w:spacing w:line="192" w:lineRule="auto"/>
        <w:jc w:val="both"/>
        <w:rPr>
          <w:rFonts w:ascii="Times New Roman" w:hAnsi="Times New Roman"/>
        </w:rPr>
      </w:pPr>
    </w:p>
    <w:p w:rsidR="00F85F92" w:rsidRDefault="00F85F92">
      <w:pPr>
        <w:tabs>
          <w:tab w:val="right" w:pos="9360"/>
        </w:tabs>
        <w:spacing w:line="192" w:lineRule="auto"/>
        <w:jc w:val="both"/>
        <w:rPr>
          <w:rFonts w:ascii="Times New Roman" w:hAnsi="Times New Roman"/>
        </w:rPr>
      </w:pPr>
      <w:r>
        <w:rPr>
          <w:rFonts w:ascii="Times New Roman" w:hAnsi="Times New Roman"/>
        </w:rPr>
        <w:t>2-129.35</w:t>
      </w:r>
      <w:r>
        <w:rPr>
          <w:rFonts w:ascii="Times New Roman" w:hAnsi="Times New Roman"/>
        </w:rPr>
        <w:tab/>
        <w:t>Rev. 74</w:t>
      </w:r>
    </w:p>
    <w:p w:rsidR="00F85F92" w:rsidRDefault="00F85F92">
      <w:pPr>
        <w:tabs>
          <w:tab w:val="right" w:pos="9360"/>
        </w:tabs>
        <w:spacing w:line="192" w:lineRule="auto"/>
        <w:jc w:val="both"/>
        <w:rPr>
          <w:rFonts w:ascii="Times New Roman" w:hAnsi="Times New Roman"/>
        </w:rPr>
        <w:sectPr w:rsidR="00000000">
          <w:endnotePr>
            <w:numFmt w:val="decimal"/>
          </w:endnotePr>
          <w:pgSz w:w="12240" w:h="15840"/>
          <w:pgMar w:top="1080" w:right="1440" w:bottom="1080" w:left="1440" w:header="720" w:footer="720" w:gutter="0"/>
          <w:paperSrc w:first="13633" w:other="13633"/>
          <w:cols w:space="720"/>
          <w:noEndnote/>
        </w:sectPr>
      </w:pPr>
    </w:p>
    <w:p w:rsidR="00F85F92" w:rsidRDefault="00F85F92">
      <w:pPr>
        <w:tabs>
          <w:tab w:val="right" w:pos="9360"/>
        </w:tabs>
        <w:spacing w:line="192" w:lineRule="auto"/>
        <w:jc w:val="both"/>
        <w:rPr>
          <w:rFonts w:ascii="Times New Roman" w:hAnsi="Times New Roman"/>
          <w:u w:val="single"/>
        </w:rPr>
      </w:pPr>
      <w:r>
        <w:rPr>
          <w:rFonts w:ascii="Times New Roman" w:hAnsi="Times New Roman"/>
          <w:u w:val="single"/>
        </w:rPr>
        <w:t>11-91       STATE ORGANIZATION AND GENERAL ADMINISTRATION</w:t>
      </w:r>
      <w:r>
        <w:rPr>
          <w:rFonts w:ascii="Times New Roman" w:hAnsi="Times New Roman"/>
          <w:u w:val="single"/>
        </w:rPr>
        <w:tab/>
        <w:t>2600.4 (Cont.)</w:t>
      </w:r>
    </w:p>
    <w:p w:rsidR="00F85F92" w:rsidRDefault="00F85F92">
      <w:pPr>
        <w:tabs>
          <w:tab w:val="left" w:pos="0"/>
          <w:tab w:val="left" w:pos="480"/>
          <w:tab w:val="left" w:pos="960"/>
          <w:tab w:val="left" w:pos="1440"/>
          <w:tab w:val="left" w:pos="1920"/>
        </w:tabs>
        <w:spacing w:line="192" w:lineRule="auto"/>
        <w:jc w:val="both"/>
        <w:rPr>
          <w:rFonts w:ascii="Times New Roman" w:hAnsi="Times New Roman"/>
        </w:rPr>
      </w:pPr>
    </w:p>
    <w:p w:rsidR="00F85F92" w:rsidRDefault="00F85F92">
      <w:pPr>
        <w:tabs>
          <w:tab w:val="left" w:pos="0"/>
          <w:tab w:val="left" w:pos="480"/>
          <w:tab w:val="left" w:pos="960"/>
          <w:tab w:val="left" w:pos="1440"/>
          <w:tab w:val="left" w:pos="1920"/>
        </w:tabs>
        <w:spacing w:line="192" w:lineRule="auto"/>
        <w:ind w:firstLine="480"/>
        <w:jc w:val="both"/>
        <w:rPr>
          <w:rFonts w:ascii="Times New Roman" w:hAnsi="Times New Roman"/>
        </w:rPr>
      </w:pPr>
      <w:r>
        <w:rPr>
          <w:rFonts w:ascii="Times New Roman" w:hAnsi="Times New Roman"/>
        </w:rPr>
        <w:t>C.</w:t>
      </w:r>
      <w:r>
        <w:rPr>
          <w:rFonts w:ascii="Times New Roman" w:hAnsi="Times New Roman"/>
        </w:rPr>
        <w:tab/>
      </w:r>
      <w:r>
        <w:rPr>
          <w:rFonts w:ascii="Times New Roman" w:hAnsi="Times New Roman"/>
          <w:u w:val="single"/>
        </w:rPr>
        <w:t>Footnotes</w:t>
      </w:r>
      <w:r>
        <w:rPr>
          <w:rFonts w:ascii="Times New Roman" w:hAnsi="Times New Roman"/>
        </w:rPr>
        <w:t>. -- This space highlights any additional relevant information pertaining to price factor assumptions; e.g., short explanations of large changes in any service category or definitions of service units.  Provide comprehensive explanations/analyses of changes on Forms HCFA-25J (l) and J (2). (See §2600.8.)</w:t>
      </w:r>
    </w:p>
    <w:p w:rsidR="00F85F92" w:rsidRDefault="00F85F92">
      <w:pPr>
        <w:tabs>
          <w:tab w:val="left" w:pos="0"/>
          <w:tab w:val="left" w:pos="480"/>
          <w:tab w:val="left" w:pos="960"/>
          <w:tab w:val="left" w:pos="1440"/>
          <w:tab w:val="left" w:pos="1920"/>
        </w:tabs>
        <w:spacing w:line="192" w:lineRule="auto"/>
        <w:jc w:val="both"/>
        <w:rPr>
          <w:rFonts w:ascii="Times New Roman" w:hAnsi="Times New Roman"/>
        </w:rPr>
      </w:pPr>
    </w:p>
    <w:p w:rsidR="00F85F92" w:rsidRDefault="00F85F92">
      <w:pPr>
        <w:tabs>
          <w:tab w:val="left" w:pos="0"/>
          <w:tab w:val="left" w:pos="480"/>
          <w:tab w:val="left" w:pos="960"/>
          <w:tab w:val="left" w:pos="1440"/>
          <w:tab w:val="left" w:pos="1920"/>
        </w:tabs>
        <w:spacing w:line="192" w:lineRule="auto"/>
        <w:jc w:val="both"/>
        <w:rPr>
          <w:rFonts w:ascii="Times New Roman" w:hAnsi="Times New Roman"/>
        </w:rPr>
      </w:pPr>
    </w:p>
    <w:p w:rsidR="00F85F92" w:rsidRDefault="00F85F92">
      <w:pPr>
        <w:tabs>
          <w:tab w:val="left" w:pos="0"/>
          <w:tab w:val="left" w:pos="480"/>
          <w:tab w:val="left" w:pos="960"/>
          <w:tab w:val="left" w:pos="1440"/>
          <w:tab w:val="left" w:pos="1920"/>
        </w:tabs>
        <w:spacing w:line="192" w:lineRule="auto"/>
        <w:jc w:val="both"/>
        <w:rPr>
          <w:rFonts w:ascii="Times New Roman" w:hAnsi="Times New Roman"/>
        </w:rPr>
      </w:pPr>
    </w:p>
    <w:p w:rsidR="00F85F92" w:rsidRDefault="00F85F92">
      <w:pPr>
        <w:tabs>
          <w:tab w:val="left" w:pos="0"/>
          <w:tab w:val="left" w:pos="480"/>
          <w:tab w:val="left" w:pos="960"/>
          <w:tab w:val="left" w:pos="1440"/>
          <w:tab w:val="left" w:pos="1920"/>
        </w:tabs>
        <w:spacing w:line="192" w:lineRule="auto"/>
        <w:jc w:val="both"/>
        <w:rPr>
          <w:rFonts w:ascii="Times New Roman" w:hAnsi="Times New Roman"/>
        </w:rPr>
      </w:pPr>
    </w:p>
    <w:p w:rsidR="00F85F92" w:rsidRDefault="00F85F92">
      <w:pPr>
        <w:tabs>
          <w:tab w:val="left" w:pos="0"/>
          <w:tab w:val="left" w:pos="480"/>
          <w:tab w:val="left" w:pos="960"/>
          <w:tab w:val="left" w:pos="1440"/>
          <w:tab w:val="left" w:pos="1920"/>
        </w:tabs>
        <w:spacing w:line="192" w:lineRule="auto"/>
        <w:jc w:val="both"/>
        <w:rPr>
          <w:rFonts w:ascii="Times New Roman" w:hAnsi="Times New Roman"/>
        </w:rPr>
      </w:pPr>
    </w:p>
    <w:p w:rsidR="00F85F92" w:rsidRDefault="00F85F92">
      <w:pPr>
        <w:tabs>
          <w:tab w:val="left" w:pos="0"/>
          <w:tab w:val="left" w:pos="480"/>
          <w:tab w:val="left" w:pos="960"/>
          <w:tab w:val="left" w:pos="1440"/>
          <w:tab w:val="left" w:pos="1920"/>
        </w:tabs>
        <w:spacing w:line="192" w:lineRule="auto"/>
        <w:jc w:val="both"/>
        <w:rPr>
          <w:rFonts w:ascii="Times New Roman" w:hAnsi="Times New Roman"/>
        </w:rPr>
      </w:pPr>
    </w:p>
    <w:p w:rsidR="00F85F92" w:rsidRDefault="00F85F92">
      <w:pPr>
        <w:tabs>
          <w:tab w:val="left" w:pos="0"/>
          <w:tab w:val="left" w:pos="480"/>
          <w:tab w:val="left" w:pos="960"/>
          <w:tab w:val="left" w:pos="1440"/>
          <w:tab w:val="left" w:pos="1920"/>
        </w:tabs>
        <w:spacing w:line="192" w:lineRule="auto"/>
        <w:jc w:val="both"/>
        <w:rPr>
          <w:rFonts w:ascii="Times New Roman" w:hAnsi="Times New Roman"/>
        </w:rPr>
      </w:pPr>
    </w:p>
    <w:p w:rsidR="00F85F92" w:rsidRDefault="00F85F92">
      <w:pPr>
        <w:tabs>
          <w:tab w:val="left" w:pos="0"/>
          <w:tab w:val="left" w:pos="480"/>
          <w:tab w:val="left" w:pos="960"/>
          <w:tab w:val="left" w:pos="1440"/>
          <w:tab w:val="left" w:pos="1920"/>
        </w:tabs>
        <w:spacing w:line="192" w:lineRule="auto"/>
        <w:jc w:val="both"/>
        <w:rPr>
          <w:rFonts w:ascii="Times New Roman" w:hAnsi="Times New Roman"/>
        </w:rPr>
      </w:pPr>
    </w:p>
    <w:p w:rsidR="00F85F92" w:rsidRDefault="00F85F92">
      <w:pPr>
        <w:tabs>
          <w:tab w:val="left" w:pos="0"/>
          <w:tab w:val="left" w:pos="480"/>
          <w:tab w:val="left" w:pos="960"/>
          <w:tab w:val="left" w:pos="1440"/>
          <w:tab w:val="left" w:pos="1920"/>
        </w:tabs>
        <w:spacing w:line="192" w:lineRule="auto"/>
        <w:jc w:val="both"/>
        <w:rPr>
          <w:rFonts w:ascii="Times New Roman" w:hAnsi="Times New Roman"/>
        </w:rPr>
      </w:pPr>
    </w:p>
    <w:p w:rsidR="00F85F92" w:rsidRDefault="00F85F92">
      <w:pPr>
        <w:tabs>
          <w:tab w:val="left" w:pos="0"/>
          <w:tab w:val="left" w:pos="480"/>
          <w:tab w:val="left" w:pos="960"/>
          <w:tab w:val="left" w:pos="1440"/>
          <w:tab w:val="left" w:pos="1920"/>
        </w:tabs>
        <w:spacing w:line="192" w:lineRule="auto"/>
        <w:jc w:val="both"/>
        <w:rPr>
          <w:rFonts w:ascii="Times New Roman" w:hAnsi="Times New Roman"/>
        </w:rPr>
      </w:pPr>
    </w:p>
    <w:p w:rsidR="00F85F92" w:rsidRDefault="00F85F92">
      <w:pPr>
        <w:tabs>
          <w:tab w:val="left" w:pos="0"/>
          <w:tab w:val="left" w:pos="480"/>
          <w:tab w:val="left" w:pos="960"/>
          <w:tab w:val="left" w:pos="1440"/>
          <w:tab w:val="left" w:pos="1920"/>
        </w:tabs>
        <w:spacing w:line="192" w:lineRule="auto"/>
        <w:jc w:val="both"/>
        <w:rPr>
          <w:rFonts w:ascii="Times New Roman" w:hAnsi="Times New Roman"/>
        </w:rPr>
      </w:pPr>
    </w:p>
    <w:p w:rsidR="00F85F92" w:rsidRDefault="00F85F92">
      <w:pPr>
        <w:tabs>
          <w:tab w:val="left" w:pos="0"/>
          <w:tab w:val="left" w:pos="480"/>
          <w:tab w:val="left" w:pos="960"/>
          <w:tab w:val="left" w:pos="1440"/>
          <w:tab w:val="left" w:pos="1920"/>
        </w:tabs>
        <w:spacing w:line="192" w:lineRule="auto"/>
        <w:jc w:val="both"/>
        <w:rPr>
          <w:rFonts w:ascii="Times New Roman" w:hAnsi="Times New Roman"/>
        </w:rPr>
      </w:pPr>
    </w:p>
    <w:p w:rsidR="00F85F92" w:rsidRDefault="00F85F92">
      <w:pPr>
        <w:tabs>
          <w:tab w:val="left" w:pos="0"/>
          <w:tab w:val="left" w:pos="480"/>
          <w:tab w:val="left" w:pos="960"/>
          <w:tab w:val="left" w:pos="1440"/>
          <w:tab w:val="left" w:pos="1920"/>
        </w:tabs>
        <w:spacing w:line="192" w:lineRule="auto"/>
        <w:jc w:val="both"/>
        <w:rPr>
          <w:rFonts w:ascii="Times New Roman" w:hAnsi="Times New Roman"/>
        </w:rPr>
      </w:pPr>
    </w:p>
    <w:p w:rsidR="00F85F92" w:rsidRDefault="00F85F92">
      <w:pPr>
        <w:tabs>
          <w:tab w:val="left" w:pos="0"/>
          <w:tab w:val="left" w:pos="480"/>
          <w:tab w:val="left" w:pos="960"/>
          <w:tab w:val="left" w:pos="1440"/>
          <w:tab w:val="left" w:pos="1920"/>
        </w:tabs>
        <w:spacing w:line="192" w:lineRule="auto"/>
        <w:jc w:val="both"/>
        <w:rPr>
          <w:rFonts w:ascii="Times New Roman" w:hAnsi="Times New Roman"/>
        </w:rPr>
      </w:pPr>
    </w:p>
    <w:p w:rsidR="00F85F92" w:rsidRDefault="00F85F92">
      <w:pPr>
        <w:tabs>
          <w:tab w:val="left" w:pos="0"/>
          <w:tab w:val="left" w:pos="480"/>
          <w:tab w:val="left" w:pos="960"/>
          <w:tab w:val="left" w:pos="1440"/>
          <w:tab w:val="left" w:pos="1920"/>
        </w:tabs>
        <w:spacing w:line="192" w:lineRule="auto"/>
        <w:jc w:val="both"/>
        <w:rPr>
          <w:rFonts w:ascii="Times New Roman" w:hAnsi="Times New Roman"/>
        </w:rPr>
      </w:pPr>
    </w:p>
    <w:p w:rsidR="00F85F92" w:rsidRDefault="00F85F92">
      <w:pPr>
        <w:tabs>
          <w:tab w:val="left" w:pos="0"/>
          <w:tab w:val="left" w:pos="480"/>
          <w:tab w:val="left" w:pos="960"/>
          <w:tab w:val="left" w:pos="1440"/>
          <w:tab w:val="left" w:pos="1920"/>
        </w:tabs>
        <w:spacing w:line="192" w:lineRule="auto"/>
        <w:jc w:val="both"/>
        <w:rPr>
          <w:rFonts w:ascii="Times New Roman" w:hAnsi="Times New Roman"/>
        </w:rPr>
      </w:pPr>
    </w:p>
    <w:p w:rsidR="00F85F92" w:rsidRDefault="00F85F92">
      <w:pPr>
        <w:tabs>
          <w:tab w:val="left" w:pos="0"/>
          <w:tab w:val="left" w:pos="480"/>
          <w:tab w:val="left" w:pos="960"/>
          <w:tab w:val="left" w:pos="1440"/>
          <w:tab w:val="left" w:pos="1920"/>
        </w:tabs>
        <w:spacing w:line="192" w:lineRule="auto"/>
        <w:jc w:val="both"/>
        <w:rPr>
          <w:rFonts w:ascii="Times New Roman" w:hAnsi="Times New Roman"/>
        </w:rPr>
      </w:pPr>
    </w:p>
    <w:p w:rsidR="00F85F92" w:rsidRDefault="00F85F92">
      <w:pPr>
        <w:tabs>
          <w:tab w:val="left" w:pos="0"/>
          <w:tab w:val="left" w:pos="480"/>
          <w:tab w:val="left" w:pos="960"/>
          <w:tab w:val="left" w:pos="1440"/>
          <w:tab w:val="left" w:pos="1920"/>
        </w:tabs>
        <w:spacing w:line="192" w:lineRule="auto"/>
        <w:jc w:val="both"/>
        <w:rPr>
          <w:rFonts w:ascii="Times New Roman" w:hAnsi="Times New Roman"/>
        </w:rPr>
      </w:pPr>
    </w:p>
    <w:p w:rsidR="00F85F92" w:rsidRDefault="00F85F92">
      <w:pPr>
        <w:tabs>
          <w:tab w:val="left" w:pos="0"/>
          <w:tab w:val="left" w:pos="480"/>
          <w:tab w:val="left" w:pos="960"/>
          <w:tab w:val="left" w:pos="1440"/>
          <w:tab w:val="left" w:pos="1920"/>
        </w:tabs>
        <w:spacing w:line="192" w:lineRule="auto"/>
        <w:jc w:val="both"/>
        <w:rPr>
          <w:rFonts w:ascii="Times New Roman" w:hAnsi="Times New Roman"/>
        </w:rPr>
      </w:pPr>
    </w:p>
    <w:p w:rsidR="00F85F92" w:rsidRDefault="00F85F92">
      <w:pPr>
        <w:tabs>
          <w:tab w:val="left" w:pos="0"/>
          <w:tab w:val="left" w:pos="480"/>
          <w:tab w:val="left" w:pos="960"/>
          <w:tab w:val="left" w:pos="1440"/>
          <w:tab w:val="left" w:pos="1920"/>
        </w:tabs>
        <w:spacing w:line="192" w:lineRule="auto"/>
        <w:jc w:val="both"/>
        <w:rPr>
          <w:rFonts w:ascii="Times New Roman" w:hAnsi="Times New Roman"/>
        </w:rPr>
      </w:pPr>
    </w:p>
    <w:p w:rsidR="00F85F92" w:rsidRDefault="00F85F92">
      <w:pPr>
        <w:tabs>
          <w:tab w:val="left" w:pos="0"/>
          <w:tab w:val="left" w:pos="480"/>
          <w:tab w:val="left" w:pos="960"/>
          <w:tab w:val="left" w:pos="1440"/>
          <w:tab w:val="left" w:pos="1920"/>
        </w:tabs>
        <w:spacing w:line="192" w:lineRule="auto"/>
        <w:jc w:val="both"/>
        <w:rPr>
          <w:rFonts w:ascii="Times New Roman" w:hAnsi="Times New Roman"/>
        </w:rPr>
      </w:pPr>
    </w:p>
    <w:p w:rsidR="00F85F92" w:rsidRDefault="00F85F92">
      <w:pPr>
        <w:tabs>
          <w:tab w:val="left" w:pos="0"/>
          <w:tab w:val="left" w:pos="480"/>
          <w:tab w:val="left" w:pos="960"/>
          <w:tab w:val="left" w:pos="1440"/>
          <w:tab w:val="left" w:pos="1920"/>
        </w:tabs>
        <w:spacing w:line="192" w:lineRule="auto"/>
        <w:jc w:val="both"/>
        <w:rPr>
          <w:rFonts w:ascii="Times New Roman" w:hAnsi="Times New Roman"/>
        </w:rPr>
      </w:pPr>
    </w:p>
    <w:p w:rsidR="00F85F92" w:rsidRDefault="00F85F92">
      <w:pPr>
        <w:tabs>
          <w:tab w:val="left" w:pos="0"/>
          <w:tab w:val="left" w:pos="480"/>
          <w:tab w:val="left" w:pos="960"/>
          <w:tab w:val="left" w:pos="1440"/>
          <w:tab w:val="left" w:pos="1920"/>
        </w:tabs>
        <w:spacing w:line="192" w:lineRule="auto"/>
        <w:jc w:val="both"/>
        <w:rPr>
          <w:rFonts w:ascii="Times New Roman" w:hAnsi="Times New Roman"/>
        </w:rPr>
      </w:pPr>
    </w:p>
    <w:p w:rsidR="00F85F92" w:rsidRDefault="00F85F92">
      <w:pPr>
        <w:tabs>
          <w:tab w:val="left" w:pos="0"/>
          <w:tab w:val="left" w:pos="480"/>
          <w:tab w:val="left" w:pos="960"/>
          <w:tab w:val="left" w:pos="1440"/>
          <w:tab w:val="left" w:pos="1920"/>
        </w:tabs>
        <w:spacing w:line="192" w:lineRule="auto"/>
        <w:jc w:val="both"/>
        <w:rPr>
          <w:rFonts w:ascii="Times New Roman" w:hAnsi="Times New Roman"/>
        </w:rPr>
      </w:pPr>
    </w:p>
    <w:p w:rsidR="00F85F92" w:rsidRDefault="00F85F92">
      <w:pPr>
        <w:tabs>
          <w:tab w:val="left" w:pos="0"/>
          <w:tab w:val="left" w:pos="480"/>
          <w:tab w:val="left" w:pos="960"/>
          <w:tab w:val="left" w:pos="1440"/>
          <w:tab w:val="left" w:pos="1920"/>
        </w:tabs>
        <w:spacing w:line="192" w:lineRule="auto"/>
        <w:jc w:val="both"/>
        <w:rPr>
          <w:rFonts w:ascii="Times New Roman" w:hAnsi="Times New Roman"/>
        </w:rPr>
      </w:pPr>
    </w:p>
    <w:p w:rsidR="00F85F92" w:rsidRDefault="00F85F92">
      <w:pPr>
        <w:tabs>
          <w:tab w:val="left" w:pos="0"/>
          <w:tab w:val="left" w:pos="480"/>
          <w:tab w:val="left" w:pos="960"/>
          <w:tab w:val="left" w:pos="1440"/>
          <w:tab w:val="left" w:pos="1920"/>
        </w:tabs>
        <w:spacing w:line="192" w:lineRule="auto"/>
        <w:jc w:val="both"/>
        <w:rPr>
          <w:rFonts w:ascii="Times New Roman" w:hAnsi="Times New Roman"/>
        </w:rPr>
      </w:pPr>
    </w:p>
    <w:p w:rsidR="00F85F92" w:rsidRDefault="00F85F92">
      <w:pPr>
        <w:tabs>
          <w:tab w:val="left" w:pos="0"/>
          <w:tab w:val="left" w:pos="480"/>
          <w:tab w:val="left" w:pos="960"/>
          <w:tab w:val="left" w:pos="1440"/>
          <w:tab w:val="left" w:pos="1920"/>
        </w:tabs>
        <w:spacing w:line="192" w:lineRule="auto"/>
        <w:jc w:val="both"/>
        <w:rPr>
          <w:rFonts w:ascii="Times New Roman" w:hAnsi="Times New Roman"/>
        </w:rPr>
      </w:pPr>
    </w:p>
    <w:p w:rsidR="00F85F92" w:rsidRDefault="00F85F92">
      <w:pPr>
        <w:tabs>
          <w:tab w:val="left" w:pos="0"/>
          <w:tab w:val="left" w:pos="480"/>
          <w:tab w:val="left" w:pos="960"/>
          <w:tab w:val="left" w:pos="1440"/>
          <w:tab w:val="left" w:pos="1920"/>
        </w:tabs>
        <w:spacing w:line="192" w:lineRule="auto"/>
        <w:jc w:val="both"/>
        <w:rPr>
          <w:rFonts w:ascii="Times New Roman" w:hAnsi="Times New Roman"/>
        </w:rPr>
      </w:pPr>
    </w:p>
    <w:p w:rsidR="00F85F92" w:rsidRDefault="00F85F92">
      <w:pPr>
        <w:tabs>
          <w:tab w:val="left" w:pos="0"/>
          <w:tab w:val="left" w:pos="480"/>
          <w:tab w:val="left" w:pos="960"/>
          <w:tab w:val="left" w:pos="1440"/>
          <w:tab w:val="left" w:pos="1920"/>
        </w:tabs>
        <w:spacing w:line="192" w:lineRule="auto"/>
        <w:jc w:val="both"/>
        <w:rPr>
          <w:rFonts w:ascii="Times New Roman" w:hAnsi="Times New Roman"/>
        </w:rPr>
      </w:pPr>
    </w:p>
    <w:p w:rsidR="00F85F92" w:rsidRDefault="00F85F92">
      <w:pPr>
        <w:tabs>
          <w:tab w:val="left" w:pos="0"/>
          <w:tab w:val="left" w:pos="480"/>
          <w:tab w:val="left" w:pos="960"/>
          <w:tab w:val="left" w:pos="1440"/>
          <w:tab w:val="left" w:pos="1920"/>
        </w:tabs>
        <w:spacing w:line="192" w:lineRule="auto"/>
        <w:jc w:val="both"/>
        <w:rPr>
          <w:rFonts w:ascii="Times New Roman" w:hAnsi="Times New Roman"/>
        </w:rPr>
      </w:pPr>
    </w:p>
    <w:p w:rsidR="00F85F92" w:rsidRDefault="00F85F92">
      <w:pPr>
        <w:tabs>
          <w:tab w:val="left" w:pos="0"/>
          <w:tab w:val="left" w:pos="480"/>
          <w:tab w:val="left" w:pos="960"/>
          <w:tab w:val="left" w:pos="1440"/>
          <w:tab w:val="left" w:pos="1920"/>
        </w:tabs>
        <w:spacing w:line="192" w:lineRule="auto"/>
        <w:jc w:val="both"/>
        <w:rPr>
          <w:rFonts w:ascii="Times New Roman" w:hAnsi="Times New Roman"/>
        </w:rPr>
      </w:pPr>
    </w:p>
    <w:p w:rsidR="00F85F92" w:rsidRDefault="00F85F92">
      <w:pPr>
        <w:tabs>
          <w:tab w:val="left" w:pos="0"/>
          <w:tab w:val="left" w:pos="480"/>
          <w:tab w:val="left" w:pos="960"/>
          <w:tab w:val="left" w:pos="1440"/>
          <w:tab w:val="left" w:pos="1920"/>
        </w:tabs>
        <w:spacing w:line="192" w:lineRule="auto"/>
        <w:jc w:val="both"/>
        <w:rPr>
          <w:rFonts w:ascii="Times New Roman" w:hAnsi="Times New Roman"/>
        </w:rPr>
      </w:pPr>
    </w:p>
    <w:p w:rsidR="00F85F92" w:rsidRDefault="00F85F92">
      <w:pPr>
        <w:tabs>
          <w:tab w:val="left" w:pos="0"/>
          <w:tab w:val="left" w:pos="480"/>
          <w:tab w:val="left" w:pos="960"/>
          <w:tab w:val="left" w:pos="1440"/>
          <w:tab w:val="left" w:pos="1920"/>
        </w:tabs>
        <w:spacing w:line="192" w:lineRule="auto"/>
        <w:jc w:val="both"/>
        <w:rPr>
          <w:rFonts w:ascii="Times New Roman" w:hAnsi="Times New Roman"/>
        </w:rPr>
      </w:pPr>
    </w:p>
    <w:p w:rsidR="00F85F92" w:rsidRDefault="00F85F92">
      <w:pPr>
        <w:tabs>
          <w:tab w:val="left" w:pos="0"/>
          <w:tab w:val="left" w:pos="480"/>
          <w:tab w:val="left" w:pos="960"/>
          <w:tab w:val="left" w:pos="1440"/>
          <w:tab w:val="left" w:pos="1920"/>
        </w:tabs>
        <w:spacing w:line="192" w:lineRule="auto"/>
        <w:jc w:val="both"/>
        <w:rPr>
          <w:rFonts w:ascii="Times New Roman" w:hAnsi="Times New Roman"/>
        </w:rPr>
      </w:pPr>
    </w:p>
    <w:p w:rsidR="00F85F92" w:rsidRDefault="00F85F92">
      <w:pPr>
        <w:tabs>
          <w:tab w:val="left" w:pos="0"/>
          <w:tab w:val="left" w:pos="480"/>
          <w:tab w:val="left" w:pos="960"/>
          <w:tab w:val="left" w:pos="1440"/>
          <w:tab w:val="left" w:pos="1920"/>
        </w:tabs>
        <w:spacing w:line="192" w:lineRule="auto"/>
        <w:jc w:val="both"/>
        <w:rPr>
          <w:rFonts w:ascii="Times New Roman" w:hAnsi="Times New Roman"/>
        </w:rPr>
      </w:pPr>
    </w:p>
    <w:p w:rsidR="00F85F92" w:rsidRDefault="00F85F92">
      <w:pPr>
        <w:tabs>
          <w:tab w:val="left" w:pos="0"/>
          <w:tab w:val="left" w:pos="480"/>
          <w:tab w:val="left" w:pos="960"/>
          <w:tab w:val="left" w:pos="1440"/>
          <w:tab w:val="left" w:pos="1920"/>
        </w:tabs>
        <w:spacing w:line="192" w:lineRule="auto"/>
        <w:jc w:val="both"/>
        <w:rPr>
          <w:rFonts w:ascii="Times New Roman" w:hAnsi="Times New Roman"/>
        </w:rPr>
      </w:pPr>
    </w:p>
    <w:p w:rsidR="00F85F92" w:rsidRDefault="00F85F92">
      <w:pPr>
        <w:tabs>
          <w:tab w:val="left" w:pos="0"/>
          <w:tab w:val="left" w:pos="480"/>
          <w:tab w:val="left" w:pos="960"/>
          <w:tab w:val="left" w:pos="1440"/>
          <w:tab w:val="left" w:pos="1920"/>
        </w:tabs>
        <w:spacing w:line="192" w:lineRule="auto"/>
        <w:jc w:val="both"/>
        <w:rPr>
          <w:rFonts w:ascii="Times New Roman" w:hAnsi="Times New Roman"/>
        </w:rPr>
      </w:pPr>
    </w:p>
    <w:p w:rsidR="00F85F92" w:rsidRDefault="00F85F92">
      <w:pPr>
        <w:tabs>
          <w:tab w:val="left" w:pos="0"/>
          <w:tab w:val="left" w:pos="480"/>
          <w:tab w:val="left" w:pos="960"/>
          <w:tab w:val="left" w:pos="1440"/>
          <w:tab w:val="left" w:pos="1920"/>
        </w:tabs>
        <w:spacing w:line="192" w:lineRule="auto"/>
        <w:jc w:val="both"/>
        <w:rPr>
          <w:rFonts w:ascii="Times New Roman" w:hAnsi="Times New Roman"/>
        </w:rPr>
      </w:pPr>
    </w:p>
    <w:p w:rsidR="00F85F92" w:rsidRDefault="00F85F92">
      <w:pPr>
        <w:tabs>
          <w:tab w:val="left" w:pos="0"/>
          <w:tab w:val="left" w:pos="480"/>
          <w:tab w:val="left" w:pos="960"/>
          <w:tab w:val="left" w:pos="1440"/>
          <w:tab w:val="left" w:pos="1920"/>
        </w:tabs>
        <w:spacing w:line="192" w:lineRule="auto"/>
        <w:jc w:val="both"/>
        <w:rPr>
          <w:rFonts w:ascii="Times New Roman" w:hAnsi="Times New Roman"/>
        </w:rPr>
      </w:pPr>
    </w:p>
    <w:p w:rsidR="00F85F92" w:rsidRDefault="00F85F92">
      <w:pPr>
        <w:tabs>
          <w:tab w:val="left" w:pos="0"/>
          <w:tab w:val="left" w:pos="480"/>
          <w:tab w:val="left" w:pos="960"/>
          <w:tab w:val="left" w:pos="1440"/>
          <w:tab w:val="left" w:pos="1920"/>
        </w:tabs>
        <w:spacing w:line="192" w:lineRule="auto"/>
        <w:jc w:val="both"/>
        <w:rPr>
          <w:rFonts w:ascii="Times New Roman" w:hAnsi="Times New Roman"/>
        </w:rPr>
      </w:pPr>
    </w:p>
    <w:p w:rsidR="00F85F92" w:rsidRDefault="00F85F92">
      <w:pPr>
        <w:tabs>
          <w:tab w:val="left" w:pos="0"/>
          <w:tab w:val="left" w:pos="480"/>
          <w:tab w:val="left" w:pos="960"/>
          <w:tab w:val="left" w:pos="1440"/>
          <w:tab w:val="left" w:pos="1920"/>
        </w:tabs>
        <w:spacing w:line="192" w:lineRule="auto"/>
        <w:jc w:val="both"/>
        <w:rPr>
          <w:rFonts w:ascii="Times New Roman" w:hAnsi="Times New Roman"/>
        </w:rPr>
      </w:pPr>
    </w:p>
    <w:p w:rsidR="00F85F92" w:rsidRDefault="00F85F92">
      <w:pPr>
        <w:tabs>
          <w:tab w:val="left" w:pos="0"/>
        </w:tabs>
        <w:spacing w:line="192" w:lineRule="auto"/>
        <w:jc w:val="both"/>
        <w:rPr>
          <w:rFonts w:ascii="Times New Roman" w:hAnsi="Times New Roman"/>
        </w:rPr>
      </w:pPr>
    </w:p>
    <w:p w:rsidR="00F85F92" w:rsidRDefault="00F85F92">
      <w:pPr>
        <w:tabs>
          <w:tab w:val="left" w:pos="0"/>
        </w:tabs>
        <w:spacing w:line="192" w:lineRule="auto"/>
        <w:jc w:val="both"/>
        <w:rPr>
          <w:rFonts w:ascii="Times New Roman" w:hAnsi="Times New Roman"/>
        </w:rPr>
      </w:pPr>
    </w:p>
    <w:p w:rsidR="00F85F92" w:rsidRDefault="00F85F92">
      <w:pPr>
        <w:tabs>
          <w:tab w:val="left" w:pos="0"/>
        </w:tabs>
        <w:spacing w:line="192" w:lineRule="auto"/>
        <w:jc w:val="both"/>
        <w:rPr>
          <w:rFonts w:ascii="Times New Roman" w:hAnsi="Times New Roman"/>
        </w:rPr>
      </w:pPr>
    </w:p>
    <w:p w:rsidR="00F85F92" w:rsidRDefault="00F85F92">
      <w:pPr>
        <w:tabs>
          <w:tab w:val="left" w:pos="0"/>
        </w:tabs>
        <w:spacing w:line="192" w:lineRule="auto"/>
        <w:jc w:val="both"/>
        <w:rPr>
          <w:rFonts w:ascii="Times New Roman" w:hAnsi="Times New Roman"/>
        </w:rPr>
      </w:pPr>
    </w:p>
    <w:p w:rsidR="00F85F92" w:rsidRDefault="00F85F92">
      <w:pPr>
        <w:tabs>
          <w:tab w:val="left" w:pos="0"/>
        </w:tabs>
        <w:spacing w:line="192" w:lineRule="auto"/>
        <w:jc w:val="both"/>
        <w:rPr>
          <w:rFonts w:ascii="Times New Roman" w:hAnsi="Times New Roman"/>
        </w:rPr>
      </w:pPr>
    </w:p>
    <w:p w:rsidR="00F85F92" w:rsidRDefault="00F85F92">
      <w:pPr>
        <w:tabs>
          <w:tab w:val="left" w:pos="0"/>
        </w:tabs>
        <w:spacing w:line="192" w:lineRule="auto"/>
        <w:jc w:val="both"/>
        <w:rPr>
          <w:rFonts w:ascii="Times New Roman" w:hAnsi="Times New Roman"/>
        </w:rPr>
      </w:pPr>
    </w:p>
    <w:p w:rsidR="00F85F92" w:rsidRDefault="00F85F92">
      <w:pPr>
        <w:tabs>
          <w:tab w:val="left" w:pos="0"/>
        </w:tabs>
        <w:spacing w:line="192" w:lineRule="auto"/>
        <w:jc w:val="both"/>
        <w:rPr>
          <w:rFonts w:ascii="Times New Roman" w:hAnsi="Times New Roman"/>
        </w:rPr>
      </w:pPr>
    </w:p>
    <w:p w:rsidR="00F85F92" w:rsidRDefault="00F85F92">
      <w:pPr>
        <w:tabs>
          <w:tab w:val="left" w:pos="0"/>
        </w:tabs>
        <w:spacing w:line="192" w:lineRule="auto"/>
        <w:jc w:val="both"/>
        <w:rPr>
          <w:rFonts w:ascii="Times New Roman" w:hAnsi="Times New Roman"/>
        </w:rPr>
      </w:pPr>
    </w:p>
    <w:p w:rsidR="00F85F92" w:rsidRDefault="00F85F92">
      <w:pPr>
        <w:tabs>
          <w:tab w:val="left" w:pos="0"/>
        </w:tabs>
        <w:spacing w:line="192" w:lineRule="auto"/>
        <w:jc w:val="both"/>
        <w:rPr>
          <w:rFonts w:ascii="Times New Roman" w:hAnsi="Times New Roman"/>
        </w:rPr>
      </w:pPr>
    </w:p>
    <w:p w:rsidR="00F85F92" w:rsidRDefault="00F85F92">
      <w:pPr>
        <w:tabs>
          <w:tab w:val="left" w:pos="0"/>
        </w:tabs>
        <w:spacing w:line="192" w:lineRule="auto"/>
        <w:jc w:val="both"/>
        <w:rPr>
          <w:rFonts w:ascii="Times New Roman" w:hAnsi="Times New Roman"/>
        </w:rPr>
      </w:pPr>
    </w:p>
    <w:p w:rsidR="00F85F92" w:rsidRDefault="00F85F92">
      <w:pPr>
        <w:tabs>
          <w:tab w:val="left" w:pos="0"/>
        </w:tabs>
        <w:spacing w:line="192" w:lineRule="auto"/>
        <w:jc w:val="both"/>
        <w:rPr>
          <w:rFonts w:ascii="Times New Roman" w:hAnsi="Times New Roman"/>
        </w:rPr>
      </w:pPr>
    </w:p>
    <w:p w:rsidR="00F85F92" w:rsidRDefault="00F85F92">
      <w:pPr>
        <w:tabs>
          <w:tab w:val="left" w:pos="0"/>
        </w:tabs>
        <w:spacing w:line="192" w:lineRule="auto"/>
        <w:jc w:val="both"/>
        <w:rPr>
          <w:rFonts w:ascii="Times New Roman" w:hAnsi="Times New Roman"/>
        </w:rPr>
      </w:pPr>
    </w:p>
    <w:p w:rsidR="00F85F92" w:rsidRDefault="00F85F92">
      <w:pPr>
        <w:tabs>
          <w:tab w:val="right" w:pos="9360"/>
        </w:tabs>
        <w:spacing w:line="192" w:lineRule="auto"/>
        <w:jc w:val="both"/>
        <w:rPr>
          <w:rFonts w:ascii="Times New Roman" w:hAnsi="Times New Roman"/>
        </w:rPr>
      </w:pPr>
      <w:r>
        <w:rPr>
          <w:rFonts w:ascii="Times New Roman" w:hAnsi="Times New Roman"/>
        </w:rPr>
        <w:t>Rev. 74</w:t>
      </w:r>
      <w:r>
        <w:rPr>
          <w:rFonts w:ascii="Times New Roman" w:hAnsi="Times New Roman"/>
        </w:rPr>
        <w:tab/>
        <w:t>2-129.36</w:t>
      </w:r>
    </w:p>
    <w:p w:rsidR="00F85F92" w:rsidRDefault="00F85F92">
      <w:pPr>
        <w:tabs>
          <w:tab w:val="right" w:pos="9360"/>
        </w:tabs>
        <w:spacing w:line="192" w:lineRule="auto"/>
        <w:jc w:val="both"/>
        <w:rPr>
          <w:rFonts w:ascii="Times New Roman" w:hAnsi="Times New Roman"/>
        </w:rPr>
        <w:sectPr w:rsidR="00000000">
          <w:endnotePr>
            <w:numFmt w:val="decimal"/>
          </w:endnotePr>
          <w:pgSz w:w="12240" w:h="15840"/>
          <w:pgMar w:top="1080" w:right="1440" w:bottom="1080" w:left="1440" w:header="720" w:footer="720" w:gutter="0"/>
          <w:paperSrc w:first="13633" w:other="13633"/>
          <w:cols w:space="720"/>
          <w:noEndnote/>
        </w:sectPr>
      </w:pPr>
    </w:p>
    <w:p w:rsidR="00F85F92" w:rsidRDefault="00F85F92">
      <w:pPr>
        <w:tabs>
          <w:tab w:val="right" w:pos="9360"/>
        </w:tabs>
        <w:spacing w:line="192" w:lineRule="auto"/>
        <w:jc w:val="both"/>
        <w:rPr>
          <w:rFonts w:ascii="Times New Roman" w:hAnsi="Times New Roman"/>
          <w:u w:val="single"/>
        </w:rPr>
      </w:pPr>
      <w:r>
        <w:rPr>
          <w:rFonts w:ascii="Times New Roman" w:hAnsi="Times New Roman"/>
          <w:u w:val="single"/>
        </w:rPr>
        <w:t>2600.4(Cont.)        STATE ORGANIZATION AND GENERAL ADMINISTRATION</w:t>
      </w:r>
      <w:r>
        <w:rPr>
          <w:rFonts w:ascii="Times New Roman" w:hAnsi="Times New Roman"/>
          <w:u w:val="single"/>
        </w:rPr>
        <w:tab/>
        <w:t>11-91</w:t>
      </w:r>
    </w:p>
    <w:p w:rsidR="00F85F92" w:rsidRDefault="00F85F92">
      <w:pPr>
        <w:tabs>
          <w:tab w:val="left" w:pos="0"/>
        </w:tabs>
        <w:spacing w:line="192" w:lineRule="auto"/>
        <w:jc w:val="both"/>
        <w:rPr>
          <w:rFonts w:ascii="Times New Roman" w:hAnsi="Times New Roman"/>
        </w:rPr>
      </w:pPr>
    </w:p>
    <w:p w:rsidR="00F85F92" w:rsidRDefault="00F85F92">
      <w:pPr>
        <w:tabs>
          <w:tab w:val="left" w:pos="0"/>
        </w:tabs>
        <w:spacing w:line="192" w:lineRule="auto"/>
        <w:jc w:val="both"/>
        <w:rPr>
          <w:rFonts w:ascii="Times New Roman" w:hAnsi="Times New Roman"/>
        </w:rPr>
      </w:pPr>
    </w:p>
    <w:p w:rsidR="00F85F92" w:rsidRDefault="00F85F92">
      <w:pPr>
        <w:tabs>
          <w:tab w:val="left" w:pos="0"/>
        </w:tabs>
        <w:spacing w:line="192" w:lineRule="auto"/>
        <w:jc w:val="both"/>
        <w:rPr>
          <w:rFonts w:ascii="Times New Roman" w:hAnsi="Times New Roman"/>
        </w:rPr>
      </w:pPr>
    </w:p>
    <w:p w:rsidR="00F85F92" w:rsidRDefault="00F85F92">
      <w:pPr>
        <w:tabs>
          <w:tab w:val="left" w:pos="0"/>
        </w:tabs>
        <w:spacing w:line="192" w:lineRule="auto"/>
        <w:jc w:val="both"/>
        <w:rPr>
          <w:rFonts w:ascii="Times New Roman" w:hAnsi="Times New Roman"/>
        </w:rPr>
      </w:pPr>
    </w:p>
    <w:p w:rsidR="00F85F92" w:rsidRDefault="00F85F92">
      <w:pPr>
        <w:tabs>
          <w:tab w:val="left" w:pos="0"/>
        </w:tabs>
        <w:spacing w:line="192" w:lineRule="auto"/>
        <w:jc w:val="both"/>
        <w:rPr>
          <w:rFonts w:ascii="Times New Roman" w:hAnsi="Times New Roman"/>
        </w:rPr>
      </w:pPr>
    </w:p>
    <w:p w:rsidR="00F85F92" w:rsidRDefault="00F85F92">
      <w:pPr>
        <w:tabs>
          <w:tab w:val="left" w:pos="0"/>
        </w:tabs>
        <w:spacing w:line="192" w:lineRule="auto"/>
        <w:jc w:val="both"/>
        <w:rPr>
          <w:rFonts w:ascii="Times New Roman" w:hAnsi="Times New Roman"/>
        </w:rPr>
      </w:pPr>
    </w:p>
    <w:p w:rsidR="00F85F92" w:rsidRDefault="00F85F92">
      <w:pPr>
        <w:tabs>
          <w:tab w:val="left" w:pos="0"/>
        </w:tabs>
        <w:spacing w:line="192" w:lineRule="auto"/>
        <w:jc w:val="both"/>
        <w:rPr>
          <w:rFonts w:ascii="Times New Roman" w:hAnsi="Times New Roman"/>
        </w:rPr>
      </w:pPr>
    </w:p>
    <w:p w:rsidR="00F85F92" w:rsidRDefault="00F85F92">
      <w:pPr>
        <w:tabs>
          <w:tab w:val="left" w:pos="0"/>
        </w:tabs>
        <w:spacing w:line="192" w:lineRule="auto"/>
        <w:jc w:val="both"/>
        <w:rPr>
          <w:rFonts w:ascii="Times New Roman" w:hAnsi="Times New Roman"/>
        </w:rPr>
      </w:pPr>
    </w:p>
    <w:p w:rsidR="00F85F92" w:rsidRDefault="00F85F92">
      <w:pPr>
        <w:tabs>
          <w:tab w:val="left" w:pos="0"/>
        </w:tabs>
        <w:spacing w:line="192" w:lineRule="auto"/>
        <w:jc w:val="both"/>
        <w:rPr>
          <w:rFonts w:ascii="Times New Roman" w:hAnsi="Times New Roman"/>
        </w:rPr>
      </w:pPr>
    </w:p>
    <w:p w:rsidR="00F85F92" w:rsidRDefault="00F85F92">
      <w:pPr>
        <w:tabs>
          <w:tab w:val="left" w:pos="0"/>
        </w:tabs>
        <w:spacing w:line="192" w:lineRule="auto"/>
        <w:jc w:val="both"/>
        <w:rPr>
          <w:rFonts w:ascii="Times New Roman" w:hAnsi="Times New Roman"/>
        </w:rPr>
      </w:pPr>
    </w:p>
    <w:p w:rsidR="00F85F92" w:rsidRDefault="00F85F92">
      <w:pPr>
        <w:tabs>
          <w:tab w:val="left" w:pos="0"/>
        </w:tabs>
        <w:spacing w:line="192" w:lineRule="auto"/>
        <w:jc w:val="both"/>
        <w:rPr>
          <w:rFonts w:ascii="Times New Roman" w:hAnsi="Times New Roman"/>
        </w:rPr>
      </w:pPr>
    </w:p>
    <w:p w:rsidR="00F85F92" w:rsidRDefault="00F85F92">
      <w:pPr>
        <w:tabs>
          <w:tab w:val="left" w:pos="0"/>
        </w:tabs>
        <w:spacing w:line="192" w:lineRule="auto"/>
        <w:jc w:val="both"/>
        <w:rPr>
          <w:rFonts w:ascii="Times New Roman" w:hAnsi="Times New Roman"/>
        </w:rPr>
      </w:pPr>
    </w:p>
    <w:p w:rsidR="00F85F92" w:rsidRDefault="00F85F92">
      <w:pPr>
        <w:tabs>
          <w:tab w:val="left" w:pos="0"/>
        </w:tabs>
        <w:spacing w:line="192" w:lineRule="auto"/>
        <w:jc w:val="both"/>
        <w:rPr>
          <w:rFonts w:ascii="Times New Roman" w:hAnsi="Times New Roman"/>
        </w:rPr>
      </w:pPr>
    </w:p>
    <w:p w:rsidR="00F85F92" w:rsidRDefault="00F85F92">
      <w:pPr>
        <w:tabs>
          <w:tab w:val="left" w:pos="0"/>
        </w:tabs>
        <w:spacing w:line="192" w:lineRule="auto"/>
        <w:jc w:val="both"/>
        <w:rPr>
          <w:rFonts w:ascii="Times New Roman" w:hAnsi="Times New Roman"/>
        </w:rPr>
      </w:pPr>
    </w:p>
    <w:p w:rsidR="00F85F92" w:rsidRDefault="00F85F92">
      <w:pPr>
        <w:tabs>
          <w:tab w:val="left" w:pos="0"/>
        </w:tabs>
        <w:spacing w:line="192" w:lineRule="auto"/>
        <w:jc w:val="both"/>
        <w:rPr>
          <w:rFonts w:ascii="Times New Roman" w:hAnsi="Times New Roman"/>
        </w:rPr>
      </w:pPr>
    </w:p>
    <w:p w:rsidR="00F85F92" w:rsidRDefault="00F85F92">
      <w:pPr>
        <w:tabs>
          <w:tab w:val="left" w:pos="0"/>
        </w:tabs>
        <w:spacing w:line="192" w:lineRule="auto"/>
        <w:jc w:val="both"/>
        <w:rPr>
          <w:rFonts w:ascii="Times New Roman" w:hAnsi="Times New Roman"/>
        </w:rPr>
      </w:pPr>
    </w:p>
    <w:p w:rsidR="00F85F92" w:rsidRDefault="00F85F92">
      <w:pPr>
        <w:tabs>
          <w:tab w:val="left" w:pos="0"/>
        </w:tabs>
        <w:spacing w:line="192" w:lineRule="auto"/>
        <w:jc w:val="both"/>
        <w:rPr>
          <w:rFonts w:ascii="Times New Roman" w:hAnsi="Times New Roman"/>
        </w:rPr>
      </w:pPr>
    </w:p>
    <w:p w:rsidR="00F85F92" w:rsidRDefault="00F85F92">
      <w:pPr>
        <w:tabs>
          <w:tab w:val="left" w:pos="0"/>
        </w:tabs>
        <w:spacing w:line="192" w:lineRule="auto"/>
        <w:jc w:val="both"/>
        <w:rPr>
          <w:rFonts w:ascii="Times New Roman" w:hAnsi="Times New Roman"/>
        </w:rPr>
      </w:pPr>
    </w:p>
    <w:p w:rsidR="00F85F92" w:rsidRDefault="00F85F92">
      <w:pPr>
        <w:tabs>
          <w:tab w:val="left" w:pos="0"/>
        </w:tabs>
        <w:spacing w:line="192" w:lineRule="auto"/>
        <w:jc w:val="both"/>
        <w:rPr>
          <w:rFonts w:ascii="Times New Roman" w:hAnsi="Times New Roman"/>
        </w:rPr>
      </w:pPr>
    </w:p>
    <w:p w:rsidR="00F85F92" w:rsidRDefault="00F85F92">
      <w:pPr>
        <w:tabs>
          <w:tab w:val="left" w:pos="0"/>
        </w:tabs>
        <w:spacing w:line="192" w:lineRule="auto"/>
        <w:jc w:val="both"/>
        <w:rPr>
          <w:rFonts w:ascii="Times New Roman" w:hAnsi="Times New Roman"/>
        </w:rPr>
      </w:pPr>
    </w:p>
    <w:p w:rsidR="00F85F92" w:rsidRDefault="00F85F92">
      <w:pPr>
        <w:tabs>
          <w:tab w:val="left" w:pos="0"/>
        </w:tabs>
        <w:spacing w:line="192" w:lineRule="auto"/>
        <w:jc w:val="both"/>
        <w:rPr>
          <w:rFonts w:ascii="Times New Roman" w:hAnsi="Times New Roman"/>
        </w:rPr>
      </w:pPr>
    </w:p>
    <w:p w:rsidR="00F85F92" w:rsidRDefault="00F85F92">
      <w:pPr>
        <w:tabs>
          <w:tab w:val="left" w:pos="0"/>
        </w:tabs>
        <w:spacing w:line="192" w:lineRule="auto"/>
        <w:jc w:val="both"/>
        <w:rPr>
          <w:rFonts w:ascii="Times New Roman" w:hAnsi="Times New Roman"/>
        </w:rPr>
      </w:pPr>
    </w:p>
    <w:p w:rsidR="00F85F92" w:rsidRDefault="00F85F92">
      <w:pPr>
        <w:tabs>
          <w:tab w:val="center" w:pos="4680"/>
        </w:tabs>
        <w:spacing w:line="192" w:lineRule="auto"/>
        <w:jc w:val="both"/>
        <w:rPr>
          <w:rFonts w:ascii="Times New Roman" w:hAnsi="Times New Roman"/>
        </w:rPr>
      </w:pPr>
      <w:r>
        <w:rPr>
          <w:rFonts w:ascii="Times New Roman" w:hAnsi="Times New Roman"/>
        </w:rPr>
        <w:tab/>
        <w:t>THIS PAGE RESERVED FOR</w:t>
      </w:r>
    </w:p>
    <w:p w:rsidR="00F85F92" w:rsidRDefault="00F85F92">
      <w:pPr>
        <w:tabs>
          <w:tab w:val="center" w:pos="4680"/>
        </w:tabs>
        <w:spacing w:line="192" w:lineRule="auto"/>
        <w:jc w:val="both"/>
        <w:rPr>
          <w:rFonts w:ascii="Times New Roman" w:hAnsi="Times New Roman"/>
        </w:rPr>
      </w:pPr>
      <w:r>
        <w:rPr>
          <w:rFonts w:ascii="Times New Roman" w:hAnsi="Times New Roman"/>
        </w:rPr>
        <w:tab/>
        <w:t>MEDICAID PROGRAM BUDGET REPORT</w:t>
      </w:r>
    </w:p>
    <w:p w:rsidR="00F85F92" w:rsidRDefault="00F85F92">
      <w:pPr>
        <w:tabs>
          <w:tab w:val="center" w:pos="4680"/>
        </w:tabs>
        <w:spacing w:line="192" w:lineRule="auto"/>
        <w:jc w:val="both"/>
        <w:rPr>
          <w:rFonts w:ascii="Times New Roman" w:hAnsi="Times New Roman"/>
        </w:rPr>
      </w:pPr>
      <w:r>
        <w:rPr>
          <w:rFonts w:ascii="Times New Roman" w:hAnsi="Times New Roman"/>
        </w:rPr>
        <w:tab/>
        <w:t>PRICE FACTORS CHART</w:t>
      </w:r>
    </w:p>
    <w:p w:rsidR="00F85F92" w:rsidRDefault="00F85F92">
      <w:pPr>
        <w:tabs>
          <w:tab w:val="center" w:pos="4680"/>
        </w:tabs>
        <w:spacing w:line="192" w:lineRule="auto"/>
        <w:jc w:val="both"/>
        <w:rPr>
          <w:rFonts w:ascii="Times New Roman" w:hAnsi="Times New Roman"/>
        </w:rPr>
      </w:pPr>
      <w:r>
        <w:rPr>
          <w:rFonts w:ascii="Times New Roman" w:hAnsi="Times New Roman"/>
        </w:rPr>
        <w:tab/>
        <w:t>PAGE 7</w:t>
      </w:r>
    </w:p>
    <w:p w:rsidR="00F85F92" w:rsidRDefault="00F85F92">
      <w:pPr>
        <w:tabs>
          <w:tab w:val="left" w:pos="0"/>
        </w:tabs>
        <w:spacing w:line="192" w:lineRule="auto"/>
        <w:jc w:val="both"/>
        <w:rPr>
          <w:rFonts w:ascii="Times New Roman" w:hAnsi="Times New Roman"/>
        </w:rPr>
      </w:pPr>
    </w:p>
    <w:p w:rsidR="00F85F92" w:rsidRDefault="00F85F92">
      <w:pPr>
        <w:tabs>
          <w:tab w:val="left" w:pos="0"/>
        </w:tabs>
        <w:spacing w:line="192" w:lineRule="auto"/>
        <w:jc w:val="both"/>
        <w:rPr>
          <w:rFonts w:ascii="Times New Roman" w:hAnsi="Times New Roman"/>
        </w:rPr>
      </w:pPr>
    </w:p>
    <w:p w:rsidR="00F85F92" w:rsidRDefault="00F85F92">
      <w:pPr>
        <w:tabs>
          <w:tab w:val="left" w:pos="0"/>
        </w:tabs>
        <w:spacing w:line="192" w:lineRule="auto"/>
        <w:jc w:val="both"/>
        <w:rPr>
          <w:rFonts w:ascii="Times New Roman" w:hAnsi="Times New Roman"/>
        </w:rPr>
      </w:pPr>
    </w:p>
    <w:p w:rsidR="00F85F92" w:rsidRDefault="00F85F92">
      <w:pPr>
        <w:tabs>
          <w:tab w:val="left" w:pos="0"/>
        </w:tabs>
        <w:spacing w:line="192" w:lineRule="auto"/>
        <w:jc w:val="both"/>
        <w:rPr>
          <w:rFonts w:ascii="Times New Roman" w:hAnsi="Times New Roman"/>
        </w:rPr>
      </w:pPr>
    </w:p>
    <w:p w:rsidR="00F85F92" w:rsidRDefault="00F85F92">
      <w:pPr>
        <w:tabs>
          <w:tab w:val="left" w:pos="0"/>
        </w:tabs>
        <w:spacing w:line="192" w:lineRule="auto"/>
        <w:jc w:val="both"/>
        <w:rPr>
          <w:rFonts w:ascii="Times New Roman" w:hAnsi="Times New Roman"/>
        </w:rPr>
      </w:pPr>
    </w:p>
    <w:p w:rsidR="00F85F92" w:rsidRDefault="00F85F92">
      <w:pPr>
        <w:tabs>
          <w:tab w:val="left" w:pos="0"/>
        </w:tabs>
        <w:spacing w:line="192" w:lineRule="auto"/>
        <w:jc w:val="both"/>
        <w:rPr>
          <w:rFonts w:ascii="Times New Roman" w:hAnsi="Times New Roman"/>
        </w:rPr>
      </w:pPr>
    </w:p>
    <w:p w:rsidR="00F85F92" w:rsidRDefault="00F85F92">
      <w:pPr>
        <w:tabs>
          <w:tab w:val="left" w:pos="0"/>
        </w:tabs>
        <w:spacing w:line="192" w:lineRule="auto"/>
        <w:jc w:val="both"/>
        <w:rPr>
          <w:rFonts w:ascii="Times New Roman" w:hAnsi="Times New Roman"/>
        </w:rPr>
      </w:pPr>
    </w:p>
    <w:p w:rsidR="00F85F92" w:rsidRDefault="00F85F92">
      <w:pPr>
        <w:tabs>
          <w:tab w:val="left" w:pos="0"/>
        </w:tabs>
        <w:spacing w:line="192" w:lineRule="auto"/>
        <w:jc w:val="both"/>
        <w:rPr>
          <w:rFonts w:ascii="Times New Roman" w:hAnsi="Times New Roman"/>
        </w:rPr>
      </w:pPr>
    </w:p>
    <w:p w:rsidR="00F85F92" w:rsidRDefault="00F85F92">
      <w:pPr>
        <w:tabs>
          <w:tab w:val="left" w:pos="0"/>
        </w:tabs>
        <w:spacing w:line="192" w:lineRule="auto"/>
        <w:jc w:val="both"/>
        <w:rPr>
          <w:rFonts w:ascii="Times New Roman" w:hAnsi="Times New Roman"/>
        </w:rPr>
      </w:pPr>
    </w:p>
    <w:p w:rsidR="00F85F92" w:rsidRDefault="00F85F92">
      <w:pPr>
        <w:tabs>
          <w:tab w:val="left" w:pos="0"/>
        </w:tabs>
        <w:spacing w:line="192" w:lineRule="auto"/>
        <w:jc w:val="both"/>
        <w:rPr>
          <w:rFonts w:ascii="Times New Roman" w:hAnsi="Times New Roman"/>
        </w:rPr>
      </w:pPr>
    </w:p>
    <w:p w:rsidR="00F85F92" w:rsidRDefault="00F85F92">
      <w:pPr>
        <w:tabs>
          <w:tab w:val="left" w:pos="0"/>
        </w:tabs>
        <w:spacing w:line="192" w:lineRule="auto"/>
        <w:jc w:val="both"/>
        <w:rPr>
          <w:rFonts w:ascii="Times New Roman" w:hAnsi="Times New Roman"/>
        </w:rPr>
      </w:pPr>
    </w:p>
    <w:p w:rsidR="00F85F92" w:rsidRDefault="00F85F92">
      <w:pPr>
        <w:tabs>
          <w:tab w:val="left" w:pos="0"/>
        </w:tabs>
        <w:spacing w:line="192" w:lineRule="auto"/>
        <w:jc w:val="both"/>
        <w:rPr>
          <w:rFonts w:ascii="Times New Roman" w:hAnsi="Times New Roman"/>
        </w:rPr>
      </w:pPr>
    </w:p>
    <w:p w:rsidR="00F85F92" w:rsidRDefault="00F85F92">
      <w:pPr>
        <w:tabs>
          <w:tab w:val="left" w:pos="0"/>
        </w:tabs>
        <w:spacing w:line="192" w:lineRule="auto"/>
        <w:jc w:val="both"/>
        <w:rPr>
          <w:rFonts w:ascii="Times New Roman" w:hAnsi="Times New Roman"/>
        </w:rPr>
      </w:pPr>
    </w:p>
    <w:p w:rsidR="00F85F92" w:rsidRDefault="00F85F92">
      <w:pPr>
        <w:tabs>
          <w:tab w:val="left" w:pos="0"/>
        </w:tabs>
        <w:spacing w:line="192" w:lineRule="auto"/>
        <w:jc w:val="both"/>
        <w:rPr>
          <w:rFonts w:ascii="Times New Roman" w:hAnsi="Times New Roman"/>
        </w:rPr>
      </w:pPr>
    </w:p>
    <w:p w:rsidR="00F85F92" w:rsidRDefault="00F85F92">
      <w:pPr>
        <w:tabs>
          <w:tab w:val="left" w:pos="0"/>
        </w:tabs>
        <w:spacing w:line="192" w:lineRule="auto"/>
        <w:jc w:val="both"/>
        <w:rPr>
          <w:rFonts w:ascii="Times New Roman" w:hAnsi="Times New Roman"/>
        </w:rPr>
      </w:pPr>
    </w:p>
    <w:p w:rsidR="00F85F92" w:rsidRDefault="00F85F92">
      <w:pPr>
        <w:tabs>
          <w:tab w:val="left" w:pos="0"/>
        </w:tabs>
        <w:spacing w:line="192" w:lineRule="auto"/>
        <w:jc w:val="both"/>
        <w:rPr>
          <w:rFonts w:ascii="Times New Roman" w:hAnsi="Times New Roman"/>
        </w:rPr>
      </w:pPr>
    </w:p>
    <w:p w:rsidR="00F85F92" w:rsidRDefault="00F85F92">
      <w:pPr>
        <w:tabs>
          <w:tab w:val="left" w:pos="0"/>
        </w:tabs>
        <w:spacing w:line="192" w:lineRule="auto"/>
        <w:jc w:val="both"/>
        <w:rPr>
          <w:rFonts w:ascii="Times New Roman" w:hAnsi="Times New Roman"/>
        </w:rPr>
      </w:pPr>
    </w:p>
    <w:p w:rsidR="00F85F92" w:rsidRDefault="00F85F92">
      <w:pPr>
        <w:tabs>
          <w:tab w:val="left" w:pos="0"/>
        </w:tabs>
        <w:spacing w:line="192" w:lineRule="auto"/>
        <w:jc w:val="both"/>
        <w:rPr>
          <w:rFonts w:ascii="Times New Roman" w:hAnsi="Times New Roman"/>
        </w:rPr>
      </w:pPr>
    </w:p>
    <w:p w:rsidR="00F85F92" w:rsidRDefault="00F85F92">
      <w:pPr>
        <w:tabs>
          <w:tab w:val="left" w:pos="0"/>
        </w:tabs>
        <w:spacing w:line="192" w:lineRule="auto"/>
        <w:jc w:val="both"/>
        <w:rPr>
          <w:rFonts w:ascii="Times New Roman" w:hAnsi="Times New Roman"/>
        </w:rPr>
      </w:pPr>
    </w:p>
    <w:p w:rsidR="00F85F92" w:rsidRDefault="00F85F92">
      <w:pPr>
        <w:tabs>
          <w:tab w:val="left" w:pos="0"/>
        </w:tabs>
        <w:spacing w:line="192" w:lineRule="auto"/>
        <w:jc w:val="both"/>
        <w:rPr>
          <w:rFonts w:ascii="Times New Roman" w:hAnsi="Times New Roman"/>
        </w:rPr>
      </w:pPr>
    </w:p>
    <w:p w:rsidR="00F85F92" w:rsidRDefault="00F85F92">
      <w:pPr>
        <w:tabs>
          <w:tab w:val="left" w:pos="0"/>
        </w:tabs>
        <w:spacing w:line="192" w:lineRule="auto"/>
        <w:jc w:val="both"/>
        <w:rPr>
          <w:rFonts w:ascii="Times New Roman" w:hAnsi="Times New Roman"/>
        </w:rPr>
      </w:pPr>
    </w:p>
    <w:p w:rsidR="00F85F92" w:rsidRDefault="00F85F92">
      <w:pPr>
        <w:tabs>
          <w:tab w:val="left" w:pos="0"/>
        </w:tabs>
        <w:spacing w:line="192" w:lineRule="auto"/>
        <w:jc w:val="both"/>
        <w:rPr>
          <w:rFonts w:ascii="Times New Roman" w:hAnsi="Times New Roman"/>
        </w:rPr>
      </w:pPr>
    </w:p>
    <w:p w:rsidR="00F85F92" w:rsidRDefault="00F85F92">
      <w:pPr>
        <w:tabs>
          <w:tab w:val="left" w:pos="0"/>
        </w:tabs>
        <w:spacing w:line="192" w:lineRule="auto"/>
        <w:jc w:val="both"/>
        <w:rPr>
          <w:rFonts w:ascii="Times New Roman" w:hAnsi="Times New Roman"/>
        </w:rPr>
      </w:pPr>
    </w:p>
    <w:p w:rsidR="00F85F92" w:rsidRDefault="00F85F92">
      <w:pPr>
        <w:tabs>
          <w:tab w:val="left" w:pos="0"/>
        </w:tabs>
        <w:spacing w:line="192" w:lineRule="auto"/>
        <w:jc w:val="both"/>
        <w:rPr>
          <w:rFonts w:ascii="Times New Roman" w:hAnsi="Times New Roman"/>
        </w:rPr>
      </w:pPr>
    </w:p>
    <w:p w:rsidR="00F85F92" w:rsidRDefault="00F85F92">
      <w:pPr>
        <w:tabs>
          <w:tab w:val="left" w:pos="0"/>
        </w:tabs>
        <w:spacing w:line="192" w:lineRule="auto"/>
        <w:jc w:val="both"/>
        <w:rPr>
          <w:rFonts w:ascii="Times New Roman" w:hAnsi="Times New Roman"/>
        </w:rPr>
      </w:pPr>
    </w:p>
    <w:p w:rsidR="00F85F92" w:rsidRDefault="00F85F92">
      <w:pPr>
        <w:tabs>
          <w:tab w:val="left" w:pos="0"/>
        </w:tabs>
        <w:spacing w:line="192" w:lineRule="auto"/>
        <w:jc w:val="both"/>
        <w:rPr>
          <w:rFonts w:ascii="Times New Roman" w:hAnsi="Times New Roman"/>
        </w:rPr>
      </w:pPr>
    </w:p>
    <w:p w:rsidR="00F85F92" w:rsidRDefault="00F85F92">
      <w:pPr>
        <w:tabs>
          <w:tab w:val="left" w:pos="0"/>
        </w:tabs>
        <w:spacing w:line="192" w:lineRule="auto"/>
        <w:jc w:val="both"/>
        <w:rPr>
          <w:rFonts w:ascii="Times New Roman" w:hAnsi="Times New Roman"/>
        </w:rPr>
      </w:pPr>
    </w:p>
    <w:p w:rsidR="00F85F92" w:rsidRDefault="00F85F92">
      <w:pPr>
        <w:tabs>
          <w:tab w:val="left" w:pos="0"/>
        </w:tabs>
        <w:spacing w:line="192" w:lineRule="auto"/>
        <w:jc w:val="both"/>
        <w:rPr>
          <w:rFonts w:ascii="Times New Roman" w:hAnsi="Times New Roman"/>
        </w:rPr>
      </w:pPr>
    </w:p>
    <w:p w:rsidR="00F85F92" w:rsidRDefault="00F85F92">
      <w:pPr>
        <w:tabs>
          <w:tab w:val="left" w:pos="0"/>
        </w:tabs>
        <w:spacing w:line="192" w:lineRule="auto"/>
        <w:jc w:val="both"/>
        <w:rPr>
          <w:rFonts w:ascii="Times New Roman" w:hAnsi="Times New Roman"/>
        </w:rPr>
      </w:pPr>
    </w:p>
    <w:p w:rsidR="00F85F92" w:rsidRDefault="00F85F92">
      <w:pPr>
        <w:tabs>
          <w:tab w:val="left" w:pos="0"/>
        </w:tabs>
        <w:spacing w:line="192" w:lineRule="auto"/>
        <w:jc w:val="both"/>
        <w:rPr>
          <w:rFonts w:ascii="Times New Roman" w:hAnsi="Times New Roman"/>
        </w:rPr>
      </w:pPr>
    </w:p>
    <w:p w:rsidR="00F85F92" w:rsidRDefault="00F85F92">
      <w:pPr>
        <w:tabs>
          <w:tab w:val="left" w:pos="0"/>
        </w:tabs>
        <w:spacing w:line="192" w:lineRule="auto"/>
        <w:jc w:val="both"/>
        <w:rPr>
          <w:rFonts w:ascii="Times New Roman" w:hAnsi="Times New Roman"/>
        </w:rPr>
      </w:pPr>
    </w:p>
    <w:p w:rsidR="00F85F92" w:rsidRDefault="00F85F92">
      <w:pPr>
        <w:tabs>
          <w:tab w:val="left" w:pos="0"/>
        </w:tabs>
        <w:spacing w:line="192" w:lineRule="auto"/>
        <w:jc w:val="both"/>
        <w:rPr>
          <w:rFonts w:ascii="Times New Roman" w:hAnsi="Times New Roman"/>
        </w:rPr>
      </w:pPr>
    </w:p>
    <w:p w:rsidR="00F85F92" w:rsidRDefault="00F85F92">
      <w:pPr>
        <w:tabs>
          <w:tab w:val="right" w:pos="9360"/>
        </w:tabs>
        <w:spacing w:line="192" w:lineRule="auto"/>
        <w:jc w:val="both"/>
        <w:rPr>
          <w:rFonts w:ascii="Times New Roman" w:hAnsi="Times New Roman"/>
        </w:rPr>
      </w:pPr>
      <w:r>
        <w:rPr>
          <w:rFonts w:ascii="Times New Roman" w:hAnsi="Times New Roman"/>
        </w:rPr>
        <w:t>2-129.37</w:t>
      </w:r>
      <w:r>
        <w:rPr>
          <w:rFonts w:ascii="Times New Roman" w:hAnsi="Times New Roman"/>
        </w:rPr>
        <w:tab/>
        <w:t>Rev. 74</w:t>
      </w:r>
    </w:p>
    <w:p w:rsidR="00F85F92" w:rsidRDefault="00F85F92">
      <w:pPr>
        <w:tabs>
          <w:tab w:val="right" w:pos="9360"/>
        </w:tabs>
        <w:spacing w:line="192" w:lineRule="auto"/>
        <w:jc w:val="both"/>
        <w:rPr>
          <w:rFonts w:ascii="Times New Roman" w:hAnsi="Times New Roman"/>
        </w:rPr>
        <w:sectPr w:rsidR="00000000">
          <w:endnotePr>
            <w:numFmt w:val="decimal"/>
          </w:endnotePr>
          <w:pgSz w:w="12240" w:h="15840"/>
          <w:pgMar w:top="1080" w:right="1440" w:bottom="1080" w:left="1440" w:header="720" w:footer="720" w:gutter="0"/>
          <w:paperSrc w:first="13633" w:other="13633"/>
          <w:cols w:space="720"/>
          <w:noEndnote/>
        </w:sectPr>
      </w:pPr>
    </w:p>
    <w:p w:rsidR="00F85F92" w:rsidRDefault="00F85F92">
      <w:pPr>
        <w:tabs>
          <w:tab w:val="center" w:pos="4680"/>
          <w:tab w:val="right" w:pos="9360"/>
        </w:tabs>
        <w:spacing w:line="192" w:lineRule="auto"/>
        <w:jc w:val="both"/>
        <w:rPr>
          <w:rFonts w:ascii="Times New Roman" w:hAnsi="Times New Roman"/>
          <w:u w:val="single"/>
        </w:rPr>
      </w:pPr>
      <w:r>
        <w:rPr>
          <w:rFonts w:ascii="Times New Roman" w:hAnsi="Times New Roman"/>
          <w:u w:val="single"/>
        </w:rPr>
        <w:t>11-91</w:t>
      </w:r>
      <w:r>
        <w:rPr>
          <w:rFonts w:ascii="Times New Roman" w:hAnsi="Times New Roman"/>
          <w:u w:val="single"/>
        </w:rPr>
        <w:tab/>
        <w:t>STATE ORGANIZATION AND GENERAL ADMINISTRATION</w:t>
      </w:r>
      <w:r>
        <w:rPr>
          <w:rFonts w:ascii="Times New Roman" w:hAnsi="Times New Roman"/>
          <w:u w:val="single"/>
        </w:rPr>
        <w:tab/>
        <w:t>2600.5</w:t>
      </w: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r>
        <w:rPr>
          <w:rFonts w:ascii="Times New Roman" w:hAnsi="Times New Roman"/>
        </w:rPr>
        <w:t xml:space="preserve">2600.5  </w:t>
      </w:r>
      <w:r>
        <w:rPr>
          <w:rFonts w:ascii="Times New Roman" w:hAnsi="Times New Roman"/>
          <w:u w:val="single"/>
        </w:rPr>
        <w:t>Form HCFA-25G, Medicaid Program Budget Report - Estimated Recipients</w:t>
      </w:r>
      <w:r>
        <w:rPr>
          <w:rFonts w:ascii="Times New Roman" w:hAnsi="Times New Roman"/>
        </w:rPr>
        <w:t>. Complete this form in its entirety for each quarterly submission.</w:t>
      </w: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r>
        <w:rPr>
          <w:rFonts w:ascii="Times New Roman" w:hAnsi="Times New Roman"/>
        </w:rPr>
        <w:t xml:space="preserve">Enter the </w:t>
      </w:r>
      <w:r>
        <w:rPr>
          <w:rFonts w:ascii="Times New Roman" w:hAnsi="Times New Roman"/>
          <w:u w:val="single"/>
        </w:rPr>
        <w:t>number (NOT percentage change)</w:t>
      </w:r>
      <w:r>
        <w:rPr>
          <w:rFonts w:ascii="Times New Roman" w:hAnsi="Times New Roman"/>
        </w:rPr>
        <w:t xml:space="preserve"> of estimated (unduplicated) Medicaid recipients of service (only those eligible for FFP) expected in each year by maintenance assistance status and by basis of eligibility.  </w:t>
      </w:r>
      <w:ins w:id="193" w:author="Unknown">
        <w:r>
          <w:rPr>
            <w:rFonts w:ascii="Times New Roman" w:hAnsi="Times New Roman"/>
          </w:rPr>
          <w:t xml:space="preserve">Use the same types of recipients of service as defined </w:t>
        </w:r>
        <w:r>
          <w:rPr>
            <w:rFonts w:ascii="Times New Roman" w:hAnsi="Times New Roman"/>
            <w:color w:val="FF0000"/>
          </w:rPr>
          <w:t xml:space="preserve">in </w:t>
        </w:r>
      </w:ins>
      <w:r>
        <w:rPr>
          <w:rFonts w:ascii="Times New Roman" w:hAnsi="Times New Roman"/>
          <w:color w:val="FF0000"/>
        </w:rPr>
        <w:t>§</w:t>
      </w:r>
      <w:ins w:id="194" w:author="Unknown">
        <w:r>
          <w:rPr>
            <w:rFonts w:ascii="Times New Roman" w:hAnsi="Times New Roman"/>
            <w:color w:val="FF0000"/>
          </w:rPr>
          <w:t>2601</w:t>
        </w:r>
        <w:r>
          <w:rPr>
            <w:rFonts w:ascii="Times New Roman" w:hAnsi="Times New Roman"/>
          </w:rPr>
          <w:t>.B.</w:t>
        </w:r>
      </w:ins>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r>
        <w:rPr>
          <w:rFonts w:ascii="Times New Roman" w:hAnsi="Times New Roman"/>
        </w:rPr>
        <w:t xml:space="preserve">Report estimated </w:t>
      </w:r>
      <w:r>
        <w:rPr>
          <w:rFonts w:ascii="Times New Roman" w:hAnsi="Times New Roman"/>
          <w:u w:val="single"/>
        </w:rPr>
        <w:t>annual unduplicated recipients of service</w:t>
      </w:r>
      <w:r>
        <w:rPr>
          <w:rFonts w:ascii="Times New Roman" w:hAnsi="Times New Roman"/>
        </w:rPr>
        <w:t>.  Do  not report the average monthly.  Your projections are used to show the total expected annual unduplicated number of recipients of service in the budget presented to the Congress, as well as for various actuarial projections and long-range planning purposes.</w:t>
      </w: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r>
        <w:rPr>
          <w:rFonts w:ascii="Times New Roman" w:hAnsi="Times New Roman"/>
        </w:rPr>
        <w:t>Classify the recipients under only one category for the entire fiscal year. Do not duplicate recipients on the form.</w:t>
      </w: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475"/>
        <w:jc w:val="both"/>
        <w:rPr>
          <w:rFonts w:ascii="Times New Roman" w:hAnsi="Times New Roman"/>
        </w:rPr>
      </w:pPr>
      <w:r>
        <w:rPr>
          <w:rFonts w:ascii="Times New Roman" w:hAnsi="Times New Roman"/>
        </w:rPr>
        <w:t>A.</w:t>
      </w:r>
      <w:r>
        <w:rPr>
          <w:rFonts w:ascii="Times New Roman" w:hAnsi="Times New Roman"/>
        </w:rPr>
        <w:tab/>
      </w:r>
      <w:r>
        <w:rPr>
          <w:rFonts w:ascii="Times New Roman" w:hAnsi="Times New Roman"/>
          <w:u w:val="single"/>
        </w:rPr>
        <w:t>Column Headings.</w:t>
      </w:r>
      <w:r>
        <w:rPr>
          <w:rFonts w:ascii="Times New Roman" w:hAnsi="Times New Roman"/>
        </w:rPr>
        <w:t xml:space="preserve"> --</w:t>
      </w:r>
      <w:r>
        <w:rPr>
          <w:rFonts w:ascii="Times New Roman" w:hAnsi="Times New Roman"/>
          <w:u w:val="single"/>
        </w:rPr>
        <w:t>Column A</w:t>
      </w:r>
      <w:r>
        <w:rPr>
          <w:rFonts w:ascii="Times New Roman" w:hAnsi="Times New Roman"/>
        </w:rPr>
        <w:t xml:space="preserve"> is the number of unduplicated recipients of service in the base year (the most recently completed Federal fiscal year which you used in estimating your future years§ recipient counts).</w:t>
      </w: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r>
        <w:rPr>
          <w:rFonts w:ascii="Times New Roman" w:hAnsi="Times New Roman"/>
          <w:u w:val="single"/>
        </w:rPr>
        <w:t>Columns B, C and D</w:t>
      </w:r>
      <w:r>
        <w:rPr>
          <w:rFonts w:ascii="Times New Roman" w:hAnsi="Times New Roman"/>
        </w:rPr>
        <w:t xml:space="preserve"> are the number of unduplicated recipients of service expected in each fiscal year.  In Column B, include the number for FY 1, in Column C the number for FY 2, and in Column D the number for FY 3. (See §2602 for designation of fiscal years to report.)</w:t>
      </w: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r>
        <w:rPr>
          <w:rFonts w:ascii="Times New Roman" w:hAnsi="Times New Roman"/>
          <w:u w:val="single"/>
        </w:rPr>
        <w:t>Column E</w:t>
      </w:r>
      <w:r>
        <w:rPr>
          <w:rFonts w:ascii="Times New Roman" w:hAnsi="Times New Roman"/>
        </w:rPr>
        <w:t xml:space="preserve"> identifies the basis upon which unduplicated recipients of service are estimated. A typical entry could be "historical trends - regression" or "Department of Social Services estimates."</w:t>
      </w: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475"/>
        <w:jc w:val="both"/>
        <w:rPr>
          <w:rFonts w:ascii="Times New Roman" w:hAnsi="Times New Roman"/>
        </w:rPr>
      </w:pPr>
      <w:r>
        <w:rPr>
          <w:rFonts w:ascii="Times New Roman" w:hAnsi="Times New Roman"/>
        </w:rPr>
        <w:t>B.</w:t>
      </w:r>
      <w:r>
        <w:rPr>
          <w:rFonts w:ascii="Times New Roman" w:hAnsi="Times New Roman"/>
        </w:rPr>
        <w:tab/>
      </w:r>
      <w:r>
        <w:rPr>
          <w:rFonts w:ascii="Times New Roman" w:hAnsi="Times New Roman"/>
          <w:u w:val="single"/>
        </w:rPr>
        <w:t>Line Headings</w:t>
      </w:r>
      <w:r>
        <w:rPr>
          <w:rFonts w:ascii="Times New Roman" w:hAnsi="Times New Roman"/>
        </w:rPr>
        <w:t>. --Report the estimated number of unduplicated recipients of service by basis of eligibility under each maintenance assistance status.</w:t>
      </w: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r>
        <w:rPr>
          <w:rFonts w:ascii="Times New Roman" w:hAnsi="Times New Roman"/>
          <w:u w:val="single"/>
        </w:rPr>
        <w:t>Lines 1A to 1D</w:t>
      </w:r>
      <w:r>
        <w:rPr>
          <w:rFonts w:ascii="Times New Roman" w:hAnsi="Times New Roman"/>
        </w:rPr>
        <w:t>. - Enter the number of recipients of service, for each basis of eligibility, who are Categorically Needy - Receiving Maintenance Assistance Payments.</w:t>
      </w: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r>
        <w:rPr>
          <w:rFonts w:ascii="Times New Roman" w:hAnsi="Times New Roman"/>
          <w:u w:val="single"/>
        </w:rPr>
        <w:t>Lines 2A to 2E</w:t>
      </w:r>
      <w:r>
        <w:rPr>
          <w:rFonts w:ascii="Times New Roman" w:hAnsi="Times New Roman"/>
        </w:rPr>
        <w:t>. - Enter the number of recipients of service, for each basis of eligibility, who are Categorically Needy - Not Receiving Maintenance Assistance Payments.</w:t>
      </w: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r>
        <w:rPr>
          <w:rFonts w:ascii="Times New Roman" w:hAnsi="Times New Roman"/>
          <w:u w:val="single"/>
        </w:rPr>
        <w:t>Lines 3A to 3E</w:t>
      </w:r>
      <w:r>
        <w:rPr>
          <w:rFonts w:ascii="Times New Roman" w:hAnsi="Times New Roman"/>
        </w:rPr>
        <w:t>. - Enter the number of recipients of service, for each basis of eligibility, who are Medically Needy.</w:t>
      </w: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ins w:id="195" w:author="Unknown"/>
          <w:rFonts w:ascii="Times New Roman" w:hAnsi="Times New Roman"/>
        </w:rPr>
      </w:pPr>
      <w:ins w:id="196" w:author="Unknown">
        <w:r>
          <w:rPr>
            <w:rFonts w:ascii="Times New Roman" w:hAnsi="Times New Roman"/>
            <w:u w:val="single"/>
          </w:rPr>
          <w:t>Line 4</w:t>
        </w:r>
        <w:r>
          <w:rPr>
            <w:rFonts w:ascii="Times New Roman" w:hAnsi="Times New Roman"/>
          </w:rPr>
          <w:t xml:space="preserve">. </w:t>
        </w:r>
      </w:ins>
      <w:r>
        <w:rPr>
          <w:rFonts w:ascii="Times New Roman" w:hAnsi="Times New Roman"/>
        </w:rPr>
        <w:t>-</w:t>
      </w:r>
      <w:ins w:id="197" w:author="Unknown">
        <w:r>
          <w:rPr>
            <w:rFonts w:ascii="Times New Roman" w:hAnsi="Times New Roman"/>
          </w:rPr>
          <w:t xml:space="preserve"> Enter the number of recipients who are qualified Medicare beneficiaries.</w:t>
        </w:r>
      </w:ins>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ins w:id="198" w:author="Unknown"/>
          <w:rFonts w:ascii="Times New Roman" w:hAnsi="Times New Roman"/>
        </w:rPr>
      </w:pP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ins w:id="199" w:author="Unknown">
        <w:r>
          <w:rPr>
            <w:rFonts w:ascii="Times New Roman" w:hAnsi="Times New Roman"/>
            <w:u w:val="single"/>
          </w:rPr>
          <w:t>Line 5</w:t>
        </w:r>
        <w:r>
          <w:rPr>
            <w:rFonts w:ascii="Times New Roman" w:hAnsi="Times New Roman"/>
          </w:rPr>
          <w:t xml:space="preserve">. </w:t>
        </w:r>
      </w:ins>
      <w:r>
        <w:rPr>
          <w:rFonts w:ascii="Times New Roman" w:hAnsi="Times New Roman"/>
        </w:rPr>
        <w:t>-</w:t>
      </w:r>
      <w:ins w:id="200" w:author="Unknown">
        <w:r>
          <w:rPr>
            <w:rFonts w:ascii="Times New Roman" w:hAnsi="Times New Roman"/>
          </w:rPr>
          <w:t xml:space="preserve"> Enter the total number of recipients reported on lines 1</w:t>
        </w:r>
      </w:ins>
      <w:r>
        <w:rPr>
          <w:rFonts w:ascii="Times New Roman" w:hAnsi="Times New Roman"/>
        </w:rPr>
        <w:t>-</w:t>
      </w:r>
      <w:ins w:id="201" w:author="Unknown">
        <w:r>
          <w:rPr>
            <w:rFonts w:ascii="Times New Roman" w:hAnsi="Times New Roman"/>
          </w:rPr>
          <w:t>4.</w:t>
        </w:r>
      </w:ins>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475"/>
        <w:jc w:val="both"/>
        <w:rPr>
          <w:rFonts w:ascii="Times New Roman" w:hAnsi="Times New Roman"/>
        </w:rPr>
      </w:pPr>
      <w:r>
        <w:rPr>
          <w:rFonts w:ascii="Times New Roman" w:hAnsi="Times New Roman"/>
        </w:rPr>
        <w:t>C.</w:t>
      </w:r>
      <w:r>
        <w:rPr>
          <w:rFonts w:ascii="Times New Roman" w:hAnsi="Times New Roman"/>
        </w:rPr>
        <w:tab/>
      </w:r>
      <w:r>
        <w:rPr>
          <w:rFonts w:ascii="Times New Roman" w:hAnsi="Times New Roman"/>
          <w:u w:val="single"/>
        </w:rPr>
        <w:t>Footnotes</w:t>
      </w:r>
      <w:r>
        <w:rPr>
          <w:rFonts w:ascii="Times New Roman" w:hAnsi="Times New Roman"/>
        </w:rPr>
        <w:t>. --This space highlights any additional relevant information pertaining to estimated recipient assumptions; e.g., short explanations of large changes in any recipient category.  Provide comprehensive explanations/analyses of changes on Forms HCFA-25 J (1) and J (2). (See §2600.8.)</w:t>
      </w: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F85F92" w:rsidRDefault="00F85F92">
      <w:pPr>
        <w:tabs>
          <w:tab w:val="right" w:pos="9360"/>
        </w:tabs>
        <w:spacing w:line="192" w:lineRule="auto"/>
        <w:jc w:val="both"/>
        <w:rPr>
          <w:rFonts w:ascii="Times New Roman" w:hAnsi="Times New Roman"/>
        </w:rPr>
      </w:pPr>
      <w:r>
        <w:rPr>
          <w:rFonts w:ascii="Times New Roman" w:hAnsi="Times New Roman"/>
        </w:rPr>
        <w:t>Rev. 74</w:t>
      </w:r>
      <w:r>
        <w:rPr>
          <w:rFonts w:ascii="Times New Roman" w:hAnsi="Times New Roman"/>
        </w:rPr>
        <w:tab/>
        <w:t>2-129.38</w:t>
      </w:r>
    </w:p>
    <w:p w:rsidR="00F85F92" w:rsidRDefault="00F85F92">
      <w:pPr>
        <w:tabs>
          <w:tab w:val="right" w:pos="9360"/>
        </w:tabs>
        <w:spacing w:line="192" w:lineRule="auto"/>
        <w:jc w:val="both"/>
        <w:rPr>
          <w:rFonts w:ascii="Times New Roman" w:hAnsi="Times New Roman"/>
        </w:rPr>
        <w:sectPr w:rsidR="00000000">
          <w:endnotePr>
            <w:numFmt w:val="decimal"/>
          </w:endnotePr>
          <w:pgSz w:w="12240" w:h="15840"/>
          <w:pgMar w:top="1080" w:right="1440" w:bottom="1080" w:left="1440" w:header="720" w:footer="720" w:gutter="0"/>
          <w:paperSrc w:first="13633" w:other="13633"/>
          <w:cols w:space="720"/>
          <w:noEndnote/>
        </w:sectPr>
      </w:pPr>
    </w:p>
    <w:p w:rsidR="00F85F92" w:rsidRDefault="00F85F92">
      <w:pPr>
        <w:tabs>
          <w:tab w:val="right" w:pos="9360"/>
        </w:tabs>
        <w:spacing w:line="192" w:lineRule="auto"/>
        <w:jc w:val="both"/>
        <w:rPr>
          <w:rFonts w:ascii="Times New Roman" w:hAnsi="Times New Roman"/>
          <w:u w:val="single"/>
        </w:rPr>
      </w:pPr>
      <w:r>
        <w:rPr>
          <w:rFonts w:ascii="Times New Roman" w:hAnsi="Times New Roman"/>
          <w:u w:val="single"/>
        </w:rPr>
        <w:t>2600.5(Cont.)       STATE ORGANIZATION AND GENERAL ADMINISTRATION</w:t>
      </w:r>
      <w:r>
        <w:rPr>
          <w:rFonts w:ascii="Times New Roman" w:hAnsi="Times New Roman"/>
          <w:u w:val="single"/>
        </w:rPr>
        <w:tab/>
        <w:t>11-91</w:t>
      </w: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F85F92" w:rsidRDefault="00F85F92">
      <w:pPr>
        <w:tabs>
          <w:tab w:val="center" w:pos="4680"/>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r>
        <w:rPr>
          <w:rFonts w:ascii="Times New Roman" w:hAnsi="Times New Roman"/>
        </w:rPr>
        <w:tab/>
        <w:t>THIS PAGE RESERVED FOR</w:t>
      </w:r>
    </w:p>
    <w:p w:rsidR="00F85F92" w:rsidRDefault="00F85F92">
      <w:pPr>
        <w:tabs>
          <w:tab w:val="center" w:pos="4680"/>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r>
        <w:rPr>
          <w:rFonts w:ascii="Times New Roman" w:hAnsi="Times New Roman"/>
        </w:rPr>
        <w:tab/>
        <w:t>MEDICAID PROGRAM BUDGET REPORT</w:t>
      </w:r>
    </w:p>
    <w:p w:rsidR="00F85F92" w:rsidRDefault="00F85F92">
      <w:pPr>
        <w:tabs>
          <w:tab w:val="center" w:pos="4680"/>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r>
        <w:rPr>
          <w:rFonts w:ascii="Times New Roman" w:hAnsi="Times New Roman"/>
        </w:rPr>
        <w:tab/>
        <w:t>ESTIMATED RECIPIENTS CHART</w:t>
      </w:r>
    </w:p>
    <w:p w:rsidR="00F85F92" w:rsidRDefault="00F85F92">
      <w:pPr>
        <w:tabs>
          <w:tab w:val="center" w:pos="4680"/>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r>
        <w:rPr>
          <w:rFonts w:ascii="Times New Roman" w:hAnsi="Times New Roman"/>
        </w:rPr>
        <w:tab/>
        <w:t>PAGE 8</w:t>
      </w: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F85F92" w:rsidRDefault="00F85F92">
      <w:pPr>
        <w:tabs>
          <w:tab w:val="right" w:pos="9360"/>
        </w:tabs>
        <w:spacing w:line="192" w:lineRule="auto"/>
        <w:jc w:val="both"/>
        <w:rPr>
          <w:rFonts w:ascii="Times New Roman" w:hAnsi="Times New Roman"/>
        </w:rPr>
      </w:pPr>
      <w:r>
        <w:rPr>
          <w:rFonts w:ascii="Times New Roman" w:hAnsi="Times New Roman"/>
        </w:rPr>
        <w:t>2-129.39</w:t>
      </w:r>
      <w:r>
        <w:rPr>
          <w:rFonts w:ascii="Times New Roman" w:hAnsi="Times New Roman"/>
        </w:rPr>
        <w:tab/>
        <w:t>Rev. 74</w:t>
      </w:r>
    </w:p>
    <w:p w:rsidR="00F85F92" w:rsidRDefault="00F85F92">
      <w:pPr>
        <w:tabs>
          <w:tab w:val="right" w:pos="9360"/>
        </w:tabs>
        <w:spacing w:line="192" w:lineRule="auto"/>
        <w:jc w:val="both"/>
        <w:rPr>
          <w:rFonts w:ascii="Times New Roman" w:hAnsi="Times New Roman"/>
        </w:rPr>
        <w:sectPr w:rsidR="00000000">
          <w:endnotePr>
            <w:numFmt w:val="decimal"/>
          </w:endnotePr>
          <w:pgSz w:w="12240" w:h="15840"/>
          <w:pgMar w:top="1080" w:right="1440" w:bottom="1080" w:left="1440" w:header="720" w:footer="720" w:gutter="0"/>
          <w:paperSrc w:first="13633" w:other="13633"/>
          <w:cols w:space="720"/>
          <w:noEndnote/>
        </w:sectPr>
      </w:pPr>
    </w:p>
    <w:p w:rsidR="00F85F92" w:rsidRDefault="00F85F92">
      <w:pPr>
        <w:tabs>
          <w:tab w:val="center" w:pos="4680"/>
          <w:tab w:val="right" w:pos="9360"/>
        </w:tabs>
        <w:spacing w:line="192" w:lineRule="auto"/>
        <w:jc w:val="both"/>
        <w:rPr>
          <w:rFonts w:ascii="Times New Roman" w:hAnsi="Times New Roman"/>
          <w:u w:val="single"/>
        </w:rPr>
      </w:pPr>
      <w:r>
        <w:rPr>
          <w:rFonts w:ascii="Times New Roman" w:hAnsi="Times New Roman"/>
          <w:u w:val="single"/>
        </w:rPr>
        <w:t>11-91</w:t>
      </w:r>
      <w:r>
        <w:rPr>
          <w:rFonts w:ascii="Times New Roman" w:hAnsi="Times New Roman"/>
          <w:u w:val="single"/>
        </w:rPr>
        <w:tab/>
        <w:t>STATE ORGANIZATION AND GENERAL ADMINISTRATION</w:t>
      </w:r>
      <w:r>
        <w:rPr>
          <w:rFonts w:ascii="Times New Roman" w:hAnsi="Times New Roman"/>
          <w:u w:val="single"/>
        </w:rPr>
        <w:tab/>
        <w:t>2600.6</w:t>
      </w: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r>
        <w:rPr>
          <w:rFonts w:ascii="Times New Roman" w:hAnsi="Times New Roman"/>
        </w:rPr>
        <w:t xml:space="preserve">2600.6  </w:t>
      </w:r>
      <w:r>
        <w:rPr>
          <w:rFonts w:ascii="Times New Roman" w:hAnsi="Times New Roman"/>
          <w:u w:val="single"/>
        </w:rPr>
        <w:t>Form HCFA-25H,  Medicaid  Program  Budget  Report - Utilization Factors</w:t>
      </w:r>
      <w:r>
        <w:rPr>
          <w:rFonts w:ascii="Times New Roman" w:hAnsi="Times New Roman"/>
        </w:rPr>
        <w:t>.  Complete this form in its entirety for each quarterly submission.</w:t>
      </w: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475"/>
        <w:jc w:val="both"/>
        <w:rPr>
          <w:rFonts w:ascii="Times New Roman" w:hAnsi="Times New Roman"/>
        </w:rPr>
      </w:pPr>
      <w:ins w:id="202" w:author="Unknown">
        <w:r>
          <w:rPr>
            <w:rFonts w:ascii="Times New Roman" w:hAnsi="Times New Roman"/>
          </w:rPr>
          <w:t>A.</w:t>
        </w:r>
        <w:r>
          <w:rPr>
            <w:rFonts w:ascii="Times New Roman" w:hAnsi="Times New Roman"/>
          </w:rPr>
          <w:tab/>
        </w:r>
        <w:r>
          <w:rPr>
            <w:rFonts w:ascii="Times New Roman" w:hAnsi="Times New Roman"/>
            <w:u w:val="single"/>
          </w:rPr>
          <w:t>Line Headings</w:t>
        </w:r>
        <w:r>
          <w:rPr>
            <w:rFonts w:ascii="Times New Roman" w:hAnsi="Times New Roman"/>
          </w:rPr>
          <w:t xml:space="preserve"> </w:t>
        </w:r>
      </w:ins>
      <w:r>
        <w:rPr>
          <w:rFonts w:ascii="Times New Roman" w:hAnsi="Times New Roman"/>
        </w:rPr>
        <w:t>-</w:t>
      </w:r>
      <w:ins w:id="203" w:author="Unknown">
        <w:r>
          <w:rPr>
            <w:rFonts w:ascii="Times New Roman" w:hAnsi="Times New Roman"/>
          </w:rPr>
          <w:t xml:space="preserve">  Medical services listed in lines 1 to 25 are defined</w:t>
        </w:r>
      </w:ins>
      <w:r>
        <w:rPr>
          <w:rFonts w:ascii="Times New Roman" w:hAnsi="Times New Roman"/>
        </w:rPr>
        <w:t xml:space="preserve"> in §2601.A. Make entries for each service for which estimates are reported on Form HCFA-25D.</w:t>
      </w: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475"/>
        <w:jc w:val="both"/>
        <w:rPr>
          <w:rFonts w:ascii="Times New Roman" w:hAnsi="Times New Roman"/>
        </w:rPr>
      </w:pPr>
      <w:r>
        <w:rPr>
          <w:rFonts w:ascii="Times New Roman" w:hAnsi="Times New Roman"/>
        </w:rPr>
        <w:t>B.</w:t>
      </w:r>
      <w:r>
        <w:rPr>
          <w:rFonts w:ascii="Times New Roman" w:hAnsi="Times New Roman"/>
        </w:rPr>
        <w:tab/>
      </w:r>
      <w:r>
        <w:rPr>
          <w:rFonts w:ascii="Times New Roman" w:hAnsi="Times New Roman"/>
          <w:u w:val="single"/>
        </w:rPr>
        <w:t>Column Headings for Columns A, B and C.</w:t>
      </w:r>
      <w:r>
        <w:rPr>
          <w:rFonts w:ascii="Times New Roman" w:hAnsi="Times New Roman"/>
        </w:rPr>
        <w:t xml:space="preserve"> --Enter, by type of service, the total number of units of service assumed in preparing the Medical Assistance Payment estimates reported on Form HCFA-25D.  Enter the </w:t>
      </w:r>
      <w:r>
        <w:rPr>
          <w:rFonts w:ascii="Times New Roman" w:hAnsi="Times New Roman"/>
          <w:u w:val="single"/>
        </w:rPr>
        <w:t>number of units</w:t>
      </w:r>
      <w:r>
        <w:rPr>
          <w:rFonts w:ascii="Times New Roman" w:hAnsi="Times New Roman"/>
        </w:rPr>
        <w:t xml:space="preserve"> for each of the three fiscal years. (See §2602 for designation of the fiscal years to report.)</w:t>
      </w: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r>
        <w:rPr>
          <w:rFonts w:ascii="Times New Roman" w:hAnsi="Times New Roman"/>
          <w:u w:val="single"/>
        </w:rPr>
        <w:t>Column D</w:t>
      </w:r>
      <w:r>
        <w:rPr>
          <w:rFonts w:ascii="Times New Roman" w:hAnsi="Times New Roman"/>
        </w:rPr>
        <w:t>. - Identify the unit of service for which total number of units are reported in Columns A, B, and C.  These units must match those reported on Form HCFA-25F. Any definitions or explanations of service units provided with Form HCFA-25F may be cross referenced to Form HCFA-25H.  (See §2600.4.)</w:t>
      </w: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475"/>
        <w:jc w:val="both"/>
        <w:rPr>
          <w:rFonts w:ascii="Times New Roman" w:hAnsi="Times New Roman"/>
        </w:rPr>
      </w:pPr>
      <w:r>
        <w:rPr>
          <w:rFonts w:ascii="Times New Roman" w:hAnsi="Times New Roman"/>
        </w:rPr>
        <w:t>C.</w:t>
      </w:r>
      <w:r>
        <w:rPr>
          <w:rFonts w:ascii="Times New Roman" w:hAnsi="Times New Roman"/>
        </w:rPr>
        <w:tab/>
      </w:r>
      <w:r>
        <w:rPr>
          <w:rFonts w:ascii="Times New Roman" w:hAnsi="Times New Roman"/>
          <w:u w:val="single"/>
        </w:rPr>
        <w:t>Footnotes</w:t>
      </w:r>
      <w:r>
        <w:rPr>
          <w:rFonts w:ascii="Times New Roman" w:hAnsi="Times New Roman"/>
        </w:rPr>
        <w:t>. --This space highlights any additional relevant information pertaining to utilization factor assumptions, e.g., short explanations of large changes in any service categories or definitions of service units.  Provide comprehensive explanations/analyses of changes on Forms HCFA-25 J (l) and J (2). (See §2600.8.)</w:t>
      </w: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F85F92" w:rsidRDefault="00F85F92">
      <w:pPr>
        <w:tabs>
          <w:tab w:val="right" w:pos="9360"/>
        </w:tabs>
        <w:spacing w:line="192" w:lineRule="auto"/>
        <w:jc w:val="both"/>
        <w:rPr>
          <w:rFonts w:ascii="Times New Roman" w:hAnsi="Times New Roman"/>
        </w:rPr>
      </w:pPr>
      <w:r>
        <w:rPr>
          <w:rFonts w:ascii="Times New Roman" w:hAnsi="Times New Roman"/>
        </w:rPr>
        <w:t>Rev. 74</w:t>
      </w:r>
      <w:r>
        <w:rPr>
          <w:rFonts w:ascii="Times New Roman" w:hAnsi="Times New Roman"/>
        </w:rPr>
        <w:tab/>
        <w:t>2-129.40</w:t>
      </w:r>
    </w:p>
    <w:p w:rsidR="00F85F92" w:rsidRDefault="00F85F92">
      <w:pPr>
        <w:tabs>
          <w:tab w:val="right" w:pos="9360"/>
        </w:tabs>
        <w:spacing w:line="192" w:lineRule="auto"/>
        <w:jc w:val="both"/>
        <w:rPr>
          <w:rFonts w:ascii="Times New Roman" w:hAnsi="Times New Roman"/>
        </w:rPr>
        <w:sectPr w:rsidR="00000000">
          <w:endnotePr>
            <w:numFmt w:val="decimal"/>
          </w:endnotePr>
          <w:pgSz w:w="12240" w:h="15840"/>
          <w:pgMar w:top="1080" w:right="1440" w:bottom="1080" w:left="1440" w:header="720" w:footer="720" w:gutter="0"/>
          <w:paperSrc w:first="13633" w:other="13633"/>
          <w:cols w:space="720"/>
          <w:noEndnote/>
        </w:sectPr>
      </w:pPr>
    </w:p>
    <w:p w:rsidR="00F85F92" w:rsidRDefault="00F85F92">
      <w:pPr>
        <w:tabs>
          <w:tab w:val="right" w:pos="9360"/>
        </w:tabs>
        <w:spacing w:line="192" w:lineRule="auto"/>
        <w:jc w:val="both"/>
        <w:rPr>
          <w:rFonts w:ascii="Times New Roman" w:hAnsi="Times New Roman"/>
          <w:u w:val="single"/>
        </w:rPr>
      </w:pPr>
      <w:r>
        <w:rPr>
          <w:rFonts w:ascii="Times New Roman" w:hAnsi="Times New Roman"/>
          <w:u w:val="single"/>
        </w:rPr>
        <w:t>2600.6(Cont.)       STATE ORGANIZATION AND GENERAL ADMINISTRATION</w:t>
      </w:r>
      <w:r>
        <w:rPr>
          <w:rFonts w:ascii="Times New Roman" w:hAnsi="Times New Roman"/>
          <w:u w:val="single"/>
        </w:rPr>
        <w:tab/>
        <w:t>11-91</w:t>
      </w: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u w:val="single"/>
        </w:rPr>
      </w:pP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u w:val="single"/>
        </w:rPr>
      </w:pP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F85F92" w:rsidRDefault="00F85F92">
      <w:pPr>
        <w:tabs>
          <w:tab w:val="center" w:pos="4680"/>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r>
        <w:rPr>
          <w:rFonts w:ascii="Times New Roman" w:hAnsi="Times New Roman"/>
        </w:rPr>
        <w:tab/>
        <w:t>THIS PAGE RESERVED FOR</w:t>
      </w:r>
    </w:p>
    <w:p w:rsidR="00F85F92" w:rsidRDefault="00F85F92">
      <w:pPr>
        <w:tabs>
          <w:tab w:val="center" w:pos="4680"/>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r>
        <w:rPr>
          <w:rFonts w:ascii="Times New Roman" w:hAnsi="Times New Roman"/>
        </w:rPr>
        <w:tab/>
        <w:t>MEDICAID PROGRAM BUDGET REPORT</w:t>
      </w:r>
    </w:p>
    <w:p w:rsidR="00F85F92" w:rsidRDefault="00F85F92">
      <w:pPr>
        <w:tabs>
          <w:tab w:val="center" w:pos="4680"/>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r>
        <w:rPr>
          <w:rFonts w:ascii="Times New Roman" w:hAnsi="Times New Roman"/>
        </w:rPr>
        <w:tab/>
        <w:t>UTILIZATION FACTORS CHART</w:t>
      </w:r>
    </w:p>
    <w:p w:rsidR="00F85F92" w:rsidRDefault="00F85F92">
      <w:pPr>
        <w:tabs>
          <w:tab w:val="center" w:pos="4680"/>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r>
        <w:rPr>
          <w:rFonts w:ascii="Times New Roman" w:hAnsi="Times New Roman"/>
        </w:rPr>
        <w:tab/>
        <w:t>PAGE 9</w:t>
      </w: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F85F92" w:rsidRDefault="00F85F92">
      <w:pPr>
        <w:tabs>
          <w:tab w:val="right" w:pos="9360"/>
        </w:tabs>
        <w:spacing w:line="192" w:lineRule="auto"/>
        <w:jc w:val="both"/>
        <w:rPr>
          <w:rFonts w:ascii="Times New Roman" w:hAnsi="Times New Roman"/>
        </w:rPr>
      </w:pPr>
      <w:r>
        <w:rPr>
          <w:rFonts w:ascii="Times New Roman" w:hAnsi="Times New Roman"/>
        </w:rPr>
        <w:t>2-129.41</w:t>
      </w:r>
      <w:r>
        <w:rPr>
          <w:rFonts w:ascii="Times New Roman" w:hAnsi="Times New Roman"/>
        </w:rPr>
        <w:tab/>
        <w:t>Rev. 74</w:t>
      </w:r>
    </w:p>
    <w:p w:rsidR="00F85F92" w:rsidRDefault="00F85F92">
      <w:pPr>
        <w:tabs>
          <w:tab w:val="right" w:pos="9360"/>
        </w:tabs>
        <w:spacing w:line="192" w:lineRule="auto"/>
        <w:jc w:val="both"/>
        <w:rPr>
          <w:rFonts w:ascii="Times New Roman" w:hAnsi="Times New Roman"/>
        </w:rPr>
        <w:sectPr w:rsidR="00000000">
          <w:endnotePr>
            <w:numFmt w:val="decimal"/>
          </w:endnotePr>
          <w:pgSz w:w="12240" w:h="15840"/>
          <w:pgMar w:top="1080" w:right="1440" w:bottom="1080" w:left="1440" w:header="720" w:footer="720" w:gutter="0"/>
          <w:paperSrc w:first="13633" w:other="13633"/>
          <w:cols w:space="720"/>
          <w:noEndnote/>
        </w:sectPr>
      </w:pPr>
    </w:p>
    <w:p w:rsidR="00F85F92" w:rsidRDefault="00F85F92">
      <w:pPr>
        <w:tabs>
          <w:tab w:val="center" w:pos="4680"/>
          <w:tab w:val="right" w:pos="9360"/>
        </w:tabs>
        <w:spacing w:line="192" w:lineRule="auto"/>
        <w:jc w:val="both"/>
        <w:rPr>
          <w:rFonts w:ascii="Times New Roman" w:hAnsi="Times New Roman"/>
          <w:u w:val="single"/>
        </w:rPr>
      </w:pPr>
      <w:r>
        <w:rPr>
          <w:rFonts w:ascii="Times New Roman" w:hAnsi="Times New Roman"/>
          <w:u w:val="single"/>
        </w:rPr>
        <w:t>11-91</w:t>
      </w:r>
      <w:r>
        <w:rPr>
          <w:rFonts w:ascii="Times New Roman" w:hAnsi="Times New Roman"/>
          <w:u w:val="single"/>
        </w:rPr>
        <w:tab/>
        <w:t>STATE ORGANIZATION AND GENERAL ADMINISTRATION</w:t>
      </w:r>
      <w:r>
        <w:rPr>
          <w:rFonts w:ascii="Times New Roman" w:hAnsi="Times New Roman"/>
          <w:u w:val="single"/>
        </w:rPr>
        <w:tab/>
        <w:t>2600.7</w:t>
      </w: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r>
        <w:rPr>
          <w:rFonts w:ascii="Times New Roman" w:hAnsi="Times New Roman"/>
        </w:rPr>
        <w:t xml:space="preserve">2600.7  </w:t>
      </w:r>
      <w:r>
        <w:rPr>
          <w:rFonts w:ascii="Times New Roman" w:hAnsi="Times New Roman"/>
          <w:u w:val="single"/>
        </w:rPr>
        <w:t>Form HCFA-25I, Medicaid Program Budget Report - State and Local Administration</w:t>
      </w:r>
      <w:r>
        <w:rPr>
          <w:rFonts w:ascii="Times New Roman" w:hAnsi="Times New Roman"/>
        </w:rPr>
        <w:t>. -- This form provides a distribution by type of activity of the total estimated expenditures for State and Local Administration for the Medical Assistance Program to be made in accordance with the State plan approved under Title XIX. Complete this form in its entirety for each quarterly submission.  Round all dollar amounts to the nearest thousand.</w:t>
      </w: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475"/>
        <w:jc w:val="both"/>
        <w:rPr>
          <w:rFonts w:ascii="Times New Roman" w:hAnsi="Times New Roman"/>
        </w:rPr>
      </w:pPr>
      <w:proofErr w:type="spellStart"/>
      <w:r>
        <w:rPr>
          <w:rFonts w:ascii="Times New Roman" w:hAnsi="Times New Roman"/>
        </w:rPr>
        <w:t>A.</w:t>
      </w:r>
      <w:r>
        <w:rPr>
          <w:rFonts w:ascii="Times New Roman" w:hAnsi="Times New Roman"/>
          <w:u w:val="single"/>
        </w:rPr>
        <w:t>Column</w:t>
      </w:r>
      <w:proofErr w:type="spellEnd"/>
      <w:r>
        <w:rPr>
          <w:rFonts w:ascii="Times New Roman" w:hAnsi="Times New Roman"/>
          <w:u w:val="single"/>
        </w:rPr>
        <w:t xml:space="preserve"> Headings</w:t>
      </w:r>
      <w:r>
        <w:rPr>
          <w:rFonts w:ascii="Times New Roman" w:hAnsi="Times New Roman"/>
        </w:rPr>
        <w:t>--</w:t>
      </w:r>
      <w:r>
        <w:rPr>
          <w:rFonts w:ascii="Times New Roman" w:hAnsi="Times New Roman"/>
          <w:u w:val="single"/>
        </w:rPr>
        <w:t>Column A</w:t>
      </w:r>
      <w:r>
        <w:rPr>
          <w:rFonts w:ascii="Times New Roman" w:hAnsi="Times New Roman"/>
        </w:rPr>
        <w:t xml:space="preserve"> is the total estimated State and Local Administration expenditures computable for Federal funding for each fiscal year.</w:t>
      </w: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r>
        <w:rPr>
          <w:rFonts w:ascii="Times New Roman" w:hAnsi="Times New Roman"/>
          <w:u w:val="single"/>
        </w:rPr>
        <w:t>Column B</w:t>
      </w:r>
      <w:r>
        <w:rPr>
          <w:rFonts w:ascii="Times New Roman" w:hAnsi="Times New Roman"/>
        </w:rPr>
        <w:t xml:space="preserve"> is the Federal share of the total computable amounts entered in Column A for each fiscal year. (See §2602 for designation of fiscal years to be reported.)</w:t>
      </w: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475"/>
        <w:jc w:val="both"/>
        <w:rPr>
          <w:rFonts w:ascii="Times New Roman" w:hAnsi="Times New Roman"/>
        </w:rPr>
      </w:pPr>
      <w:r>
        <w:rPr>
          <w:rFonts w:ascii="Times New Roman" w:hAnsi="Times New Roman"/>
        </w:rPr>
        <w:t>B.</w:t>
      </w:r>
      <w:r>
        <w:rPr>
          <w:rFonts w:ascii="Times New Roman" w:hAnsi="Times New Roman"/>
        </w:rPr>
        <w:tab/>
      </w:r>
      <w:r>
        <w:rPr>
          <w:rFonts w:ascii="Times New Roman" w:hAnsi="Times New Roman"/>
          <w:u w:val="single"/>
        </w:rPr>
        <w:t>Line Headings</w:t>
      </w:r>
      <w:r>
        <w:rPr>
          <w:rFonts w:ascii="Times New Roman" w:hAnsi="Times New Roman"/>
        </w:rPr>
        <w:t>. -- Enter the following line information.</w:t>
      </w: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r>
        <w:rPr>
          <w:rFonts w:ascii="Times New Roman" w:hAnsi="Times New Roman"/>
          <w:u w:val="single"/>
        </w:rPr>
        <w:t>Line 1</w:t>
      </w:r>
      <w:r>
        <w:rPr>
          <w:rFonts w:ascii="Times New Roman" w:hAnsi="Times New Roman"/>
        </w:rPr>
        <w:t xml:space="preserve"> is the total computable and Federal share (90 percent) amounts attributable to the salaries, fringe benefits, travel costs, and other expenses for personnel engaged in the administration of Family Planning services. (See 42 CFR 433.15(b)(2).)</w:t>
      </w: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r>
        <w:rPr>
          <w:rFonts w:ascii="Times New Roman" w:hAnsi="Times New Roman"/>
          <w:u w:val="single"/>
        </w:rPr>
        <w:t>Line 2A</w:t>
      </w:r>
      <w:r>
        <w:rPr>
          <w:rFonts w:ascii="Times New Roman" w:hAnsi="Times New Roman"/>
        </w:rPr>
        <w:t xml:space="preserve"> is the total computable and Federal share (90 percent) amounts for the costs of the Medicaid agency (in-house) attributable to the design, development, or installation of a Medicaid Management Information System (MMIS). (See 42 CFR 433.112.)</w:t>
      </w: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r>
        <w:rPr>
          <w:rFonts w:ascii="Times New Roman" w:hAnsi="Times New Roman"/>
          <w:u w:val="single"/>
        </w:rPr>
        <w:t>Line 2B</w:t>
      </w:r>
      <w:r>
        <w:rPr>
          <w:rFonts w:ascii="Times New Roman" w:hAnsi="Times New Roman"/>
        </w:rPr>
        <w:t xml:space="preserve"> is the total computable and Federal share (90 percent) amounts for the costs of private sector contractors attributable to the design, development, or installation of an MMIS. (See 42 CFR 433.112.)</w:t>
      </w: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ins w:id="204" w:author="Unknown"/>
          <w:rFonts w:ascii="Times New Roman" w:hAnsi="Times New Roman"/>
          <w:color w:val="FF0000"/>
        </w:rPr>
      </w:pPr>
      <w:ins w:id="205" w:author="Unknown">
        <w:r>
          <w:rPr>
            <w:rFonts w:ascii="Times New Roman" w:hAnsi="Times New Roman"/>
            <w:u w:val="single"/>
          </w:rPr>
          <w:t>Line 2C</w:t>
        </w:r>
        <w:r>
          <w:rPr>
            <w:rFonts w:ascii="Times New Roman" w:hAnsi="Times New Roman"/>
          </w:rPr>
          <w:t xml:space="preserve"> is </w:t>
        </w:r>
        <w:r>
          <w:rPr>
            <w:rFonts w:ascii="Times New Roman" w:hAnsi="Times New Roman"/>
            <w:color w:val="FF0000"/>
          </w:rPr>
          <w:t>the total computable and Federal share (90 percent) amounts for State acquisition of electronic point</w:t>
        </w:r>
      </w:ins>
      <w:r>
        <w:rPr>
          <w:rFonts w:ascii="Times New Roman" w:hAnsi="Times New Roman"/>
          <w:color w:val="FF0000"/>
        </w:rPr>
        <w:t>-</w:t>
      </w:r>
      <w:ins w:id="206" w:author="Unknown">
        <w:r>
          <w:rPr>
            <w:rFonts w:ascii="Times New Roman" w:hAnsi="Times New Roman"/>
            <w:color w:val="FF0000"/>
          </w:rPr>
          <w:t>of</w:t>
        </w:r>
      </w:ins>
      <w:r>
        <w:rPr>
          <w:rFonts w:ascii="Times New Roman" w:hAnsi="Times New Roman"/>
          <w:color w:val="FF0000"/>
        </w:rPr>
        <w:t>-</w:t>
      </w:r>
      <w:ins w:id="207" w:author="Unknown">
        <w:r>
          <w:rPr>
            <w:rFonts w:ascii="Times New Roman" w:hAnsi="Times New Roman"/>
            <w:color w:val="FF0000"/>
          </w:rPr>
          <w:t>sale claims management system for the purpose of performing on</w:t>
        </w:r>
      </w:ins>
      <w:r>
        <w:rPr>
          <w:rFonts w:ascii="Times New Roman" w:hAnsi="Times New Roman"/>
          <w:color w:val="FF0000"/>
        </w:rPr>
        <w:t>-</w:t>
      </w:r>
      <w:ins w:id="208" w:author="Unknown">
        <w:r>
          <w:rPr>
            <w:rFonts w:ascii="Times New Roman" w:hAnsi="Times New Roman"/>
            <w:color w:val="FF0000"/>
          </w:rPr>
          <w:t xml:space="preserve">line, real time eligibility verifications, claims data capture, adjudication of claims and assisting pharmacists (and other authorized personnel) in applying for and receiving payment.  (See </w:t>
        </w:r>
      </w:ins>
      <w:r>
        <w:rPr>
          <w:rFonts w:ascii="Times New Roman" w:hAnsi="Times New Roman"/>
          <w:color w:val="FF0000"/>
        </w:rPr>
        <w:t>§</w:t>
      </w:r>
      <w:ins w:id="209" w:author="Unknown">
        <w:r>
          <w:rPr>
            <w:rFonts w:ascii="Times New Roman" w:hAnsi="Times New Roman"/>
            <w:color w:val="FF0000"/>
          </w:rPr>
          <w:t>4401 of OBRA 1990.)</w:t>
        </w:r>
      </w:ins>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r>
        <w:rPr>
          <w:rFonts w:ascii="Times New Roman" w:hAnsi="Times New Roman"/>
          <w:u w:val="single"/>
        </w:rPr>
        <w:t>Line 3</w:t>
      </w:r>
      <w:r>
        <w:rPr>
          <w:rFonts w:ascii="Times New Roman" w:hAnsi="Times New Roman"/>
        </w:rPr>
        <w:t xml:space="preserve"> is the total computable and Federal share (75 percent) amounts attributable to the salaries, fringe benefits, travel costs, and other expenses for skilled professional medical personnel and staff of the Medicaid agency directly supporting such personnel. (See 42 CFR 432.50.)</w:t>
      </w: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r>
        <w:rPr>
          <w:rFonts w:ascii="Times New Roman" w:hAnsi="Times New Roman"/>
          <w:u w:val="single"/>
        </w:rPr>
        <w:t>Line 4A</w:t>
      </w:r>
      <w:r>
        <w:rPr>
          <w:rFonts w:ascii="Times New Roman" w:hAnsi="Times New Roman"/>
        </w:rPr>
        <w:t xml:space="preserve"> is the total computable and Federal share (75 percent) amounts for the costs of the Medicaid agency (in-house) attributable to the operation of an approved MMIS. (See 42 CFR 433.116.)</w:t>
      </w: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r>
        <w:rPr>
          <w:rFonts w:ascii="Times New Roman" w:hAnsi="Times New Roman"/>
          <w:u w:val="single"/>
        </w:rPr>
        <w:t>Line 4B</w:t>
      </w:r>
      <w:r>
        <w:rPr>
          <w:rFonts w:ascii="Times New Roman" w:hAnsi="Times New Roman"/>
        </w:rPr>
        <w:t xml:space="preserve"> is the total computable and Federal share (75 percent) amounts for the costs of private sector contractors attributable to the operation of an approved MMIS. (See 42 CFR 433.116.)</w:t>
      </w: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r>
        <w:rPr>
          <w:rFonts w:ascii="Times New Roman" w:hAnsi="Times New Roman"/>
          <w:u w:val="single"/>
        </w:rPr>
        <w:t>Line 5A</w:t>
      </w:r>
      <w:r>
        <w:rPr>
          <w:rFonts w:ascii="Times New Roman" w:hAnsi="Times New Roman"/>
        </w:rPr>
        <w:t xml:space="preserve"> is the total computable and Federal share (50 percent) amounts for the costs of the Medicaid agency (in-house) attributable to the design, development, installation, or operation of mechanized claims processing and information retrieval systems that are not part of an approved MMIS, but do benefit the Medicaid program.</w:t>
      </w: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r>
        <w:rPr>
          <w:rFonts w:ascii="Times New Roman" w:hAnsi="Times New Roman"/>
          <w:u w:val="single"/>
        </w:rPr>
        <w:t>Line 5B</w:t>
      </w:r>
      <w:r>
        <w:rPr>
          <w:rFonts w:ascii="Times New Roman" w:hAnsi="Times New Roman"/>
        </w:rPr>
        <w:t xml:space="preserve"> is the total computable and Federal share (50 percent) amounts for the costs of private sector contractors attributable to the design, development, installation or operation of mechanized claims processing and information retrieval  systems that  are not part  of an approved MMIS but do benefit the Medicaid program.</w:t>
      </w: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F85F92" w:rsidRDefault="00F85F92">
      <w:pPr>
        <w:tabs>
          <w:tab w:val="right" w:pos="9360"/>
        </w:tabs>
        <w:spacing w:line="192" w:lineRule="auto"/>
        <w:jc w:val="both"/>
        <w:rPr>
          <w:rFonts w:ascii="Times New Roman" w:hAnsi="Times New Roman"/>
        </w:rPr>
      </w:pPr>
      <w:r>
        <w:rPr>
          <w:rFonts w:ascii="Times New Roman" w:hAnsi="Times New Roman"/>
        </w:rPr>
        <w:t>Rev. 74</w:t>
      </w:r>
      <w:r>
        <w:rPr>
          <w:rFonts w:ascii="Times New Roman" w:hAnsi="Times New Roman"/>
        </w:rPr>
        <w:tab/>
        <w:t>2-129.42</w:t>
      </w:r>
    </w:p>
    <w:p w:rsidR="00F85F92" w:rsidRDefault="00F85F92">
      <w:pPr>
        <w:tabs>
          <w:tab w:val="right" w:pos="9360"/>
        </w:tabs>
        <w:spacing w:line="192" w:lineRule="auto"/>
        <w:jc w:val="both"/>
        <w:rPr>
          <w:rFonts w:ascii="Times New Roman" w:hAnsi="Times New Roman"/>
        </w:rPr>
        <w:sectPr w:rsidR="00000000">
          <w:endnotePr>
            <w:numFmt w:val="decimal"/>
          </w:endnotePr>
          <w:pgSz w:w="12240" w:h="15840"/>
          <w:pgMar w:top="1080" w:right="1440" w:bottom="1080" w:left="1440" w:header="720" w:footer="720" w:gutter="0"/>
          <w:paperSrc w:first="13633" w:other="13633"/>
          <w:cols w:space="720"/>
          <w:noEndnote/>
        </w:sectPr>
      </w:pPr>
    </w:p>
    <w:p w:rsidR="00F85F92" w:rsidRDefault="00F85F92">
      <w:pPr>
        <w:tabs>
          <w:tab w:val="right" w:pos="9360"/>
        </w:tabs>
        <w:spacing w:line="192" w:lineRule="auto"/>
        <w:jc w:val="both"/>
        <w:rPr>
          <w:rFonts w:ascii="Times New Roman" w:hAnsi="Times New Roman"/>
          <w:u w:val="single"/>
        </w:rPr>
      </w:pPr>
      <w:r>
        <w:rPr>
          <w:rFonts w:ascii="Times New Roman" w:hAnsi="Times New Roman"/>
          <w:u w:val="single"/>
        </w:rPr>
        <w:t>2600.7(Cont.)     STATE ORGANIZATION AND GENERAL ADMINISTRATION</w:t>
      </w:r>
      <w:r>
        <w:rPr>
          <w:rFonts w:ascii="Times New Roman" w:hAnsi="Times New Roman"/>
          <w:u w:val="single"/>
        </w:rPr>
        <w:tab/>
        <w:t>11-91</w:t>
      </w: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r>
        <w:rPr>
          <w:rFonts w:ascii="Times New Roman" w:hAnsi="Times New Roman"/>
          <w:u w:val="single"/>
        </w:rPr>
        <w:t>Line 6</w:t>
      </w:r>
      <w:r>
        <w:rPr>
          <w:rFonts w:ascii="Times New Roman" w:hAnsi="Times New Roman"/>
        </w:rPr>
        <w:t xml:space="preserve"> is the total computable and Federal share (75 percent) amounts for costs associated with medical and utilization reviews performed by Peer Review Organizations. (See 42 CFR 433.15(b)(6).)</w:t>
      </w: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r>
        <w:rPr>
          <w:rFonts w:ascii="Times New Roman" w:hAnsi="Times New Roman"/>
          <w:u w:val="single"/>
        </w:rPr>
        <w:t>Line 7</w:t>
      </w:r>
      <w:r>
        <w:rPr>
          <w:rFonts w:ascii="Times New Roman" w:hAnsi="Times New Roman"/>
        </w:rPr>
        <w:t xml:space="preserve"> is the total computable and Federal share (50 percent) amounts for other administrative activities necessary for the proper and efficient administration of the State plan. (See 42 CFR 433.15(b)(7).)</w:t>
      </w: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r>
        <w:rPr>
          <w:rFonts w:ascii="Times New Roman" w:hAnsi="Times New Roman"/>
          <w:u w:val="single"/>
        </w:rPr>
        <w:t>Line 8A</w:t>
      </w:r>
      <w:r>
        <w:rPr>
          <w:rFonts w:ascii="Times New Roman" w:hAnsi="Times New Roman"/>
        </w:rPr>
        <w:t xml:space="preserve"> is the total computable and Federal share (50 percent) amounts of the billing for the third party liability recovery procedure.  (See §1902(a)(25) of the Act and §2500.5.B.)</w:t>
      </w: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r>
        <w:rPr>
          <w:rFonts w:ascii="Times New Roman" w:hAnsi="Times New Roman"/>
          <w:u w:val="single"/>
        </w:rPr>
        <w:t>Line 8B</w:t>
      </w:r>
      <w:r>
        <w:rPr>
          <w:rFonts w:ascii="Times New Roman" w:hAnsi="Times New Roman"/>
        </w:rPr>
        <w:t xml:space="preserve"> is the total computable and Federal share (50 percent) amount of the billing for the assignment of rights.  (See 20 CFR 416 and §2500.5.B.)</w:t>
      </w: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r>
        <w:rPr>
          <w:rFonts w:ascii="Times New Roman" w:hAnsi="Times New Roman"/>
          <w:u w:val="single"/>
        </w:rPr>
        <w:t>Line 9</w:t>
      </w:r>
      <w:r>
        <w:rPr>
          <w:rFonts w:ascii="Times New Roman" w:hAnsi="Times New Roman"/>
        </w:rPr>
        <w:t xml:space="preserve"> is the total computable and Federal share (100 percent) amounts for costs directly attributable to the implementation and operation of the Immigration Status Verification System. (See the Immigration Reform and Control Act of 1986 and §1137(d) of the Act.)</w:t>
      </w: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ins w:id="210" w:author="Unknown">
        <w:r>
          <w:rPr>
            <w:rFonts w:ascii="Times New Roman" w:hAnsi="Times New Roman"/>
            <w:u w:val="single"/>
          </w:rPr>
          <w:t>Line 10</w:t>
        </w:r>
        <w:r>
          <w:rPr>
            <w:rFonts w:ascii="Times New Roman" w:hAnsi="Times New Roman"/>
          </w:rPr>
          <w:t xml:space="preserve"> is the total computable and Federal share (50 percent) amount for costs directly attributable to nurse aide training and competency evaluation programs</w:t>
        </w:r>
        <w:r>
          <w:rPr>
            <w:rFonts w:ascii="Times New Roman" w:hAnsi="Times New Roman"/>
            <w:color w:val="FF0000"/>
          </w:rPr>
          <w:t xml:space="preserve">.  (See </w:t>
        </w:r>
      </w:ins>
      <w:r>
        <w:rPr>
          <w:rFonts w:ascii="Times New Roman" w:hAnsi="Times New Roman"/>
          <w:color w:val="FF0000"/>
        </w:rPr>
        <w:t>§</w:t>
      </w:r>
      <w:ins w:id="211" w:author="Unknown">
        <w:r>
          <w:rPr>
            <w:rFonts w:ascii="Times New Roman" w:hAnsi="Times New Roman"/>
            <w:color w:val="FF0000"/>
          </w:rPr>
          <w:t>1919(e)(1)</w:t>
        </w:r>
        <w:r>
          <w:rPr>
            <w:rFonts w:ascii="Times New Roman" w:hAnsi="Times New Roman"/>
          </w:rPr>
          <w:t xml:space="preserve"> of the Act.)</w:t>
        </w:r>
      </w:ins>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r>
        <w:rPr>
          <w:rFonts w:ascii="Times New Roman" w:hAnsi="Times New Roman"/>
          <w:u w:val="single"/>
        </w:rPr>
        <w:t>Line 11</w:t>
      </w:r>
      <w:r>
        <w:rPr>
          <w:rFonts w:ascii="Times New Roman" w:hAnsi="Times New Roman"/>
        </w:rPr>
        <w:t xml:space="preserve"> is the total computable and Federal share (75 percent) amounts for costs directly attributable to pre-admission screening.  (See §1919(e)(7)(A) and §1903(a)(2)(c) of the Act.)</w:t>
      </w: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r>
        <w:rPr>
          <w:rFonts w:ascii="Times New Roman" w:hAnsi="Times New Roman"/>
          <w:u w:val="single"/>
        </w:rPr>
        <w:t>Line 12</w:t>
      </w:r>
      <w:r>
        <w:rPr>
          <w:rFonts w:ascii="Times New Roman" w:hAnsi="Times New Roman"/>
        </w:rPr>
        <w:t xml:space="preserve"> is the total computable and Federal share (75 percent) amounts for costs directly attributable to Resident Review Activities.  (See §1919 (e)(7)(B) and 1903(a)(2)(c) of the Act.)</w:t>
      </w: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ins w:id="212" w:author="Unknown"/>
          <w:rFonts w:ascii="Times New Roman" w:hAnsi="Times New Roman"/>
          <w:color w:val="FF0000"/>
        </w:rPr>
      </w:pPr>
      <w:ins w:id="213" w:author="Unknown">
        <w:r>
          <w:rPr>
            <w:rFonts w:ascii="Times New Roman" w:hAnsi="Times New Roman"/>
            <w:u w:val="single"/>
          </w:rPr>
          <w:t>Line 13</w:t>
        </w:r>
        <w:r>
          <w:rPr>
            <w:rFonts w:ascii="Times New Roman" w:hAnsi="Times New Roman"/>
          </w:rPr>
          <w:t xml:space="preserve"> is the total computable and Federal share (75 percent) for amounts expended that are attributable to Statewide adoption of a drug use review program.  (</w:t>
        </w:r>
        <w:r>
          <w:rPr>
            <w:rFonts w:ascii="Times New Roman" w:hAnsi="Times New Roman"/>
            <w:color w:val="FF0000"/>
          </w:rPr>
          <w:t xml:space="preserve">See </w:t>
        </w:r>
      </w:ins>
      <w:r>
        <w:rPr>
          <w:rFonts w:ascii="Times New Roman" w:hAnsi="Times New Roman"/>
          <w:color w:val="FF0000"/>
        </w:rPr>
        <w:t>§</w:t>
      </w:r>
      <w:ins w:id="214" w:author="Unknown">
        <w:r>
          <w:rPr>
            <w:rFonts w:ascii="Times New Roman" w:hAnsi="Times New Roman"/>
            <w:color w:val="FF0000"/>
          </w:rPr>
          <w:t>4401 of OBRA 1990.)</w:t>
        </w:r>
      </w:ins>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ins w:id="215" w:author="Unknown"/>
          <w:rFonts w:ascii="Times New Roman" w:hAnsi="Times New Roman"/>
          <w:color w:val="FF0000"/>
        </w:rPr>
      </w:pP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ins w:id="216" w:author="Unknown"/>
          <w:rFonts w:ascii="Times New Roman" w:hAnsi="Times New Roman"/>
        </w:rPr>
      </w:pPr>
      <w:ins w:id="217" w:author="Unknown">
        <w:r>
          <w:rPr>
            <w:rFonts w:ascii="Times New Roman" w:hAnsi="Times New Roman"/>
            <w:color w:val="FF0000"/>
            <w:u w:val="single"/>
          </w:rPr>
          <w:t>Line 14</w:t>
        </w:r>
        <w:r>
          <w:rPr>
            <w:rFonts w:ascii="Times New Roman" w:hAnsi="Times New Roman"/>
            <w:color w:val="FF0000"/>
          </w:rPr>
          <w:t xml:space="preserve"> is the total computable and Federal share (75 percent) costs attributable to the administrative activities necessary to carry out all of the drug implementation except the drug review program.  The Federal matching rate reverts back to 50 percent after September 30, 1991.  (See </w:t>
        </w:r>
      </w:ins>
      <w:r>
        <w:rPr>
          <w:rFonts w:ascii="Times New Roman" w:hAnsi="Times New Roman"/>
          <w:color w:val="FF0000"/>
        </w:rPr>
        <w:t>§</w:t>
      </w:r>
      <w:ins w:id="218" w:author="Unknown">
        <w:r>
          <w:rPr>
            <w:rFonts w:ascii="Times New Roman" w:hAnsi="Times New Roman"/>
            <w:color w:val="FF0000"/>
          </w:rPr>
          <w:t>4401 of</w:t>
        </w:r>
        <w:r>
          <w:rPr>
            <w:rFonts w:ascii="Times New Roman" w:hAnsi="Times New Roman"/>
          </w:rPr>
          <w:t xml:space="preserve"> OBRA 1990.)</w:t>
        </w:r>
      </w:ins>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ins w:id="219" w:author="Unknown"/>
          <w:rFonts w:ascii="Times New Roman" w:hAnsi="Times New Roman"/>
        </w:rPr>
      </w:pP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ins w:id="220" w:author="Unknown"/>
          <w:rFonts w:ascii="Times New Roman" w:hAnsi="Times New Roman"/>
        </w:rPr>
      </w:pPr>
      <w:ins w:id="221" w:author="Unknown">
        <w:r>
          <w:rPr>
            <w:rFonts w:ascii="Times New Roman" w:hAnsi="Times New Roman"/>
            <w:u w:val="single"/>
          </w:rPr>
          <w:t>Line 15</w:t>
        </w:r>
        <w:r>
          <w:rPr>
            <w:rFonts w:ascii="Times New Roman" w:hAnsi="Times New Roman"/>
          </w:rPr>
          <w:t xml:space="preserve"> is the sum of lines 1 through 14.</w:t>
        </w:r>
      </w:ins>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ins w:id="222" w:author="Unknown"/>
          <w:rFonts w:ascii="Times New Roman" w:hAnsi="Times New Roman"/>
        </w:rPr>
      </w:pP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ins w:id="223" w:author="Unknown"/>
          <w:rFonts w:ascii="Times New Roman" w:hAnsi="Times New Roman"/>
        </w:rPr>
      </w:pPr>
      <w:ins w:id="224" w:author="Unknown">
        <w:r>
          <w:rPr>
            <w:rFonts w:ascii="Times New Roman" w:hAnsi="Times New Roman"/>
            <w:u w:val="single"/>
          </w:rPr>
          <w:t>Line 16</w:t>
        </w:r>
        <w:r>
          <w:rPr>
            <w:rFonts w:ascii="Times New Roman" w:hAnsi="Times New Roman"/>
          </w:rPr>
          <w:t xml:space="preserve"> is the total computable and applicable Federal share amounts of all collections related to State and Local Administration for the Medical Assistance Program.</w:t>
        </w:r>
      </w:ins>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ins w:id="225" w:author="Unknown"/>
          <w:rFonts w:ascii="Times New Roman" w:hAnsi="Times New Roman"/>
        </w:rPr>
      </w:pP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ins w:id="226" w:author="Unknown"/>
          <w:rFonts w:ascii="Times New Roman" w:hAnsi="Times New Roman"/>
        </w:rPr>
      </w:pPr>
      <w:ins w:id="227" w:author="Unknown">
        <w:r>
          <w:rPr>
            <w:rFonts w:ascii="Times New Roman" w:hAnsi="Times New Roman"/>
            <w:u w:val="single"/>
          </w:rPr>
          <w:t>Line 16A</w:t>
        </w:r>
        <w:r>
          <w:rPr>
            <w:rFonts w:ascii="Times New Roman" w:hAnsi="Times New Roman"/>
          </w:rPr>
          <w:t xml:space="preserve"> is the total computable and applicable Federal share amounts of all prior period adjustments related to State and Local Administration for the Medical Assistance Program.</w:t>
        </w:r>
      </w:ins>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ins w:id="228" w:author="Unknown"/>
          <w:rFonts w:ascii="Times New Roman" w:hAnsi="Times New Roman"/>
        </w:rPr>
      </w:pP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ins w:id="229" w:author="Unknown"/>
          <w:rFonts w:ascii="Times New Roman" w:hAnsi="Times New Roman"/>
        </w:rPr>
      </w:pPr>
      <w:ins w:id="230" w:author="Unknown">
        <w:r>
          <w:rPr>
            <w:rFonts w:ascii="Times New Roman" w:hAnsi="Times New Roman"/>
            <w:u w:val="single"/>
          </w:rPr>
          <w:t>Line 17</w:t>
        </w:r>
        <w:r>
          <w:rPr>
            <w:rFonts w:ascii="Times New Roman" w:hAnsi="Times New Roman"/>
          </w:rPr>
          <w:t xml:space="preserve"> is the net total of line 15 less the total of lines 16 and 16A.</w:t>
        </w:r>
      </w:ins>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ins w:id="231" w:author="Unknown"/>
          <w:rFonts w:ascii="Times New Roman" w:hAnsi="Times New Roman"/>
        </w:rPr>
      </w:pP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ins w:id="232" w:author="Unknown"/>
          <w:rFonts w:ascii="Times New Roman" w:hAnsi="Times New Roman"/>
        </w:rPr>
      </w:pP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F85F92" w:rsidRDefault="00F85F92">
      <w:pPr>
        <w:tabs>
          <w:tab w:val="right" w:pos="9360"/>
        </w:tabs>
        <w:spacing w:line="192" w:lineRule="auto"/>
        <w:jc w:val="both"/>
        <w:rPr>
          <w:rFonts w:ascii="Times New Roman" w:hAnsi="Times New Roman"/>
        </w:rPr>
      </w:pPr>
      <w:r>
        <w:rPr>
          <w:rFonts w:ascii="Times New Roman" w:hAnsi="Times New Roman"/>
        </w:rPr>
        <w:t>2-129.43</w:t>
      </w:r>
      <w:r>
        <w:rPr>
          <w:rFonts w:ascii="Times New Roman" w:hAnsi="Times New Roman"/>
        </w:rPr>
        <w:tab/>
        <w:t>Rev. 74</w:t>
      </w:r>
    </w:p>
    <w:p w:rsidR="00F85F92" w:rsidRDefault="00F85F92">
      <w:pPr>
        <w:tabs>
          <w:tab w:val="right" w:pos="9360"/>
        </w:tabs>
        <w:spacing w:line="192" w:lineRule="auto"/>
        <w:jc w:val="both"/>
        <w:rPr>
          <w:rFonts w:ascii="Times New Roman" w:hAnsi="Times New Roman"/>
        </w:rPr>
        <w:sectPr w:rsidR="00000000">
          <w:endnotePr>
            <w:numFmt w:val="decimal"/>
          </w:endnotePr>
          <w:pgSz w:w="12240" w:h="15840"/>
          <w:pgMar w:top="1080" w:right="1440" w:bottom="1080" w:left="1440" w:header="720" w:footer="720" w:gutter="0"/>
          <w:paperSrc w:first="13633" w:other="13633"/>
          <w:cols w:space="720"/>
          <w:noEndnote/>
        </w:sectPr>
      </w:pPr>
    </w:p>
    <w:p w:rsidR="00F85F92" w:rsidRDefault="00F85F92">
      <w:pPr>
        <w:tabs>
          <w:tab w:val="right" w:pos="9360"/>
        </w:tabs>
        <w:spacing w:line="192" w:lineRule="auto"/>
        <w:jc w:val="both"/>
        <w:rPr>
          <w:rFonts w:ascii="Times New Roman" w:hAnsi="Times New Roman"/>
          <w:u w:val="single"/>
        </w:rPr>
      </w:pPr>
      <w:r>
        <w:rPr>
          <w:rFonts w:ascii="Times New Roman" w:hAnsi="Times New Roman"/>
          <w:u w:val="single"/>
        </w:rPr>
        <w:t>11-91       STATE ORGANIZATION AND GENERAL ADMINISTRATION</w:t>
      </w:r>
      <w:r>
        <w:rPr>
          <w:rFonts w:ascii="Times New Roman" w:hAnsi="Times New Roman"/>
          <w:u w:val="single"/>
        </w:rPr>
        <w:tab/>
        <w:t>2600.7 (Cont.)</w:t>
      </w: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r>
        <w:rPr>
          <w:rFonts w:ascii="Times New Roman" w:hAnsi="Times New Roman"/>
          <w:u w:val="single"/>
        </w:rPr>
        <w:t>Form HCFA-25I Cross References</w:t>
      </w: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ins w:id="233" w:author="Unknown"/>
          <w:rFonts w:ascii="Times New Roman" w:hAnsi="Times New Roman"/>
        </w:rPr>
      </w:pPr>
      <w:ins w:id="234" w:author="Unknown">
        <w:r>
          <w:rPr>
            <w:rFonts w:ascii="Times New Roman" w:hAnsi="Times New Roman"/>
          </w:rPr>
          <w:t>Line 17, Column A must equal Form HCFA</w:t>
        </w:r>
      </w:ins>
      <w:r>
        <w:rPr>
          <w:rFonts w:ascii="Times New Roman" w:hAnsi="Times New Roman"/>
        </w:rPr>
        <w:t>-</w:t>
      </w:r>
      <w:ins w:id="235" w:author="Unknown">
        <w:r>
          <w:rPr>
            <w:rFonts w:ascii="Times New Roman" w:hAnsi="Times New Roman"/>
          </w:rPr>
          <w:t>25C line 7, Column A, B, or C, for the appropriate fiscal year.</w:t>
        </w:r>
      </w:ins>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ins w:id="236" w:author="Unknown"/>
          <w:rFonts w:ascii="Times New Roman" w:hAnsi="Times New Roman"/>
        </w:rPr>
      </w:pP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ins w:id="237" w:author="Unknown">
        <w:r>
          <w:rPr>
            <w:rFonts w:ascii="Times New Roman" w:hAnsi="Times New Roman"/>
          </w:rPr>
          <w:t>Line 17, Column B must equal Form HCFA</w:t>
        </w:r>
      </w:ins>
      <w:r>
        <w:rPr>
          <w:rFonts w:ascii="Times New Roman" w:hAnsi="Times New Roman"/>
        </w:rPr>
        <w:t>-</w:t>
      </w:r>
      <w:ins w:id="238" w:author="Unknown">
        <w:r>
          <w:rPr>
            <w:rFonts w:ascii="Times New Roman" w:hAnsi="Times New Roman"/>
          </w:rPr>
          <w:t>25C line 7, Column D, E, or F for the appropriate fiscal year.</w:t>
        </w:r>
      </w:ins>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F85F92" w:rsidRDefault="00F85F92">
      <w:pPr>
        <w:tabs>
          <w:tab w:val="right" w:pos="9360"/>
        </w:tabs>
        <w:spacing w:line="192" w:lineRule="auto"/>
        <w:jc w:val="both"/>
        <w:rPr>
          <w:rFonts w:ascii="Times New Roman" w:hAnsi="Times New Roman"/>
        </w:rPr>
      </w:pPr>
      <w:r>
        <w:rPr>
          <w:rFonts w:ascii="Times New Roman" w:hAnsi="Times New Roman"/>
        </w:rPr>
        <w:t>Rev. 74</w:t>
      </w:r>
      <w:r>
        <w:rPr>
          <w:rFonts w:ascii="Times New Roman" w:hAnsi="Times New Roman"/>
        </w:rPr>
        <w:tab/>
        <w:t>2-129.44</w:t>
      </w:r>
    </w:p>
    <w:p w:rsidR="00F85F92" w:rsidRDefault="00F85F92">
      <w:pPr>
        <w:tabs>
          <w:tab w:val="right" w:pos="9360"/>
        </w:tabs>
        <w:spacing w:line="192" w:lineRule="auto"/>
        <w:jc w:val="both"/>
        <w:rPr>
          <w:rFonts w:ascii="Times New Roman" w:hAnsi="Times New Roman"/>
        </w:rPr>
        <w:sectPr w:rsidR="00000000">
          <w:endnotePr>
            <w:numFmt w:val="decimal"/>
          </w:endnotePr>
          <w:pgSz w:w="12240" w:h="15840"/>
          <w:pgMar w:top="1080" w:right="1440" w:bottom="1080" w:left="1440" w:header="720" w:footer="720" w:gutter="0"/>
          <w:paperSrc w:first="13633" w:other="13633"/>
          <w:cols w:space="720"/>
          <w:noEndnote/>
        </w:sectPr>
      </w:pPr>
    </w:p>
    <w:p w:rsidR="00F85F92" w:rsidRDefault="00F85F92">
      <w:pPr>
        <w:tabs>
          <w:tab w:val="right" w:pos="9360"/>
        </w:tabs>
        <w:spacing w:line="192" w:lineRule="auto"/>
        <w:jc w:val="both"/>
        <w:rPr>
          <w:rFonts w:ascii="Times New Roman" w:hAnsi="Times New Roman"/>
          <w:u w:val="single"/>
        </w:rPr>
      </w:pPr>
      <w:r>
        <w:rPr>
          <w:rFonts w:ascii="Times New Roman" w:hAnsi="Times New Roman"/>
          <w:u w:val="single"/>
        </w:rPr>
        <w:t>2600.7(Cont.)       STATE ORGANIZATION AND GENERAL ADMINISTRATION</w:t>
      </w:r>
      <w:r>
        <w:rPr>
          <w:rFonts w:ascii="Times New Roman" w:hAnsi="Times New Roman"/>
          <w:u w:val="single"/>
        </w:rPr>
        <w:tab/>
        <w:t>11-91</w:t>
      </w: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F85F92" w:rsidRDefault="00F85F92">
      <w:pPr>
        <w:tabs>
          <w:tab w:val="center" w:pos="4680"/>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r>
        <w:rPr>
          <w:rFonts w:ascii="Times New Roman" w:hAnsi="Times New Roman"/>
        </w:rPr>
        <w:tab/>
        <w:t>THIS PAGE RESERVED FOR</w:t>
      </w:r>
    </w:p>
    <w:p w:rsidR="00F85F92" w:rsidRDefault="00F85F92">
      <w:pPr>
        <w:tabs>
          <w:tab w:val="center" w:pos="4680"/>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r>
        <w:rPr>
          <w:rFonts w:ascii="Times New Roman" w:hAnsi="Times New Roman"/>
        </w:rPr>
        <w:tab/>
        <w:t>MEDICAID PROGRAM BUDGET REPORT</w:t>
      </w:r>
    </w:p>
    <w:p w:rsidR="00F85F92" w:rsidRDefault="00F85F92">
      <w:pPr>
        <w:tabs>
          <w:tab w:val="center" w:pos="4680"/>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r>
        <w:rPr>
          <w:rFonts w:ascii="Times New Roman" w:hAnsi="Times New Roman"/>
        </w:rPr>
        <w:tab/>
        <w:t>STATE AND LOCAL ADMINISTRATION</w:t>
      </w:r>
    </w:p>
    <w:p w:rsidR="00F85F92" w:rsidRDefault="00F85F92">
      <w:pPr>
        <w:tabs>
          <w:tab w:val="center" w:pos="4680"/>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r>
        <w:rPr>
          <w:rFonts w:ascii="Times New Roman" w:hAnsi="Times New Roman"/>
        </w:rPr>
        <w:tab/>
        <w:t>(IN THOUSANDS) CHART</w:t>
      </w:r>
    </w:p>
    <w:p w:rsidR="00F85F92" w:rsidRDefault="00F85F92">
      <w:pPr>
        <w:tabs>
          <w:tab w:val="center" w:pos="4680"/>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r>
        <w:rPr>
          <w:rFonts w:ascii="Times New Roman" w:hAnsi="Times New Roman"/>
        </w:rPr>
        <w:tab/>
        <w:t>PAGE 10</w:t>
      </w: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F85F92" w:rsidRDefault="00F85F92">
      <w:pPr>
        <w:tabs>
          <w:tab w:val="right" w:pos="9360"/>
        </w:tabs>
        <w:spacing w:line="192" w:lineRule="auto"/>
        <w:jc w:val="both"/>
        <w:rPr>
          <w:rFonts w:ascii="Times New Roman" w:hAnsi="Times New Roman"/>
        </w:rPr>
      </w:pPr>
      <w:r>
        <w:rPr>
          <w:rFonts w:ascii="Times New Roman" w:hAnsi="Times New Roman"/>
        </w:rPr>
        <w:t>2-129.45</w:t>
      </w:r>
      <w:r>
        <w:rPr>
          <w:rFonts w:ascii="Times New Roman" w:hAnsi="Times New Roman"/>
        </w:rPr>
        <w:tab/>
        <w:t>Rev. 74</w:t>
      </w:r>
    </w:p>
    <w:p w:rsidR="00F85F92" w:rsidRDefault="00F85F92">
      <w:pPr>
        <w:tabs>
          <w:tab w:val="right" w:pos="9360"/>
        </w:tabs>
        <w:spacing w:line="192" w:lineRule="auto"/>
        <w:jc w:val="both"/>
        <w:rPr>
          <w:rFonts w:ascii="Times New Roman" w:hAnsi="Times New Roman"/>
        </w:rPr>
        <w:sectPr w:rsidR="00000000">
          <w:endnotePr>
            <w:numFmt w:val="decimal"/>
          </w:endnotePr>
          <w:pgSz w:w="12240" w:h="15840"/>
          <w:pgMar w:top="1080" w:right="1440" w:bottom="1080" w:left="1440" w:header="720" w:footer="720" w:gutter="0"/>
          <w:paperSrc w:first="13633" w:other="13633"/>
          <w:cols w:space="720"/>
          <w:noEndnote/>
        </w:sectPr>
      </w:pPr>
    </w:p>
    <w:p w:rsidR="00F85F92" w:rsidRDefault="00F85F92">
      <w:pPr>
        <w:tabs>
          <w:tab w:val="center" w:pos="4680"/>
          <w:tab w:val="right" w:pos="9360"/>
        </w:tabs>
        <w:spacing w:line="192" w:lineRule="auto"/>
        <w:jc w:val="both"/>
        <w:rPr>
          <w:rFonts w:ascii="Times New Roman" w:hAnsi="Times New Roman"/>
          <w:u w:val="single"/>
        </w:rPr>
      </w:pPr>
      <w:r>
        <w:rPr>
          <w:rFonts w:ascii="Times New Roman" w:hAnsi="Times New Roman"/>
          <w:u w:val="single"/>
        </w:rPr>
        <w:t>11-91</w:t>
      </w:r>
      <w:r>
        <w:rPr>
          <w:rFonts w:ascii="Times New Roman" w:hAnsi="Times New Roman"/>
          <w:u w:val="single"/>
        </w:rPr>
        <w:tab/>
        <w:t>STATE ORGANIZATION AND GENERAL ADMINISTRATION</w:t>
      </w:r>
      <w:r>
        <w:rPr>
          <w:rFonts w:ascii="Times New Roman" w:hAnsi="Times New Roman"/>
          <w:u w:val="single"/>
        </w:rPr>
        <w:tab/>
        <w:t>2600.8</w:t>
      </w: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ins w:id="239" w:author="Unknown">
        <w:r>
          <w:rPr>
            <w:rFonts w:ascii="Times New Roman" w:hAnsi="Times New Roman"/>
          </w:rPr>
          <w:t xml:space="preserve">2600.8  </w:t>
        </w:r>
        <w:r>
          <w:rPr>
            <w:rFonts w:ascii="Times New Roman" w:hAnsi="Times New Roman"/>
            <w:color w:val="FF0000"/>
            <w:u w:val="single"/>
          </w:rPr>
          <w:t>Forms HCFA</w:t>
        </w:r>
      </w:ins>
      <w:r>
        <w:rPr>
          <w:rFonts w:ascii="Times New Roman" w:hAnsi="Times New Roman"/>
          <w:color w:val="FF0000"/>
          <w:u w:val="single"/>
        </w:rPr>
        <w:t>-</w:t>
      </w:r>
      <w:ins w:id="240" w:author="Unknown">
        <w:r>
          <w:rPr>
            <w:rFonts w:ascii="Times New Roman" w:hAnsi="Times New Roman"/>
            <w:color w:val="FF0000"/>
            <w:u w:val="single"/>
          </w:rPr>
          <w:t xml:space="preserve">25J(1), 25J(2) and Associated Narrative Pages Medicaid Program Budget Report </w:t>
        </w:r>
      </w:ins>
      <w:r>
        <w:rPr>
          <w:rFonts w:ascii="Times New Roman" w:hAnsi="Times New Roman"/>
          <w:color w:val="FF0000"/>
          <w:u w:val="single"/>
        </w:rPr>
        <w:t>-</w:t>
      </w:r>
      <w:ins w:id="241" w:author="Unknown">
        <w:r>
          <w:rPr>
            <w:rFonts w:ascii="Times New Roman" w:hAnsi="Times New Roman"/>
            <w:color w:val="FF0000"/>
            <w:u w:val="single"/>
          </w:rPr>
          <w:t xml:space="preserve"> Statements</w:t>
        </w:r>
        <w:r>
          <w:rPr>
            <w:rFonts w:ascii="Times New Roman" w:hAnsi="Times New Roman"/>
            <w:u w:val="single"/>
          </w:rPr>
          <w:t xml:space="preserve"> of Reasons for and Amounts of Changes From Previous Estimate and Between Fiscal Years</w:t>
        </w:r>
      </w:ins>
      <w:r>
        <w:rPr>
          <w:rFonts w:ascii="Times New Roman" w:hAnsi="Times New Roman"/>
        </w:rPr>
        <w:t>. -- These forms provide guidance on the format to follow in explaining the reasons for changes in assumptions.  You are expected to furnish comprehensive explanations and analyses of changes to support your estimates (quantitative and narrative).</w:t>
      </w: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ind w:firstLine="475"/>
        <w:jc w:val="both"/>
        <w:rPr>
          <w:rFonts w:ascii="Times New Roman" w:hAnsi="Times New Roman"/>
        </w:rPr>
      </w:pPr>
      <w:proofErr w:type="spellStart"/>
      <w:r>
        <w:rPr>
          <w:rFonts w:ascii="Times New Roman" w:hAnsi="Times New Roman"/>
        </w:rPr>
        <w:t>A.</w:t>
      </w:r>
      <w:r>
        <w:rPr>
          <w:rFonts w:ascii="Times New Roman" w:hAnsi="Times New Roman"/>
          <w:u w:val="single"/>
        </w:rPr>
        <w:t>Form</w:t>
      </w:r>
      <w:proofErr w:type="spellEnd"/>
      <w:r>
        <w:rPr>
          <w:rFonts w:ascii="Times New Roman" w:hAnsi="Times New Roman"/>
          <w:u w:val="single"/>
        </w:rPr>
        <w:t xml:space="preserve"> HCFA-25J(1) - Statement of Reasons and Amounts of Changes From Previous Estimate</w:t>
      </w:r>
      <w:r>
        <w:rPr>
          <w:rFonts w:ascii="Times New Roman" w:hAnsi="Times New Roman"/>
        </w:rPr>
        <w:t>. -- Complete this form for each quarterly submission.  If your estimates and assumptions have not changed since the previous submission, an annotation of "no change" at the top of the Amount column is sufficient.</w:t>
      </w: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r>
        <w:rPr>
          <w:rFonts w:ascii="Times New Roman" w:hAnsi="Times New Roman"/>
        </w:rPr>
        <w:t xml:space="preserve">Report the specific reasons for all changes in your current estimates from the previous submission of the Form HCFA-25.  Complete a separate form for each fiscal year for which your estimate has changed.  Explain all changes in assumptions concerning estimated Medical Assistance Payments and/or State and Local Administration expenditures.  Report the dollar impact of each revised assumption in the Amount column which reflects the total amount computable for Federal funding.  Round all dollar amounts to the </w:t>
      </w:r>
      <w:r>
        <w:rPr>
          <w:rFonts w:ascii="Times New Roman" w:hAnsi="Times New Roman"/>
        </w:rPr>
        <w:t>nearest thousand.</w:t>
      </w: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r>
        <w:rPr>
          <w:rFonts w:ascii="Times New Roman" w:hAnsi="Times New Roman"/>
        </w:rPr>
        <w:t>Report all changes in assumptions attributable to State management initiatives, Federal initiatives, recently enacted Federal legislation, State legislative activity, as well as other sources under one of the  following categories.</w:t>
      </w: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r>
        <w:rPr>
          <w:rFonts w:ascii="Times New Roman" w:hAnsi="Times New Roman"/>
          <w:u w:val="single"/>
        </w:rPr>
        <w:t>Price</w:t>
      </w:r>
      <w:r>
        <w:rPr>
          <w:rFonts w:ascii="Times New Roman" w:hAnsi="Times New Roman"/>
        </w:rPr>
        <w:t xml:space="preserve"> - Changes in such factors as inflation or reimbursement rates and methodologies,  as well as the associated dollar impact.</w:t>
      </w: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r>
        <w:rPr>
          <w:rFonts w:ascii="Times New Roman" w:hAnsi="Times New Roman"/>
          <w:u w:val="single"/>
        </w:rPr>
        <w:t>Recipient</w:t>
      </w:r>
      <w:r>
        <w:rPr>
          <w:rFonts w:ascii="Times New Roman" w:hAnsi="Times New Roman"/>
        </w:rPr>
        <w:t xml:space="preserve"> - Changes influencing total anticipated number of recipients, composition of recipient population, etc., as well as the associated dollar impact.</w:t>
      </w: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r>
        <w:rPr>
          <w:rFonts w:ascii="Times New Roman" w:hAnsi="Times New Roman"/>
          <w:u w:val="single"/>
        </w:rPr>
        <w:t>Utilization</w:t>
      </w:r>
      <w:r>
        <w:rPr>
          <w:rFonts w:ascii="Times New Roman" w:hAnsi="Times New Roman"/>
        </w:rPr>
        <w:t xml:space="preserve"> - Changes influencing utilization trends for particular types of services, as well as the associated dollar impact.</w:t>
      </w: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p>
    <w:p w:rsidR="00F85F92" w:rsidRDefault="00F85F92">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jc w:val="both"/>
        <w:rPr>
          <w:rFonts w:ascii="Times New Roman" w:hAnsi="Times New Roman"/>
        </w:rPr>
      </w:pPr>
      <w:r>
        <w:rPr>
          <w:rFonts w:ascii="Times New Roman" w:hAnsi="Times New Roman"/>
          <w:u w:val="single"/>
        </w:rPr>
        <w:t>Other</w:t>
      </w:r>
      <w:r>
        <w:rPr>
          <w:rFonts w:ascii="Times New Roman" w:hAnsi="Times New Roman"/>
        </w:rPr>
        <w:t xml:space="preserve"> - Any changes in assumptions underlying budget estimates not directly related to price, recipient, or utilization factors, as well as the associated dollar impact.</w:t>
      </w:r>
    </w:p>
    <w:p w:rsidR="00F85F92" w:rsidRDefault="00F85F92">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spacing w:line="192" w:lineRule="auto"/>
        <w:jc w:val="both"/>
        <w:rPr>
          <w:rFonts w:ascii="Times New Roman" w:hAnsi="Times New Roman"/>
        </w:rPr>
      </w:pPr>
    </w:p>
    <w:p w:rsidR="00F85F92" w:rsidRDefault="00F85F92">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spacing w:line="192" w:lineRule="auto"/>
        <w:ind w:left="960" w:hanging="960"/>
        <w:jc w:val="both"/>
        <w:rPr>
          <w:rFonts w:ascii="Times New Roman" w:hAnsi="Times New Roman"/>
        </w:rPr>
      </w:pPr>
      <w:r>
        <w:rPr>
          <w:rFonts w:ascii="Times New Roman" w:hAnsi="Times New Roman"/>
        </w:rPr>
        <w:t>NOTE:</w:t>
      </w:r>
      <w:r>
        <w:rPr>
          <w:rFonts w:ascii="Times New Roman" w:hAnsi="Times New Roman"/>
        </w:rPr>
        <w:tab/>
        <w:t>The data collected on this form is used to explain and to justify to Congress major changes in national Medicaid estimate from submission to submission.  If additional space is required for explanation of changes, use the narrative pages which are found at the back of each HCFA-25 package.</w:t>
      </w:r>
    </w:p>
    <w:p w:rsidR="00F85F92" w:rsidRDefault="00F85F92">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spacing w:line="192" w:lineRule="auto"/>
        <w:jc w:val="both"/>
        <w:rPr>
          <w:rFonts w:ascii="Times New Roman" w:hAnsi="Times New Roman"/>
        </w:rPr>
      </w:pPr>
    </w:p>
    <w:p w:rsidR="00F85F92" w:rsidRDefault="00F85F92">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spacing w:line="192" w:lineRule="auto"/>
        <w:ind w:firstLine="480"/>
        <w:jc w:val="both"/>
        <w:rPr>
          <w:rFonts w:ascii="Times New Roman" w:hAnsi="Times New Roman"/>
        </w:rPr>
      </w:pPr>
      <w:r>
        <w:rPr>
          <w:rFonts w:ascii="Times New Roman" w:hAnsi="Times New Roman"/>
        </w:rPr>
        <w:t>B.</w:t>
      </w:r>
      <w:r>
        <w:rPr>
          <w:rFonts w:ascii="Times New Roman" w:hAnsi="Times New Roman"/>
        </w:rPr>
        <w:tab/>
      </w:r>
      <w:r>
        <w:rPr>
          <w:rFonts w:ascii="Times New Roman" w:hAnsi="Times New Roman"/>
          <w:u w:val="single"/>
        </w:rPr>
        <w:t>Form HCFA-25J(2) - Statement of Reasons and Amounts of Changes Between Fiscal Years</w:t>
      </w:r>
      <w:r>
        <w:rPr>
          <w:rFonts w:ascii="Times New Roman" w:hAnsi="Times New Roman"/>
        </w:rPr>
        <w:t>. -- Complete this form for each quarterly submission.  If your estimates and assumptions have not changed since the previous submission, an annotation of "no change" at the top of the Amount column is sufficient.</w:t>
      </w:r>
    </w:p>
    <w:p w:rsidR="00F85F92" w:rsidRDefault="00F85F92">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spacing w:line="192" w:lineRule="auto"/>
        <w:jc w:val="both"/>
        <w:rPr>
          <w:rFonts w:ascii="Times New Roman" w:hAnsi="Times New Roman"/>
        </w:rPr>
      </w:pPr>
    </w:p>
    <w:p w:rsidR="00F85F92" w:rsidRDefault="00F85F92">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spacing w:line="192" w:lineRule="auto"/>
        <w:jc w:val="both"/>
        <w:rPr>
          <w:rFonts w:ascii="Times New Roman" w:hAnsi="Times New Roman"/>
        </w:rPr>
      </w:pPr>
      <w:r>
        <w:rPr>
          <w:rFonts w:ascii="Times New Roman" w:hAnsi="Times New Roman"/>
        </w:rPr>
        <w:t xml:space="preserve">Report on this form the specific reasons for all changes in your current estimates from fiscal year to fiscal year.  Complete one form explaining the changes from FY 1 to FY 2 and another form explaining the changes from FY 2 to FY 3.  Explain all changes in assumptions concerning estimated Medical Assistance Payments and/or State and Local Administration expenditures.  Report the dollar impact of each revised assumption in the Amount column which reflects the </w:t>
      </w:r>
      <w:r>
        <w:rPr>
          <w:rFonts w:ascii="Times New Roman" w:hAnsi="Times New Roman"/>
          <w:u w:val="single"/>
        </w:rPr>
        <w:t>total amount computable for Federal funding</w:t>
      </w:r>
      <w:r>
        <w:rPr>
          <w:rFonts w:ascii="Times New Roman" w:hAnsi="Times New Roman"/>
        </w:rPr>
        <w:t>.  Round all dollar amounts to the nearest thousand.</w:t>
      </w:r>
    </w:p>
    <w:p w:rsidR="00F85F92" w:rsidRDefault="00F85F92">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spacing w:line="192" w:lineRule="auto"/>
        <w:jc w:val="both"/>
        <w:rPr>
          <w:rFonts w:ascii="Times New Roman" w:hAnsi="Times New Roman"/>
        </w:rPr>
      </w:pPr>
    </w:p>
    <w:p w:rsidR="00F85F92" w:rsidRDefault="00F85F92">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spacing w:line="192" w:lineRule="auto"/>
        <w:ind w:firstLine="480"/>
        <w:jc w:val="both"/>
        <w:rPr>
          <w:rFonts w:ascii="Times New Roman" w:hAnsi="Times New Roman"/>
        </w:rPr>
      </w:pPr>
      <w:ins w:id="242" w:author="Unknown">
        <w:r>
          <w:rPr>
            <w:rFonts w:ascii="Times New Roman" w:hAnsi="Times New Roman"/>
          </w:rPr>
          <w:t>C.</w:t>
        </w:r>
        <w:r>
          <w:rPr>
            <w:rFonts w:ascii="Times New Roman" w:hAnsi="Times New Roman"/>
          </w:rPr>
          <w:tab/>
        </w:r>
        <w:r>
          <w:rPr>
            <w:rFonts w:ascii="Times New Roman" w:hAnsi="Times New Roman"/>
            <w:u w:val="single"/>
          </w:rPr>
          <w:t>Blank Narrative Pages</w:t>
        </w:r>
        <w:r>
          <w:rPr>
            <w:rFonts w:ascii="Times New Roman" w:hAnsi="Times New Roman"/>
          </w:rPr>
          <w:t xml:space="preserve">. </w:t>
        </w:r>
      </w:ins>
      <w:r>
        <w:rPr>
          <w:rFonts w:ascii="Times New Roman" w:hAnsi="Times New Roman"/>
        </w:rPr>
        <w:t>--</w:t>
      </w:r>
      <w:ins w:id="243" w:author="Unknown">
        <w:r>
          <w:rPr>
            <w:rFonts w:ascii="Times New Roman" w:hAnsi="Times New Roman"/>
          </w:rPr>
          <w:t xml:space="preserve"> These pages were first introduced in July 1990 to  encourage  you  to  provide  additional pertinent information which </w:t>
        </w:r>
      </w:ins>
    </w:p>
    <w:p w:rsidR="00F85F92" w:rsidRDefault="00F85F92">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spacing w:line="192" w:lineRule="auto"/>
        <w:jc w:val="both"/>
        <w:rPr>
          <w:rFonts w:ascii="Times New Roman" w:hAnsi="Times New Roman"/>
        </w:rPr>
      </w:pPr>
    </w:p>
    <w:p w:rsidR="00F85F92" w:rsidRDefault="00F85F92">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spacing w:line="192" w:lineRule="auto"/>
        <w:jc w:val="both"/>
        <w:rPr>
          <w:rFonts w:ascii="Times New Roman" w:hAnsi="Times New Roman"/>
        </w:rPr>
      </w:pPr>
    </w:p>
    <w:p w:rsidR="00F85F92" w:rsidRDefault="00F85F92">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spacing w:line="192" w:lineRule="auto"/>
        <w:jc w:val="both"/>
        <w:rPr>
          <w:rFonts w:ascii="Times New Roman" w:hAnsi="Times New Roman"/>
        </w:rPr>
      </w:pPr>
    </w:p>
    <w:p w:rsidR="00F85F92" w:rsidRDefault="00F85F92">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spacing w:line="192" w:lineRule="auto"/>
        <w:jc w:val="both"/>
        <w:rPr>
          <w:rFonts w:ascii="Times New Roman" w:hAnsi="Times New Roman"/>
        </w:rPr>
      </w:pPr>
    </w:p>
    <w:p w:rsidR="00F85F92" w:rsidRDefault="00F85F92">
      <w:pPr>
        <w:tabs>
          <w:tab w:val="right" w:pos="9360"/>
        </w:tabs>
        <w:spacing w:line="192" w:lineRule="auto"/>
        <w:jc w:val="both"/>
        <w:rPr>
          <w:rFonts w:ascii="Times New Roman" w:hAnsi="Times New Roman"/>
        </w:rPr>
      </w:pPr>
      <w:r>
        <w:rPr>
          <w:rFonts w:ascii="Times New Roman" w:hAnsi="Times New Roman"/>
        </w:rPr>
        <w:t>Rev. 74</w:t>
      </w:r>
      <w:r>
        <w:rPr>
          <w:rFonts w:ascii="Times New Roman" w:hAnsi="Times New Roman"/>
        </w:rPr>
        <w:tab/>
        <w:t>2-129.46</w:t>
      </w:r>
    </w:p>
    <w:p w:rsidR="00F85F92" w:rsidRDefault="00F85F92">
      <w:pPr>
        <w:tabs>
          <w:tab w:val="right" w:pos="9360"/>
        </w:tabs>
        <w:spacing w:line="192" w:lineRule="auto"/>
        <w:jc w:val="both"/>
        <w:rPr>
          <w:rFonts w:ascii="Times New Roman" w:hAnsi="Times New Roman"/>
        </w:rPr>
        <w:sectPr w:rsidR="00000000">
          <w:endnotePr>
            <w:numFmt w:val="decimal"/>
          </w:endnotePr>
          <w:pgSz w:w="12240" w:h="15840"/>
          <w:pgMar w:top="1080" w:right="1440" w:bottom="1080" w:left="1440" w:header="720" w:footer="720" w:gutter="0"/>
          <w:paperSrc w:first="13633" w:other="13633"/>
          <w:cols w:space="720"/>
          <w:noEndnote/>
        </w:sectPr>
      </w:pPr>
    </w:p>
    <w:p w:rsidR="00F85F92" w:rsidRDefault="00F85F92">
      <w:pPr>
        <w:tabs>
          <w:tab w:val="right" w:pos="9360"/>
        </w:tabs>
        <w:spacing w:line="192" w:lineRule="auto"/>
        <w:jc w:val="both"/>
        <w:rPr>
          <w:rFonts w:ascii="Times New Roman" w:hAnsi="Times New Roman"/>
          <w:u w:val="single"/>
        </w:rPr>
      </w:pPr>
      <w:r>
        <w:rPr>
          <w:rFonts w:ascii="Times New Roman" w:hAnsi="Times New Roman"/>
          <w:u w:val="single"/>
        </w:rPr>
        <w:t>2600.8 (Cont.)      STATE ORGANIZATION AND GENERAL ADMINISTRATION</w:t>
      </w:r>
      <w:r>
        <w:rPr>
          <w:rFonts w:ascii="Times New Roman" w:hAnsi="Times New Roman"/>
          <w:u w:val="single"/>
        </w:rPr>
        <w:tab/>
        <w:t>11-91</w:t>
      </w:r>
    </w:p>
    <w:p w:rsidR="00F85F92" w:rsidRDefault="00F85F92">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spacing w:line="192" w:lineRule="auto"/>
        <w:jc w:val="both"/>
        <w:rPr>
          <w:rFonts w:ascii="Times New Roman" w:hAnsi="Times New Roman"/>
        </w:rPr>
      </w:pPr>
    </w:p>
    <w:p w:rsidR="00F85F92" w:rsidRDefault="00F85F92">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spacing w:line="192" w:lineRule="auto"/>
        <w:jc w:val="both"/>
        <w:rPr>
          <w:rFonts w:ascii="Times New Roman" w:hAnsi="Times New Roman"/>
        </w:rPr>
      </w:pPr>
      <w:ins w:id="244" w:author="Unknown">
        <w:r>
          <w:rPr>
            <w:rFonts w:ascii="Times New Roman" w:hAnsi="Times New Roman"/>
          </w:rPr>
          <w:t>is inappropriate for Forms HCFA</w:t>
        </w:r>
      </w:ins>
      <w:r>
        <w:rPr>
          <w:rFonts w:ascii="Times New Roman" w:hAnsi="Times New Roman"/>
        </w:rPr>
        <w:t>-</w:t>
      </w:r>
      <w:ins w:id="245" w:author="Unknown">
        <w:r>
          <w:rPr>
            <w:rFonts w:ascii="Times New Roman" w:hAnsi="Times New Roman"/>
          </w:rPr>
          <w:t>25J(1) and 25J(2).  Use these pages to explain the amount of changes in each service category, the effects of proposed or newly enacted legislation, to supply special information that is occasionally requested by HCFA, or to provide any other details that help explain the dynamics of the budget submission.</w:t>
        </w:r>
      </w:ins>
    </w:p>
    <w:p w:rsidR="00F85F92" w:rsidRDefault="00F85F92">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spacing w:line="192" w:lineRule="auto"/>
        <w:jc w:val="both"/>
        <w:rPr>
          <w:rFonts w:ascii="Times New Roman" w:hAnsi="Times New Roman"/>
        </w:rPr>
      </w:pPr>
    </w:p>
    <w:p w:rsidR="00F85F92" w:rsidRDefault="00F85F92">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spacing w:line="192" w:lineRule="auto"/>
        <w:jc w:val="both"/>
        <w:rPr>
          <w:rFonts w:ascii="Times New Roman" w:hAnsi="Times New Roman"/>
        </w:rPr>
      </w:pPr>
      <w:r>
        <w:rPr>
          <w:rFonts w:ascii="Times New Roman" w:hAnsi="Times New Roman"/>
        </w:rPr>
        <w:t>See subsection A for changes in price, recipient, utilization, and other changes affecting budget assumptions.</w:t>
      </w:r>
    </w:p>
    <w:p w:rsidR="00F85F92" w:rsidRDefault="00F85F92">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spacing w:line="192" w:lineRule="auto"/>
        <w:jc w:val="both"/>
        <w:rPr>
          <w:rFonts w:ascii="Times New Roman" w:hAnsi="Times New Roman"/>
        </w:rPr>
      </w:pPr>
    </w:p>
    <w:p w:rsidR="00F85F92" w:rsidRDefault="00F85F92">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spacing w:line="192" w:lineRule="auto"/>
        <w:jc w:val="both"/>
        <w:rPr>
          <w:rFonts w:ascii="Times New Roman" w:hAnsi="Times New Roman"/>
        </w:rPr>
      </w:pPr>
    </w:p>
    <w:p w:rsidR="00F85F92" w:rsidRDefault="00F85F92">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spacing w:line="192" w:lineRule="auto"/>
        <w:jc w:val="both"/>
        <w:rPr>
          <w:rFonts w:ascii="Times New Roman" w:hAnsi="Times New Roman"/>
        </w:rPr>
      </w:pPr>
    </w:p>
    <w:p w:rsidR="00F85F92" w:rsidRDefault="00F85F92">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spacing w:line="192" w:lineRule="auto"/>
        <w:jc w:val="both"/>
        <w:rPr>
          <w:rFonts w:ascii="Times New Roman" w:hAnsi="Times New Roman"/>
        </w:rPr>
      </w:pPr>
    </w:p>
    <w:p w:rsidR="00F85F92" w:rsidRDefault="00F85F92">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spacing w:line="192" w:lineRule="auto"/>
        <w:jc w:val="both"/>
        <w:rPr>
          <w:rFonts w:ascii="Times New Roman" w:hAnsi="Times New Roman"/>
        </w:rPr>
      </w:pPr>
    </w:p>
    <w:p w:rsidR="00F85F92" w:rsidRDefault="00F85F92">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spacing w:line="192" w:lineRule="auto"/>
        <w:jc w:val="both"/>
        <w:rPr>
          <w:rFonts w:ascii="Times New Roman" w:hAnsi="Times New Roman"/>
        </w:rPr>
      </w:pPr>
    </w:p>
    <w:p w:rsidR="00F85F92" w:rsidRDefault="00F85F92">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spacing w:line="192" w:lineRule="auto"/>
        <w:jc w:val="both"/>
        <w:rPr>
          <w:rFonts w:ascii="Times New Roman" w:hAnsi="Times New Roman"/>
        </w:rPr>
      </w:pPr>
    </w:p>
    <w:p w:rsidR="00F85F92" w:rsidRDefault="00F85F92">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spacing w:line="192" w:lineRule="auto"/>
        <w:jc w:val="both"/>
        <w:rPr>
          <w:rFonts w:ascii="Times New Roman" w:hAnsi="Times New Roman"/>
        </w:rPr>
      </w:pPr>
    </w:p>
    <w:p w:rsidR="00F85F92" w:rsidRDefault="00F85F92">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spacing w:line="192" w:lineRule="auto"/>
        <w:jc w:val="both"/>
        <w:rPr>
          <w:rFonts w:ascii="Times New Roman" w:hAnsi="Times New Roman"/>
        </w:rPr>
      </w:pPr>
    </w:p>
    <w:p w:rsidR="00F85F92" w:rsidRDefault="00F85F92">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spacing w:line="192" w:lineRule="auto"/>
        <w:jc w:val="both"/>
        <w:rPr>
          <w:rFonts w:ascii="Times New Roman" w:hAnsi="Times New Roman"/>
        </w:rPr>
      </w:pPr>
    </w:p>
    <w:p w:rsidR="00F85F92" w:rsidRDefault="00F85F92">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spacing w:line="192" w:lineRule="auto"/>
        <w:jc w:val="both"/>
        <w:rPr>
          <w:rFonts w:ascii="Times New Roman" w:hAnsi="Times New Roman"/>
        </w:rPr>
      </w:pPr>
    </w:p>
    <w:p w:rsidR="00F85F92" w:rsidRDefault="00F85F92">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spacing w:line="192" w:lineRule="auto"/>
        <w:jc w:val="both"/>
        <w:rPr>
          <w:rFonts w:ascii="Times New Roman" w:hAnsi="Times New Roman"/>
        </w:rPr>
      </w:pPr>
    </w:p>
    <w:p w:rsidR="00F85F92" w:rsidRDefault="00F85F92">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spacing w:line="192" w:lineRule="auto"/>
        <w:jc w:val="both"/>
        <w:rPr>
          <w:rFonts w:ascii="Times New Roman" w:hAnsi="Times New Roman"/>
        </w:rPr>
      </w:pPr>
    </w:p>
    <w:p w:rsidR="00F85F92" w:rsidRDefault="00F85F92">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spacing w:line="192" w:lineRule="auto"/>
        <w:jc w:val="both"/>
        <w:rPr>
          <w:rFonts w:ascii="Times New Roman" w:hAnsi="Times New Roman"/>
        </w:rPr>
      </w:pPr>
    </w:p>
    <w:p w:rsidR="00F85F92" w:rsidRDefault="00F85F92">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spacing w:line="192" w:lineRule="auto"/>
        <w:jc w:val="both"/>
        <w:rPr>
          <w:rFonts w:ascii="Times New Roman" w:hAnsi="Times New Roman"/>
        </w:rPr>
      </w:pPr>
    </w:p>
    <w:p w:rsidR="00F85F92" w:rsidRDefault="00F85F92">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spacing w:line="192" w:lineRule="auto"/>
        <w:jc w:val="both"/>
        <w:rPr>
          <w:rFonts w:ascii="Times New Roman" w:hAnsi="Times New Roman"/>
        </w:rPr>
      </w:pPr>
    </w:p>
    <w:p w:rsidR="00F85F92" w:rsidRDefault="00F85F92">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spacing w:line="192" w:lineRule="auto"/>
        <w:jc w:val="both"/>
        <w:rPr>
          <w:rFonts w:ascii="Times New Roman" w:hAnsi="Times New Roman"/>
        </w:rPr>
      </w:pPr>
    </w:p>
    <w:p w:rsidR="00F85F92" w:rsidRDefault="00F85F92">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spacing w:line="192" w:lineRule="auto"/>
        <w:jc w:val="both"/>
        <w:rPr>
          <w:rFonts w:ascii="Times New Roman" w:hAnsi="Times New Roman"/>
        </w:rPr>
      </w:pPr>
    </w:p>
    <w:p w:rsidR="00F85F92" w:rsidRDefault="00F85F92">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spacing w:line="192" w:lineRule="auto"/>
        <w:jc w:val="both"/>
        <w:rPr>
          <w:rFonts w:ascii="Times New Roman" w:hAnsi="Times New Roman"/>
        </w:rPr>
      </w:pPr>
    </w:p>
    <w:p w:rsidR="00F85F92" w:rsidRDefault="00F85F92">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spacing w:line="192" w:lineRule="auto"/>
        <w:jc w:val="both"/>
        <w:rPr>
          <w:rFonts w:ascii="Times New Roman" w:hAnsi="Times New Roman"/>
        </w:rPr>
      </w:pPr>
    </w:p>
    <w:p w:rsidR="00F85F92" w:rsidRDefault="00F85F92">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spacing w:line="192" w:lineRule="auto"/>
        <w:jc w:val="both"/>
        <w:rPr>
          <w:rFonts w:ascii="Times New Roman" w:hAnsi="Times New Roman"/>
        </w:rPr>
      </w:pPr>
    </w:p>
    <w:p w:rsidR="00F85F92" w:rsidRDefault="00F85F92">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spacing w:line="192" w:lineRule="auto"/>
        <w:jc w:val="both"/>
        <w:rPr>
          <w:rFonts w:ascii="Times New Roman" w:hAnsi="Times New Roman"/>
        </w:rPr>
      </w:pPr>
    </w:p>
    <w:p w:rsidR="00F85F92" w:rsidRDefault="00F85F92">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spacing w:line="192" w:lineRule="auto"/>
        <w:jc w:val="both"/>
        <w:rPr>
          <w:rFonts w:ascii="Times New Roman" w:hAnsi="Times New Roman"/>
        </w:rPr>
      </w:pPr>
    </w:p>
    <w:p w:rsidR="00F85F92" w:rsidRDefault="00F85F92">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spacing w:line="192" w:lineRule="auto"/>
        <w:jc w:val="both"/>
        <w:rPr>
          <w:rFonts w:ascii="Times New Roman" w:hAnsi="Times New Roman"/>
        </w:rPr>
      </w:pPr>
    </w:p>
    <w:p w:rsidR="00F85F92" w:rsidRDefault="00F85F92">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spacing w:line="192" w:lineRule="auto"/>
        <w:jc w:val="both"/>
        <w:rPr>
          <w:rFonts w:ascii="Times New Roman" w:hAnsi="Times New Roman"/>
        </w:rPr>
      </w:pPr>
    </w:p>
    <w:p w:rsidR="00F85F92" w:rsidRDefault="00F85F92">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spacing w:line="192" w:lineRule="auto"/>
        <w:jc w:val="both"/>
        <w:rPr>
          <w:rFonts w:ascii="Times New Roman" w:hAnsi="Times New Roman"/>
        </w:rPr>
      </w:pPr>
    </w:p>
    <w:p w:rsidR="00F85F92" w:rsidRDefault="00F85F92">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spacing w:line="192" w:lineRule="auto"/>
        <w:jc w:val="both"/>
        <w:rPr>
          <w:rFonts w:ascii="Times New Roman" w:hAnsi="Times New Roman"/>
        </w:rPr>
      </w:pPr>
    </w:p>
    <w:p w:rsidR="00F85F92" w:rsidRDefault="00F85F92">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spacing w:line="192" w:lineRule="auto"/>
        <w:jc w:val="both"/>
        <w:rPr>
          <w:rFonts w:ascii="Times New Roman" w:hAnsi="Times New Roman"/>
        </w:rPr>
      </w:pPr>
    </w:p>
    <w:p w:rsidR="00F85F92" w:rsidRDefault="00F85F92">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spacing w:line="192" w:lineRule="auto"/>
        <w:jc w:val="both"/>
        <w:rPr>
          <w:rFonts w:ascii="Times New Roman" w:hAnsi="Times New Roman"/>
        </w:rPr>
      </w:pPr>
    </w:p>
    <w:p w:rsidR="00F85F92" w:rsidRDefault="00F85F92">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spacing w:line="192" w:lineRule="auto"/>
        <w:jc w:val="both"/>
        <w:rPr>
          <w:rFonts w:ascii="Times New Roman" w:hAnsi="Times New Roman"/>
        </w:rPr>
      </w:pPr>
    </w:p>
    <w:p w:rsidR="00F85F92" w:rsidRDefault="00F85F92">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spacing w:line="192" w:lineRule="auto"/>
        <w:jc w:val="both"/>
        <w:rPr>
          <w:rFonts w:ascii="Times New Roman" w:hAnsi="Times New Roman"/>
        </w:rPr>
      </w:pPr>
    </w:p>
    <w:p w:rsidR="00F85F92" w:rsidRDefault="00F85F92">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spacing w:line="192" w:lineRule="auto"/>
        <w:jc w:val="both"/>
        <w:rPr>
          <w:rFonts w:ascii="Times New Roman" w:hAnsi="Times New Roman"/>
        </w:rPr>
      </w:pPr>
    </w:p>
    <w:p w:rsidR="00F85F92" w:rsidRDefault="00F85F92">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spacing w:line="192" w:lineRule="auto"/>
        <w:jc w:val="both"/>
        <w:rPr>
          <w:rFonts w:ascii="Times New Roman" w:hAnsi="Times New Roman"/>
        </w:rPr>
      </w:pPr>
    </w:p>
    <w:p w:rsidR="00F85F92" w:rsidRDefault="00F85F92">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spacing w:line="192" w:lineRule="auto"/>
        <w:jc w:val="both"/>
        <w:rPr>
          <w:rFonts w:ascii="Times New Roman" w:hAnsi="Times New Roman"/>
        </w:rPr>
      </w:pPr>
    </w:p>
    <w:p w:rsidR="00F85F92" w:rsidRDefault="00F85F92">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spacing w:line="192" w:lineRule="auto"/>
        <w:jc w:val="both"/>
        <w:rPr>
          <w:rFonts w:ascii="Times New Roman" w:hAnsi="Times New Roman"/>
        </w:rPr>
      </w:pPr>
    </w:p>
    <w:p w:rsidR="00F85F92" w:rsidRDefault="00F85F92">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spacing w:line="192" w:lineRule="auto"/>
        <w:jc w:val="both"/>
        <w:rPr>
          <w:rFonts w:ascii="Times New Roman" w:hAnsi="Times New Roman"/>
        </w:rPr>
      </w:pPr>
    </w:p>
    <w:p w:rsidR="00F85F92" w:rsidRDefault="00F85F92">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spacing w:line="192" w:lineRule="auto"/>
        <w:jc w:val="both"/>
        <w:rPr>
          <w:rFonts w:ascii="Times New Roman" w:hAnsi="Times New Roman"/>
        </w:rPr>
      </w:pPr>
    </w:p>
    <w:p w:rsidR="00F85F92" w:rsidRDefault="00F85F92">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spacing w:line="192" w:lineRule="auto"/>
        <w:jc w:val="both"/>
        <w:rPr>
          <w:rFonts w:ascii="Times New Roman" w:hAnsi="Times New Roman"/>
        </w:rPr>
      </w:pPr>
    </w:p>
    <w:p w:rsidR="00F85F92" w:rsidRDefault="00F85F92">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spacing w:line="192" w:lineRule="auto"/>
        <w:jc w:val="both"/>
        <w:rPr>
          <w:rFonts w:ascii="Times New Roman" w:hAnsi="Times New Roman"/>
        </w:rPr>
      </w:pPr>
    </w:p>
    <w:p w:rsidR="00F85F92" w:rsidRDefault="00F85F92">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spacing w:line="192" w:lineRule="auto"/>
        <w:jc w:val="both"/>
        <w:rPr>
          <w:rFonts w:ascii="Times New Roman" w:hAnsi="Times New Roman"/>
        </w:rPr>
      </w:pPr>
    </w:p>
    <w:p w:rsidR="00F85F92" w:rsidRDefault="00F85F92">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spacing w:line="192" w:lineRule="auto"/>
        <w:jc w:val="both"/>
        <w:rPr>
          <w:rFonts w:ascii="Times New Roman" w:hAnsi="Times New Roman"/>
        </w:rPr>
      </w:pPr>
    </w:p>
    <w:p w:rsidR="00F85F92" w:rsidRDefault="00F85F92">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spacing w:line="192" w:lineRule="auto"/>
        <w:jc w:val="both"/>
        <w:rPr>
          <w:rFonts w:ascii="Times New Roman" w:hAnsi="Times New Roman"/>
        </w:rPr>
      </w:pPr>
    </w:p>
    <w:p w:rsidR="00F85F92" w:rsidRDefault="00F85F92">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spacing w:line="192" w:lineRule="auto"/>
        <w:jc w:val="both"/>
        <w:rPr>
          <w:rFonts w:ascii="Times New Roman" w:hAnsi="Times New Roman"/>
        </w:rPr>
      </w:pPr>
    </w:p>
    <w:p w:rsidR="00F85F92" w:rsidRDefault="00F85F92">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spacing w:line="192" w:lineRule="auto"/>
        <w:jc w:val="both"/>
        <w:rPr>
          <w:rFonts w:ascii="Times New Roman" w:hAnsi="Times New Roman"/>
        </w:rPr>
      </w:pPr>
    </w:p>
    <w:p w:rsidR="00F85F92" w:rsidRDefault="00F85F92">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spacing w:line="192" w:lineRule="auto"/>
        <w:jc w:val="both"/>
        <w:rPr>
          <w:rFonts w:ascii="Times New Roman" w:hAnsi="Times New Roman"/>
        </w:rPr>
      </w:pPr>
    </w:p>
    <w:p w:rsidR="00F85F92" w:rsidRDefault="00F85F92">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spacing w:line="192" w:lineRule="auto"/>
        <w:jc w:val="both"/>
        <w:rPr>
          <w:rFonts w:ascii="Times New Roman" w:hAnsi="Times New Roman"/>
        </w:rPr>
      </w:pPr>
    </w:p>
    <w:p w:rsidR="00F85F92" w:rsidRDefault="00F85F92">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spacing w:line="192" w:lineRule="auto"/>
        <w:jc w:val="both"/>
        <w:rPr>
          <w:rFonts w:ascii="Times New Roman" w:hAnsi="Times New Roman"/>
        </w:rPr>
      </w:pPr>
    </w:p>
    <w:p w:rsidR="00F85F92" w:rsidRDefault="00F85F92">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spacing w:line="192" w:lineRule="auto"/>
        <w:jc w:val="both"/>
        <w:rPr>
          <w:rFonts w:ascii="Times New Roman" w:hAnsi="Times New Roman"/>
        </w:rPr>
      </w:pPr>
    </w:p>
    <w:p w:rsidR="00F85F92" w:rsidRDefault="00F85F92">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spacing w:line="192" w:lineRule="auto"/>
        <w:jc w:val="both"/>
        <w:rPr>
          <w:rFonts w:ascii="Times New Roman" w:hAnsi="Times New Roman"/>
        </w:rPr>
      </w:pPr>
    </w:p>
    <w:p w:rsidR="00F85F92" w:rsidRDefault="00F85F92">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spacing w:line="192" w:lineRule="auto"/>
        <w:jc w:val="both"/>
        <w:rPr>
          <w:rFonts w:ascii="Times New Roman" w:hAnsi="Times New Roman"/>
        </w:rPr>
      </w:pPr>
    </w:p>
    <w:p w:rsidR="00F85F92" w:rsidRDefault="00F85F92">
      <w:pPr>
        <w:tabs>
          <w:tab w:val="right" w:pos="9360"/>
        </w:tabs>
        <w:spacing w:line="192" w:lineRule="auto"/>
        <w:jc w:val="both"/>
        <w:rPr>
          <w:rFonts w:ascii="Times New Roman" w:hAnsi="Times New Roman"/>
        </w:rPr>
      </w:pPr>
      <w:r>
        <w:rPr>
          <w:rFonts w:ascii="Times New Roman" w:hAnsi="Times New Roman"/>
        </w:rPr>
        <w:t>2-129.47</w:t>
      </w:r>
      <w:r>
        <w:rPr>
          <w:rFonts w:ascii="Times New Roman" w:hAnsi="Times New Roman"/>
        </w:rPr>
        <w:tab/>
        <w:t>Rev. 74</w:t>
      </w:r>
    </w:p>
    <w:p w:rsidR="00F85F92" w:rsidRDefault="00F85F92">
      <w:pPr>
        <w:tabs>
          <w:tab w:val="right" w:pos="9360"/>
        </w:tabs>
        <w:spacing w:line="192" w:lineRule="auto"/>
        <w:jc w:val="both"/>
        <w:rPr>
          <w:rFonts w:ascii="Times New Roman" w:hAnsi="Times New Roman"/>
        </w:rPr>
        <w:sectPr w:rsidR="00000000">
          <w:endnotePr>
            <w:numFmt w:val="decimal"/>
          </w:endnotePr>
          <w:pgSz w:w="12240" w:h="15840"/>
          <w:pgMar w:top="1080" w:right="1440" w:bottom="1080" w:left="1440" w:header="720" w:footer="720" w:gutter="0"/>
          <w:paperSrc w:first="13633" w:other="13633"/>
          <w:cols w:space="720"/>
          <w:noEndnote/>
        </w:sectPr>
      </w:pPr>
    </w:p>
    <w:p w:rsidR="00F85F92" w:rsidRDefault="00F85F92">
      <w:pPr>
        <w:tabs>
          <w:tab w:val="right" w:pos="9360"/>
        </w:tabs>
        <w:spacing w:line="192" w:lineRule="auto"/>
        <w:jc w:val="both"/>
        <w:rPr>
          <w:rFonts w:ascii="Times New Roman" w:hAnsi="Times New Roman"/>
          <w:u w:val="single"/>
        </w:rPr>
      </w:pPr>
      <w:r>
        <w:rPr>
          <w:rFonts w:ascii="Times New Roman" w:hAnsi="Times New Roman"/>
          <w:u w:val="single"/>
        </w:rPr>
        <w:t>11-91      STATE ORGANIZATION AND GENERAL ADMINISTRATION</w:t>
      </w:r>
      <w:r>
        <w:rPr>
          <w:rFonts w:ascii="Times New Roman" w:hAnsi="Times New Roman"/>
          <w:u w:val="single"/>
        </w:rPr>
        <w:tab/>
        <w:t>2600.8 (Cont.)</w:t>
      </w:r>
    </w:p>
    <w:p w:rsidR="00F85F92" w:rsidRDefault="00F85F92">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spacing w:line="192" w:lineRule="auto"/>
        <w:jc w:val="both"/>
        <w:rPr>
          <w:rFonts w:ascii="Times New Roman" w:hAnsi="Times New Roman"/>
        </w:rPr>
      </w:pPr>
    </w:p>
    <w:p w:rsidR="00F85F92" w:rsidRDefault="00F85F92">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spacing w:line="192" w:lineRule="auto"/>
        <w:jc w:val="both"/>
        <w:rPr>
          <w:rFonts w:ascii="Times New Roman" w:hAnsi="Times New Roman"/>
        </w:rPr>
      </w:pPr>
    </w:p>
    <w:p w:rsidR="00F85F92" w:rsidRDefault="00F85F92">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spacing w:line="192" w:lineRule="auto"/>
        <w:jc w:val="both"/>
        <w:rPr>
          <w:rFonts w:ascii="Times New Roman" w:hAnsi="Times New Roman"/>
        </w:rPr>
      </w:pPr>
    </w:p>
    <w:p w:rsidR="00F85F92" w:rsidRDefault="00F85F92">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spacing w:line="192" w:lineRule="auto"/>
        <w:jc w:val="both"/>
        <w:rPr>
          <w:rFonts w:ascii="Times New Roman" w:hAnsi="Times New Roman"/>
        </w:rPr>
      </w:pPr>
    </w:p>
    <w:p w:rsidR="00F85F92" w:rsidRDefault="00F85F92">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spacing w:line="192" w:lineRule="auto"/>
        <w:jc w:val="both"/>
        <w:rPr>
          <w:rFonts w:ascii="Times New Roman" w:hAnsi="Times New Roman"/>
        </w:rPr>
      </w:pPr>
    </w:p>
    <w:p w:rsidR="00F85F92" w:rsidRDefault="00F85F92">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spacing w:line="192" w:lineRule="auto"/>
        <w:jc w:val="both"/>
        <w:rPr>
          <w:rFonts w:ascii="Times New Roman" w:hAnsi="Times New Roman"/>
        </w:rPr>
      </w:pPr>
    </w:p>
    <w:p w:rsidR="00F85F92" w:rsidRDefault="00F85F92">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spacing w:line="192" w:lineRule="auto"/>
        <w:jc w:val="both"/>
        <w:rPr>
          <w:rFonts w:ascii="Times New Roman" w:hAnsi="Times New Roman"/>
        </w:rPr>
      </w:pPr>
    </w:p>
    <w:p w:rsidR="00F85F92" w:rsidRDefault="00F85F92">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spacing w:line="192" w:lineRule="auto"/>
        <w:jc w:val="both"/>
        <w:rPr>
          <w:rFonts w:ascii="Times New Roman" w:hAnsi="Times New Roman"/>
        </w:rPr>
      </w:pPr>
    </w:p>
    <w:p w:rsidR="00F85F92" w:rsidRDefault="00F85F92">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spacing w:line="192" w:lineRule="auto"/>
        <w:jc w:val="both"/>
        <w:rPr>
          <w:rFonts w:ascii="Times New Roman" w:hAnsi="Times New Roman"/>
        </w:rPr>
      </w:pPr>
    </w:p>
    <w:p w:rsidR="00F85F92" w:rsidRDefault="00F85F92">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spacing w:line="192" w:lineRule="auto"/>
        <w:jc w:val="both"/>
        <w:rPr>
          <w:rFonts w:ascii="Times New Roman" w:hAnsi="Times New Roman"/>
        </w:rPr>
      </w:pPr>
    </w:p>
    <w:p w:rsidR="00F85F92" w:rsidRDefault="00F85F92">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spacing w:line="192" w:lineRule="auto"/>
        <w:jc w:val="both"/>
        <w:rPr>
          <w:rFonts w:ascii="Times New Roman" w:hAnsi="Times New Roman"/>
        </w:rPr>
      </w:pPr>
    </w:p>
    <w:p w:rsidR="00F85F92" w:rsidRDefault="00F85F92">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spacing w:line="192" w:lineRule="auto"/>
        <w:jc w:val="both"/>
        <w:rPr>
          <w:rFonts w:ascii="Times New Roman" w:hAnsi="Times New Roman"/>
        </w:rPr>
      </w:pPr>
    </w:p>
    <w:p w:rsidR="00F85F92" w:rsidRDefault="00F85F92">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spacing w:line="192" w:lineRule="auto"/>
        <w:jc w:val="both"/>
        <w:rPr>
          <w:rFonts w:ascii="Times New Roman" w:hAnsi="Times New Roman"/>
        </w:rPr>
      </w:pPr>
    </w:p>
    <w:p w:rsidR="00F85F92" w:rsidRDefault="00F85F92">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spacing w:line="192" w:lineRule="auto"/>
        <w:jc w:val="both"/>
        <w:rPr>
          <w:rFonts w:ascii="Times New Roman" w:hAnsi="Times New Roman"/>
        </w:rPr>
      </w:pPr>
    </w:p>
    <w:p w:rsidR="00F85F92" w:rsidRDefault="00F85F92">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spacing w:line="192" w:lineRule="auto"/>
        <w:jc w:val="both"/>
        <w:rPr>
          <w:rFonts w:ascii="Times New Roman" w:hAnsi="Times New Roman"/>
        </w:rPr>
      </w:pPr>
    </w:p>
    <w:p w:rsidR="00F85F92" w:rsidRDefault="00F85F92">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spacing w:line="192" w:lineRule="auto"/>
        <w:jc w:val="both"/>
        <w:rPr>
          <w:rFonts w:ascii="Times New Roman" w:hAnsi="Times New Roman"/>
        </w:rPr>
      </w:pPr>
    </w:p>
    <w:p w:rsidR="00F85F92" w:rsidRDefault="00F85F92">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spacing w:line="192" w:lineRule="auto"/>
        <w:jc w:val="both"/>
        <w:rPr>
          <w:rFonts w:ascii="Times New Roman" w:hAnsi="Times New Roman"/>
        </w:rPr>
      </w:pPr>
    </w:p>
    <w:p w:rsidR="00F85F92" w:rsidRDefault="00F85F92">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spacing w:line="192" w:lineRule="auto"/>
        <w:jc w:val="both"/>
        <w:rPr>
          <w:rFonts w:ascii="Times New Roman" w:hAnsi="Times New Roman"/>
        </w:rPr>
      </w:pPr>
    </w:p>
    <w:p w:rsidR="00F85F92" w:rsidRDefault="00F85F92">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spacing w:line="192" w:lineRule="auto"/>
        <w:jc w:val="both"/>
        <w:rPr>
          <w:rFonts w:ascii="Times New Roman" w:hAnsi="Times New Roman"/>
        </w:rPr>
      </w:pPr>
    </w:p>
    <w:p w:rsidR="00F85F92" w:rsidRDefault="00F85F92">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spacing w:line="192" w:lineRule="auto"/>
        <w:jc w:val="both"/>
        <w:rPr>
          <w:rFonts w:ascii="Times New Roman" w:hAnsi="Times New Roman"/>
        </w:rPr>
      </w:pPr>
    </w:p>
    <w:p w:rsidR="00F85F92" w:rsidRDefault="00F85F92">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spacing w:line="192" w:lineRule="auto"/>
        <w:jc w:val="both"/>
        <w:rPr>
          <w:rFonts w:ascii="Times New Roman" w:hAnsi="Times New Roman"/>
        </w:rPr>
      </w:pPr>
    </w:p>
    <w:p w:rsidR="00F85F92" w:rsidRDefault="00F85F92">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spacing w:line="192" w:lineRule="auto"/>
        <w:jc w:val="both"/>
        <w:rPr>
          <w:rFonts w:ascii="Times New Roman" w:hAnsi="Times New Roman"/>
        </w:rPr>
      </w:pPr>
    </w:p>
    <w:p w:rsidR="00F85F92" w:rsidRDefault="00F85F92">
      <w:pPr>
        <w:tabs>
          <w:tab w:val="center" w:pos="4680"/>
          <w:tab w:val="left" w:pos="4800"/>
          <w:tab w:val="left" w:pos="5280"/>
          <w:tab w:val="left" w:pos="5760"/>
        </w:tabs>
        <w:spacing w:line="192" w:lineRule="auto"/>
        <w:jc w:val="both"/>
        <w:rPr>
          <w:rFonts w:ascii="Times New Roman" w:hAnsi="Times New Roman"/>
        </w:rPr>
      </w:pPr>
      <w:r>
        <w:rPr>
          <w:rFonts w:ascii="Times New Roman" w:hAnsi="Times New Roman"/>
        </w:rPr>
        <w:tab/>
        <w:t>THIS PAGE RESERVED FOR</w:t>
      </w:r>
    </w:p>
    <w:p w:rsidR="00F85F92" w:rsidRDefault="00F85F92">
      <w:pPr>
        <w:tabs>
          <w:tab w:val="center" w:pos="4680"/>
          <w:tab w:val="left" w:pos="4800"/>
          <w:tab w:val="left" w:pos="5280"/>
          <w:tab w:val="left" w:pos="5760"/>
        </w:tabs>
        <w:spacing w:line="192" w:lineRule="auto"/>
        <w:jc w:val="both"/>
        <w:rPr>
          <w:rFonts w:ascii="Times New Roman" w:hAnsi="Times New Roman"/>
        </w:rPr>
      </w:pPr>
      <w:r>
        <w:rPr>
          <w:rFonts w:ascii="Times New Roman" w:hAnsi="Times New Roman"/>
        </w:rPr>
        <w:tab/>
        <w:t>MEDICAID PROGRAM BUDGET REPORT</w:t>
      </w:r>
    </w:p>
    <w:p w:rsidR="00F85F92" w:rsidRDefault="00F85F92">
      <w:pPr>
        <w:tabs>
          <w:tab w:val="center" w:pos="4680"/>
          <w:tab w:val="left" w:pos="4800"/>
          <w:tab w:val="left" w:pos="5280"/>
          <w:tab w:val="left" w:pos="5760"/>
        </w:tabs>
        <w:spacing w:line="192" w:lineRule="auto"/>
        <w:jc w:val="both"/>
        <w:rPr>
          <w:rFonts w:ascii="Times New Roman" w:hAnsi="Times New Roman"/>
        </w:rPr>
      </w:pPr>
      <w:r>
        <w:rPr>
          <w:rFonts w:ascii="Times New Roman" w:hAnsi="Times New Roman"/>
        </w:rPr>
        <w:tab/>
        <w:t>STATEMENT OF REASONS FOR AND AMOUNTS OF</w:t>
      </w:r>
    </w:p>
    <w:p w:rsidR="00F85F92" w:rsidRDefault="00F85F92">
      <w:pPr>
        <w:tabs>
          <w:tab w:val="center" w:pos="4680"/>
          <w:tab w:val="left" w:pos="4800"/>
          <w:tab w:val="left" w:pos="5280"/>
          <w:tab w:val="left" w:pos="5760"/>
        </w:tabs>
        <w:spacing w:line="192" w:lineRule="auto"/>
        <w:jc w:val="both"/>
        <w:rPr>
          <w:rFonts w:ascii="Times New Roman" w:hAnsi="Times New Roman"/>
        </w:rPr>
      </w:pPr>
      <w:r>
        <w:rPr>
          <w:rFonts w:ascii="Times New Roman" w:hAnsi="Times New Roman"/>
        </w:rPr>
        <w:tab/>
        <w:t>CHANGES FROM PREVIOUS ESTIMATE</w:t>
      </w:r>
    </w:p>
    <w:p w:rsidR="00F85F92" w:rsidRDefault="00F85F92">
      <w:pPr>
        <w:tabs>
          <w:tab w:val="center" w:pos="4680"/>
          <w:tab w:val="left" w:pos="4800"/>
          <w:tab w:val="left" w:pos="5280"/>
          <w:tab w:val="left" w:pos="5760"/>
        </w:tabs>
        <w:spacing w:line="192" w:lineRule="auto"/>
        <w:jc w:val="both"/>
        <w:rPr>
          <w:rFonts w:ascii="Times New Roman" w:hAnsi="Times New Roman"/>
        </w:rPr>
      </w:pPr>
      <w:r>
        <w:rPr>
          <w:rFonts w:ascii="Times New Roman" w:hAnsi="Times New Roman"/>
        </w:rPr>
        <w:tab/>
        <w:t>FY 19 (IN THOUSANDS)</w:t>
      </w:r>
    </w:p>
    <w:p w:rsidR="00F85F92" w:rsidRDefault="00F85F92">
      <w:pPr>
        <w:tabs>
          <w:tab w:val="center" w:pos="4680"/>
          <w:tab w:val="left" w:pos="4800"/>
          <w:tab w:val="left" w:pos="5280"/>
          <w:tab w:val="left" w:pos="5760"/>
        </w:tabs>
        <w:spacing w:line="192" w:lineRule="auto"/>
        <w:jc w:val="both"/>
        <w:rPr>
          <w:rFonts w:ascii="Times New Roman" w:hAnsi="Times New Roman"/>
        </w:rPr>
      </w:pPr>
      <w:r>
        <w:rPr>
          <w:rFonts w:ascii="Times New Roman" w:hAnsi="Times New Roman"/>
        </w:rPr>
        <w:tab/>
        <w:t>PAGE 14</w:t>
      </w:r>
    </w:p>
    <w:p w:rsidR="00F85F92" w:rsidRDefault="00F85F92">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spacing w:line="192" w:lineRule="auto"/>
        <w:jc w:val="both"/>
        <w:rPr>
          <w:rFonts w:ascii="Times New Roman" w:hAnsi="Times New Roman"/>
        </w:rPr>
      </w:pPr>
    </w:p>
    <w:p w:rsidR="00F85F92" w:rsidRDefault="00F85F92">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spacing w:line="192" w:lineRule="auto"/>
        <w:jc w:val="both"/>
        <w:rPr>
          <w:rFonts w:ascii="Times New Roman" w:hAnsi="Times New Roman"/>
        </w:rPr>
      </w:pPr>
    </w:p>
    <w:p w:rsidR="00F85F92" w:rsidRDefault="00F85F92">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spacing w:line="192" w:lineRule="auto"/>
        <w:jc w:val="both"/>
        <w:rPr>
          <w:rFonts w:ascii="Times New Roman" w:hAnsi="Times New Roman"/>
        </w:rPr>
      </w:pPr>
    </w:p>
    <w:p w:rsidR="00F85F92" w:rsidRDefault="00F85F92">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spacing w:line="192" w:lineRule="auto"/>
        <w:jc w:val="both"/>
        <w:rPr>
          <w:rFonts w:ascii="Times New Roman" w:hAnsi="Times New Roman"/>
        </w:rPr>
      </w:pPr>
    </w:p>
    <w:p w:rsidR="00F85F92" w:rsidRDefault="00F85F92">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spacing w:line="192" w:lineRule="auto"/>
        <w:jc w:val="both"/>
        <w:rPr>
          <w:rFonts w:ascii="Times New Roman" w:hAnsi="Times New Roman"/>
        </w:rPr>
      </w:pPr>
    </w:p>
    <w:p w:rsidR="00F85F92" w:rsidRDefault="00F85F92">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spacing w:line="192" w:lineRule="auto"/>
        <w:jc w:val="both"/>
        <w:rPr>
          <w:rFonts w:ascii="Times New Roman" w:hAnsi="Times New Roman"/>
        </w:rPr>
      </w:pPr>
    </w:p>
    <w:p w:rsidR="00F85F92" w:rsidRDefault="00F85F92">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spacing w:line="192" w:lineRule="auto"/>
        <w:jc w:val="both"/>
        <w:rPr>
          <w:rFonts w:ascii="Times New Roman" w:hAnsi="Times New Roman"/>
        </w:rPr>
      </w:pPr>
    </w:p>
    <w:p w:rsidR="00F85F92" w:rsidRDefault="00F85F92">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spacing w:line="192" w:lineRule="auto"/>
        <w:jc w:val="both"/>
        <w:rPr>
          <w:rFonts w:ascii="Times New Roman" w:hAnsi="Times New Roman"/>
        </w:rPr>
      </w:pPr>
    </w:p>
    <w:p w:rsidR="00F85F92" w:rsidRDefault="00F85F92">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spacing w:line="192" w:lineRule="auto"/>
        <w:jc w:val="both"/>
        <w:rPr>
          <w:rFonts w:ascii="Times New Roman" w:hAnsi="Times New Roman"/>
        </w:rPr>
      </w:pPr>
    </w:p>
    <w:p w:rsidR="00F85F92" w:rsidRDefault="00F85F92">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spacing w:line="192" w:lineRule="auto"/>
        <w:jc w:val="both"/>
        <w:rPr>
          <w:rFonts w:ascii="Times New Roman" w:hAnsi="Times New Roman"/>
        </w:rPr>
      </w:pPr>
    </w:p>
    <w:p w:rsidR="00F85F92" w:rsidRDefault="00F85F92">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spacing w:line="192" w:lineRule="auto"/>
        <w:jc w:val="both"/>
        <w:rPr>
          <w:rFonts w:ascii="Times New Roman" w:hAnsi="Times New Roman"/>
        </w:rPr>
      </w:pPr>
    </w:p>
    <w:p w:rsidR="00F85F92" w:rsidRDefault="00F85F92">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spacing w:line="192" w:lineRule="auto"/>
        <w:jc w:val="both"/>
        <w:rPr>
          <w:rFonts w:ascii="Times New Roman" w:hAnsi="Times New Roman"/>
        </w:rPr>
      </w:pPr>
    </w:p>
    <w:p w:rsidR="00F85F92" w:rsidRDefault="00F85F92">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spacing w:line="192" w:lineRule="auto"/>
        <w:jc w:val="both"/>
        <w:rPr>
          <w:rFonts w:ascii="Times New Roman" w:hAnsi="Times New Roman"/>
        </w:rPr>
      </w:pPr>
    </w:p>
    <w:p w:rsidR="00F85F92" w:rsidRDefault="00F85F92">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spacing w:line="192" w:lineRule="auto"/>
        <w:jc w:val="both"/>
        <w:rPr>
          <w:rFonts w:ascii="Times New Roman" w:hAnsi="Times New Roman"/>
        </w:rPr>
      </w:pPr>
    </w:p>
    <w:p w:rsidR="00F85F92" w:rsidRDefault="00F85F92">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spacing w:line="192" w:lineRule="auto"/>
        <w:jc w:val="both"/>
        <w:rPr>
          <w:rFonts w:ascii="Times New Roman" w:hAnsi="Times New Roman"/>
        </w:rPr>
      </w:pPr>
    </w:p>
    <w:p w:rsidR="00F85F92" w:rsidRDefault="00F85F92">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spacing w:line="192" w:lineRule="auto"/>
        <w:jc w:val="both"/>
        <w:rPr>
          <w:rFonts w:ascii="Times New Roman" w:hAnsi="Times New Roman"/>
        </w:rPr>
      </w:pPr>
    </w:p>
    <w:p w:rsidR="00F85F92" w:rsidRDefault="00F85F92">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spacing w:line="192" w:lineRule="auto"/>
        <w:jc w:val="both"/>
        <w:rPr>
          <w:rFonts w:ascii="Times New Roman" w:hAnsi="Times New Roman"/>
        </w:rPr>
      </w:pPr>
    </w:p>
    <w:p w:rsidR="00F85F92" w:rsidRDefault="00F85F92">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spacing w:line="192" w:lineRule="auto"/>
        <w:jc w:val="both"/>
        <w:rPr>
          <w:rFonts w:ascii="Times New Roman" w:hAnsi="Times New Roman"/>
        </w:rPr>
      </w:pPr>
    </w:p>
    <w:p w:rsidR="00F85F92" w:rsidRDefault="00F85F92">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spacing w:line="192" w:lineRule="auto"/>
        <w:jc w:val="both"/>
        <w:rPr>
          <w:rFonts w:ascii="Times New Roman" w:hAnsi="Times New Roman"/>
        </w:rPr>
      </w:pPr>
    </w:p>
    <w:p w:rsidR="00F85F92" w:rsidRDefault="00F85F92">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spacing w:line="192" w:lineRule="auto"/>
        <w:jc w:val="both"/>
        <w:rPr>
          <w:rFonts w:ascii="Times New Roman" w:hAnsi="Times New Roman"/>
        </w:rPr>
      </w:pPr>
    </w:p>
    <w:p w:rsidR="00F85F92" w:rsidRDefault="00F85F92">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spacing w:line="192" w:lineRule="auto"/>
        <w:jc w:val="both"/>
        <w:rPr>
          <w:rFonts w:ascii="Times New Roman" w:hAnsi="Times New Roman"/>
        </w:rPr>
      </w:pPr>
    </w:p>
    <w:p w:rsidR="00F85F92" w:rsidRDefault="00F85F92">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spacing w:line="192" w:lineRule="auto"/>
        <w:jc w:val="both"/>
        <w:rPr>
          <w:rFonts w:ascii="Times New Roman" w:hAnsi="Times New Roman"/>
        </w:rPr>
      </w:pPr>
    </w:p>
    <w:p w:rsidR="00F85F92" w:rsidRDefault="00F85F92">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spacing w:line="192" w:lineRule="auto"/>
        <w:jc w:val="both"/>
        <w:rPr>
          <w:rFonts w:ascii="Times New Roman" w:hAnsi="Times New Roman"/>
        </w:rPr>
      </w:pPr>
    </w:p>
    <w:p w:rsidR="00F85F92" w:rsidRDefault="00F85F92">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spacing w:line="192" w:lineRule="auto"/>
        <w:jc w:val="both"/>
        <w:rPr>
          <w:rFonts w:ascii="Times New Roman" w:hAnsi="Times New Roman"/>
        </w:rPr>
      </w:pPr>
    </w:p>
    <w:p w:rsidR="00F85F92" w:rsidRDefault="00F85F92">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spacing w:line="192" w:lineRule="auto"/>
        <w:jc w:val="both"/>
        <w:rPr>
          <w:rFonts w:ascii="Times New Roman" w:hAnsi="Times New Roman"/>
        </w:rPr>
      </w:pPr>
      <w:r>
        <w:rPr>
          <w:rFonts w:ascii="Times New Roman" w:hAnsi="Times New Roman"/>
        </w:rPr>
        <w:t xml:space="preserve"> </w:t>
      </w:r>
    </w:p>
    <w:p w:rsidR="00F85F92" w:rsidRDefault="00F85F92">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spacing w:line="192" w:lineRule="auto"/>
        <w:jc w:val="both"/>
        <w:rPr>
          <w:rFonts w:ascii="Times New Roman" w:hAnsi="Times New Roman"/>
        </w:rPr>
      </w:pPr>
    </w:p>
    <w:p w:rsidR="00F85F92" w:rsidRDefault="00F85F92">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spacing w:line="192" w:lineRule="auto"/>
        <w:jc w:val="both"/>
        <w:rPr>
          <w:rFonts w:ascii="Times New Roman" w:hAnsi="Times New Roman"/>
        </w:rPr>
      </w:pPr>
    </w:p>
    <w:p w:rsidR="00F85F92" w:rsidRDefault="00F85F92">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spacing w:line="192" w:lineRule="auto"/>
        <w:jc w:val="both"/>
        <w:rPr>
          <w:rFonts w:ascii="Times New Roman" w:hAnsi="Times New Roman"/>
        </w:rPr>
      </w:pPr>
    </w:p>
    <w:p w:rsidR="00F85F92" w:rsidRDefault="00F85F92">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spacing w:line="192" w:lineRule="auto"/>
        <w:jc w:val="both"/>
        <w:rPr>
          <w:rFonts w:ascii="Times New Roman" w:hAnsi="Times New Roman"/>
        </w:rPr>
      </w:pPr>
    </w:p>
    <w:p w:rsidR="00F85F92" w:rsidRDefault="00F85F92">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spacing w:line="192" w:lineRule="auto"/>
        <w:jc w:val="both"/>
        <w:rPr>
          <w:rFonts w:ascii="Times New Roman" w:hAnsi="Times New Roman"/>
        </w:rPr>
      </w:pPr>
    </w:p>
    <w:p w:rsidR="00F85F92" w:rsidRDefault="00F85F92">
      <w:pPr>
        <w:tabs>
          <w:tab w:val="right" w:pos="9360"/>
        </w:tabs>
        <w:spacing w:line="192" w:lineRule="auto"/>
        <w:jc w:val="both"/>
        <w:rPr>
          <w:rFonts w:ascii="Times New Roman" w:hAnsi="Times New Roman"/>
        </w:rPr>
      </w:pPr>
      <w:r>
        <w:rPr>
          <w:rFonts w:ascii="Times New Roman" w:hAnsi="Times New Roman"/>
        </w:rPr>
        <w:t>Rev. 74</w:t>
      </w:r>
      <w:r>
        <w:rPr>
          <w:rFonts w:ascii="Times New Roman" w:hAnsi="Times New Roman"/>
        </w:rPr>
        <w:tab/>
        <w:t>2-129.48</w:t>
      </w:r>
    </w:p>
    <w:p w:rsidR="00F85F92" w:rsidRDefault="00F85F92">
      <w:pPr>
        <w:tabs>
          <w:tab w:val="right" w:pos="9360"/>
        </w:tabs>
        <w:spacing w:line="192" w:lineRule="auto"/>
        <w:jc w:val="both"/>
        <w:rPr>
          <w:rFonts w:ascii="Times New Roman" w:hAnsi="Times New Roman"/>
        </w:rPr>
        <w:sectPr w:rsidR="00000000">
          <w:endnotePr>
            <w:numFmt w:val="decimal"/>
          </w:endnotePr>
          <w:pgSz w:w="12240" w:h="15840"/>
          <w:pgMar w:top="1080" w:right="1440" w:bottom="1080" w:left="1440" w:header="720" w:footer="720" w:gutter="0"/>
          <w:paperSrc w:first="13633" w:other="13633"/>
          <w:cols w:space="720"/>
          <w:noEndnote/>
        </w:sectPr>
      </w:pPr>
    </w:p>
    <w:p w:rsidR="00F85F92" w:rsidRDefault="00F85F92">
      <w:pPr>
        <w:tabs>
          <w:tab w:val="right" w:pos="9360"/>
        </w:tabs>
        <w:spacing w:line="192" w:lineRule="auto"/>
        <w:jc w:val="both"/>
        <w:rPr>
          <w:rFonts w:ascii="Times New Roman" w:hAnsi="Times New Roman"/>
          <w:u w:val="single"/>
        </w:rPr>
      </w:pPr>
      <w:r>
        <w:rPr>
          <w:rFonts w:ascii="Times New Roman" w:hAnsi="Times New Roman"/>
          <w:u w:val="single"/>
        </w:rPr>
        <w:t>2600.8 (Cont.)      STATE ORGANIZATION AND GENERAL ADMINISTRATION</w:t>
      </w:r>
      <w:r>
        <w:rPr>
          <w:rFonts w:ascii="Times New Roman" w:hAnsi="Times New Roman"/>
          <w:u w:val="single"/>
        </w:rPr>
        <w:tab/>
        <w:t>11-91</w:t>
      </w:r>
    </w:p>
    <w:p w:rsidR="00F85F92" w:rsidRDefault="00F85F92">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spacing w:line="192" w:lineRule="auto"/>
        <w:jc w:val="both"/>
        <w:rPr>
          <w:rFonts w:ascii="Times New Roman" w:hAnsi="Times New Roman"/>
          <w:u w:val="single"/>
        </w:rPr>
      </w:pPr>
    </w:p>
    <w:p w:rsidR="00F85F92" w:rsidRDefault="00F85F92">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spacing w:line="192" w:lineRule="auto"/>
        <w:jc w:val="both"/>
        <w:rPr>
          <w:rFonts w:ascii="Times New Roman" w:hAnsi="Times New Roman"/>
          <w:u w:val="single"/>
        </w:rPr>
      </w:pPr>
    </w:p>
    <w:p w:rsidR="00F85F92" w:rsidRDefault="00F85F92">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spacing w:line="192" w:lineRule="auto"/>
        <w:jc w:val="both"/>
        <w:rPr>
          <w:rFonts w:ascii="Times New Roman" w:hAnsi="Times New Roman"/>
        </w:rPr>
      </w:pPr>
    </w:p>
    <w:p w:rsidR="00F85F92" w:rsidRDefault="00F85F92">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spacing w:line="192" w:lineRule="auto"/>
        <w:jc w:val="both"/>
        <w:rPr>
          <w:rFonts w:ascii="Times New Roman" w:hAnsi="Times New Roman"/>
        </w:rPr>
      </w:pPr>
    </w:p>
    <w:p w:rsidR="00F85F92" w:rsidRDefault="00F85F92">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spacing w:line="192" w:lineRule="auto"/>
        <w:jc w:val="both"/>
        <w:rPr>
          <w:rFonts w:ascii="Times New Roman" w:hAnsi="Times New Roman"/>
        </w:rPr>
      </w:pPr>
    </w:p>
    <w:p w:rsidR="00F85F92" w:rsidRDefault="00F85F92">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spacing w:line="192" w:lineRule="auto"/>
        <w:jc w:val="both"/>
        <w:rPr>
          <w:rFonts w:ascii="Times New Roman" w:hAnsi="Times New Roman"/>
        </w:rPr>
      </w:pPr>
    </w:p>
    <w:p w:rsidR="00F85F92" w:rsidRDefault="00F85F92">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spacing w:line="192" w:lineRule="auto"/>
        <w:jc w:val="both"/>
        <w:rPr>
          <w:rFonts w:ascii="Times New Roman" w:hAnsi="Times New Roman"/>
        </w:rPr>
      </w:pPr>
    </w:p>
    <w:p w:rsidR="00F85F92" w:rsidRDefault="00F85F92">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spacing w:line="192" w:lineRule="auto"/>
        <w:jc w:val="both"/>
        <w:rPr>
          <w:rFonts w:ascii="Times New Roman" w:hAnsi="Times New Roman"/>
        </w:rPr>
      </w:pPr>
    </w:p>
    <w:p w:rsidR="00F85F92" w:rsidRDefault="00F85F92">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spacing w:line="192" w:lineRule="auto"/>
        <w:jc w:val="both"/>
        <w:rPr>
          <w:rFonts w:ascii="Times New Roman" w:hAnsi="Times New Roman"/>
        </w:rPr>
      </w:pPr>
    </w:p>
    <w:p w:rsidR="00F85F92" w:rsidRDefault="00F85F92">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spacing w:line="192" w:lineRule="auto"/>
        <w:jc w:val="both"/>
        <w:rPr>
          <w:rFonts w:ascii="Times New Roman" w:hAnsi="Times New Roman"/>
        </w:rPr>
      </w:pPr>
    </w:p>
    <w:p w:rsidR="00F85F92" w:rsidRDefault="00F85F92">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spacing w:line="192" w:lineRule="auto"/>
        <w:jc w:val="both"/>
        <w:rPr>
          <w:rFonts w:ascii="Times New Roman" w:hAnsi="Times New Roman"/>
        </w:rPr>
      </w:pPr>
    </w:p>
    <w:p w:rsidR="00F85F92" w:rsidRDefault="00F85F92">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spacing w:line="192" w:lineRule="auto"/>
        <w:jc w:val="both"/>
        <w:rPr>
          <w:rFonts w:ascii="Times New Roman" w:hAnsi="Times New Roman"/>
        </w:rPr>
      </w:pPr>
    </w:p>
    <w:p w:rsidR="00F85F92" w:rsidRDefault="00F85F92">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spacing w:line="192" w:lineRule="auto"/>
        <w:jc w:val="both"/>
        <w:rPr>
          <w:rFonts w:ascii="Times New Roman" w:hAnsi="Times New Roman"/>
        </w:rPr>
      </w:pPr>
    </w:p>
    <w:p w:rsidR="00F85F92" w:rsidRDefault="00F85F92">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spacing w:line="192" w:lineRule="auto"/>
        <w:jc w:val="both"/>
        <w:rPr>
          <w:rFonts w:ascii="Times New Roman" w:hAnsi="Times New Roman"/>
        </w:rPr>
      </w:pPr>
    </w:p>
    <w:p w:rsidR="00F85F92" w:rsidRDefault="00F85F92">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spacing w:line="192" w:lineRule="auto"/>
        <w:jc w:val="both"/>
        <w:rPr>
          <w:rFonts w:ascii="Times New Roman" w:hAnsi="Times New Roman"/>
        </w:rPr>
      </w:pPr>
    </w:p>
    <w:p w:rsidR="00F85F92" w:rsidRDefault="00F85F92">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spacing w:line="192" w:lineRule="auto"/>
        <w:jc w:val="both"/>
        <w:rPr>
          <w:rFonts w:ascii="Times New Roman" w:hAnsi="Times New Roman"/>
        </w:rPr>
      </w:pPr>
    </w:p>
    <w:p w:rsidR="00F85F92" w:rsidRDefault="00F85F92">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spacing w:line="192" w:lineRule="auto"/>
        <w:jc w:val="both"/>
        <w:rPr>
          <w:rFonts w:ascii="Times New Roman" w:hAnsi="Times New Roman"/>
        </w:rPr>
      </w:pPr>
    </w:p>
    <w:p w:rsidR="00F85F92" w:rsidRDefault="00F85F92">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spacing w:line="192" w:lineRule="auto"/>
        <w:jc w:val="both"/>
        <w:rPr>
          <w:rFonts w:ascii="Times New Roman" w:hAnsi="Times New Roman"/>
        </w:rPr>
      </w:pPr>
    </w:p>
    <w:p w:rsidR="00F85F92" w:rsidRDefault="00F85F92">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spacing w:line="192" w:lineRule="auto"/>
        <w:jc w:val="both"/>
        <w:rPr>
          <w:rFonts w:ascii="Times New Roman" w:hAnsi="Times New Roman"/>
        </w:rPr>
      </w:pPr>
    </w:p>
    <w:p w:rsidR="00F85F92" w:rsidRDefault="00F85F92">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spacing w:line="192" w:lineRule="auto"/>
        <w:jc w:val="both"/>
        <w:rPr>
          <w:rFonts w:ascii="Times New Roman" w:hAnsi="Times New Roman"/>
        </w:rPr>
      </w:pPr>
    </w:p>
    <w:p w:rsidR="00F85F92" w:rsidRDefault="00F85F92">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spacing w:line="192" w:lineRule="auto"/>
        <w:jc w:val="both"/>
        <w:rPr>
          <w:rFonts w:ascii="Times New Roman" w:hAnsi="Times New Roman"/>
        </w:rPr>
      </w:pPr>
    </w:p>
    <w:p w:rsidR="00F85F92" w:rsidRDefault="00F85F92">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spacing w:line="192" w:lineRule="auto"/>
        <w:jc w:val="both"/>
        <w:rPr>
          <w:rFonts w:ascii="Times New Roman" w:hAnsi="Times New Roman"/>
        </w:rPr>
      </w:pPr>
    </w:p>
    <w:p w:rsidR="00F85F92" w:rsidRDefault="00F85F92">
      <w:pPr>
        <w:tabs>
          <w:tab w:val="center" w:pos="4680"/>
          <w:tab w:val="left" w:pos="4800"/>
          <w:tab w:val="left" w:pos="5280"/>
          <w:tab w:val="left" w:pos="5760"/>
        </w:tabs>
        <w:spacing w:line="192" w:lineRule="auto"/>
        <w:jc w:val="both"/>
        <w:rPr>
          <w:rFonts w:ascii="Times New Roman" w:hAnsi="Times New Roman"/>
        </w:rPr>
      </w:pPr>
      <w:r>
        <w:rPr>
          <w:rFonts w:ascii="Times New Roman" w:hAnsi="Times New Roman"/>
        </w:rPr>
        <w:tab/>
        <w:t>THIS PAGE RESERVED FOR</w:t>
      </w:r>
    </w:p>
    <w:p w:rsidR="00F85F92" w:rsidRDefault="00F85F92">
      <w:pPr>
        <w:tabs>
          <w:tab w:val="center" w:pos="4680"/>
          <w:tab w:val="left" w:pos="4800"/>
          <w:tab w:val="left" w:pos="5280"/>
          <w:tab w:val="left" w:pos="5760"/>
        </w:tabs>
        <w:spacing w:line="192" w:lineRule="auto"/>
        <w:jc w:val="both"/>
        <w:rPr>
          <w:rFonts w:ascii="Times New Roman" w:hAnsi="Times New Roman"/>
        </w:rPr>
      </w:pPr>
      <w:r>
        <w:rPr>
          <w:rFonts w:ascii="Times New Roman" w:hAnsi="Times New Roman"/>
        </w:rPr>
        <w:tab/>
        <w:t xml:space="preserve">MEDICAID PROGRAM BUDGET REPORT </w:t>
      </w:r>
    </w:p>
    <w:p w:rsidR="00F85F92" w:rsidRDefault="00F85F92">
      <w:pPr>
        <w:tabs>
          <w:tab w:val="center" w:pos="4680"/>
          <w:tab w:val="left" w:pos="4800"/>
          <w:tab w:val="left" w:pos="5280"/>
          <w:tab w:val="left" w:pos="5760"/>
        </w:tabs>
        <w:spacing w:line="192" w:lineRule="auto"/>
        <w:jc w:val="both"/>
        <w:rPr>
          <w:rFonts w:ascii="Times New Roman" w:hAnsi="Times New Roman"/>
        </w:rPr>
      </w:pPr>
      <w:r>
        <w:rPr>
          <w:rFonts w:ascii="Times New Roman" w:hAnsi="Times New Roman"/>
        </w:rPr>
        <w:tab/>
        <w:t xml:space="preserve">STATEMENT OF REASONS FOR AND AMOUNTS OF </w:t>
      </w:r>
    </w:p>
    <w:p w:rsidR="00F85F92" w:rsidRDefault="00F85F92">
      <w:pPr>
        <w:tabs>
          <w:tab w:val="center" w:pos="4680"/>
          <w:tab w:val="left" w:pos="4800"/>
          <w:tab w:val="left" w:pos="5280"/>
          <w:tab w:val="left" w:pos="5760"/>
        </w:tabs>
        <w:spacing w:line="192" w:lineRule="auto"/>
        <w:jc w:val="both"/>
        <w:rPr>
          <w:rFonts w:ascii="Times New Roman" w:hAnsi="Times New Roman"/>
        </w:rPr>
      </w:pPr>
      <w:r>
        <w:rPr>
          <w:rFonts w:ascii="Times New Roman" w:hAnsi="Times New Roman"/>
        </w:rPr>
        <w:tab/>
        <w:t>CHANGES BETWEEN FISCAL YEARS</w:t>
      </w:r>
    </w:p>
    <w:p w:rsidR="00F85F92" w:rsidRDefault="00F85F92">
      <w:pPr>
        <w:tabs>
          <w:tab w:val="center" w:pos="4680"/>
          <w:tab w:val="left" w:pos="4800"/>
          <w:tab w:val="left" w:pos="5280"/>
          <w:tab w:val="left" w:pos="5760"/>
        </w:tabs>
        <w:spacing w:line="192" w:lineRule="auto"/>
        <w:jc w:val="both"/>
        <w:rPr>
          <w:rFonts w:ascii="Times New Roman" w:hAnsi="Times New Roman"/>
        </w:rPr>
      </w:pPr>
      <w:r>
        <w:rPr>
          <w:rFonts w:ascii="Times New Roman" w:hAnsi="Times New Roman"/>
        </w:rPr>
        <w:tab/>
        <w:t>CURRENT SUBMISSION</w:t>
      </w:r>
    </w:p>
    <w:p w:rsidR="00F85F92" w:rsidRDefault="00F85F92">
      <w:pPr>
        <w:tabs>
          <w:tab w:val="center" w:pos="4680"/>
          <w:tab w:val="left" w:pos="4800"/>
          <w:tab w:val="left" w:pos="5280"/>
          <w:tab w:val="left" w:pos="5760"/>
        </w:tabs>
        <w:spacing w:line="192" w:lineRule="auto"/>
        <w:jc w:val="both"/>
        <w:rPr>
          <w:rFonts w:ascii="Times New Roman" w:hAnsi="Times New Roman"/>
        </w:rPr>
      </w:pPr>
      <w:r>
        <w:rPr>
          <w:rFonts w:ascii="Times New Roman" w:hAnsi="Times New Roman"/>
        </w:rPr>
        <w:tab/>
        <w:t>FY19 TO FY19 (IN THOUSANDS)</w:t>
      </w:r>
    </w:p>
    <w:p w:rsidR="00F85F92" w:rsidRDefault="00F85F92">
      <w:pPr>
        <w:tabs>
          <w:tab w:val="center" w:pos="4680"/>
          <w:tab w:val="left" w:pos="4800"/>
          <w:tab w:val="left" w:pos="5280"/>
          <w:tab w:val="left" w:pos="5760"/>
        </w:tabs>
        <w:spacing w:line="192" w:lineRule="auto"/>
        <w:jc w:val="both"/>
        <w:rPr>
          <w:rFonts w:ascii="Times New Roman" w:hAnsi="Times New Roman"/>
        </w:rPr>
      </w:pPr>
      <w:r>
        <w:rPr>
          <w:rFonts w:ascii="Times New Roman" w:hAnsi="Times New Roman"/>
        </w:rPr>
        <w:tab/>
        <w:t>PAGE 15</w:t>
      </w:r>
    </w:p>
    <w:p w:rsidR="00F85F92" w:rsidRDefault="00F85F92">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spacing w:line="192" w:lineRule="auto"/>
        <w:jc w:val="both"/>
        <w:rPr>
          <w:rFonts w:ascii="Times New Roman" w:hAnsi="Times New Roman"/>
        </w:rPr>
      </w:pPr>
    </w:p>
    <w:p w:rsidR="00F85F92" w:rsidRDefault="00F85F92">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spacing w:line="192" w:lineRule="auto"/>
        <w:jc w:val="both"/>
        <w:rPr>
          <w:rFonts w:ascii="Times New Roman" w:hAnsi="Times New Roman"/>
        </w:rPr>
      </w:pPr>
    </w:p>
    <w:p w:rsidR="00F85F92" w:rsidRDefault="00F85F92">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spacing w:line="192" w:lineRule="auto"/>
        <w:jc w:val="both"/>
        <w:rPr>
          <w:rFonts w:ascii="Times New Roman" w:hAnsi="Times New Roman"/>
        </w:rPr>
      </w:pPr>
    </w:p>
    <w:p w:rsidR="00F85F92" w:rsidRDefault="00F85F92">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spacing w:line="192" w:lineRule="auto"/>
        <w:jc w:val="both"/>
        <w:rPr>
          <w:rFonts w:ascii="Times New Roman" w:hAnsi="Times New Roman"/>
        </w:rPr>
      </w:pPr>
    </w:p>
    <w:p w:rsidR="00F85F92" w:rsidRDefault="00F85F92">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spacing w:line="192" w:lineRule="auto"/>
        <w:jc w:val="both"/>
        <w:rPr>
          <w:rFonts w:ascii="Times New Roman" w:hAnsi="Times New Roman"/>
        </w:rPr>
      </w:pPr>
    </w:p>
    <w:p w:rsidR="00F85F92" w:rsidRDefault="00F85F92">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spacing w:line="192" w:lineRule="auto"/>
        <w:jc w:val="both"/>
        <w:rPr>
          <w:rFonts w:ascii="Times New Roman" w:hAnsi="Times New Roman"/>
        </w:rPr>
      </w:pPr>
    </w:p>
    <w:p w:rsidR="00F85F92" w:rsidRDefault="00F85F92">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spacing w:line="192" w:lineRule="auto"/>
        <w:jc w:val="both"/>
        <w:rPr>
          <w:rFonts w:ascii="Times New Roman" w:hAnsi="Times New Roman"/>
        </w:rPr>
      </w:pPr>
    </w:p>
    <w:p w:rsidR="00F85F92" w:rsidRDefault="00F85F92">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spacing w:line="192" w:lineRule="auto"/>
        <w:jc w:val="both"/>
        <w:rPr>
          <w:rFonts w:ascii="Times New Roman" w:hAnsi="Times New Roman"/>
        </w:rPr>
      </w:pPr>
    </w:p>
    <w:p w:rsidR="00F85F92" w:rsidRDefault="00F85F92">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spacing w:line="192" w:lineRule="auto"/>
        <w:jc w:val="both"/>
        <w:rPr>
          <w:rFonts w:ascii="Times New Roman" w:hAnsi="Times New Roman"/>
        </w:rPr>
      </w:pPr>
    </w:p>
    <w:p w:rsidR="00F85F92" w:rsidRDefault="00F85F92">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spacing w:line="192" w:lineRule="auto"/>
        <w:jc w:val="both"/>
        <w:rPr>
          <w:rFonts w:ascii="Times New Roman" w:hAnsi="Times New Roman"/>
        </w:rPr>
      </w:pPr>
    </w:p>
    <w:p w:rsidR="00F85F92" w:rsidRDefault="00F85F92">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spacing w:line="192" w:lineRule="auto"/>
        <w:jc w:val="both"/>
        <w:rPr>
          <w:rFonts w:ascii="Times New Roman" w:hAnsi="Times New Roman"/>
        </w:rPr>
      </w:pPr>
    </w:p>
    <w:p w:rsidR="00F85F92" w:rsidRDefault="00F85F92">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spacing w:line="192" w:lineRule="auto"/>
        <w:jc w:val="both"/>
        <w:rPr>
          <w:rFonts w:ascii="Times New Roman" w:hAnsi="Times New Roman"/>
        </w:rPr>
      </w:pPr>
    </w:p>
    <w:p w:rsidR="00F85F92" w:rsidRDefault="00F85F92">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spacing w:line="192" w:lineRule="auto"/>
        <w:jc w:val="both"/>
        <w:rPr>
          <w:rFonts w:ascii="Times New Roman" w:hAnsi="Times New Roman"/>
        </w:rPr>
      </w:pPr>
    </w:p>
    <w:p w:rsidR="00F85F92" w:rsidRDefault="00F85F92">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spacing w:line="192" w:lineRule="auto"/>
        <w:jc w:val="both"/>
        <w:rPr>
          <w:rFonts w:ascii="Times New Roman" w:hAnsi="Times New Roman"/>
        </w:rPr>
      </w:pPr>
    </w:p>
    <w:p w:rsidR="00F85F92" w:rsidRDefault="00F85F92">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spacing w:line="192" w:lineRule="auto"/>
        <w:jc w:val="both"/>
        <w:rPr>
          <w:rFonts w:ascii="Times New Roman" w:hAnsi="Times New Roman"/>
        </w:rPr>
      </w:pPr>
    </w:p>
    <w:p w:rsidR="00F85F92" w:rsidRDefault="00F85F92">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spacing w:line="192" w:lineRule="auto"/>
        <w:jc w:val="both"/>
        <w:rPr>
          <w:rFonts w:ascii="Times New Roman" w:hAnsi="Times New Roman"/>
        </w:rPr>
      </w:pPr>
    </w:p>
    <w:p w:rsidR="00F85F92" w:rsidRDefault="00F85F92">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spacing w:line="192" w:lineRule="auto"/>
        <w:jc w:val="both"/>
        <w:rPr>
          <w:rFonts w:ascii="Times New Roman" w:hAnsi="Times New Roman"/>
        </w:rPr>
      </w:pPr>
    </w:p>
    <w:p w:rsidR="00F85F92" w:rsidRDefault="00F85F92">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spacing w:line="192" w:lineRule="auto"/>
        <w:jc w:val="both"/>
        <w:rPr>
          <w:rFonts w:ascii="Times New Roman" w:hAnsi="Times New Roman"/>
        </w:rPr>
      </w:pPr>
    </w:p>
    <w:p w:rsidR="00F85F92" w:rsidRDefault="00F85F92">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spacing w:line="192" w:lineRule="auto"/>
        <w:jc w:val="both"/>
        <w:rPr>
          <w:rFonts w:ascii="Times New Roman" w:hAnsi="Times New Roman"/>
        </w:rPr>
      </w:pPr>
    </w:p>
    <w:p w:rsidR="00F85F92" w:rsidRDefault="00F85F92">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spacing w:line="192" w:lineRule="auto"/>
        <w:jc w:val="both"/>
        <w:rPr>
          <w:rFonts w:ascii="Times New Roman" w:hAnsi="Times New Roman"/>
        </w:rPr>
      </w:pPr>
    </w:p>
    <w:p w:rsidR="00F85F92" w:rsidRDefault="00F85F92">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spacing w:line="192" w:lineRule="auto"/>
        <w:jc w:val="both"/>
        <w:rPr>
          <w:rFonts w:ascii="Times New Roman" w:hAnsi="Times New Roman"/>
        </w:rPr>
      </w:pPr>
    </w:p>
    <w:p w:rsidR="00F85F92" w:rsidRDefault="00F85F92">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spacing w:line="192" w:lineRule="auto"/>
        <w:jc w:val="both"/>
        <w:rPr>
          <w:rFonts w:ascii="Times New Roman" w:hAnsi="Times New Roman"/>
        </w:rPr>
      </w:pPr>
    </w:p>
    <w:p w:rsidR="00F85F92" w:rsidRDefault="00F85F92">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spacing w:line="192" w:lineRule="auto"/>
        <w:jc w:val="both"/>
        <w:rPr>
          <w:rFonts w:ascii="Times New Roman" w:hAnsi="Times New Roman"/>
        </w:rPr>
      </w:pPr>
    </w:p>
    <w:p w:rsidR="00F85F92" w:rsidRDefault="00F85F92">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spacing w:line="192" w:lineRule="auto"/>
        <w:jc w:val="both"/>
        <w:rPr>
          <w:rFonts w:ascii="Times New Roman" w:hAnsi="Times New Roman"/>
        </w:rPr>
      </w:pPr>
    </w:p>
    <w:p w:rsidR="00F85F92" w:rsidRDefault="00F85F92">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spacing w:line="192" w:lineRule="auto"/>
        <w:jc w:val="both"/>
        <w:rPr>
          <w:rFonts w:ascii="Times New Roman" w:hAnsi="Times New Roman"/>
        </w:rPr>
      </w:pPr>
    </w:p>
    <w:p w:rsidR="00F85F92" w:rsidRDefault="00F85F92">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spacing w:line="192" w:lineRule="auto"/>
        <w:jc w:val="both"/>
        <w:rPr>
          <w:rFonts w:ascii="Times New Roman" w:hAnsi="Times New Roman"/>
        </w:rPr>
      </w:pPr>
    </w:p>
    <w:p w:rsidR="00F85F92" w:rsidRDefault="00F85F92">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spacing w:line="192" w:lineRule="auto"/>
        <w:jc w:val="both"/>
        <w:rPr>
          <w:rFonts w:ascii="Times New Roman" w:hAnsi="Times New Roman"/>
        </w:rPr>
      </w:pPr>
    </w:p>
    <w:p w:rsidR="00F85F92" w:rsidRDefault="00F85F92">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spacing w:line="192" w:lineRule="auto"/>
        <w:jc w:val="both"/>
        <w:rPr>
          <w:rFonts w:ascii="Times New Roman" w:hAnsi="Times New Roman"/>
        </w:rPr>
      </w:pPr>
    </w:p>
    <w:p w:rsidR="00F85F92" w:rsidRDefault="00F85F92">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spacing w:line="192" w:lineRule="auto"/>
        <w:jc w:val="both"/>
        <w:rPr>
          <w:rFonts w:ascii="Times New Roman" w:hAnsi="Times New Roman"/>
        </w:rPr>
      </w:pPr>
    </w:p>
    <w:p w:rsidR="00F85F92" w:rsidRDefault="00F85F92">
      <w:pPr>
        <w:tabs>
          <w:tab w:val="right" w:pos="9360"/>
        </w:tabs>
        <w:spacing w:line="192" w:lineRule="auto"/>
        <w:jc w:val="both"/>
        <w:rPr>
          <w:rFonts w:ascii="Times New Roman" w:hAnsi="Times New Roman"/>
        </w:rPr>
      </w:pPr>
      <w:r>
        <w:rPr>
          <w:rFonts w:ascii="Times New Roman" w:hAnsi="Times New Roman"/>
        </w:rPr>
        <w:t>2-129.49</w:t>
      </w:r>
      <w:r>
        <w:rPr>
          <w:rFonts w:ascii="Times New Roman" w:hAnsi="Times New Roman"/>
        </w:rPr>
        <w:tab/>
        <w:t>Rev. 74</w:t>
      </w:r>
    </w:p>
    <w:p w:rsidR="00F85F92" w:rsidRDefault="00F85F92">
      <w:pPr>
        <w:tabs>
          <w:tab w:val="right" w:pos="9360"/>
        </w:tabs>
        <w:spacing w:line="192" w:lineRule="auto"/>
        <w:jc w:val="both"/>
        <w:rPr>
          <w:rFonts w:ascii="Times New Roman" w:hAnsi="Times New Roman"/>
        </w:rPr>
        <w:sectPr w:rsidR="00000000">
          <w:endnotePr>
            <w:numFmt w:val="decimal"/>
          </w:endnotePr>
          <w:pgSz w:w="12240" w:h="15840"/>
          <w:pgMar w:top="1080" w:right="1440" w:bottom="1080" w:left="1440" w:header="720" w:footer="720" w:gutter="0"/>
          <w:paperSrc w:first="13633" w:other="13633"/>
          <w:cols w:space="720"/>
          <w:noEndnote/>
        </w:sectPr>
      </w:pPr>
    </w:p>
    <w:p w:rsidR="00F85F92" w:rsidRDefault="00F85F92">
      <w:pPr>
        <w:tabs>
          <w:tab w:val="center" w:pos="4680"/>
          <w:tab w:val="right" w:pos="9360"/>
        </w:tabs>
        <w:spacing w:line="192" w:lineRule="auto"/>
        <w:jc w:val="both"/>
        <w:rPr>
          <w:rFonts w:ascii="Times New Roman" w:hAnsi="Times New Roman"/>
          <w:u w:val="single"/>
        </w:rPr>
      </w:pPr>
      <w:r>
        <w:rPr>
          <w:rFonts w:ascii="Times New Roman" w:hAnsi="Times New Roman"/>
          <w:u w:val="single"/>
        </w:rPr>
        <w:t>11-91</w:t>
      </w:r>
      <w:r>
        <w:rPr>
          <w:rFonts w:ascii="Times New Roman" w:hAnsi="Times New Roman"/>
          <w:u w:val="single"/>
        </w:rPr>
        <w:tab/>
        <w:t>STATE ORGANIZATION AND GENERAL ADMINISTRATION</w:t>
      </w:r>
      <w:r>
        <w:rPr>
          <w:rFonts w:ascii="Times New Roman" w:hAnsi="Times New Roman"/>
          <w:u w:val="single"/>
        </w:rPr>
        <w:tab/>
        <w:t>2600.9</w:t>
      </w:r>
    </w:p>
    <w:p w:rsidR="00F85F92" w:rsidRDefault="00F85F92">
      <w:pPr>
        <w:tabs>
          <w:tab w:val="left" w:pos="0"/>
          <w:tab w:val="left" w:pos="8160"/>
        </w:tabs>
        <w:spacing w:line="192" w:lineRule="auto"/>
        <w:jc w:val="both"/>
        <w:rPr>
          <w:rFonts w:ascii="Times New Roman" w:hAnsi="Times New Roman"/>
        </w:rPr>
      </w:pPr>
    </w:p>
    <w:p w:rsidR="00F85F92" w:rsidRDefault="00F85F92">
      <w:pPr>
        <w:tabs>
          <w:tab w:val="left" w:pos="0"/>
          <w:tab w:val="left" w:pos="8160"/>
        </w:tabs>
        <w:spacing w:line="192" w:lineRule="auto"/>
        <w:jc w:val="both"/>
        <w:rPr>
          <w:rFonts w:ascii="Times New Roman" w:hAnsi="Times New Roman"/>
        </w:rPr>
      </w:pPr>
      <w:r>
        <w:rPr>
          <w:rFonts w:ascii="Times New Roman" w:hAnsi="Times New Roman"/>
        </w:rPr>
        <w:t xml:space="preserve">2600.9  </w:t>
      </w:r>
      <w:r>
        <w:rPr>
          <w:rFonts w:ascii="Times New Roman" w:hAnsi="Times New Roman"/>
          <w:u w:val="single"/>
        </w:rPr>
        <w:t>Form HCFA-25D.1, Medicaid Program Budget Report - Medical Assistance Payments - Current Year</w:t>
      </w:r>
      <w:r>
        <w:rPr>
          <w:rFonts w:ascii="Times New Roman" w:hAnsi="Times New Roman"/>
        </w:rPr>
        <w:t xml:space="preserve">. --To meet needs expressed by the Office of Management and Budget, Executive Office of the President (EOMB), for comparable breakdown of budget and expenditure information so that HCFA may be able to make more accurate budget forecasts, forms have been designed to capture </w:t>
      </w:r>
      <w:r>
        <w:rPr>
          <w:rFonts w:ascii="Times New Roman" w:hAnsi="Times New Roman"/>
          <w:u w:val="single"/>
        </w:rPr>
        <w:t>quarterly</w:t>
      </w:r>
      <w:r>
        <w:rPr>
          <w:rFonts w:ascii="Times New Roman" w:hAnsi="Times New Roman"/>
        </w:rPr>
        <w:t xml:space="preserve"> reporting of Medical assistance payments for the current and the budget fiscal years.</w:t>
      </w:r>
    </w:p>
    <w:p w:rsidR="00F85F92" w:rsidRDefault="00F85F92">
      <w:pPr>
        <w:tabs>
          <w:tab w:val="left" w:pos="0"/>
          <w:tab w:val="left" w:pos="8160"/>
        </w:tabs>
        <w:spacing w:line="192" w:lineRule="auto"/>
        <w:jc w:val="both"/>
        <w:rPr>
          <w:rFonts w:ascii="Times New Roman" w:hAnsi="Times New Roman"/>
        </w:rPr>
      </w:pPr>
    </w:p>
    <w:p w:rsidR="00F85F92" w:rsidRDefault="00F85F92">
      <w:pPr>
        <w:tabs>
          <w:tab w:val="left" w:pos="0"/>
          <w:tab w:val="left" w:pos="8160"/>
        </w:tabs>
        <w:spacing w:line="192" w:lineRule="auto"/>
        <w:jc w:val="both"/>
        <w:rPr>
          <w:ins w:id="246" w:author="Unknown"/>
          <w:rFonts w:ascii="Times New Roman" w:hAnsi="Times New Roman"/>
        </w:rPr>
      </w:pPr>
      <w:r>
        <w:rPr>
          <w:rFonts w:ascii="Times New Roman" w:hAnsi="Times New Roman"/>
        </w:rPr>
        <w:t xml:space="preserve">Complete this form in its entirety for each quarterly submission.  Round all dollar amounts to the nearest thousand.  Update the current fiscal year as it progresses to reflect new or revised quarterly budget estimates.  </w:t>
      </w:r>
      <w:ins w:id="247" w:author="Unknown">
        <w:r>
          <w:rPr>
            <w:rFonts w:ascii="Times New Roman" w:hAnsi="Times New Roman"/>
          </w:rPr>
          <w:t>Information for certain quarters have been carried over from previous HCFA</w:t>
        </w:r>
      </w:ins>
      <w:r>
        <w:rPr>
          <w:rFonts w:ascii="Times New Roman" w:hAnsi="Times New Roman"/>
        </w:rPr>
        <w:t>-</w:t>
      </w:r>
      <w:ins w:id="248" w:author="Unknown">
        <w:r>
          <w:rPr>
            <w:rFonts w:ascii="Times New Roman" w:hAnsi="Times New Roman"/>
          </w:rPr>
          <w:t>64 Expenditure Report(s).</w:t>
        </w:r>
      </w:ins>
    </w:p>
    <w:p w:rsidR="00F85F92" w:rsidRDefault="00F85F9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249" w:author="Unknown"/>
          <w:rFonts w:ascii="Times New Roman" w:hAnsi="Times New Roman"/>
        </w:rPr>
      </w:pPr>
    </w:p>
    <w:p w:rsidR="00F85F92" w:rsidRDefault="00F85F9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left="960" w:hanging="960"/>
        <w:jc w:val="both"/>
        <w:rPr>
          <w:ins w:id="250" w:author="Unknown"/>
          <w:rFonts w:ascii="Times New Roman" w:hAnsi="Times New Roman"/>
        </w:rPr>
      </w:pPr>
      <w:ins w:id="251" w:author="Unknown">
        <w:r>
          <w:rPr>
            <w:rFonts w:ascii="Times New Roman" w:hAnsi="Times New Roman"/>
          </w:rPr>
          <w:t>NOTE:</w:t>
        </w:r>
        <w:r>
          <w:rPr>
            <w:rFonts w:ascii="Times New Roman" w:hAnsi="Times New Roman"/>
          </w:rPr>
          <w:tab/>
          <w:t>Some columns may be completed when you initially call up this form.  The data shown reflects those expenditures reported by you on the last HCFA</w:t>
        </w:r>
      </w:ins>
      <w:r>
        <w:rPr>
          <w:rFonts w:ascii="Times New Roman" w:hAnsi="Times New Roman"/>
        </w:rPr>
        <w:t>-</w:t>
      </w:r>
      <w:ins w:id="252" w:author="Unknown">
        <w:r>
          <w:rPr>
            <w:rFonts w:ascii="Times New Roman" w:hAnsi="Times New Roman"/>
          </w:rPr>
          <w:t xml:space="preserve">64 submission.  </w:t>
        </w:r>
        <w:r>
          <w:rPr>
            <w:rFonts w:ascii="Times New Roman" w:hAnsi="Times New Roman"/>
            <w:u w:val="single"/>
          </w:rPr>
          <w:t>DO NOT</w:t>
        </w:r>
        <w:r>
          <w:rPr>
            <w:rFonts w:ascii="Times New Roman" w:hAnsi="Times New Roman"/>
          </w:rPr>
          <w:t xml:space="preserve"> alter this data without first consulting your RO representative.</w:t>
        </w:r>
      </w:ins>
    </w:p>
    <w:p w:rsidR="00F85F92" w:rsidRDefault="00F85F9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253" w:author="Unknown"/>
          <w:rFonts w:ascii="Times New Roman" w:hAnsi="Times New Roman"/>
        </w:rPr>
      </w:pPr>
    </w:p>
    <w:p w:rsidR="00F85F92" w:rsidRDefault="00F85F9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480"/>
        <w:jc w:val="both"/>
        <w:rPr>
          <w:ins w:id="254" w:author="Unknown"/>
          <w:rFonts w:ascii="Times New Roman" w:hAnsi="Times New Roman"/>
        </w:rPr>
      </w:pPr>
      <w:ins w:id="255" w:author="Unknown">
        <w:r>
          <w:rPr>
            <w:rFonts w:ascii="Times New Roman" w:hAnsi="Times New Roman"/>
          </w:rPr>
          <w:t xml:space="preserve">A.  </w:t>
        </w:r>
        <w:r>
          <w:rPr>
            <w:rFonts w:ascii="Times New Roman" w:hAnsi="Times New Roman"/>
            <w:u w:val="single"/>
          </w:rPr>
          <w:t xml:space="preserve">Line Headings </w:t>
        </w:r>
      </w:ins>
      <w:r>
        <w:rPr>
          <w:rFonts w:ascii="Times New Roman" w:hAnsi="Times New Roman"/>
          <w:u w:val="single"/>
        </w:rPr>
        <w:t>-</w:t>
      </w:r>
      <w:ins w:id="256" w:author="Unknown">
        <w:r>
          <w:rPr>
            <w:rFonts w:ascii="Times New Roman" w:hAnsi="Times New Roman"/>
            <w:u w:val="single"/>
          </w:rPr>
          <w:t xml:space="preserve"> Lines 1 to 28</w:t>
        </w:r>
        <w:r>
          <w:rPr>
            <w:rFonts w:ascii="Times New Roman" w:hAnsi="Times New Roman"/>
          </w:rPr>
          <w:t xml:space="preserve">.  </w:t>
        </w:r>
      </w:ins>
      <w:r>
        <w:rPr>
          <w:rFonts w:ascii="Times New Roman" w:hAnsi="Times New Roman"/>
        </w:rPr>
        <w:t>--</w:t>
      </w:r>
      <w:ins w:id="257" w:author="Unknown">
        <w:r>
          <w:rPr>
            <w:rFonts w:ascii="Times New Roman" w:hAnsi="Times New Roman"/>
          </w:rPr>
          <w:t xml:space="preserve">Medical services, lines 1 to 25, are defined in </w:t>
        </w:r>
      </w:ins>
      <w:r>
        <w:rPr>
          <w:rFonts w:ascii="Times New Roman" w:hAnsi="Times New Roman"/>
        </w:rPr>
        <w:t>§</w:t>
      </w:r>
      <w:ins w:id="258" w:author="Unknown">
        <w:r>
          <w:rPr>
            <w:rFonts w:ascii="Times New Roman" w:hAnsi="Times New Roman"/>
          </w:rPr>
          <w:t>2601.A.  Make entries for each service for which estimates are to be reported on Form HCFA</w:t>
        </w:r>
      </w:ins>
      <w:r>
        <w:rPr>
          <w:rFonts w:ascii="Times New Roman" w:hAnsi="Times New Roman"/>
        </w:rPr>
        <w:t>-</w:t>
      </w:r>
      <w:ins w:id="259" w:author="Unknown">
        <w:r>
          <w:rPr>
            <w:rFonts w:ascii="Times New Roman" w:hAnsi="Times New Roman"/>
          </w:rPr>
          <w:t>25D.  Line 26 reflects the sum of lines 1 to 25.  Lines  27 and 27A are the total of all estimated collections and prior period adjustments (respectively) for the quarter.  Line 28 reflects the net total of line 26 plus (or minus) the sum of lines  27 and 27A.</w:t>
        </w:r>
      </w:ins>
    </w:p>
    <w:p w:rsidR="00F85F92" w:rsidRDefault="00F85F9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F85F92" w:rsidRDefault="00F85F9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480"/>
        <w:jc w:val="both"/>
        <w:rPr>
          <w:rFonts w:ascii="Times New Roman" w:hAnsi="Times New Roman"/>
        </w:rPr>
      </w:pPr>
      <w:r>
        <w:rPr>
          <w:rFonts w:ascii="Times New Roman" w:hAnsi="Times New Roman"/>
        </w:rPr>
        <w:t xml:space="preserve">B.  </w:t>
      </w:r>
      <w:r>
        <w:rPr>
          <w:rFonts w:ascii="Times New Roman" w:hAnsi="Times New Roman"/>
          <w:u w:val="single"/>
        </w:rPr>
        <w:t>Column Headings - Columns A, C, E and G</w:t>
      </w:r>
      <w:r>
        <w:rPr>
          <w:rFonts w:ascii="Times New Roman" w:hAnsi="Times New Roman"/>
        </w:rPr>
        <w:t>. --Enter the estimated Medical assistance payments computable for Federal funding for each quarter of the current fiscal year.</w:t>
      </w:r>
    </w:p>
    <w:p w:rsidR="00F85F92" w:rsidRDefault="00F85F9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F85F92" w:rsidRDefault="00F85F9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u w:val="single"/>
        </w:rPr>
        <w:t>Columns B, D, F and H</w:t>
      </w:r>
      <w:r>
        <w:rPr>
          <w:rFonts w:ascii="Times New Roman" w:hAnsi="Times New Roman"/>
        </w:rPr>
        <w:t>. --Enter the Federal share of the total computable amounts entered in columns (A, C, E, and G), for each quarter of the current fiscal year.</w:t>
      </w:r>
    </w:p>
    <w:p w:rsidR="00F85F92" w:rsidRDefault="00F85F9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F85F92" w:rsidRDefault="00F85F9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260" w:author="Unknown"/>
          <w:rFonts w:ascii="Times New Roman" w:hAnsi="Times New Roman"/>
        </w:rPr>
      </w:pPr>
      <w:ins w:id="261" w:author="Unknown">
        <w:r>
          <w:rPr>
            <w:rFonts w:ascii="Times New Roman" w:hAnsi="Times New Roman"/>
          </w:rPr>
          <w:t>If you choose not to input the federal share amounts, MBES provides options for completing these columns that allow the system to compute these amounts for you.  There are two options you can choose when you select a form on the RECORD SELECTION screen.  Choosing a form (31, 32 or 33) and adding a "T" suffix allows you to input only the total computable figures and have MBES compute the federal share using your FMAP rate.  Choosing a form and adding an "M" suffix allows you to input total computable figures</w:t>
        </w:r>
        <w:r>
          <w:rPr>
            <w:rFonts w:ascii="Times New Roman" w:hAnsi="Times New Roman"/>
          </w:rPr>
          <w:t xml:space="preserve"> </w:t>
        </w:r>
        <w:r>
          <w:rPr>
            <w:rFonts w:ascii="Times New Roman" w:hAnsi="Times New Roman"/>
            <w:u w:val="single"/>
          </w:rPr>
          <w:t>and</w:t>
        </w:r>
        <w:r>
          <w:rPr>
            <w:rFonts w:ascii="Times New Roman" w:hAnsi="Times New Roman"/>
          </w:rPr>
          <w:t xml:space="preserve"> an assumed FMAP rate to compute the federal share.</w:t>
        </w:r>
      </w:ins>
    </w:p>
    <w:p w:rsidR="00F85F92" w:rsidRDefault="00F85F9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ins w:id="262" w:author="Unknown"/>
          <w:rFonts w:ascii="Times New Roman" w:hAnsi="Times New Roman"/>
        </w:rPr>
      </w:pPr>
    </w:p>
    <w:p w:rsidR="00F85F92" w:rsidRDefault="00F85F9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left="960" w:hanging="960"/>
        <w:jc w:val="both"/>
        <w:rPr>
          <w:rFonts w:ascii="Times New Roman" w:hAnsi="Times New Roman"/>
        </w:rPr>
      </w:pPr>
      <w:ins w:id="263" w:author="Unknown">
        <w:r>
          <w:rPr>
            <w:rFonts w:ascii="Times New Roman" w:hAnsi="Times New Roman"/>
          </w:rPr>
          <w:t>NOTE:</w:t>
        </w:r>
        <w:r>
          <w:rPr>
            <w:rFonts w:ascii="Times New Roman" w:hAnsi="Times New Roman"/>
          </w:rPr>
          <w:tab/>
          <w:t>Do not use these options when you are processing forms that reflect actual expenditures from prior periods (i.e. any current year forms). Exercising the options changes any enhanced rate amounts to normal, pre</w:t>
        </w:r>
      </w:ins>
      <w:r>
        <w:rPr>
          <w:rFonts w:ascii="Times New Roman" w:hAnsi="Times New Roman"/>
        </w:rPr>
        <w:t>-</w:t>
      </w:r>
      <w:proofErr w:type="spellStart"/>
      <w:ins w:id="264" w:author="Unknown">
        <w:r>
          <w:rPr>
            <w:rFonts w:ascii="Times New Roman" w:hAnsi="Times New Roman"/>
          </w:rPr>
          <w:t>programed</w:t>
        </w:r>
        <w:proofErr w:type="spellEnd"/>
        <w:r>
          <w:rPr>
            <w:rFonts w:ascii="Times New Roman" w:hAnsi="Times New Roman"/>
          </w:rPr>
          <w:t xml:space="preserve"> rate amounts.</w:t>
        </w:r>
      </w:ins>
    </w:p>
    <w:p w:rsidR="00F85F92" w:rsidRDefault="00F85F9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F85F92" w:rsidRDefault="00F85F9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480"/>
        <w:jc w:val="both"/>
        <w:rPr>
          <w:rFonts w:ascii="Times New Roman" w:hAnsi="Times New Roman"/>
        </w:rPr>
      </w:pPr>
      <w:r>
        <w:rPr>
          <w:rFonts w:ascii="Times New Roman" w:hAnsi="Times New Roman"/>
        </w:rPr>
        <w:t xml:space="preserve">C.  </w:t>
      </w:r>
      <w:r>
        <w:rPr>
          <w:rFonts w:ascii="Times New Roman" w:hAnsi="Times New Roman"/>
          <w:u w:val="single"/>
        </w:rPr>
        <w:t>Footnotes</w:t>
      </w:r>
      <w:r>
        <w:rPr>
          <w:rFonts w:ascii="Times New Roman" w:hAnsi="Times New Roman"/>
        </w:rPr>
        <w:t>. --This space highlights any additional relevant information pertaining to the current fiscal year; e.g., short explanations of large changes in any service category during the quarter.  Provide comprehensive explanations/analyses of changes on Forms HCFA 25J(1) and J(2).  (See §2600.8.)</w:t>
      </w:r>
    </w:p>
    <w:p w:rsidR="00F85F92" w:rsidRDefault="00F85F9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F85F92" w:rsidRDefault="00F85F9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F85F92" w:rsidRDefault="00F85F9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F85F92" w:rsidRDefault="00F85F9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F85F92" w:rsidRDefault="00F85F9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F85F92" w:rsidRDefault="00F85F9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F85F92" w:rsidRDefault="00F85F9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F85F92" w:rsidRDefault="00F85F9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F85F92" w:rsidRDefault="00F85F9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F85F92" w:rsidRDefault="00F85F9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F85F92" w:rsidRDefault="00F85F9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F85F92" w:rsidRDefault="00F85F9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F85F92" w:rsidRDefault="00F85F9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F85F92" w:rsidRDefault="00F85F9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F85F92" w:rsidRDefault="00F85F9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F85F92" w:rsidRDefault="00F85F92">
      <w:pPr>
        <w:tabs>
          <w:tab w:val="right" w:pos="9360"/>
        </w:tabs>
        <w:spacing w:line="192" w:lineRule="auto"/>
        <w:jc w:val="both"/>
        <w:rPr>
          <w:rFonts w:ascii="Times New Roman" w:hAnsi="Times New Roman"/>
        </w:rPr>
      </w:pPr>
      <w:r>
        <w:rPr>
          <w:rFonts w:ascii="Times New Roman" w:hAnsi="Times New Roman"/>
        </w:rPr>
        <w:t>Rev. 74</w:t>
      </w:r>
      <w:r>
        <w:rPr>
          <w:rFonts w:ascii="Times New Roman" w:hAnsi="Times New Roman"/>
        </w:rPr>
        <w:tab/>
        <w:t>2-129.50</w:t>
      </w:r>
    </w:p>
    <w:p w:rsidR="00F85F92" w:rsidRDefault="00F85F92">
      <w:pPr>
        <w:tabs>
          <w:tab w:val="right" w:pos="9360"/>
        </w:tabs>
        <w:spacing w:line="192" w:lineRule="auto"/>
        <w:jc w:val="both"/>
        <w:rPr>
          <w:rFonts w:ascii="Times New Roman" w:hAnsi="Times New Roman"/>
        </w:rPr>
        <w:sectPr w:rsidR="00000000">
          <w:endnotePr>
            <w:numFmt w:val="decimal"/>
          </w:endnotePr>
          <w:pgSz w:w="12240" w:h="15840"/>
          <w:pgMar w:top="1080" w:right="1440" w:bottom="1080" w:left="1440" w:header="720" w:footer="720" w:gutter="0"/>
          <w:paperSrc w:first="13633" w:other="13633"/>
          <w:cols w:space="720"/>
          <w:noEndnote/>
        </w:sectPr>
      </w:pPr>
    </w:p>
    <w:p w:rsidR="00F85F92" w:rsidRDefault="00F85F92">
      <w:pPr>
        <w:tabs>
          <w:tab w:val="right" w:pos="9360"/>
        </w:tabs>
        <w:spacing w:line="192" w:lineRule="auto"/>
        <w:jc w:val="both"/>
        <w:rPr>
          <w:rFonts w:ascii="Times New Roman" w:hAnsi="Times New Roman"/>
          <w:u w:val="single"/>
        </w:rPr>
      </w:pPr>
      <w:r>
        <w:rPr>
          <w:rFonts w:ascii="Times New Roman" w:hAnsi="Times New Roman"/>
          <w:u w:val="single"/>
        </w:rPr>
        <w:t>2600.9 (Cont.)       STATE ORGANIZATION AND GENERAL ADMINISTRATION</w:t>
      </w:r>
      <w:r>
        <w:rPr>
          <w:rFonts w:ascii="Times New Roman" w:hAnsi="Times New Roman"/>
          <w:u w:val="single"/>
        </w:rPr>
        <w:tab/>
        <w:t>11-91</w:t>
      </w:r>
    </w:p>
    <w:p w:rsidR="00F85F92" w:rsidRDefault="00F85F9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F85F92" w:rsidRDefault="00F85F9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F85F92" w:rsidRDefault="00F85F9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F85F92" w:rsidRDefault="00F85F9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F85F92" w:rsidRDefault="00F85F9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F85F92" w:rsidRDefault="00F85F9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F85F92" w:rsidRDefault="00F85F9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F85F92" w:rsidRDefault="00F85F9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F85F92" w:rsidRDefault="00F85F9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F85F92" w:rsidRDefault="00F85F9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F85F92" w:rsidRDefault="00F85F9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F85F92" w:rsidRDefault="00F85F9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F85F92" w:rsidRDefault="00F85F9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F85F92" w:rsidRDefault="00F85F9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F85F92" w:rsidRDefault="00F85F9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F85F92" w:rsidRDefault="00F85F9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F85F92" w:rsidRDefault="00F85F9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F85F92" w:rsidRDefault="00F85F9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F85F92" w:rsidRDefault="00F85F9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F85F92" w:rsidRDefault="00F85F9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F85F92" w:rsidRDefault="00F85F9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F85F92" w:rsidRDefault="00F85F9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F85F92" w:rsidRDefault="00F85F92">
      <w:pPr>
        <w:tabs>
          <w:tab w:val="center" w:pos="468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rPr>
        <w:tab/>
        <w:t>THIS PAGE RESERVED FOR</w:t>
      </w:r>
    </w:p>
    <w:p w:rsidR="00F85F92" w:rsidRDefault="00F85F92">
      <w:pPr>
        <w:tabs>
          <w:tab w:val="center" w:pos="468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rPr>
        <w:tab/>
        <w:t>MEDICAID PROGRAM BUDGET REPORT</w:t>
      </w:r>
    </w:p>
    <w:p w:rsidR="00F85F92" w:rsidRDefault="00F85F92">
      <w:pPr>
        <w:tabs>
          <w:tab w:val="center" w:pos="468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rPr>
        <w:tab/>
        <w:t>MEDICAL ASSISTANCE PAYMENTS (IN THOUSANDS)</w:t>
      </w:r>
    </w:p>
    <w:p w:rsidR="00F85F92" w:rsidRDefault="00F85F92">
      <w:pPr>
        <w:tabs>
          <w:tab w:val="center" w:pos="468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rPr>
        <w:tab/>
        <w:t>PAGE 4</w:t>
      </w:r>
    </w:p>
    <w:p w:rsidR="00F85F92" w:rsidRDefault="00F85F9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F85F92" w:rsidRDefault="00F85F9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F85F92" w:rsidRDefault="00F85F9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F85F92" w:rsidRDefault="00F85F9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F85F92" w:rsidRDefault="00F85F9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F85F92" w:rsidRDefault="00F85F9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F85F92" w:rsidRDefault="00F85F9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F85F92" w:rsidRDefault="00F85F9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F85F92" w:rsidRDefault="00F85F9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F85F92" w:rsidRDefault="00F85F9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F85F92" w:rsidRDefault="00F85F9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F85F92" w:rsidRDefault="00F85F9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F85F92" w:rsidRDefault="00F85F9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F85F92" w:rsidRDefault="00F85F9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F85F92" w:rsidRDefault="00F85F9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F85F92" w:rsidRDefault="00F85F9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F85F92" w:rsidRDefault="00F85F9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F85F92" w:rsidRDefault="00F85F9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F85F92" w:rsidRDefault="00F85F9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F85F92" w:rsidRDefault="00F85F9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F85F92" w:rsidRDefault="00F85F9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F85F92" w:rsidRDefault="00F85F9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F85F92" w:rsidRDefault="00F85F9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F85F92" w:rsidRDefault="00F85F9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F85F92" w:rsidRDefault="00F85F9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F85F92" w:rsidRDefault="00F85F9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F85F92" w:rsidRDefault="00F85F9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F85F92" w:rsidRDefault="00F85F9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F85F92" w:rsidRDefault="00F85F9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F85F92" w:rsidRDefault="00F85F9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F85F92" w:rsidRDefault="00F85F9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F85F92" w:rsidRDefault="00F85F9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F85F92" w:rsidRDefault="00F85F92">
      <w:pPr>
        <w:tabs>
          <w:tab w:val="right" w:pos="9360"/>
        </w:tabs>
        <w:spacing w:line="192" w:lineRule="auto"/>
        <w:jc w:val="both"/>
        <w:rPr>
          <w:rFonts w:ascii="Times New Roman" w:hAnsi="Times New Roman"/>
        </w:rPr>
      </w:pPr>
      <w:r>
        <w:rPr>
          <w:rFonts w:ascii="Times New Roman" w:hAnsi="Times New Roman"/>
        </w:rPr>
        <w:t>2-129.51</w:t>
      </w:r>
      <w:r>
        <w:rPr>
          <w:rFonts w:ascii="Times New Roman" w:hAnsi="Times New Roman"/>
        </w:rPr>
        <w:tab/>
        <w:t>Rev. 74</w:t>
      </w:r>
    </w:p>
    <w:p w:rsidR="00F85F92" w:rsidRDefault="00F85F92">
      <w:pPr>
        <w:tabs>
          <w:tab w:val="right" w:pos="9360"/>
        </w:tabs>
        <w:spacing w:line="192" w:lineRule="auto"/>
        <w:jc w:val="both"/>
        <w:rPr>
          <w:rFonts w:ascii="Times New Roman" w:hAnsi="Times New Roman"/>
        </w:rPr>
        <w:sectPr w:rsidR="00000000">
          <w:endnotePr>
            <w:numFmt w:val="decimal"/>
          </w:endnotePr>
          <w:pgSz w:w="12240" w:h="15840"/>
          <w:pgMar w:top="1080" w:right="1440" w:bottom="1080" w:left="1440" w:header="720" w:footer="720" w:gutter="0"/>
          <w:paperSrc w:first="13633" w:other="13633"/>
          <w:cols w:space="720"/>
          <w:noEndnote/>
        </w:sectPr>
      </w:pPr>
    </w:p>
    <w:p w:rsidR="00F85F92" w:rsidRDefault="00F85F92">
      <w:pPr>
        <w:tabs>
          <w:tab w:val="center" w:pos="4680"/>
          <w:tab w:val="right" w:pos="9360"/>
        </w:tabs>
        <w:spacing w:line="192" w:lineRule="auto"/>
        <w:jc w:val="both"/>
        <w:rPr>
          <w:rFonts w:ascii="Times New Roman" w:hAnsi="Times New Roman"/>
          <w:u w:val="single"/>
        </w:rPr>
      </w:pPr>
      <w:r>
        <w:rPr>
          <w:rFonts w:ascii="Times New Roman" w:hAnsi="Times New Roman"/>
          <w:u w:val="single"/>
        </w:rPr>
        <w:t>11-91</w:t>
      </w:r>
      <w:r>
        <w:rPr>
          <w:rFonts w:ascii="Times New Roman" w:hAnsi="Times New Roman"/>
          <w:u w:val="single"/>
        </w:rPr>
        <w:tab/>
        <w:t>STATE ORGANIZATION AND GENERAL ADMINISTRATION</w:t>
      </w:r>
      <w:r>
        <w:rPr>
          <w:rFonts w:ascii="Times New Roman" w:hAnsi="Times New Roman"/>
          <w:u w:val="single"/>
        </w:rPr>
        <w:tab/>
        <w:t>2600.10</w:t>
      </w:r>
    </w:p>
    <w:p w:rsidR="00F85F92" w:rsidRDefault="00F85F9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F85F92" w:rsidRDefault="00F85F9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rPr>
        <w:t xml:space="preserve">2600.10  </w:t>
      </w:r>
      <w:r>
        <w:rPr>
          <w:rFonts w:ascii="Times New Roman" w:hAnsi="Times New Roman"/>
          <w:u w:val="single"/>
        </w:rPr>
        <w:t>Form HCFA-25D.2, Medicaid Program Budget Report - Medical Assistance Payments - Budget Year</w:t>
      </w:r>
      <w:r>
        <w:rPr>
          <w:rFonts w:ascii="Times New Roman" w:hAnsi="Times New Roman"/>
        </w:rPr>
        <w:t>. --Complete this form in its entirety for each quarterly submission.  Round all dollar amounts to the nearest whole thousand.  Update the Budget Year as the fiscal year progresses to reflect new or revised quarterly budget estimates.</w:t>
      </w:r>
    </w:p>
    <w:p w:rsidR="00F85F92" w:rsidRDefault="00F85F9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F85F92" w:rsidRDefault="00F85F9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480"/>
        <w:jc w:val="both"/>
        <w:rPr>
          <w:rFonts w:ascii="Times New Roman" w:hAnsi="Times New Roman"/>
        </w:rPr>
      </w:pPr>
      <w:ins w:id="265" w:author="Unknown">
        <w:r>
          <w:rPr>
            <w:rFonts w:ascii="Times New Roman" w:hAnsi="Times New Roman"/>
          </w:rPr>
          <w:t>A.</w:t>
        </w:r>
        <w:r>
          <w:rPr>
            <w:rFonts w:ascii="Times New Roman" w:hAnsi="Times New Roman"/>
          </w:rPr>
          <w:tab/>
        </w:r>
        <w:r>
          <w:rPr>
            <w:rFonts w:ascii="Times New Roman" w:hAnsi="Times New Roman"/>
            <w:u w:val="single"/>
          </w:rPr>
          <w:t xml:space="preserve">Line Headings </w:t>
        </w:r>
      </w:ins>
      <w:r>
        <w:rPr>
          <w:rFonts w:ascii="Times New Roman" w:hAnsi="Times New Roman"/>
          <w:u w:val="single"/>
        </w:rPr>
        <w:t>--</w:t>
      </w:r>
      <w:ins w:id="266" w:author="Unknown">
        <w:r>
          <w:rPr>
            <w:rFonts w:ascii="Times New Roman" w:hAnsi="Times New Roman"/>
            <w:u w:val="single"/>
          </w:rPr>
          <w:t xml:space="preserve"> Lines 1 to 28</w:t>
        </w:r>
        <w:r>
          <w:rPr>
            <w:rFonts w:ascii="Times New Roman" w:hAnsi="Times New Roman"/>
          </w:rPr>
          <w:t xml:space="preserve">. </w:t>
        </w:r>
      </w:ins>
      <w:r>
        <w:rPr>
          <w:rFonts w:ascii="Times New Roman" w:hAnsi="Times New Roman"/>
        </w:rPr>
        <w:t>--</w:t>
      </w:r>
      <w:ins w:id="267" w:author="Unknown">
        <w:r>
          <w:rPr>
            <w:rFonts w:ascii="Times New Roman" w:hAnsi="Times New Roman"/>
          </w:rPr>
          <w:t>Follow instructions for the Form HCFA</w:t>
        </w:r>
      </w:ins>
      <w:r>
        <w:rPr>
          <w:rFonts w:ascii="Times New Roman" w:hAnsi="Times New Roman"/>
        </w:rPr>
        <w:t>-</w:t>
      </w:r>
      <w:ins w:id="268" w:author="Unknown">
        <w:r>
          <w:rPr>
            <w:rFonts w:ascii="Times New Roman" w:hAnsi="Times New Roman"/>
          </w:rPr>
          <w:t xml:space="preserve">25D.1. (See </w:t>
        </w:r>
      </w:ins>
      <w:r>
        <w:rPr>
          <w:rFonts w:ascii="Times New Roman" w:hAnsi="Times New Roman"/>
        </w:rPr>
        <w:t>§</w:t>
      </w:r>
      <w:ins w:id="269" w:author="Unknown">
        <w:r>
          <w:rPr>
            <w:rFonts w:ascii="Times New Roman" w:hAnsi="Times New Roman"/>
          </w:rPr>
          <w:t>2600.9.)</w:t>
        </w:r>
      </w:ins>
    </w:p>
    <w:p w:rsidR="00F85F92" w:rsidRDefault="00F85F9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F85F92" w:rsidRDefault="00F85F9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480"/>
        <w:jc w:val="both"/>
        <w:rPr>
          <w:rFonts w:ascii="Times New Roman" w:hAnsi="Times New Roman"/>
        </w:rPr>
      </w:pPr>
      <w:r>
        <w:rPr>
          <w:rFonts w:ascii="Times New Roman" w:hAnsi="Times New Roman"/>
        </w:rPr>
        <w:t>B.</w:t>
      </w:r>
      <w:r>
        <w:rPr>
          <w:rFonts w:ascii="Times New Roman" w:hAnsi="Times New Roman"/>
        </w:rPr>
        <w:tab/>
      </w:r>
      <w:r>
        <w:rPr>
          <w:rFonts w:ascii="Times New Roman" w:hAnsi="Times New Roman"/>
          <w:u w:val="single"/>
        </w:rPr>
        <w:t>Column Headings -- Columns A, C, E and G</w:t>
      </w:r>
      <w:r>
        <w:rPr>
          <w:rFonts w:ascii="Times New Roman" w:hAnsi="Times New Roman"/>
        </w:rPr>
        <w:t>. --Enter the estimated Medical assistance payments computable for Federal funding for each quarter of the budget fiscal year.</w:t>
      </w:r>
    </w:p>
    <w:p w:rsidR="00F85F92" w:rsidRDefault="00F85F9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F85F92" w:rsidRDefault="00F85F9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u w:val="single"/>
        </w:rPr>
        <w:t>Columns B, D, F and H</w:t>
      </w:r>
      <w:r>
        <w:rPr>
          <w:rFonts w:ascii="Times New Roman" w:hAnsi="Times New Roman"/>
        </w:rPr>
        <w:t>. --Enter the Federal share of the total computable amounts entered in columns A, C, E, and G for each quarter of the Budget fiscal year.</w:t>
      </w:r>
    </w:p>
    <w:p w:rsidR="00F85F92" w:rsidRDefault="00F85F9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F85F92" w:rsidRDefault="00F85F9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ind w:firstLine="480"/>
        <w:jc w:val="both"/>
        <w:rPr>
          <w:rFonts w:ascii="Times New Roman" w:hAnsi="Times New Roman"/>
        </w:rPr>
      </w:pPr>
      <w:r>
        <w:rPr>
          <w:rFonts w:ascii="Times New Roman" w:hAnsi="Times New Roman"/>
        </w:rPr>
        <w:t>C.</w:t>
      </w:r>
      <w:r>
        <w:rPr>
          <w:rFonts w:ascii="Times New Roman" w:hAnsi="Times New Roman"/>
        </w:rPr>
        <w:tab/>
      </w:r>
      <w:r>
        <w:rPr>
          <w:rFonts w:ascii="Times New Roman" w:hAnsi="Times New Roman"/>
          <w:u w:val="single"/>
        </w:rPr>
        <w:t>Footnotes</w:t>
      </w:r>
      <w:r>
        <w:rPr>
          <w:rFonts w:ascii="Times New Roman" w:hAnsi="Times New Roman"/>
        </w:rPr>
        <w:t>. --This space highlights any additional relevant information pertaining to the Budget fiscal year; e.g., short explanations of large changes in any service category during the quarter that affects on the next budget year.  Provide comprehensive explanation/analysis of changes on Forms HCFA-25J(1) and J(2).  (See §2600.8.)</w:t>
      </w:r>
    </w:p>
    <w:p w:rsidR="00F85F92" w:rsidRDefault="00F85F9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F85F92" w:rsidRDefault="00F85F9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F85F92" w:rsidRDefault="00F85F9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F85F92" w:rsidRDefault="00F85F9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F85F92" w:rsidRDefault="00F85F9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F85F92" w:rsidRDefault="00F85F9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F85F92" w:rsidRDefault="00F85F9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F85F92" w:rsidRDefault="00F85F9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F85F92" w:rsidRDefault="00F85F9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F85F92" w:rsidRDefault="00F85F9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F85F92" w:rsidRDefault="00F85F9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F85F92" w:rsidRDefault="00F85F9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F85F92" w:rsidRDefault="00F85F9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F85F92" w:rsidRDefault="00F85F9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F85F92" w:rsidRDefault="00F85F9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F85F92" w:rsidRDefault="00F85F9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F85F92" w:rsidRDefault="00F85F9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F85F92" w:rsidRDefault="00F85F9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F85F92" w:rsidRDefault="00F85F9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F85F92" w:rsidRDefault="00F85F9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F85F92" w:rsidRDefault="00F85F9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F85F92" w:rsidRDefault="00F85F9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F85F92" w:rsidRDefault="00F85F9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F85F92" w:rsidRDefault="00F85F9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F85F92" w:rsidRDefault="00F85F9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F85F92" w:rsidRDefault="00F85F9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F85F92" w:rsidRDefault="00F85F9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F85F92" w:rsidRDefault="00F85F9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F85F92" w:rsidRDefault="00F85F9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F85F92" w:rsidRDefault="00F85F9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F85F92" w:rsidRDefault="00F85F9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F85F92" w:rsidRDefault="00F85F9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F85F92" w:rsidRDefault="00F85F9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F85F92" w:rsidRDefault="00F85F9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F85F92" w:rsidRDefault="00F85F9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F85F92" w:rsidRDefault="00F85F9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F85F92" w:rsidRDefault="00F85F9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F85F92" w:rsidRDefault="00F85F9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F85F92" w:rsidRDefault="00F85F9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F85F92" w:rsidRDefault="00F85F92">
      <w:pPr>
        <w:tabs>
          <w:tab w:val="right" w:pos="9360"/>
        </w:tabs>
        <w:spacing w:line="192" w:lineRule="auto"/>
        <w:jc w:val="both"/>
        <w:rPr>
          <w:rFonts w:ascii="Times New Roman" w:hAnsi="Times New Roman"/>
        </w:rPr>
      </w:pPr>
      <w:r>
        <w:rPr>
          <w:rFonts w:ascii="Times New Roman" w:hAnsi="Times New Roman"/>
        </w:rPr>
        <w:t>Rev. 74</w:t>
      </w:r>
      <w:r>
        <w:rPr>
          <w:rFonts w:ascii="Times New Roman" w:hAnsi="Times New Roman"/>
        </w:rPr>
        <w:tab/>
        <w:t>2-129.52</w:t>
      </w:r>
    </w:p>
    <w:p w:rsidR="00F85F92" w:rsidRDefault="00F85F92">
      <w:pPr>
        <w:tabs>
          <w:tab w:val="right" w:pos="9360"/>
        </w:tabs>
        <w:spacing w:line="192" w:lineRule="auto"/>
        <w:jc w:val="both"/>
        <w:rPr>
          <w:rFonts w:ascii="Times New Roman" w:hAnsi="Times New Roman"/>
        </w:rPr>
        <w:sectPr w:rsidR="00000000">
          <w:endnotePr>
            <w:numFmt w:val="decimal"/>
          </w:endnotePr>
          <w:pgSz w:w="12240" w:h="15840"/>
          <w:pgMar w:top="1080" w:right="1440" w:bottom="1080" w:left="1440" w:header="720" w:footer="720" w:gutter="0"/>
          <w:paperSrc w:first="13633" w:other="13633"/>
          <w:cols w:space="720"/>
          <w:noEndnote/>
        </w:sectPr>
      </w:pPr>
    </w:p>
    <w:p w:rsidR="00F85F92" w:rsidRDefault="00F85F92">
      <w:pPr>
        <w:tabs>
          <w:tab w:val="right" w:pos="9360"/>
        </w:tabs>
        <w:spacing w:line="192" w:lineRule="auto"/>
        <w:jc w:val="both"/>
        <w:rPr>
          <w:rFonts w:ascii="Times New Roman" w:hAnsi="Times New Roman"/>
          <w:u w:val="single"/>
        </w:rPr>
      </w:pPr>
      <w:r>
        <w:rPr>
          <w:rFonts w:ascii="Times New Roman" w:hAnsi="Times New Roman"/>
          <w:u w:val="single"/>
        </w:rPr>
        <w:t>2600.10 (Cont.)      STATE ORGANIZATION AND GENERAL ADMINISTRATION</w:t>
      </w:r>
      <w:r>
        <w:rPr>
          <w:rFonts w:ascii="Times New Roman" w:hAnsi="Times New Roman"/>
          <w:u w:val="single"/>
        </w:rPr>
        <w:tab/>
        <w:t>11-91</w:t>
      </w:r>
    </w:p>
    <w:p w:rsidR="00F85F92" w:rsidRDefault="00F85F9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F85F92" w:rsidRDefault="00F85F9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F85F92" w:rsidRDefault="00F85F9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F85F92" w:rsidRDefault="00F85F9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F85F92" w:rsidRDefault="00F85F9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F85F92" w:rsidRDefault="00F85F9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F85F92" w:rsidRDefault="00F85F9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F85F92" w:rsidRDefault="00F85F9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F85F92" w:rsidRDefault="00F85F9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F85F92" w:rsidRDefault="00F85F9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F85F92" w:rsidRDefault="00F85F9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F85F92" w:rsidRDefault="00F85F92">
      <w:pPr>
        <w:tabs>
          <w:tab w:val="center" w:pos="468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rPr>
        <w:tab/>
        <w:t>THIS PAGE RESERVED FOR</w:t>
      </w:r>
    </w:p>
    <w:p w:rsidR="00F85F92" w:rsidRDefault="00F85F92">
      <w:pPr>
        <w:tabs>
          <w:tab w:val="center" w:pos="468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rPr>
        <w:tab/>
        <w:t>MEDICAID PROGRAM BUDGET REPORT</w:t>
      </w:r>
    </w:p>
    <w:p w:rsidR="00F85F92" w:rsidRDefault="00F85F92">
      <w:pPr>
        <w:tabs>
          <w:tab w:val="center" w:pos="468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rPr>
        <w:tab/>
        <w:t>MEDICAL ASSISTANCE PAYMENTS (IN THOUSANDS)</w:t>
      </w:r>
    </w:p>
    <w:p w:rsidR="00F85F92" w:rsidRDefault="00F85F92">
      <w:pPr>
        <w:tabs>
          <w:tab w:val="center" w:pos="468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r>
        <w:rPr>
          <w:rFonts w:ascii="Times New Roman" w:hAnsi="Times New Roman"/>
        </w:rPr>
        <w:tab/>
        <w:t>PAGE 5</w:t>
      </w:r>
    </w:p>
    <w:p w:rsidR="00F85F92" w:rsidRDefault="00F85F9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F85F92" w:rsidRDefault="00F85F9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F85F92" w:rsidRDefault="00F85F9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F85F92" w:rsidRDefault="00F85F9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F85F92" w:rsidRDefault="00F85F9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F85F92" w:rsidRDefault="00F85F9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F85F92" w:rsidRDefault="00F85F9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F85F92" w:rsidRDefault="00F85F9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F85F92" w:rsidRDefault="00F85F9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F85F92" w:rsidRDefault="00F85F9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F85F92" w:rsidRDefault="00F85F9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F85F92" w:rsidRDefault="00F85F9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F85F92" w:rsidRDefault="00F85F9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F85F92" w:rsidRDefault="00F85F9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F85F92" w:rsidRDefault="00F85F9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F85F92" w:rsidRDefault="00F85F9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F85F92" w:rsidRDefault="00F85F9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F85F92" w:rsidRDefault="00F85F9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F85F92" w:rsidRDefault="00F85F9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F85F92" w:rsidRDefault="00F85F9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F85F92" w:rsidRDefault="00F85F9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F85F92" w:rsidRDefault="00F85F9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F85F92" w:rsidRDefault="00F85F9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F85F92" w:rsidRDefault="00F85F9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F85F92" w:rsidRDefault="00F85F9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F85F92" w:rsidRDefault="00F85F9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F85F92" w:rsidRDefault="00F85F9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F85F92" w:rsidRDefault="00F85F9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F85F92" w:rsidRDefault="00F85F9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F85F92" w:rsidRDefault="00F85F9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F85F92" w:rsidRDefault="00F85F9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F85F92" w:rsidRDefault="00F85F9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F85F92" w:rsidRDefault="00F85F9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F85F92" w:rsidRDefault="00F85F9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F85F92" w:rsidRDefault="00F85F9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F85F92" w:rsidRDefault="00F85F9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F85F92" w:rsidRDefault="00F85F9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F85F92" w:rsidRDefault="00F85F9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F85F92" w:rsidRDefault="00F85F9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F85F92" w:rsidRDefault="00F85F9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F85F92" w:rsidRDefault="00F85F9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F85F92" w:rsidRDefault="00F85F9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F85F92" w:rsidRDefault="00F85F9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line="192" w:lineRule="auto"/>
        <w:jc w:val="both"/>
        <w:rPr>
          <w:rFonts w:ascii="Times New Roman" w:hAnsi="Times New Roman"/>
        </w:rPr>
      </w:pPr>
    </w:p>
    <w:p w:rsidR="00F85F92" w:rsidRDefault="00F85F92">
      <w:pPr>
        <w:tabs>
          <w:tab w:val="right" w:pos="9360"/>
        </w:tabs>
        <w:spacing w:line="192" w:lineRule="auto"/>
        <w:jc w:val="both"/>
        <w:rPr>
          <w:rFonts w:ascii="Times New Roman" w:hAnsi="Times New Roman"/>
        </w:rPr>
      </w:pPr>
      <w:r>
        <w:rPr>
          <w:rFonts w:ascii="Times New Roman" w:hAnsi="Times New Roman"/>
        </w:rPr>
        <w:t>2-129.53</w:t>
      </w:r>
      <w:r>
        <w:rPr>
          <w:rFonts w:ascii="Times New Roman" w:hAnsi="Times New Roman"/>
        </w:rPr>
        <w:tab/>
        <w:t>Rev. 74</w:t>
      </w:r>
    </w:p>
    <w:sectPr w:rsidR="00000000">
      <w:endnotePr>
        <w:numFmt w:val="decimal"/>
      </w:endnotePr>
      <w:pgSz w:w="12240" w:h="15840"/>
      <w:pgMar w:top="1080" w:right="1440" w:bottom="1080" w:left="1440" w:header="720" w:footer="720" w:gutter="0"/>
      <w:paperSrc w:first="13633" w:other="13633"/>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Technical">
    <w:charset w:val="00"/>
    <w:family w:val="script"/>
    <w:pitch w:val="variable"/>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attachedTemplate r:id="rId1"/>
  <w:doNotTrackMoves/>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endnotePr>
    <w:numFmt w:val="decimal"/>
  </w:endnotePr>
  <w:compat>
    <w:wpJustification/>
    <w:noTabHangInd/>
    <w:subFontBySize/>
    <w:suppressBottomSpacing/>
    <w:truncateFontHeightsLikeWP6/>
    <w:usePrinterMetrics/>
    <w:wrapTrailSpace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A2047"/>
    <w:rsid w:val="003A2047"/>
    <w:rsid w:val="00F85F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AC2596F9-A066-43A0-A3F2-5199A1ADF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rFonts w:ascii="Technical" w:hAnsi="Technical"/>
      <w:snapToGrid w:val="0"/>
      <w:sz w:val="24"/>
      <w:lang w:eastAsia="en-U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style>
  <w:style w:type="paragraph" w:styleId="BodyText">
    <w:name w:val="Body Text"/>
    <w:basedOn w:val="Normal"/>
    <w:semiHidden/>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TIMS%20for%20Wor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TIMS for Word.dot</Template>
  <TotalTime>0</TotalTime>
  <Pages>3</Pages>
  <Words>4402</Words>
  <Characters>25095</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2600</vt:lpstr>
    </vt:vector>
  </TitlesOfParts>
  <Company>Federal  Hill WebPublishing</Company>
  <LinksUpToDate>false</LinksUpToDate>
  <CharactersWithSpaces>29439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2600</dc:title>
  <dc:subject/>
  <dc:creator>*</dc:creator>
  <cp:keywords/>
  <cp:lastModifiedBy>office</cp:lastModifiedBy>
  <cp:revision>2</cp:revision>
  <dcterms:created xsi:type="dcterms:W3CDTF">2025-09-24T04:57:00Z</dcterms:created>
  <dcterms:modified xsi:type="dcterms:W3CDTF">2025-09-24T04:57:00Z</dcterms:modified>
</cp:coreProperties>
</file>