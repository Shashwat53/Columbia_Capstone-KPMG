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01BD" w:rsidRDefault="004001BD">
      <w:pPr>
        <w:tabs>
          <w:tab w:val="center" w:pos="4680"/>
          <w:tab w:val="right" w:pos="9360"/>
        </w:tabs>
        <w:spacing w:line="192" w:lineRule="auto"/>
        <w:rPr>
          <w:u w:val="single"/>
        </w:rPr>
      </w:pPr>
      <w:r>
        <w:rPr>
          <w:u w:val="single"/>
        </w:rPr>
        <w:t>11-91</w:t>
      </w:r>
      <w:r>
        <w:rPr>
          <w:u w:val="single"/>
        </w:rPr>
        <w:tab/>
        <w:t>STATE ORGANIZATION AND GENERAL ADMINISTRATION</w:t>
      </w:r>
      <w:r>
        <w:rPr>
          <w:u w:val="single"/>
        </w:rPr>
        <w:tab/>
        <w:t>2501</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ind w:left="960" w:hanging="960"/>
      </w:pPr>
      <w:r>
        <w:t>2501.</w:t>
      </w:r>
      <w:r>
        <w:tab/>
        <w:t>FEDERAL MEDICAL ASSISTANCE PERCENTAGES (FMAP) - STATE-BY-STATE TABLES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r>
        <w:t>This section provides the FMAP for determining the amount of Federal matching in State medical expenditures.  The table gives figures for the 50 States, the District of Columbia, Guam, Northern Mariana Islands, Puerto Rico, American Samoa, and the Virgin Islands. The percentages apply to State expenditures for assistance payments and medical services.  The statute provides separately for Federal matching of administrative costs.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r>
        <w:t>Section 9528 of Public Law 99-272 revised §1101(a)(8) of the Act and requires HCFA to publish these percentages annually, and to figure them, by formulas set forth in 1905(b) of the Act, from the Department of Commerce statistics of average income per person in each State and in the Nation as a whole.  The FMAP is computed by the Office of Family Assistance, Family Support Administration.</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r>
        <w:t>The FMAP is for the Medicaid program.  States may claim at the FMAP without regard to any maximum on the dollar amounts per recipient which may be counted under paragraphs (1) and (2) of §§3(a), 403(a), and 1603(a)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r>
        <w:t>FMAP rates for all States and other approved participants in the Medicaid program are shown for the following fiscal year periods: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ind w:left="480"/>
        <w:rPr>
          <w:ins w:id="0" w:author="Unknown"/>
        </w:rPr>
      </w:pPr>
      <w:ins w:id="1" w:author="Unknown">
        <w:r>
          <w:t xml:space="preserve">October 1, 1988 </w:t>
        </w:r>
      </w:ins>
      <w:r>
        <w:t>-</w:t>
      </w:r>
      <w:ins w:id="2" w:author="Unknown">
        <w:r>
          <w:t xml:space="preserve"> September 30, 1989 (Fiscal Year  1989)</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ind w:left="480"/>
        <w:rPr>
          <w:ins w:id="3" w:author="Unknown"/>
        </w:rPr>
      </w:pPr>
      <w:ins w:id="4" w:author="Unknown">
        <w:r>
          <w:t xml:space="preserve">October 1, 1989 </w:t>
        </w:r>
      </w:ins>
      <w:r>
        <w:t>-</w:t>
      </w:r>
      <w:ins w:id="5" w:author="Unknown">
        <w:r>
          <w:t xml:space="preserve"> September 30, 1990 (Fiscal Year  1990)</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ind w:left="480"/>
        <w:rPr>
          <w:ins w:id="6" w:author="Unknown"/>
        </w:rPr>
      </w:pPr>
      <w:ins w:id="7" w:author="Unknown">
        <w:r>
          <w:t xml:space="preserve">October 1, 1990 </w:t>
        </w:r>
      </w:ins>
      <w:r>
        <w:t>-</w:t>
      </w:r>
      <w:ins w:id="8" w:author="Unknown">
        <w:r>
          <w:t xml:space="preserve"> September 30, 1991 (Fiscal Year  1991)</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ind w:left="480"/>
        <w:rPr>
          <w:ins w:id="9" w:author="Unknown"/>
        </w:rPr>
      </w:pPr>
      <w:ins w:id="10" w:author="Unknown">
        <w:r>
          <w:t xml:space="preserve">October 1, 1991 </w:t>
        </w:r>
      </w:ins>
      <w:r>
        <w:t>-</w:t>
      </w:r>
      <w:ins w:id="11" w:author="Unknown">
        <w:r>
          <w:t xml:space="preserve"> September 30, 1992 (Fiscal Year  1992)</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s>
        <w:spacing w:line="192" w:lineRule="auto"/>
      </w:pPr>
    </w:p>
    <w:p w:rsidR="004001BD" w:rsidRDefault="004001BD">
      <w:pPr>
        <w:tabs>
          <w:tab w:val="right" w:pos="9360"/>
        </w:tabs>
        <w:spacing w:line="192" w:lineRule="auto"/>
      </w:pPr>
      <w:r>
        <w:t xml:space="preserve">Rev. 74 </w:t>
      </w:r>
      <w:r>
        <w:tab/>
        <w:t>2-117</w:t>
      </w:r>
    </w:p>
    <w:p w:rsidR="004001BD" w:rsidRDefault="004001BD">
      <w:pPr>
        <w:tabs>
          <w:tab w:val="right" w:pos="9360"/>
        </w:tabs>
        <w:spacing w:line="192" w:lineRule="auto"/>
        <w:sectPr w:rsidR="00000000">
          <w:pgSz w:w="12240" w:h="15840"/>
          <w:pgMar w:top="1080" w:right="1440" w:bottom="1080" w:left="1440" w:header="1440" w:footer="1440" w:gutter="0"/>
          <w:cols w:space="720"/>
        </w:sectPr>
      </w:pPr>
    </w:p>
    <w:p w:rsidR="004001BD" w:rsidRDefault="004001BD">
      <w:pPr>
        <w:tabs>
          <w:tab w:val="center" w:pos="4680"/>
          <w:tab w:val="right" w:pos="9360"/>
        </w:tabs>
        <w:spacing w:line="192" w:lineRule="auto"/>
        <w:rPr>
          <w:u w:val="single"/>
        </w:rPr>
      </w:pPr>
      <w:r>
        <w:rPr>
          <w:u w:val="single"/>
        </w:rPr>
        <w:lastRenderedPageBreak/>
        <w:t>2501 (Cont.)</w:t>
      </w:r>
      <w:r>
        <w:rPr>
          <w:u w:val="single"/>
        </w:rPr>
        <w:tab/>
        <w:t>STATE ORGANIZATION AND GENERAL ADMINISTRATION</w:t>
      </w:r>
      <w:r>
        <w:rPr>
          <w:u w:val="single"/>
        </w:rPr>
        <w:tab/>
        <w:t>11-91</w:t>
      </w: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632"/>
          <w:tab w:val="left" w:pos="8208"/>
          <w:tab w:val="left" w:pos="9072"/>
        </w:tabs>
        <w:spacing w:line="192" w:lineRule="auto"/>
      </w:pPr>
    </w:p>
    <w:p w:rsidR="004001BD" w:rsidRDefault="004001BD">
      <w:pPr>
        <w:tabs>
          <w:tab w:val="center" w:pos="4320"/>
          <w:tab w:val="left" w:pos="4752"/>
          <w:tab w:val="left" w:pos="5328"/>
          <w:tab w:val="left" w:pos="6192"/>
          <w:tab w:val="left" w:pos="6768"/>
          <w:tab w:val="left" w:pos="7632"/>
          <w:tab w:val="left" w:pos="8208"/>
        </w:tabs>
        <w:spacing w:line="192" w:lineRule="auto"/>
        <w:ind w:right="720"/>
      </w:pPr>
      <w:r>
        <w:tab/>
        <w:t>FEDERAL MEDICAL ASSISTANCE PERCENTAGES</w:t>
      </w: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632"/>
          <w:tab w:val="left" w:pos="8208"/>
        </w:tabs>
        <w:spacing w:line="192" w:lineRule="auto"/>
        <w:ind w:right="72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s>
        <w:spacing w:line="192" w:lineRule="auto"/>
        <w:ind w:right="720"/>
      </w:pPr>
      <w:r>
        <w:t xml:space="preserve"> </w:t>
      </w: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1920" w:right="-600" w:firstLine="1392"/>
      </w:pPr>
      <w:r>
        <w:t>FY 1989</w:t>
      </w:r>
      <w:r>
        <w:tab/>
        <w:t xml:space="preserve"> FY 1990</w:t>
      </w:r>
      <w:r>
        <w:tab/>
        <w:t>FY 1991</w:t>
      </w:r>
      <w:r>
        <w:tab/>
        <w:t xml:space="preserve"> FY 1992</w:t>
      </w: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pPr>
      <w:r>
        <w:t xml:space="preserve"> </w:t>
      </w:r>
      <w:r>
        <w:rPr>
          <w:u w:val="single"/>
        </w:rPr>
        <w:t>FMAP</w:t>
      </w:r>
      <w:r>
        <w:tab/>
        <w:t xml:space="preserve">  </w:t>
      </w:r>
      <w:r>
        <w:rPr>
          <w:u w:val="single"/>
        </w:rPr>
        <w:t>FMAP</w:t>
      </w:r>
      <w:r>
        <w:tab/>
        <w:t xml:space="preserve"> </w:t>
      </w:r>
      <w:r>
        <w:rPr>
          <w:u w:val="single"/>
        </w:rPr>
        <w:t>FMAP</w:t>
      </w:r>
      <w:r>
        <w:tab/>
        <w:t xml:space="preserve">  </w:t>
      </w:r>
      <w:r>
        <w:rPr>
          <w:u w:val="single"/>
        </w:rPr>
        <w:t>FMAP</w:t>
      </w: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24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24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12" w:author="Unknown"/>
        </w:rPr>
      </w:pPr>
      <w:ins w:id="13" w:author="Unknown">
        <w:r>
          <w:t>ALABAMA</w:t>
        </w:r>
        <w:r>
          <w:tab/>
        </w:r>
        <w:r>
          <w:tab/>
        </w:r>
        <w:r>
          <w:tab/>
          <w:t xml:space="preserve"> 73.10</w:t>
        </w:r>
        <w:r>
          <w:tab/>
          <w:t xml:space="preserve">  73.21</w:t>
        </w:r>
        <w:r>
          <w:tab/>
          <w:t xml:space="preserve"> 72.73</w:t>
        </w:r>
        <w:r>
          <w:tab/>
          <w:t xml:space="preserve">  72.93</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14" w:author="Unknown"/>
        </w:rPr>
      </w:pPr>
      <w:ins w:id="15" w:author="Unknown">
        <w:r>
          <w:t>ALASKA</w:t>
        </w:r>
        <w:r>
          <w:tab/>
        </w:r>
        <w:r>
          <w:tab/>
        </w:r>
        <w:r>
          <w:tab/>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16" w:author="Unknown"/>
        </w:rPr>
      </w:pPr>
      <w:ins w:id="17" w:author="Unknown">
        <w:r>
          <w:t>AMERICAN SAMOA</w:t>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18" w:author="Unknown"/>
        </w:rPr>
      </w:pPr>
      <w:ins w:id="19" w:author="Unknown">
        <w:r>
          <w:t>ARIZONA</w:t>
        </w:r>
        <w:r>
          <w:tab/>
        </w:r>
        <w:r>
          <w:tab/>
          <w:t xml:space="preserve"> </w:t>
        </w:r>
        <w:r>
          <w:tab/>
        </w:r>
      </w:ins>
      <w:r>
        <w:tab/>
      </w:r>
      <w:ins w:id="20" w:author="Unknown">
        <w:r>
          <w:t xml:space="preserve"> 62.04</w:t>
        </w:r>
        <w:r>
          <w:tab/>
          <w:t xml:space="preserve">  60.99</w:t>
        </w:r>
        <w:r>
          <w:tab/>
          <w:t xml:space="preserve"> 61.72</w:t>
        </w:r>
        <w:r>
          <w:tab/>
          <w:t xml:space="preserve">  62.51</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21" w:author="Unknown"/>
        </w:rPr>
      </w:pPr>
      <w:ins w:id="22" w:author="Unknown">
        <w:r>
          <w:t>ARKANSAS</w:t>
        </w:r>
        <w:r>
          <w:tab/>
        </w:r>
        <w:r>
          <w:tab/>
          <w:t xml:space="preserve"> </w:t>
        </w:r>
        <w:r>
          <w:tab/>
          <w:t xml:space="preserve"> 74.14</w:t>
        </w:r>
        <w:r>
          <w:tab/>
          <w:t xml:space="preserve">  74.58</w:t>
        </w:r>
        <w:r>
          <w:tab/>
          <w:t xml:space="preserve"> 75.12</w:t>
        </w:r>
        <w:r>
          <w:tab/>
          <w:t xml:space="preserve">  75.66</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23" w:author="Unknown"/>
        </w:rPr>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24" w:author="Unknown"/>
        </w:rPr>
      </w:pPr>
      <w:ins w:id="25" w:author="Unknown">
        <w:r>
          <w:t>CALIFORNIA</w:t>
        </w:r>
        <w:r>
          <w:tab/>
          <w:t xml:space="preserve"> </w:t>
        </w:r>
        <w:r>
          <w:tab/>
          <w:t xml:space="preserve"> </w:t>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26" w:author="Unknown"/>
        </w:rPr>
      </w:pPr>
      <w:ins w:id="27" w:author="Unknown">
        <w:r>
          <w:t>COLORADO</w:t>
        </w:r>
        <w:r>
          <w:tab/>
        </w:r>
        <w:r>
          <w:tab/>
          <w:t xml:space="preserve"> </w:t>
        </w:r>
        <w:r>
          <w:tab/>
          <w:t xml:space="preserve"> 50.00</w:t>
        </w:r>
        <w:r>
          <w:tab/>
          <w:t xml:space="preserve">  52.11</w:t>
        </w:r>
        <w:r>
          <w:tab/>
          <w:t xml:space="preserve"> 53.59</w:t>
        </w:r>
        <w:r>
          <w:tab/>
          <w:t xml:space="preserve">  54.79</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28" w:author="Unknown"/>
        </w:rPr>
      </w:pPr>
      <w:ins w:id="29" w:author="Unknown">
        <w:r>
          <w:t>CONNECTICUT</w:t>
        </w:r>
        <w:r>
          <w:tab/>
          <w:t xml:space="preserve"> </w:t>
        </w:r>
        <w:r>
          <w:tab/>
          <w:t xml:space="preserve"> 50.00</w:t>
        </w:r>
        <w:r>
          <w:tab/>
          <w:t xml:space="preserve">  50.00</w:t>
        </w:r>
        <w:r>
          <w:tab/>
          <w:t xml:space="preserve"> 50.00</w:t>
        </w:r>
        <w:r>
          <w:tab/>
          <w:t xml:space="preserve">  50.00 </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30" w:author="Unknown"/>
        </w:rPr>
      </w:pPr>
      <w:ins w:id="31" w:author="Unknown">
        <w:r>
          <w:t>DELAWARE</w:t>
        </w:r>
        <w:r>
          <w:tab/>
        </w:r>
        <w:r>
          <w:tab/>
          <w:t xml:space="preserve"> </w:t>
        </w:r>
        <w:r>
          <w:tab/>
          <w:t xml:space="preserve"> 52.60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7512" w:right="-600" w:hanging="7152"/>
        <w:rPr>
          <w:ins w:id="32" w:author="Unknown"/>
        </w:rPr>
      </w:pPr>
      <w:ins w:id="33" w:author="Unknown">
        <w:r>
          <w:t>DISTRICT OF COLUMBIA    50.00</w:t>
        </w:r>
        <w:r>
          <w:tab/>
          <w:t xml:space="preserve">  50.00</w:t>
        </w:r>
        <w:r>
          <w:tab/>
          <w:t xml:space="preserve"> 50.00</w:t>
        </w:r>
        <w:r>
          <w:tab/>
          <w:t xml:space="preserve">  50.12</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34" w:author="Unknown"/>
        </w:rPr>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35" w:author="Unknown"/>
        </w:rPr>
      </w:pPr>
      <w:ins w:id="36" w:author="Unknown">
        <w:r>
          <w:t>FLORIDA</w:t>
        </w:r>
        <w:r>
          <w:tab/>
        </w:r>
        <w:r>
          <w:tab/>
        </w:r>
      </w:ins>
      <w:r>
        <w:tab/>
      </w:r>
      <w:ins w:id="37" w:author="Unknown">
        <w:r>
          <w:tab/>
          <w:t xml:space="preserve"> 55.18</w:t>
        </w:r>
        <w:r>
          <w:tab/>
          <w:t xml:space="preserve">  54.70</w:t>
        </w:r>
        <w:r>
          <w:tab/>
          <w:t xml:space="preserve"> 54.46</w:t>
        </w:r>
        <w:r>
          <w:tab/>
          <w:t xml:space="preserve">  54.69</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38" w:author="Unknown"/>
        </w:rPr>
      </w:pPr>
      <w:ins w:id="39" w:author="Unknown">
        <w:r>
          <w:t>GEORGIA</w:t>
        </w:r>
        <w:r>
          <w:tab/>
        </w:r>
        <w:r>
          <w:tab/>
          <w:t xml:space="preserve"> </w:t>
        </w:r>
      </w:ins>
      <w:r>
        <w:tab/>
      </w:r>
      <w:ins w:id="40" w:author="Unknown">
        <w:r>
          <w:tab/>
          <w:t xml:space="preserve"> 62.78</w:t>
        </w:r>
        <w:r>
          <w:tab/>
          <w:t xml:space="preserve">  62.09</w:t>
        </w:r>
        <w:r>
          <w:tab/>
          <w:t xml:space="preserve"> 61.34</w:t>
        </w:r>
        <w:r>
          <w:tab/>
          <w:t xml:space="preserve">  61.78</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41" w:author="Unknown"/>
        </w:rPr>
      </w:pPr>
      <w:ins w:id="42" w:author="Unknown">
        <w:r>
          <w:t>GUAM</w:t>
        </w:r>
        <w:r>
          <w:tab/>
        </w:r>
        <w:r>
          <w:tab/>
          <w:t xml:space="preserve"> </w:t>
        </w:r>
        <w:r>
          <w:tab/>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43" w:author="Unknown"/>
        </w:rPr>
      </w:pPr>
      <w:ins w:id="44" w:author="Unknown">
        <w:r>
          <w:t>HAWAII</w:t>
        </w:r>
        <w:r>
          <w:tab/>
        </w:r>
        <w:r>
          <w:tab/>
          <w:t xml:space="preserve"> </w:t>
        </w:r>
        <w:r>
          <w:tab/>
        </w:r>
        <w:r>
          <w:tab/>
          <w:t xml:space="preserve"> 53.99</w:t>
        </w:r>
        <w:r>
          <w:tab/>
          <w:t xml:space="preserve">  54.50</w:t>
        </w:r>
        <w:r>
          <w:tab/>
          <w:t xml:space="preserve"> 54.14</w:t>
        </w:r>
        <w:r>
          <w:tab/>
          <w:t xml:space="preserve">  52.57</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45" w:author="Unknown"/>
        </w:rPr>
      </w:pPr>
      <w:ins w:id="46" w:author="Unknown">
        <w:r>
          <w:t>IDAHO</w:t>
        </w:r>
        <w:r>
          <w:tab/>
        </w:r>
        <w:r>
          <w:tab/>
          <w:t xml:space="preserve"> </w:t>
        </w:r>
        <w:r>
          <w:tab/>
        </w:r>
        <w:r>
          <w:tab/>
          <w:t xml:space="preserve"> 72.71</w:t>
        </w:r>
        <w:r>
          <w:tab/>
          <w:t xml:space="preserve">  73.32</w:t>
        </w:r>
        <w:r>
          <w:tab/>
          <w:t xml:space="preserve"> 73.65</w:t>
        </w:r>
        <w:r>
          <w:tab/>
          <w:t xml:space="preserve">  73.24</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47" w:author="Unknown"/>
        </w:rPr>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48" w:author="Unknown"/>
        </w:rPr>
      </w:pPr>
      <w:ins w:id="49" w:author="Unknown">
        <w:r>
          <w:t>ILLINOIS</w:t>
        </w:r>
        <w:r>
          <w:tab/>
        </w:r>
        <w:r>
          <w:tab/>
          <w:t xml:space="preserve"> </w:t>
        </w:r>
        <w:r>
          <w:tab/>
          <w:t xml:space="preserve"> </w:t>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50" w:author="Unknown"/>
        </w:rPr>
      </w:pPr>
      <w:ins w:id="51" w:author="Unknown">
        <w:r>
          <w:t>INDIANA</w:t>
        </w:r>
        <w:r>
          <w:tab/>
        </w:r>
        <w:r>
          <w:tab/>
          <w:t xml:space="preserve"> </w:t>
        </w:r>
        <w:r>
          <w:tab/>
          <w:t xml:space="preserve"> </w:t>
        </w:r>
        <w:r>
          <w:tab/>
          <w:t xml:space="preserve"> 63.71</w:t>
        </w:r>
        <w:r>
          <w:tab/>
          <w:t xml:space="preserve">  63.76</w:t>
        </w:r>
        <w:r>
          <w:tab/>
          <w:t xml:space="preserve"> 63.24</w:t>
        </w:r>
        <w:r>
          <w:tab/>
          <w:t xml:space="preserve">  63.85</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52" w:author="Unknown"/>
        </w:rPr>
      </w:pPr>
      <w:ins w:id="53" w:author="Unknown">
        <w:r>
          <w:t>IOWA</w:t>
        </w:r>
        <w:r>
          <w:tab/>
        </w:r>
        <w:r>
          <w:tab/>
          <w:t xml:space="preserve"> </w:t>
        </w:r>
        <w:r>
          <w:tab/>
        </w:r>
        <w:r>
          <w:tab/>
          <w:t xml:space="preserve"> 62.95</w:t>
        </w:r>
        <w:r>
          <w:tab/>
          <w:t xml:space="preserve">  62.52</w:t>
        </w:r>
        <w:r>
          <w:tab/>
          <w:t xml:space="preserve"> 63.41</w:t>
        </w:r>
        <w:r>
          <w:tab/>
          <w:t xml:space="preserve">  65.04</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54" w:author="Unknown"/>
        </w:rPr>
      </w:pPr>
      <w:ins w:id="55" w:author="Unknown">
        <w:r>
          <w:t>KANSAS</w:t>
        </w:r>
        <w:r>
          <w:tab/>
        </w:r>
        <w:r>
          <w:tab/>
          <w:t xml:space="preserve"> </w:t>
        </w:r>
        <w:r>
          <w:tab/>
        </w:r>
        <w:r>
          <w:tab/>
          <w:t xml:space="preserve"> 54.93</w:t>
        </w:r>
        <w:r>
          <w:tab/>
          <w:t xml:space="preserve">  56.07</w:t>
        </w:r>
        <w:r>
          <w:tab/>
          <w:t xml:space="preserve"> 57.35</w:t>
        </w:r>
        <w:r>
          <w:tab/>
          <w:t xml:space="preserve">  59.23</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56" w:author="Unknown"/>
        </w:rPr>
      </w:pPr>
      <w:ins w:id="57" w:author="Unknown">
        <w:r>
          <w:t>KENTUCKY</w:t>
        </w:r>
        <w:r>
          <w:tab/>
        </w:r>
        <w:r>
          <w:tab/>
          <w:t xml:space="preserve"> </w:t>
        </w:r>
        <w:r>
          <w:tab/>
          <w:t xml:space="preserve"> 72.89</w:t>
        </w:r>
        <w:r>
          <w:tab/>
          <w:t xml:space="preserve">  72.95</w:t>
        </w:r>
        <w:r>
          <w:tab/>
          <w:t xml:space="preserve"> 72.96</w:t>
        </w:r>
        <w:r>
          <w:tab/>
          <w:t xml:space="preserve">  72.82</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58" w:author="Unknown"/>
        </w:rPr>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59" w:author="Unknown"/>
        </w:rPr>
      </w:pPr>
      <w:ins w:id="60" w:author="Unknown">
        <w:r>
          <w:t>LOUISIANA</w:t>
        </w:r>
        <w:r>
          <w:tab/>
        </w:r>
        <w:r>
          <w:tab/>
          <w:t xml:space="preserve"> </w:t>
        </w:r>
        <w:r>
          <w:tab/>
          <w:t xml:space="preserve"> 71.07</w:t>
        </w:r>
        <w:r>
          <w:tab/>
          <w:t xml:space="preserve">  73.12</w:t>
        </w:r>
        <w:r>
          <w:tab/>
          <w:t xml:space="preserve"> 74.48</w:t>
        </w:r>
        <w:r>
          <w:tab/>
          <w:t xml:space="preserve">  75.44</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61" w:author="Unknown"/>
        </w:rPr>
      </w:pPr>
      <w:ins w:id="62" w:author="Unknown">
        <w:r>
          <w:t>MAINE</w:t>
        </w:r>
        <w:r>
          <w:tab/>
        </w:r>
        <w:r>
          <w:tab/>
          <w:t xml:space="preserve"> </w:t>
        </w:r>
        <w:r>
          <w:tab/>
        </w:r>
        <w:r>
          <w:tab/>
          <w:t xml:space="preserve"> 66.68</w:t>
        </w:r>
        <w:r>
          <w:tab/>
          <w:t xml:space="preserve">  65.20</w:t>
        </w:r>
        <w:r>
          <w:tab/>
          <w:t xml:space="preserve"> 63.49</w:t>
        </w:r>
        <w:r>
          <w:tab/>
          <w:t xml:space="preserve">  62.40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63" w:author="Unknown"/>
        </w:rPr>
      </w:pPr>
      <w:ins w:id="64" w:author="Unknown">
        <w:r>
          <w:t>MARYLAND</w:t>
        </w:r>
        <w:r>
          <w:tab/>
        </w:r>
        <w:r>
          <w:tab/>
          <w:t xml:space="preserve"> </w:t>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65" w:author="Unknown"/>
        </w:rPr>
      </w:pPr>
      <w:ins w:id="66" w:author="Unknown">
        <w:r>
          <w:t>MASSACHUSETTS DPW</w:t>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7512" w:right="-600" w:hanging="7152"/>
        <w:rPr>
          <w:ins w:id="67" w:author="Unknown"/>
        </w:rPr>
      </w:pPr>
      <w:ins w:id="68" w:author="Unknown">
        <w:r>
          <w:t>MASSACHUSETTS BLIND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69" w:author="Unknown"/>
        </w:rPr>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70" w:author="Unknown"/>
        </w:rPr>
      </w:pPr>
      <w:ins w:id="71" w:author="Unknown">
        <w:r>
          <w:t>MICHIGAN</w:t>
        </w:r>
        <w:r>
          <w:tab/>
        </w:r>
        <w:r>
          <w:tab/>
          <w:t xml:space="preserve"> </w:t>
        </w:r>
        <w:r>
          <w:tab/>
          <w:t xml:space="preserve"> 54.75</w:t>
        </w:r>
        <w:r>
          <w:tab/>
          <w:t xml:space="preserve">  54.54</w:t>
        </w:r>
        <w:r>
          <w:tab/>
          <w:t xml:space="preserve"> 54.17</w:t>
        </w:r>
        <w:r>
          <w:tab/>
          <w:t xml:space="preserve">  55.41</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72" w:author="Unknown"/>
        </w:rPr>
      </w:pPr>
      <w:ins w:id="73" w:author="Unknown">
        <w:r>
          <w:t>MINNESOTA</w:t>
        </w:r>
        <w:r>
          <w:tab/>
        </w:r>
        <w:r>
          <w:tab/>
          <w:t xml:space="preserve"> </w:t>
        </w:r>
        <w:r>
          <w:tab/>
          <w:t xml:space="preserve"> 53.07</w:t>
        </w:r>
        <w:r>
          <w:tab/>
          <w:t xml:space="preserve">  52.74</w:t>
        </w:r>
        <w:r>
          <w:tab/>
          <w:t xml:space="preserve"> 53.43</w:t>
        </w:r>
        <w:r>
          <w:tab/>
          <w:t xml:space="preserve">  54.43</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74" w:author="Unknown"/>
        </w:rPr>
      </w:pPr>
      <w:ins w:id="75" w:author="Unknown">
        <w:r>
          <w:t>MISSISSIPPI</w:t>
        </w:r>
        <w:r>
          <w:tab/>
        </w:r>
        <w:r>
          <w:tab/>
          <w:t xml:space="preserve"> </w:t>
        </w:r>
        <w:r>
          <w:tab/>
          <w:t xml:space="preserve"> 79.80</w:t>
        </w:r>
        <w:r>
          <w:tab/>
          <w:t xml:space="preserve">  80.18</w:t>
        </w:r>
        <w:r>
          <w:tab/>
          <w:t xml:space="preserve"> 79.93</w:t>
        </w:r>
        <w:r>
          <w:tab/>
          <w:t xml:space="preserve">  79.99</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76" w:author="Unknown"/>
        </w:rPr>
      </w:pPr>
      <w:ins w:id="77" w:author="Unknown">
        <w:r>
          <w:t>MISSOURI</w:t>
        </w:r>
        <w:r>
          <w:tab/>
        </w:r>
        <w:r>
          <w:tab/>
          <w:t xml:space="preserve"> </w:t>
        </w:r>
        <w:r>
          <w:tab/>
          <w:t xml:space="preserve"> 59.96</w:t>
        </w:r>
        <w:r>
          <w:tab/>
          <w:t xml:space="preserve">  59.18</w:t>
        </w:r>
        <w:r>
          <w:tab/>
          <w:t xml:space="preserve"> 59.82</w:t>
        </w:r>
        <w:r>
          <w:tab/>
          <w:t xml:space="preserve">  60.84</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78" w:author="Unknown"/>
        </w:rPr>
      </w:pPr>
      <w:ins w:id="79" w:author="Unknown">
        <w:r>
          <w:t>MONTANA</w:t>
        </w:r>
        <w:r>
          <w:tab/>
        </w:r>
        <w:r>
          <w:tab/>
          <w:t xml:space="preserve"> </w:t>
        </w:r>
        <w:r>
          <w:tab/>
          <w:t xml:space="preserve"> 70.62</w:t>
        </w:r>
        <w:r>
          <w:tab/>
          <w:t xml:space="preserve">  71.35</w:t>
        </w:r>
        <w:r>
          <w:tab/>
          <w:t xml:space="preserve"> 71.73</w:t>
        </w:r>
        <w:r>
          <w:tab/>
          <w:t xml:space="preserve">  71.70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80" w:author="Unknown"/>
        </w:rPr>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81" w:author="Unknown"/>
        </w:rPr>
      </w:pPr>
      <w:ins w:id="82" w:author="Unknown">
        <w:r>
          <w:t>NEBRASKA</w:t>
        </w:r>
        <w:r>
          <w:tab/>
        </w:r>
        <w:r>
          <w:tab/>
          <w:t xml:space="preserve"> </w:t>
        </w:r>
        <w:r>
          <w:tab/>
          <w:t xml:space="preserve"> 60.37</w:t>
        </w:r>
        <w:r>
          <w:tab/>
          <w:t xml:space="preserve">  61.12</w:t>
        </w:r>
        <w:r>
          <w:tab/>
          <w:t xml:space="preserve"> 62.71</w:t>
        </w:r>
        <w:r>
          <w:tab/>
          <w:t xml:space="preserve">  64.50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83" w:author="Unknown"/>
        </w:rPr>
      </w:pPr>
      <w:ins w:id="84" w:author="Unknown">
        <w:r>
          <w:t>NEVADA</w:t>
        </w:r>
        <w:r>
          <w:tab/>
        </w:r>
        <w:r>
          <w:tab/>
          <w:t xml:space="preserve"> </w:t>
        </w:r>
        <w:r>
          <w:tab/>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85" w:author="Unknown"/>
        </w:rPr>
      </w:pPr>
      <w:ins w:id="86" w:author="Unknown">
        <w:r>
          <w:t>NEW HAMPSHIRE</w:t>
        </w:r>
        <w:r>
          <w:tab/>
          <w:t xml:space="preserve"> </w:t>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312" w:right="-600" w:hanging="2952"/>
        <w:rPr>
          <w:ins w:id="87" w:author="Unknown"/>
        </w:rPr>
      </w:pPr>
      <w:ins w:id="88" w:author="Unknown">
        <w:r>
          <w:t>NEW JERSEY</w:t>
        </w:r>
        <w:r>
          <w:tab/>
        </w:r>
        <w:r>
          <w:tab/>
          <w:t xml:space="preserve"> </w:t>
        </w:r>
        <w:r>
          <w:tab/>
          <w:t xml:space="preserve"> 50.00</w:t>
        </w:r>
        <w:r>
          <w:tab/>
          <w:t xml:space="preserve">  50.00</w:t>
        </w:r>
        <w:r>
          <w:tab/>
          <w:t xml:space="preserve"> 50.00</w:t>
        </w:r>
        <w:r>
          <w:tab/>
          <w:t xml:space="preserve">  50.00</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rPr>
          <w:ins w:id="89" w:author="Unknown"/>
        </w:rPr>
      </w:pPr>
      <w:ins w:id="90" w:author="Unknown">
        <w:r>
          <w:t>NEW MEXICO</w:t>
        </w:r>
        <w:r>
          <w:tab/>
        </w:r>
        <w:r>
          <w:tab/>
        </w:r>
      </w:ins>
      <w:r>
        <w:tab/>
      </w:r>
      <w:ins w:id="91" w:author="Unknown">
        <w:r>
          <w:t xml:space="preserve"> 71.54</w:t>
        </w:r>
        <w:r>
          <w:tab/>
          <w:t xml:space="preserve">  72.25</w:t>
        </w:r>
        <w:r>
          <w:tab/>
          <w:t xml:space="preserve"> 73.38</w:t>
        </w:r>
        <w:r>
          <w:tab/>
          <w:t xml:space="preserve">  74.33</w:t>
        </w:r>
      </w:ins>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left" w:pos="0"/>
          <w:tab w:val="left" w:pos="480"/>
          <w:tab w:val="left" w:pos="960"/>
          <w:tab w:val="left" w:pos="1440"/>
          <w:tab w:val="left" w:pos="1920"/>
          <w:tab w:val="left" w:pos="2448"/>
          <w:tab w:val="left" w:pos="3312"/>
          <w:tab w:val="left" w:pos="3888"/>
          <w:tab w:val="left" w:pos="4752"/>
          <w:tab w:val="left" w:pos="5328"/>
          <w:tab w:val="left" w:pos="6192"/>
          <w:tab w:val="left" w:pos="6768"/>
          <w:tab w:val="left" w:pos="7512"/>
          <w:tab w:val="left" w:pos="7632"/>
          <w:tab w:val="left" w:pos="8208"/>
          <w:tab w:val="left" w:pos="9072"/>
        </w:tabs>
        <w:spacing w:line="192" w:lineRule="auto"/>
        <w:ind w:left="360" w:right="-600"/>
      </w:pPr>
    </w:p>
    <w:p w:rsidR="004001BD" w:rsidRDefault="004001BD">
      <w:pPr>
        <w:tabs>
          <w:tab w:val="right" w:pos="9960"/>
        </w:tabs>
        <w:spacing w:line="192" w:lineRule="auto"/>
        <w:ind w:left="360" w:right="-600"/>
      </w:pPr>
      <w:r>
        <w:t>2-117.1</w:t>
      </w:r>
      <w:r>
        <w:tab/>
        <w:t xml:space="preserve">Rev. 74 </w:t>
      </w:r>
    </w:p>
    <w:p w:rsidR="004001BD" w:rsidRDefault="004001BD">
      <w:pPr>
        <w:tabs>
          <w:tab w:val="right" w:pos="9960"/>
        </w:tabs>
        <w:spacing w:line="192" w:lineRule="auto"/>
        <w:ind w:left="360" w:right="-600"/>
        <w:sectPr w:rsidR="00000000">
          <w:pgSz w:w="12240" w:h="15840"/>
          <w:pgMar w:top="1080" w:right="1440" w:bottom="1080" w:left="1440" w:header="720" w:footer="720" w:gutter="0"/>
          <w:paperSrc w:first="13633" w:other="13633"/>
          <w:cols w:space="720"/>
          <w:noEndnote/>
        </w:sectPr>
      </w:pPr>
    </w:p>
    <w:p w:rsidR="004001BD" w:rsidRDefault="004001BD">
      <w:pPr>
        <w:tabs>
          <w:tab w:val="center" w:pos="4800"/>
          <w:tab w:val="right" w:pos="9600"/>
        </w:tabs>
        <w:spacing w:line="192" w:lineRule="auto"/>
        <w:rPr>
          <w:u w:val="single"/>
        </w:rPr>
      </w:pPr>
      <w:r>
        <w:rPr>
          <w:u w:val="single"/>
        </w:rPr>
        <w:lastRenderedPageBreak/>
        <w:t>11-91</w:t>
      </w:r>
      <w:r>
        <w:rPr>
          <w:u w:val="single"/>
        </w:rPr>
        <w:tab/>
        <w:t>STATE ORGANIZATION AND GENERAL ADMINISTRATION</w:t>
      </w:r>
      <w:r>
        <w:rPr>
          <w:u w:val="single"/>
        </w:rPr>
        <w:tab/>
        <w:t>2501 (Cont.)</w:t>
      </w:r>
    </w:p>
    <w:p w:rsidR="004001BD" w:rsidRDefault="004001BD">
      <w:pPr>
        <w:tabs>
          <w:tab w:val="left" w:pos="-360"/>
          <w:tab w:val="left" w:pos="120"/>
          <w:tab w:val="left" w:pos="600"/>
          <w:tab w:val="left" w:pos="1080"/>
          <w:tab w:val="left" w:pos="1560"/>
          <w:tab w:val="left" w:pos="2088"/>
          <w:tab w:val="left" w:pos="2952"/>
          <w:tab w:val="left" w:pos="3528"/>
          <w:tab w:val="left" w:pos="4392"/>
          <w:tab w:val="left" w:pos="4968"/>
          <w:tab w:val="left" w:pos="5832"/>
          <w:tab w:val="left" w:pos="6408"/>
          <w:tab w:val="left" w:pos="7152"/>
          <w:tab w:val="left" w:pos="7272"/>
          <w:tab w:val="left" w:pos="7848"/>
          <w:tab w:val="left" w:pos="8712"/>
        </w:tabs>
        <w:spacing w:line="192" w:lineRule="auto"/>
      </w:pPr>
    </w:p>
    <w:p w:rsidR="004001BD" w:rsidRDefault="004001BD">
      <w:pPr>
        <w:tabs>
          <w:tab w:val="center" w:pos="3960"/>
          <w:tab w:val="left" w:pos="4392"/>
          <w:tab w:val="left" w:pos="4968"/>
          <w:tab w:val="left" w:pos="5832"/>
          <w:tab w:val="left" w:pos="6408"/>
          <w:tab w:val="left" w:pos="7152"/>
          <w:tab w:val="left" w:pos="7272"/>
          <w:tab w:val="left" w:pos="7848"/>
        </w:tabs>
        <w:spacing w:line="192" w:lineRule="auto"/>
        <w:ind w:left="-360" w:right="1320"/>
      </w:pPr>
      <w:r>
        <w:tab/>
        <w:t>FEDERAL MEDICAL ASSISTANCE PERCENTAGES</w:t>
      </w:r>
    </w:p>
    <w:p w:rsidR="004001BD" w:rsidRDefault="004001BD">
      <w:pPr>
        <w:tabs>
          <w:tab w:val="left" w:pos="-360"/>
          <w:tab w:val="left" w:pos="120"/>
          <w:tab w:val="left" w:pos="600"/>
          <w:tab w:val="left" w:pos="1080"/>
          <w:tab w:val="left" w:pos="1560"/>
          <w:tab w:val="left" w:pos="2088"/>
          <w:tab w:val="left" w:pos="2952"/>
          <w:tab w:val="left" w:pos="3528"/>
          <w:tab w:val="left" w:pos="4392"/>
          <w:tab w:val="left" w:pos="4968"/>
          <w:tab w:val="left" w:pos="5832"/>
          <w:tab w:val="left" w:pos="6408"/>
          <w:tab w:val="left" w:pos="7152"/>
          <w:tab w:val="left" w:pos="7272"/>
          <w:tab w:val="left" w:pos="7848"/>
        </w:tabs>
        <w:spacing w:line="192" w:lineRule="auto"/>
        <w:ind w:left="-360" w:right="1320"/>
      </w:pPr>
    </w:p>
    <w:p w:rsidR="004001BD" w:rsidRDefault="004001BD">
      <w:pPr>
        <w:tabs>
          <w:tab w:val="left" w:pos="-360"/>
          <w:tab w:val="left" w:pos="120"/>
          <w:tab w:val="left" w:pos="600"/>
          <w:tab w:val="left" w:pos="1080"/>
          <w:tab w:val="left" w:pos="1560"/>
          <w:tab w:val="left" w:pos="2088"/>
          <w:tab w:val="left" w:pos="2952"/>
          <w:tab w:val="left" w:pos="3528"/>
          <w:tab w:val="left" w:pos="4392"/>
          <w:tab w:val="left" w:pos="4968"/>
          <w:tab w:val="left" w:pos="5832"/>
          <w:tab w:val="left" w:pos="6408"/>
          <w:tab w:val="left" w:pos="7152"/>
          <w:tab w:val="left" w:pos="7272"/>
          <w:tab w:val="left" w:pos="7848"/>
        </w:tabs>
        <w:spacing w:line="192" w:lineRule="auto"/>
        <w:ind w:left="-360" w:right="1320"/>
      </w:pPr>
      <w:r>
        <w:t xml:space="preserve"> </w:t>
      </w:r>
    </w:p>
    <w:p w:rsidR="004001BD" w:rsidRDefault="004001BD">
      <w:pPr>
        <w:tabs>
          <w:tab w:val="left" w:pos="-600"/>
          <w:tab w:val="left" w:pos="1680"/>
          <w:tab w:val="left" w:pos="3000"/>
          <w:tab w:val="left" w:pos="4320"/>
          <w:tab w:val="left" w:pos="5880"/>
          <w:tab w:val="left" w:pos="7200"/>
          <w:tab w:val="left" w:pos="8520"/>
        </w:tabs>
        <w:spacing w:line="192" w:lineRule="auto"/>
        <w:ind w:left="-600" w:firstLine="3600"/>
      </w:pPr>
      <w:r>
        <w:t>FY 1989</w:t>
      </w:r>
      <w:r>
        <w:tab/>
        <w:t xml:space="preserve"> FY 1990</w:t>
      </w:r>
      <w:r>
        <w:tab/>
        <w:t>FY 1991</w:t>
      </w:r>
      <w:r>
        <w:tab/>
        <w:t xml:space="preserve"> FY 1992</w:t>
      </w:r>
    </w:p>
    <w:p w:rsidR="004001BD" w:rsidRDefault="004001BD">
      <w:pPr>
        <w:tabs>
          <w:tab w:val="left" w:pos="-600"/>
          <w:tab w:val="left" w:pos="1680"/>
          <w:tab w:val="left" w:pos="3000"/>
          <w:tab w:val="left" w:pos="4320"/>
          <w:tab w:val="left" w:pos="5880"/>
          <w:tab w:val="left" w:pos="7200"/>
          <w:tab w:val="left" w:pos="8520"/>
        </w:tabs>
        <w:spacing w:line="192" w:lineRule="auto"/>
        <w:ind w:left="-600" w:firstLine="3600"/>
      </w:pPr>
      <w:r>
        <w:t xml:space="preserve"> </w:t>
      </w:r>
      <w:r>
        <w:rPr>
          <w:u w:val="single"/>
        </w:rPr>
        <w:t>FMAP</w:t>
      </w:r>
      <w:r>
        <w:tab/>
        <w:t xml:space="preserve">  </w:t>
      </w:r>
      <w:r>
        <w:rPr>
          <w:u w:val="single"/>
        </w:rPr>
        <w:t>FMAP</w:t>
      </w:r>
      <w:r>
        <w:tab/>
        <w:t xml:space="preserve"> </w:t>
      </w:r>
      <w:r>
        <w:rPr>
          <w:u w:val="single"/>
        </w:rPr>
        <w:t>FMAP</w:t>
      </w:r>
      <w:r>
        <w:tab/>
        <w:t xml:space="preserve">  </w:t>
      </w:r>
      <w:r>
        <w:rPr>
          <w:u w:val="single"/>
        </w:rPr>
        <w:t>FMAP</w:t>
      </w:r>
    </w:p>
    <w:p w:rsidR="004001BD" w:rsidRDefault="004001BD">
      <w:pPr>
        <w:tabs>
          <w:tab w:val="left" w:pos="-600"/>
          <w:tab w:val="left" w:pos="1680"/>
          <w:tab w:val="left" w:pos="3000"/>
          <w:tab w:val="left" w:pos="4320"/>
          <w:tab w:val="left" w:pos="5880"/>
          <w:tab w:val="left" w:pos="7200"/>
          <w:tab w:val="left" w:pos="8520"/>
        </w:tabs>
        <w:spacing w:line="192" w:lineRule="auto"/>
        <w:ind w:left="-600"/>
      </w:pPr>
    </w:p>
    <w:p w:rsidR="004001BD" w:rsidRDefault="004001BD">
      <w:pPr>
        <w:tabs>
          <w:tab w:val="left" w:pos="-600"/>
          <w:tab w:val="left" w:pos="1680"/>
          <w:tab w:val="left" w:pos="3000"/>
          <w:tab w:val="left" w:pos="4320"/>
          <w:tab w:val="left" w:pos="5880"/>
          <w:tab w:val="left" w:pos="7200"/>
          <w:tab w:val="left" w:pos="8520"/>
        </w:tabs>
        <w:spacing w:line="192" w:lineRule="auto"/>
        <w:ind w:left="-600"/>
      </w:pPr>
    </w:p>
    <w:p w:rsidR="004001BD" w:rsidRDefault="004001BD">
      <w:pPr>
        <w:tabs>
          <w:tab w:val="left" w:pos="0"/>
          <w:tab w:val="left" w:pos="1680"/>
          <w:tab w:val="left" w:pos="3000"/>
          <w:tab w:val="left" w:pos="4320"/>
          <w:tab w:val="left" w:pos="5880"/>
          <w:tab w:val="left" w:pos="7200"/>
          <w:tab w:val="left" w:pos="8520"/>
        </w:tabs>
        <w:spacing w:line="192" w:lineRule="auto"/>
        <w:rPr>
          <w:ins w:id="92" w:author="Unknown"/>
        </w:rPr>
      </w:pPr>
      <w:ins w:id="93" w:author="Unknown">
        <w:r>
          <w:t>NEW YORK</w:t>
        </w:r>
        <w:r>
          <w:tab/>
        </w:r>
        <w:r>
          <w:tab/>
          <w:t xml:space="preserve"> 50.00</w:t>
        </w:r>
        <w:r>
          <w:tab/>
          <w:t xml:space="preserve">  50.00</w:t>
        </w:r>
        <w:r>
          <w:tab/>
          <w:t xml:space="preserve"> 50.00</w:t>
        </w:r>
        <w:r>
          <w:tab/>
          <w:t xml:space="preserve">  50.00</w:t>
        </w:r>
      </w:ins>
    </w:p>
    <w:p w:rsidR="004001BD" w:rsidRDefault="004001BD">
      <w:pPr>
        <w:tabs>
          <w:tab w:val="left" w:pos="0"/>
          <w:tab w:val="left" w:pos="1680"/>
          <w:tab w:val="left" w:pos="3000"/>
          <w:tab w:val="left" w:pos="4320"/>
          <w:tab w:val="left" w:pos="5880"/>
          <w:tab w:val="left" w:pos="7200"/>
          <w:tab w:val="left" w:pos="8520"/>
        </w:tabs>
        <w:spacing w:line="192" w:lineRule="auto"/>
        <w:rPr>
          <w:ins w:id="94" w:author="Unknown"/>
        </w:rPr>
      </w:pPr>
      <w:ins w:id="95" w:author="Unknown">
        <w:r>
          <w:t>NORTH CAROLINA</w:t>
        </w:r>
        <w:r>
          <w:tab/>
          <w:t xml:space="preserve"> 68.01</w:t>
        </w:r>
        <w:r>
          <w:tab/>
          <w:t xml:space="preserve">  67.46</w:t>
        </w:r>
        <w:r>
          <w:tab/>
          <w:t xml:space="preserve"> 66.60</w:t>
        </w:r>
        <w:r>
          <w:tab/>
          <w:t xml:space="preserve">  66.52</w:t>
        </w:r>
      </w:ins>
    </w:p>
    <w:p w:rsidR="004001BD" w:rsidRDefault="004001BD">
      <w:pPr>
        <w:tabs>
          <w:tab w:val="left" w:pos="0"/>
          <w:tab w:val="left" w:pos="1680"/>
          <w:tab w:val="left" w:pos="3000"/>
          <w:tab w:val="left" w:pos="4320"/>
          <w:tab w:val="left" w:pos="5880"/>
          <w:tab w:val="left" w:pos="7200"/>
          <w:tab w:val="left" w:pos="8520"/>
        </w:tabs>
        <w:spacing w:line="192" w:lineRule="auto"/>
        <w:rPr>
          <w:ins w:id="96" w:author="Unknown"/>
        </w:rPr>
      </w:pPr>
      <w:ins w:id="97" w:author="Unknown">
        <w:r>
          <w:t>NORTH DAKOTA</w:t>
        </w:r>
        <w:r>
          <w:tab/>
          <w:t xml:space="preserve"> 66.53</w:t>
        </w:r>
        <w:r>
          <w:tab/>
          <w:t xml:space="preserve">  67.52</w:t>
        </w:r>
        <w:r>
          <w:tab/>
          <w:t xml:space="preserve"> 70.00</w:t>
        </w:r>
        <w:r>
          <w:tab/>
          <w:t xml:space="preserve">  72.75</w:t>
        </w:r>
      </w:ins>
    </w:p>
    <w:p w:rsidR="004001BD" w:rsidRDefault="004001BD">
      <w:pPr>
        <w:tabs>
          <w:tab w:val="left" w:pos="0"/>
          <w:tab w:val="left" w:pos="1680"/>
          <w:tab w:val="left" w:pos="3000"/>
          <w:tab w:val="left" w:pos="4320"/>
          <w:tab w:val="left" w:pos="5880"/>
          <w:tab w:val="left" w:pos="7200"/>
          <w:tab w:val="left" w:pos="8520"/>
        </w:tabs>
        <w:spacing w:line="192" w:lineRule="auto"/>
        <w:ind w:left="7200" w:hanging="7200"/>
        <w:rPr>
          <w:ins w:id="98" w:author="Unknown"/>
        </w:rPr>
      </w:pPr>
      <w:ins w:id="99" w:author="Unknown">
        <w:r>
          <w:t>N. MARIANA ISLANDS</w:t>
        </w:r>
        <w:r>
          <w:tab/>
          <w:t xml:space="preserve"> 50.00*</w:t>
        </w:r>
        <w:r>
          <w:tab/>
          <w:t xml:space="preserve">  50.00*</w:t>
        </w:r>
        <w:r>
          <w:tab/>
          <w:t xml:space="preserve"> 50.00*</w:t>
        </w:r>
        <w:r>
          <w:tab/>
          <w:t xml:space="preserve">  50.00</w:t>
        </w:r>
      </w:ins>
    </w:p>
    <w:p w:rsidR="004001BD" w:rsidRDefault="004001BD">
      <w:pPr>
        <w:tabs>
          <w:tab w:val="left" w:pos="0"/>
          <w:tab w:val="left" w:pos="1680"/>
          <w:tab w:val="left" w:pos="3000"/>
          <w:tab w:val="left" w:pos="4320"/>
          <w:tab w:val="left" w:pos="5880"/>
          <w:tab w:val="left" w:pos="7200"/>
          <w:tab w:val="left" w:pos="8520"/>
        </w:tabs>
        <w:spacing w:line="192" w:lineRule="auto"/>
        <w:rPr>
          <w:ins w:id="100" w:author="Unknown"/>
        </w:rPr>
      </w:pPr>
      <w:ins w:id="101" w:author="Unknown">
        <w:r>
          <w:t>OHIO</w:t>
        </w:r>
        <w:r>
          <w:tab/>
        </w:r>
        <w:r>
          <w:tab/>
          <w:t xml:space="preserve"> 58.98</w:t>
        </w:r>
        <w:r>
          <w:tab/>
          <w:t xml:space="preserve">  59.57</w:t>
        </w:r>
        <w:r>
          <w:tab/>
          <w:t xml:space="preserve"> 59.93</w:t>
        </w:r>
        <w:r>
          <w:tab/>
          <w:t xml:space="preserve">  60.63</w:t>
        </w:r>
      </w:ins>
    </w:p>
    <w:p w:rsidR="004001BD" w:rsidRDefault="004001BD">
      <w:pPr>
        <w:tabs>
          <w:tab w:val="left" w:pos="0"/>
          <w:tab w:val="left" w:pos="1680"/>
          <w:tab w:val="left" w:pos="3000"/>
          <w:tab w:val="left" w:pos="4320"/>
          <w:tab w:val="left" w:pos="5880"/>
          <w:tab w:val="left" w:pos="7200"/>
          <w:tab w:val="left" w:pos="8520"/>
        </w:tabs>
        <w:spacing w:line="192" w:lineRule="auto"/>
        <w:rPr>
          <w:ins w:id="102" w:author="Unknown"/>
        </w:rPr>
      </w:pPr>
    </w:p>
    <w:p w:rsidR="004001BD" w:rsidRDefault="004001BD">
      <w:pPr>
        <w:tabs>
          <w:tab w:val="left" w:pos="0"/>
          <w:tab w:val="left" w:pos="1680"/>
          <w:tab w:val="left" w:pos="3000"/>
          <w:tab w:val="left" w:pos="4320"/>
          <w:tab w:val="left" w:pos="5880"/>
          <w:tab w:val="left" w:pos="7200"/>
          <w:tab w:val="left" w:pos="8520"/>
        </w:tabs>
        <w:spacing w:line="192" w:lineRule="auto"/>
        <w:rPr>
          <w:ins w:id="103" w:author="Unknown"/>
        </w:rPr>
      </w:pPr>
      <w:ins w:id="104" w:author="Unknown">
        <w:r>
          <w:t>OKLAHOMA</w:t>
        </w:r>
        <w:r>
          <w:tab/>
        </w:r>
        <w:r>
          <w:tab/>
          <w:t xml:space="preserve"> 66.06</w:t>
        </w:r>
        <w:r>
          <w:tab/>
          <w:t xml:space="preserve">  68.29</w:t>
        </w:r>
        <w:r>
          <w:tab/>
          <w:t xml:space="preserve"> 69.65</w:t>
        </w:r>
        <w:r>
          <w:tab/>
          <w:t xml:space="preserve">  70.74</w:t>
        </w:r>
      </w:ins>
    </w:p>
    <w:p w:rsidR="004001BD" w:rsidRDefault="004001BD">
      <w:pPr>
        <w:tabs>
          <w:tab w:val="left" w:pos="0"/>
          <w:tab w:val="left" w:pos="1680"/>
          <w:tab w:val="left" w:pos="3000"/>
          <w:tab w:val="left" w:pos="4320"/>
          <w:tab w:val="left" w:pos="5880"/>
          <w:tab w:val="left" w:pos="7200"/>
          <w:tab w:val="left" w:pos="8520"/>
        </w:tabs>
        <w:spacing w:line="192" w:lineRule="auto"/>
        <w:rPr>
          <w:ins w:id="105" w:author="Unknown"/>
        </w:rPr>
      </w:pPr>
      <w:ins w:id="106" w:author="Unknown">
        <w:r>
          <w:t>OREGON</w:t>
        </w:r>
        <w:r>
          <w:tab/>
        </w:r>
        <w:r>
          <w:tab/>
          <w:t xml:space="preserve"> 62.44</w:t>
        </w:r>
        <w:r>
          <w:tab/>
          <w:t xml:space="preserve">  62.95</w:t>
        </w:r>
        <w:r>
          <w:tab/>
          <w:t xml:space="preserve"> 63.50</w:t>
        </w:r>
        <w:r>
          <w:tab/>
          <w:t xml:space="preserve">  63.55</w:t>
        </w:r>
      </w:ins>
    </w:p>
    <w:p w:rsidR="004001BD" w:rsidRDefault="004001BD">
      <w:pPr>
        <w:tabs>
          <w:tab w:val="left" w:pos="0"/>
          <w:tab w:val="left" w:pos="1680"/>
          <w:tab w:val="left" w:pos="3000"/>
          <w:tab w:val="left" w:pos="4320"/>
          <w:tab w:val="left" w:pos="5880"/>
          <w:tab w:val="left" w:pos="7200"/>
          <w:tab w:val="left" w:pos="8520"/>
        </w:tabs>
        <w:spacing w:line="192" w:lineRule="auto"/>
        <w:rPr>
          <w:ins w:id="107" w:author="Unknown"/>
        </w:rPr>
      </w:pPr>
      <w:ins w:id="108" w:author="Unknown">
        <w:r>
          <w:t>PENNSYLVANIA</w:t>
        </w:r>
        <w:r>
          <w:tab/>
          <w:t xml:space="preserve"> 57.42</w:t>
        </w:r>
        <w:r>
          <w:tab/>
          <w:t xml:space="preserve">  56.86</w:t>
        </w:r>
        <w:r>
          <w:tab/>
          <w:t xml:space="preserve"> 56.64</w:t>
        </w:r>
        <w:r>
          <w:tab/>
          <w:t xml:space="preserve">  56.84</w:t>
        </w:r>
      </w:ins>
    </w:p>
    <w:p w:rsidR="004001BD" w:rsidRDefault="004001BD">
      <w:pPr>
        <w:tabs>
          <w:tab w:val="left" w:pos="0"/>
          <w:tab w:val="left" w:pos="1680"/>
          <w:tab w:val="left" w:pos="3000"/>
          <w:tab w:val="left" w:pos="4320"/>
          <w:tab w:val="left" w:pos="5880"/>
          <w:tab w:val="left" w:pos="7200"/>
          <w:tab w:val="left" w:pos="8520"/>
        </w:tabs>
        <w:spacing w:line="192" w:lineRule="auto"/>
        <w:ind w:left="3000" w:hanging="3000"/>
        <w:rPr>
          <w:ins w:id="109" w:author="Unknown"/>
        </w:rPr>
      </w:pPr>
      <w:ins w:id="110" w:author="Unknown">
        <w:r>
          <w:t>PUERTO RICO</w:t>
        </w:r>
        <w:r>
          <w:tab/>
          <w:t xml:space="preserve"> </w:t>
        </w:r>
        <w:r>
          <w:tab/>
          <w:t xml:space="preserve"> 50.00*</w:t>
        </w:r>
        <w:r>
          <w:tab/>
          <w:t xml:space="preserve">  50.00*</w:t>
        </w:r>
        <w:r>
          <w:tab/>
          <w:t xml:space="preserve"> 50.00*</w:t>
        </w:r>
        <w:r>
          <w:tab/>
          <w:t xml:space="preserve">  50.00*</w:t>
        </w:r>
      </w:ins>
    </w:p>
    <w:p w:rsidR="004001BD" w:rsidRDefault="004001BD">
      <w:pPr>
        <w:tabs>
          <w:tab w:val="left" w:pos="0"/>
          <w:tab w:val="left" w:pos="1680"/>
          <w:tab w:val="left" w:pos="3000"/>
          <w:tab w:val="left" w:pos="4320"/>
          <w:tab w:val="left" w:pos="5880"/>
          <w:tab w:val="left" w:pos="7200"/>
          <w:tab w:val="left" w:pos="8520"/>
        </w:tabs>
        <w:spacing w:line="192" w:lineRule="auto"/>
        <w:ind w:left="4320" w:hanging="4320"/>
        <w:rPr>
          <w:ins w:id="111" w:author="Unknown"/>
        </w:rPr>
      </w:pPr>
      <w:ins w:id="112" w:author="Unknown">
        <w:r>
          <w:t xml:space="preserve">RHODE ISLAND </w:t>
        </w:r>
        <w:r>
          <w:tab/>
          <w:t xml:space="preserve"> 55.88</w:t>
        </w:r>
        <w:r>
          <w:tab/>
          <w:t xml:space="preserve">  55.15</w:t>
        </w:r>
        <w:r>
          <w:tab/>
          <w:t xml:space="preserve"> 53.74</w:t>
        </w:r>
        <w:r>
          <w:tab/>
          <w:t xml:space="preserve">  53.29</w:t>
        </w:r>
      </w:ins>
    </w:p>
    <w:p w:rsidR="004001BD" w:rsidRDefault="004001BD">
      <w:pPr>
        <w:tabs>
          <w:tab w:val="left" w:pos="0"/>
          <w:tab w:val="left" w:pos="1680"/>
          <w:tab w:val="left" w:pos="3000"/>
          <w:tab w:val="left" w:pos="4320"/>
          <w:tab w:val="left" w:pos="5880"/>
          <w:tab w:val="left" w:pos="7200"/>
          <w:tab w:val="left" w:pos="8520"/>
        </w:tabs>
        <w:spacing w:line="192" w:lineRule="auto"/>
        <w:rPr>
          <w:ins w:id="113" w:author="Unknown"/>
        </w:rPr>
      </w:pPr>
    </w:p>
    <w:p w:rsidR="004001BD" w:rsidRDefault="004001BD">
      <w:pPr>
        <w:tabs>
          <w:tab w:val="left" w:pos="0"/>
          <w:tab w:val="left" w:pos="1680"/>
          <w:tab w:val="left" w:pos="3000"/>
          <w:tab w:val="left" w:pos="4320"/>
          <w:tab w:val="left" w:pos="5880"/>
          <w:tab w:val="left" w:pos="7200"/>
          <w:tab w:val="left" w:pos="8520"/>
        </w:tabs>
        <w:spacing w:line="192" w:lineRule="auto"/>
        <w:rPr>
          <w:ins w:id="114" w:author="Unknown"/>
        </w:rPr>
      </w:pPr>
      <w:ins w:id="115" w:author="Unknown">
        <w:r>
          <w:t>SOUTH CAROLINA</w:t>
        </w:r>
        <w:r>
          <w:tab/>
          <w:t xml:space="preserve"> 73.08</w:t>
        </w:r>
        <w:r>
          <w:tab/>
          <w:t xml:space="preserve">  73.07</w:t>
        </w:r>
        <w:r>
          <w:tab/>
          <w:t xml:space="preserve"> 72.58</w:t>
        </w:r>
        <w:r>
          <w:tab/>
          <w:t xml:space="preserve">  72.66</w:t>
        </w:r>
      </w:ins>
    </w:p>
    <w:p w:rsidR="004001BD" w:rsidRDefault="004001BD">
      <w:pPr>
        <w:tabs>
          <w:tab w:val="left" w:pos="0"/>
          <w:tab w:val="left" w:pos="1680"/>
          <w:tab w:val="left" w:pos="3000"/>
          <w:tab w:val="left" w:pos="4320"/>
          <w:tab w:val="left" w:pos="5880"/>
          <w:tab w:val="left" w:pos="7200"/>
          <w:tab w:val="left" w:pos="8520"/>
        </w:tabs>
        <w:spacing w:line="192" w:lineRule="auto"/>
        <w:rPr>
          <w:ins w:id="116" w:author="Unknown"/>
        </w:rPr>
      </w:pPr>
      <w:ins w:id="117" w:author="Unknown">
        <w:r>
          <w:t>SOUTH DAKOTA</w:t>
        </w:r>
        <w:r>
          <w:tab/>
          <w:t xml:space="preserve"> 71.02</w:t>
        </w:r>
        <w:r>
          <w:tab/>
          <w:t xml:space="preserve">  70.90</w:t>
        </w:r>
        <w:r>
          <w:tab/>
          <w:t xml:space="preserve"> 71.69</w:t>
        </w:r>
        <w:r>
          <w:tab/>
          <w:t xml:space="preserve">  72.59</w:t>
        </w:r>
      </w:ins>
    </w:p>
    <w:p w:rsidR="004001BD" w:rsidRDefault="004001BD">
      <w:pPr>
        <w:tabs>
          <w:tab w:val="left" w:pos="0"/>
          <w:tab w:val="left" w:pos="1680"/>
          <w:tab w:val="left" w:pos="3000"/>
          <w:tab w:val="left" w:pos="4320"/>
          <w:tab w:val="left" w:pos="5880"/>
          <w:tab w:val="left" w:pos="7200"/>
          <w:tab w:val="left" w:pos="8520"/>
        </w:tabs>
        <w:spacing w:line="192" w:lineRule="auto"/>
        <w:rPr>
          <w:ins w:id="118" w:author="Unknown"/>
        </w:rPr>
      </w:pPr>
      <w:ins w:id="119" w:author="Unknown">
        <w:r>
          <w:t>TENNESSEE</w:t>
        </w:r>
        <w:r>
          <w:tab/>
        </w:r>
        <w:r>
          <w:tab/>
          <w:t xml:space="preserve"> 70.17</w:t>
        </w:r>
        <w:r>
          <w:tab/>
          <w:t xml:space="preserve">  69.64</w:t>
        </w:r>
        <w:r>
          <w:tab/>
          <w:t xml:space="preserve"> 68.57</w:t>
        </w:r>
        <w:r>
          <w:tab/>
          <w:t xml:space="preserve">  68.41</w:t>
        </w:r>
        <w:r>
          <w:tab/>
        </w:r>
      </w:ins>
    </w:p>
    <w:p w:rsidR="004001BD" w:rsidRDefault="004001BD">
      <w:pPr>
        <w:tabs>
          <w:tab w:val="left" w:pos="0"/>
          <w:tab w:val="left" w:pos="1680"/>
          <w:tab w:val="left" w:pos="3000"/>
          <w:tab w:val="left" w:pos="4320"/>
          <w:tab w:val="left" w:pos="5880"/>
          <w:tab w:val="left" w:pos="7200"/>
          <w:tab w:val="left" w:pos="8520"/>
        </w:tabs>
        <w:spacing w:line="192" w:lineRule="auto"/>
        <w:rPr>
          <w:ins w:id="120" w:author="Unknown"/>
        </w:rPr>
      </w:pPr>
      <w:ins w:id="121" w:author="Unknown">
        <w:r>
          <w:t>TEXAS</w:t>
        </w:r>
        <w:r>
          <w:tab/>
        </w:r>
        <w:r>
          <w:tab/>
          <w:t xml:space="preserve"> 59.04</w:t>
        </w:r>
        <w:r>
          <w:tab/>
          <w:t xml:space="preserve">  61.23</w:t>
        </w:r>
        <w:r>
          <w:tab/>
          <w:t xml:space="preserve"> 63.53</w:t>
        </w:r>
        <w:r>
          <w:tab/>
          <w:t xml:space="preserve">  64.18</w:t>
        </w:r>
      </w:ins>
    </w:p>
    <w:p w:rsidR="004001BD" w:rsidRDefault="004001BD">
      <w:pPr>
        <w:tabs>
          <w:tab w:val="left" w:pos="0"/>
          <w:tab w:val="left" w:pos="1680"/>
          <w:tab w:val="left" w:pos="3000"/>
          <w:tab w:val="left" w:pos="4320"/>
          <w:tab w:val="left" w:pos="5880"/>
          <w:tab w:val="left" w:pos="7200"/>
          <w:tab w:val="left" w:pos="8520"/>
        </w:tabs>
        <w:spacing w:line="192" w:lineRule="auto"/>
        <w:rPr>
          <w:ins w:id="122" w:author="Unknown"/>
        </w:rPr>
      </w:pPr>
      <w:ins w:id="123" w:author="Unknown">
        <w:r>
          <w:t>UTAH</w:t>
        </w:r>
        <w:r>
          <w:tab/>
        </w:r>
        <w:r>
          <w:tab/>
          <w:t xml:space="preserve"> 73.86</w:t>
        </w:r>
        <w:r>
          <w:tab/>
          <w:t xml:space="preserve">  74.70</w:t>
        </w:r>
        <w:r>
          <w:tab/>
          <w:t xml:space="preserve"> 74.89</w:t>
        </w:r>
        <w:r>
          <w:tab/>
          <w:t xml:space="preserve">  75.11</w:t>
        </w:r>
      </w:ins>
    </w:p>
    <w:p w:rsidR="004001BD" w:rsidRDefault="004001BD">
      <w:pPr>
        <w:tabs>
          <w:tab w:val="left" w:pos="0"/>
          <w:tab w:val="left" w:pos="1680"/>
          <w:tab w:val="left" w:pos="3000"/>
          <w:tab w:val="left" w:pos="4320"/>
          <w:tab w:val="left" w:pos="5880"/>
          <w:tab w:val="left" w:pos="7200"/>
          <w:tab w:val="left" w:pos="8520"/>
        </w:tabs>
        <w:spacing w:line="192" w:lineRule="auto"/>
        <w:rPr>
          <w:ins w:id="124" w:author="Unknown"/>
        </w:rPr>
      </w:pPr>
    </w:p>
    <w:p w:rsidR="004001BD" w:rsidRDefault="004001BD">
      <w:pPr>
        <w:tabs>
          <w:tab w:val="left" w:pos="0"/>
          <w:tab w:val="left" w:pos="1680"/>
          <w:tab w:val="left" w:pos="3000"/>
          <w:tab w:val="left" w:pos="4320"/>
          <w:tab w:val="left" w:pos="5880"/>
          <w:tab w:val="left" w:pos="7200"/>
          <w:tab w:val="left" w:pos="8520"/>
        </w:tabs>
        <w:spacing w:line="192" w:lineRule="auto"/>
        <w:rPr>
          <w:ins w:id="125" w:author="Unknown"/>
        </w:rPr>
      </w:pPr>
      <w:ins w:id="126" w:author="Unknown">
        <w:r>
          <w:t>VERMONT</w:t>
        </w:r>
        <w:r>
          <w:tab/>
        </w:r>
        <w:r>
          <w:tab/>
          <w:t xml:space="preserve"> 63.92</w:t>
        </w:r>
        <w:r>
          <w:tab/>
          <w:t xml:space="preserve">  62.77</w:t>
        </w:r>
        <w:r>
          <w:tab/>
          <w:t xml:space="preserve"> 61.97</w:t>
        </w:r>
        <w:r>
          <w:tab/>
          <w:t xml:space="preserve">  61.37</w:t>
        </w:r>
      </w:ins>
    </w:p>
    <w:p w:rsidR="004001BD" w:rsidRDefault="004001BD">
      <w:pPr>
        <w:tabs>
          <w:tab w:val="left" w:pos="0"/>
          <w:tab w:val="left" w:pos="1680"/>
          <w:tab w:val="left" w:pos="3000"/>
          <w:tab w:val="left" w:pos="4320"/>
          <w:tab w:val="left" w:pos="5880"/>
          <w:tab w:val="left" w:pos="7200"/>
          <w:tab w:val="left" w:pos="8520"/>
        </w:tabs>
        <w:spacing w:line="192" w:lineRule="auto"/>
        <w:rPr>
          <w:ins w:id="127" w:author="Unknown"/>
        </w:rPr>
      </w:pPr>
      <w:ins w:id="128" w:author="Unknown">
        <w:r>
          <w:t>VIRGINIA</w:t>
        </w:r>
        <w:r>
          <w:tab/>
        </w:r>
        <w:r>
          <w:tab/>
          <w:t xml:space="preserve"> 51.20</w:t>
        </w:r>
        <w:r>
          <w:tab/>
          <w:t xml:space="preserve">  50.00</w:t>
        </w:r>
        <w:r>
          <w:tab/>
          <w:t xml:space="preserve"> 50.00</w:t>
        </w:r>
        <w:r>
          <w:tab/>
          <w:t xml:space="preserve">  50.00</w:t>
        </w:r>
      </w:ins>
    </w:p>
    <w:p w:rsidR="004001BD" w:rsidRDefault="004001BD">
      <w:pPr>
        <w:tabs>
          <w:tab w:val="left" w:pos="0"/>
          <w:tab w:val="left" w:pos="1680"/>
          <w:tab w:val="left" w:pos="3000"/>
          <w:tab w:val="left" w:pos="4320"/>
          <w:tab w:val="left" w:pos="5880"/>
          <w:tab w:val="left" w:pos="7200"/>
          <w:tab w:val="left" w:pos="8520"/>
        </w:tabs>
        <w:spacing w:line="192" w:lineRule="auto"/>
        <w:rPr>
          <w:ins w:id="129" w:author="Unknown"/>
        </w:rPr>
      </w:pPr>
      <w:ins w:id="130" w:author="Unknown">
        <w:r>
          <w:t>VIRGIN ISLANDS</w:t>
        </w:r>
        <w:r>
          <w:tab/>
          <w:t xml:space="preserve"> 50.00*</w:t>
        </w:r>
        <w:r>
          <w:tab/>
          <w:t xml:space="preserve">  50.00*</w:t>
        </w:r>
        <w:r>
          <w:tab/>
          <w:t xml:space="preserve"> 50.00*</w:t>
        </w:r>
        <w:r>
          <w:tab/>
          <w:t xml:space="preserve">  50.00*</w:t>
        </w:r>
        <w:r>
          <w:tab/>
        </w:r>
      </w:ins>
    </w:p>
    <w:p w:rsidR="004001BD" w:rsidRDefault="004001BD">
      <w:pPr>
        <w:tabs>
          <w:tab w:val="left" w:pos="0"/>
          <w:tab w:val="left" w:pos="1680"/>
          <w:tab w:val="left" w:pos="3000"/>
          <w:tab w:val="left" w:pos="4320"/>
          <w:tab w:val="left" w:pos="5880"/>
          <w:tab w:val="left" w:pos="7200"/>
          <w:tab w:val="left" w:pos="8520"/>
        </w:tabs>
        <w:spacing w:line="192" w:lineRule="auto"/>
        <w:rPr>
          <w:ins w:id="131" w:author="Unknown"/>
        </w:rPr>
      </w:pPr>
      <w:ins w:id="132" w:author="Unknown">
        <w:r>
          <w:t xml:space="preserve">WASHINGTON </w:t>
        </w:r>
        <w:r>
          <w:tab/>
          <w:t xml:space="preserve"> 53.06</w:t>
        </w:r>
        <w:r>
          <w:tab/>
          <w:t xml:space="preserve">  53.88</w:t>
        </w:r>
        <w:r>
          <w:tab/>
          <w:t xml:space="preserve"> 54.21</w:t>
        </w:r>
        <w:r>
          <w:tab/>
          <w:t xml:space="preserve">  54.98</w:t>
        </w:r>
      </w:ins>
    </w:p>
    <w:p w:rsidR="004001BD" w:rsidRDefault="004001BD">
      <w:pPr>
        <w:tabs>
          <w:tab w:val="left" w:pos="0"/>
          <w:tab w:val="left" w:pos="1680"/>
          <w:tab w:val="left" w:pos="3000"/>
          <w:tab w:val="left" w:pos="4320"/>
          <w:tab w:val="left" w:pos="5880"/>
          <w:tab w:val="left" w:pos="7200"/>
          <w:tab w:val="left" w:pos="8520"/>
        </w:tabs>
        <w:spacing w:line="192" w:lineRule="auto"/>
        <w:ind w:left="3000" w:hanging="3000"/>
        <w:rPr>
          <w:ins w:id="133" w:author="Unknown"/>
        </w:rPr>
      </w:pPr>
      <w:ins w:id="134" w:author="Unknown">
        <w:r>
          <w:t>WEST VIRGINIA</w:t>
        </w:r>
        <w:r>
          <w:tab/>
          <w:t xml:space="preserve"> 76.14</w:t>
        </w:r>
        <w:r>
          <w:tab/>
          <w:t xml:space="preserve">  76.61</w:t>
        </w:r>
        <w:r>
          <w:tab/>
          <w:t xml:space="preserve"> 77.00</w:t>
        </w:r>
        <w:r>
          <w:tab/>
          <w:t xml:space="preserve">  77.68</w:t>
        </w:r>
      </w:ins>
    </w:p>
    <w:p w:rsidR="004001BD" w:rsidRDefault="004001BD">
      <w:pPr>
        <w:tabs>
          <w:tab w:val="left" w:pos="0"/>
          <w:tab w:val="left" w:pos="1680"/>
          <w:tab w:val="left" w:pos="3000"/>
          <w:tab w:val="left" w:pos="4320"/>
          <w:tab w:val="left" w:pos="5880"/>
          <w:tab w:val="left" w:pos="7200"/>
          <w:tab w:val="left" w:pos="8520"/>
        </w:tabs>
        <w:spacing w:line="192" w:lineRule="auto"/>
        <w:rPr>
          <w:ins w:id="135" w:author="Unknown"/>
        </w:rPr>
      </w:pPr>
    </w:p>
    <w:p w:rsidR="004001BD" w:rsidRDefault="004001BD">
      <w:pPr>
        <w:tabs>
          <w:tab w:val="left" w:pos="0"/>
          <w:tab w:val="left" w:pos="1680"/>
          <w:tab w:val="left" w:pos="3000"/>
          <w:tab w:val="left" w:pos="4320"/>
          <w:tab w:val="left" w:pos="5880"/>
          <w:tab w:val="left" w:pos="7200"/>
          <w:tab w:val="left" w:pos="8520"/>
        </w:tabs>
        <w:spacing w:line="192" w:lineRule="auto"/>
        <w:rPr>
          <w:ins w:id="136" w:author="Unknown"/>
        </w:rPr>
      </w:pPr>
      <w:ins w:id="137" w:author="Unknown">
        <w:r>
          <w:t>WISCONSIN</w:t>
        </w:r>
        <w:r>
          <w:tab/>
        </w:r>
        <w:r>
          <w:tab/>
          <w:t xml:space="preserve"> 59.31</w:t>
        </w:r>
        <w:r>
          <w:tab/>
          <w:t xml:space="preserve">  59.28</w:t>
        </w:r>
        <w:r>
          <w:tab/>
          <w:t xml:space="preserve"> 59.62</w:t>
        </w:r>
        <w:r>
          <w:tab/>
          <w:t xml:space="preserve">  60.38</w:t>
        </w:r>
      </w:ins>
    </w:p>
    <w:p w:rsidR="004001BD" w:rsidRDefault="004001BD">
      <w:pPr>
        <w:tabs>
          <w:tab w:val="left" w:pos="0"/>
          <w:tab w:val="left" w:pos="1680"/>
          <w:tab w:val="left" w:pos="3000"/>
          <w:tab w:val="left" w:pos="4320"/>
          <w:tab w:val="left" w:pos="5880"/>
          <w:tab w:val="left" w:pos="7200"/>
          <w:tab w:val="left" w:pos="8520"/>
        </w:tabs>
        <w:spacing w:line="192" w:lineRule="auto"/>
        <w:rPr>
          <w:ins w:id="138" w:author="Unknown"/>
        </w:rPr>
      </w:pPr>
      <w:ins w:id="139" w:author="Unknown">
        <w:r>
          <w:t>WYOMING</w:t>
        </w:r>
        <w:r>
          <w:tab/>
        </w:r>
        <w:r>
          <w:tab/>
          <w:t xml:space="preserve"> 62.61</w:t>
        </w:r>
        <w:r>
          <w:tab/>
          <w:t xml:space="preserve">  65.95</w:t>
        </w:r>
        <w:r>
          <w:tab/>
          <w:t xml:space="preserve"> 68.14</w:t>
        </w:r>
        <w:r>
          <w:tab/>
          <w:t xml:space="preserve">  69.10</w:t>
        </w:r>
      </w:ins>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1680"/>
          <w:tab w:val="left" w:pos="3000"/>
          <w:tab w:val="left" w:pos="4320"/>
          <w:tab w:val="left" w:pos="5880"/>
          <w:tab w:val="left" w:pos="7200"/>
          <w:tab w:val="left" w:pos="8520"/>
        </w:tabs>
        <w:spacing w:line="192" w:lineRule="auto"/>
      </w:pPr>
      <w:r>
        <w:t>*FOR PURPOSES OF §1118 OF THE ACT, THE PERCENTAGE USED UNDER TITLES I, X, XIV,  AND XVI AND PART A OF TITLE IV IS 75 PERCENT.</w:t>
      </w:r>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1680"/>
          <w:tab w:val="left" w:pos="3000"/>
          <w:tab w:val="left" w:pos="4320"/>
          <w:tab w:val="left" w:pos="5880"/>
          <w:tab w:val="left" w:pos="7200"/>
          <w:tab w:val="left" w:pos="852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left" w:pos="0"/>
          <w:tab w:val="left" w:pos="7800"/>
        </w:tabs>
        <w:spacing w:line="192" w:lineRule="auto"/>
      </w:pPr>
    </w:p>
    <w:p w:rsidR="004001BD" w:rsidRDefault="004001BD">
      <w:pPr>
        <w:tabs>
          <w:tab w:val="right" w:pos="9600"/>
        </w:tabs>
        <w:spacing w:line="192" w:lineRule="auto"/>
      </w:pPr>
      <w:r>
        <w:t xml:space="preserve">Rev. 74 </w:t>
      </w:r>
      <w:r>
        <w:tab/>
        <w:t>2-117.2</w:t>
      </w:r>
    </w:p>
    <w:p w:rsidR="004001BD" w:rsidRDefault="004001BD">
      <w:pPr>
        <w:tabs>
          <w:tab w:val="right" w:pos="9600"/>
        </w:tabs>
        <w:spacing w:line="192" w:lineRule="auto"/>
        <w:sectPr w:rsidR="00000000">
          <w:pgSz w:w="12240" w:h="15840"/>
          <w:pgMar w:top="1080" w:right="840" w:bottom="1080" w:left="180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04-84</w:t>
      </w:r>
      <w:r>
        <w:rPr>
          <w:u w:val="single"/>
        </w:rPr>
        <w:tab/>
        <w:t>STATE ORGANIZATION AND GENERAL ADMINISTRATION</w:t>
      </w:r>
      <w:r>
        <w:rPr>
          <w:u w:val="single"/>
        </w:rPr>
        <w:tab/>
        <w:t>2502</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2502.</w:t>
      </w:r>
      <w:r>
        <w:tab/>
        <w:t>INTEREST ON DISPUTED MEDICAID CLAIMS</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In any case in which a State’s claim for Federal financial participation (FFP) has been disallowed by the Health Care Financing Administration (HCFA) under Section 1116(d) of the Social Security Act (the Act), the State may appeal the disallowance to the Departmental Grant Appeals Board (the Board).  If the State does appeal, it may choose to retain the funds in dispute during the course of the appeal or it may choose to have HCFA recover the disputed funds until the Board reaches a decision.  (The State’s </w:t>
      </w:r>
      <w:r>
        <w:t xml:space="preserve">option applies only to claims disallowed for services </w:t>
      </w:r>
      <w:r>
        <w:rPr>
          <w:u w:val="single"/>
        </w:rPr>
        <w:t>furnished on or after October 1, 1980.</w:t>
      </w:r>
      <w:r>
        <w:t>)  If the State chooses to retain the funds and the Board upholds the disallowance, the State will have the amount of the disallowance and interest charge offset by a revised grant award. HCFA will process a negative grant award within 10 days of receiving notice from the Board.</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2502.1 </w:t>
      </w:r>
      <w:r>
        <w:tab/>
      </w:r>
      <w:r>
        <w:rPr>
          <w:u w:val="single"/>
        </w:rPr>
        <w:t>Authority</w:t>
      </w:r>
      <w:r>
        <w:t>.--Section 1903(d)(5) of the Act was self-implementing as enacted by Section 961 of the Omnibus Reconciliation Act of 1980 (Public Law 96-499).  The law, as enacted, provided for a limitation on the length of the period interest could be charged. However, this limitation was deleted by Section 2163 of the Omnibus Budget Reconciliation Act of 1981 (Public Law 97-35).</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42 CFR 443.38, published at 48 </w:t>
      </w:r>
      <w:r>
        <w:rPr>
          <w:u w:val="single"/>
        </w:rPr>
        <w:t>Federal</w:t>
      </w:r>
      <w:r>
        <w:t xml:space="preserve"> </w:t>
      </w:r>
      <w:r>
        <w:rPr>
          <w:u w:val="single"/>
        </w:rPr>
        <w:t>Register</w:t>
      </w:r>
      <w:r>
        <w:t xml:space="preserve"> 29480 (June 27, 1983), provided clarifying procedures effective July 27, 1983.</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2502.2 </w:t>
      </w:r>
      <w:r>
        <w:tab/>
      </w:r>
      <w:r>
        <w:rPr>
          <w:u w:val="single"/>
        </w:rPr>
        <w:t>Required Procedures if a State Exercises its Option to Retain Funds</w:t>
      </w:r>
      <w:r>
        <w:t xml:space="preserve">.--If a State appeals a disallowance and wishes to retain the disputed funds during the administrative appeal, it must mail a notice to the HCFA Regional Administrator specifying that it is exercising its option to retain the disputed funds.  This notice must be mailed within 30 days of the receipt of the disallowance notice, as established by the certified mail receipt accompanying the notice.  The option to retain funds cannot apply to a </w:t>
      </w:r>
      <w:r>
        <w:t>portion of the appeal but must be exercised for the entire amount in dispute.</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If the State appeals and does not notify the HCFA Regional Administrator in writing, within 30 days, that it wishes to retain the disputed funds, HCFA will recover the appropriate disputed funds.  HCFA will process a negative grant award within 10 days after the lapse of the 30 day period in which the State may exercise its option.</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2502.3 </w:t>
      </w:r>
      <w:r>
        <w:tab/>
      </w:r>
      <w:r>
        <w:rPr>
          <w:u w:val="single"/>
        </w:rPr>
        <w:t>Required State Procedures if a State Wishes to Reverse its Election to Retain Funds</w:t>
      </w:r>
      <w:r>
        <w:t>.--If, during the course of the appeal before the Board, the State wishes to reverse its election to retain the disputed funds, either to limit a possible interest charge or for any other reason, it may do so without withdrawing its appeal.  As in its election to retain funds, the decision to reverse its prior election must apply to the entire amount in dispute.</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The State must notify the Regional Administrator, in writing, if it wishes to have HCFA recover the appropriate disputed funds.  HCFA will recover the funds if the State reverses its election to retain them by processing a negative grant award within 10 days</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Rev. 25</w:t>
      </w:r>
      <w:r>
        <w:tab/>
        <w:t>2-118.1</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2502.5</w:t>
      </w:r>
      <w:r>
        <w:rPr>
          <w:u w:val="single"/>
        </w:rPr>
        <w:tab/>
        <w:t>STATE ORGANIZATION AND GENERAL ADMINISTRATION</w:t>
      </w:r>
      <w:r>
        <w:rPr>
          <w:u w:val="single"/>
        </w:rPr>
        <w:tab/>
        <w:t>04-84</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of receiving written notice from the State.  If the disallowance is subsequently upheld, interest from the date of disallowance to the date HCFA received notice from the State that it no longer wished to retain the disputed funds will be offset by processing a negative grant award within 10 days of HCFA’s receipt of the Board’s decision.</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In the case of the withdrawal of an appeal, in whole or in part, notice to the Board, </w:t>
      </w:r>
      <w:proofErr w:type="spellStart"/>
      <w:r>
        <w:t>HCFA§s</w:t>
      </w:r>
      <w:proofErr w:type="spellEnd"/>
      <w:r>
        <w:t xml:space="preserve"> attorney, and the Regional Administrator  is required.  Interest on funds retained by the State, for which it withdraws its appeal, will be charged from the date of disallowance to the date HCFA receives written notice from the State of its withdrawal. A negative grant award will be processed within 10 days after HCFA receives the State’s withdrawal.</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2502.4 </w:t>
      </w:r>
      <w:r>
        <w:tab/>
      </w:r>
      <w:r>
        <w:rPr>
          <w:u w:val="single"/>
        </w:rPr>
        <w:t>Interest Charge</w:t>
      </w:r>
      <w:r>
        <w:t xml:space="preserve">.--When the Board upholds a disallowance and the State has elected to retain the funds during appeal, interest will be offset on a revised  grant award issued after the </w:t>
      </w:r>
      <w:proofErr w:type="spellStart"/>
      <w:r>
        <w:t>Board§s</w:t>
      </w:r>
      <w:proofErr w:type="spellEnd"/>
      <w:r>
        <w:t xml:space="preserve"> decision.  Since there is no interest charged unless the Board upholds the disallowance, interest cannot be computed before the Board’s decision.  The interest charge is computed from the date of disallowance to the date the Board reached a decision to uphold the disallowance.  If the State withdraws an appeal, in who</w:t>
      </w:r>
      <w:r>
        <w:t>le or in part, or reverses its election to retain the disputed funds, interest is computed for the length of time and for the amount the State held before (1) withdrawal of an appeal, or (2) reversal of its election to retain funds.  In cases where the State and HCFA reach a settlement, prior to a decision by the Board, interest is charged on the agreed unallowable amount from the date of the original disallowance to the date of written agreement between the State and HCFA.</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If the State does not exercise its option to retain the disputed funds within 30 days of the disallowance, or reverses its option at some future date, it has no further option to retain the disputed funds.</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The interest charge is based on the average of the bond equivalent of the 90-day Treasury Bills auctioned weekly during the period the State retains the funds after the date of disallowance.</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2502.5 </w:t>
      </w:r>
      <w:r>
        <w:tab/>
      </w:r>
      <w:r>
        <w:rPr>
          <w:u w:val="single"/>
        </w:rPr>
        <w:t>Limitation</w:t>
      </w:r>
      <w:r>
        <w:t>.--The interest charge specified by this law does not apply to:</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ind w:firstLine="480"/>
      </w:pPr>
      <w:r>
        <w:t>A)</w:t>
      </w:r>
      <w:r>
        <w:tab/>
        <w:t xml:space="preserve">A disallowance or portion of a disallowance which covers services </w:t>
      </w:r>
      <w:r>
        <w:rPr>
          <w:u w:val="single"/>
        </w:rPr>
        <w:t>furnished before October 1, 1980</w:t>
      </w:r>
      <w:r>
        <w:t>,</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ind w:firstLine="480"/>
      </w:pPr>
      <w:r>
        <w:t>B)</w:t>
      </w:r>
      <w:r>
        <w:tab/>
        <w:t xml:space="preserve">Claims for expenditures which were deferred and disallowed within the time limit for reaching a decision on the </w:t>
      </w:r>
      <w:proofErr w:type="spellStart"/>
      <w:r>
        <w:t>allowability</w:t>
      </w:r>
      <w:proofErr w:type="spellEnd"/>
      <w:r>
        <w:t xml:space="preserve"> of a deferral, or</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ind w:firstLine="480"/>
      </w:pPr>
      <w:r>
        <w:t>C)</w:t>
      </w:r>
      <w:r>
        <w:tab/>
        <w:t>Claims for expenditures that have never been paid by HCFA on a grant award because the disallowance notice had been issued before the grant award.</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The law gives the State the option to "retain" disputed funds during any administrative appeal of a disallowance.  Therefore, it has no option concerning the funds described in limitations number B and C above.</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2-118.2</w:t>
      </w:r>
      <w:r>
        <w:tab/>
        <w:t>Rev. 25</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04-84</w:t>
      </w:r>
      <w:r>
        <w:rPr>
          <w:u w:val="single"/>
        </w:rPr>
        <w:tab/>
        <w:t>STATE ORGANIZATION AND GENERAL ADMINISTRATION</w:t>
      </w:r>
      <w:r>
        <w:rPr>
          <w:u w:val="single"/>
        </w:rPr>
        <w:tab/>
        <w:t xml:space="preserve">  2502.5 (Cont)</w:t>
      </w:r>
    </w:p>
    <w:p w:rsidR="004001BD" w:rsidRDefault="004001BD">
      <w:pPr>
        <w:tabs>
          <w:tab w:val="left" w:pos="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The State’s option to retain funds does not apply to the period of any subsequent judicial appeal.  However, any interest charged to the State will be returned if, at the end of all judicial appeals, the State’s claims are found to be allowable.</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r>
        <w:t xml:space="preserve">Quarterly withholdings under Section 133 of the Tax Equity and Fiscal Responsibility Act of 1982, Public Law 97-248, are not disallowances and, therefore, are not </w:t>
      </w:r>
      <w:proofErr w:type="spellStart"/>
      <w:r>
        <w:t>appealable</w:t>
      </w:r>
      <w:proofErr w:type="spellEnd"/>
      <w:r>
        <w:t xml:space="preserve"> or subject to interest payments.</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Rev. 25</w:t>
      </w:r>
      <w:r>
        <w:tab/>
        <w:t>2-118.3</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02-92</w:t>
      </w:r>
      <w:r>
        <w:rPr>
          <w:u w:val="single"/>
        </w:rPr>
        <w:tab/>
        <w:t>STATE ORGANIZATION ADMINISTRATION</w:t>
      </w:r>
      <w:r>
        <w:rPr>
          <w:u w:val="single"/>
        </w:rPr>
        <w:tab/>
        <w:t>2505</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ind w:left="960" w:hanging="960"/>
        <w:rPr>
          <w:ins w:id="140" w:author="Unknown"/>
        </w:rPr>
      </w:pPr>
      <w:ins w:id="141" w:author="Unknown">
        <w:r>
          <w:t>2504.</w:t>
        </w:r>
        <w:r>
          <w:tab/>
          <w:t>DEEMING AND WAIVER OF NURSE AIDE TRAINING AND COMPETENCY EVALUATION REQUIREMENTS</w:t>
        </w:r>
      </w:ins>
    </w:p>
    <w:p w:rsidR="004001BD" w:rsidRDefault="004001BD">
      <w:pPr>
        <w:tabs>
          <w:tab w:val="left" w:pos="0"/>
          <w:tab w:val="left" w:pos="480"/>
          <w:tab w:val="left" w:pos="960"/>
          <w:tab w:val="left" w:pos="1440"/>
          <w:tab w:val="left" w:pos="1920"/>
          <w:tab w:val="left" w:pos="2400"/>
          <w:tab w:val="left" w:pos="9240"/>
        </w:tabs>
        <w:spacing w:line="192" w:lineRule="auto"/>
        <w:rPr>
          <w:ins w:id="142"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43" w:author="Unknown"/>
        </w:rPr>
      </w:pPr>
      <w:ins w:id="144" w:author="Unknown">
        <w:r>
          <w:t>The Omnibus Budget Reconciliation Act of 1987 (OBRA 1987) included provisions prohibiting facilities from using as nurse aides any individuals who have not  successfully completed a nurse aide training and competency evaluation program or competency evaluation program approved by the State.  OBRA 1987 and OBRA 1989 deemed some individuals to meet this requirement and permitted States to waive this requirement for others.  All individuals who are deemed to have met the nurse aide training and competency eval</w:t>
        </w:r>
        <w:r>
          <w:t xml:space="preserve">uation requirements or for whom you have waived the requirement to complete a competency evaluation program must be included in the nurse aide registry described in </w:t>
        </w:r>
      </w:ins>
      <w:r>
        <w:rPr>
          <w:color w:val="FF0000"/>
        </w:rPr>
        <w:t>§</w:t>
      </w:r>
      <w:ins w:id="145" w:author="Unknown">
        <w:r>
          <w:rPr>
            <w:color w:val="FF0000"/>
          </w:rPr>
          <w:t>4</w:t>
        </w:r>
        <w:r>
          <w:t>460.</w:t>
        </w:r>
      </w:ins>
    </w:p>
    <w:p w:rsidR="004001BD" w:rsidRDefault="004001BD">
      <w:pPr>
        <w:tabs>
          <w:tab w:val="left" w:pos="0"/>
          <w:tab w:val="left" w:pos="480"/>
          <w:tab w:val="left" w:pos="960"/>
          <w:tab w:val="left" w:pos="1440"/>
          <w:tab w:val="left" w:pos="1920"/>
          <w:tab w:val="left" w:pos="2400"/>
          <w:tab w:val="left" w:pos="9240"/>
        </w:tabs>
        <w:spacing w:line="192" w:lineRule="auto"/>
        <w:rPr>
          <w:ins w:id="146"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47" w:author="Unknown"/>
        </w:rPr>
      </w:pPr>
      <w:ins w:id="148" w:author="Unknown">
        <w:r>
          <w:t>A nurse aide is deemed to satisfy the requirement of completing a nurse aide training and competency evaluation program if, before July 1, 1989, he or she had completed a nurse aide training and competency evaluation program of at least 60 hours and had made up at least the difference between the number of hours in the program he or she completed and 75 hours in supervised practical nurse aide training or in regular in</w:t>
        </w:r>
      </w:ins>
      <w:r>
        <w:t>-</w:t>
      </w:r>
      <w:ins w:id="149" w:author="Unknown">
        <w:r>
          <w:t>service nurse aide education.</w:t>
        </w:r>
      </w:ins>
    </w:p>
    <w:p w:rsidR="004001BD" w:rsidRDefault="004001BD">
      <w:pPr>
        <w:tabs>
          <w:tab w:val="left" w:pos="0"/>
          <w:tab w:val="left" w:pos="480"/>
          <w:tab w:val="left" w:pos="960"/>
          <w:tab w:val="left" w:pos="1440"/>
          <w:tab w:val="left" w:pos="1920"/>
          <w:tab w:val="left" w:pos="2400"/>
          <w:tab w:val="left" w:pos="9240"/>
        </w:tabs>
        <w:spacing w:line="192" w:lineRule="auto"/>
        <w:rPr>
          <w:ins w:id="150"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51" w:author="Unknown"/>
        </w:rPr>
      </w:pPr>
      <w:ins w:id="152" w:author="Unknown">
        <w:r>
          <w:t>A nurse aide is deemed to satisfy the requirement of completing a nurse aide training and competency evaluation program if, before July 1, 1989, the individual was found competent (whether or not by the State) after the completion of nurse aide training of at least 100 hours duration.</w:t>
        </w:r>
      </w:ins>
    </w:p>
    <w:p w:rsidR="004001BD" w:rsidRDefault="004001BD">
      <w:pPr>
        <w:tabs>
          <w:tab w:val="left" w:pos="0"/>
          <w:tab w:val="left" w:pos="480"/>
          <w:tab w:val="left" w:pos="960"/>
          <w:tab w:val="left" w:pos="1440"/>
          <w:tab w:val="left" w:pos="1920"/>
          <w:tab w:val="left" w:pos="2400"/>
          <w:tab w:val="left" w:pos="9240"/>
        </w:tabs>
        <w:spacing w:line="192" w:lineRule="auto"/>
        <w:rPr>
          <w:ins w:id="153"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54" w:author="Unknown"/>
        </w:rPr>
      </w:pPr>
      <w:ins w:id="155" w:author="Unknown">
        <w:r>
          <w:t>You may deem an individual to have completed a nurse aide training and competency evaluation program if the individual completed, before July 1, 1989, a nurse aide training and competency evaluation program that you determine would have met the requirements for approval at the time it was offered.</w:t>
        </w:r>
      </w:ins>
    </w:p>
    <w:p w:rsidR="004001BD" w:rsidRDefault="004001BD">
      <w:pPr>
        <w:tabs>
          <w:tab w:val="left" w:pos="0"/>
          <w:tab w:val="left" w:pos="480"/>
          <w:tab w:val="left" w:pos="960"/>
          <w:tab w:val="left" w:pos="1440"/>
          <w:tab w:val="left" w:pos="1920"/>
          <w:tab w:val="left" w:pos="2400"/>
          <w:tab w:val="left" w:pos="9240"/>
        </w:tabs>
        <w:spacing w:line="192" w:lineRule="auto"/>
        <w:rPr>
          <w:ins w:id="156"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57" w:author="Unknown"/>
        </w:rPr>
      </w:pPr>
      <w:ins w:id="158" w:author="Unknown">
        <w:r>
          <w:t>You may waive the requirement for an individual to complete a nurse aide competency evaluation program for any individual who can demonstrate to your satisfaction that he or she has served as a nurse aide at one or more facilities of the same employer in the State for at least 24 consecutive months before December 19, 1989.</w:t>
        </w:r>
      </w:ins>
    </w:p>
    <w:p w:rsidR="004001BD" w:rsidRDefault="004001BD">
      <w:pPr>
        <w:tabs>
          <w:tab w:val="left" w:pos="0"/>
          <w:tab w:val="left" w:pos="480"/>
          <w:tab w:val="left" w:pos="960"/>
          <w:tab w:val="left" w:pos="1440"/>
          <w:tab w:val="left" w:pos="1920"/>
          <w:tab w:val="left" w:pos="2400"/>
          <w:tab w:val="left" w:pos="9240"/>
        </w:tabs>
        <w:spacing w:line="192" w:lineRule="auto"/>
        <w:rPr>
          <w:ins w:id="159"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60" w:author="Unknown"/>
        </w:rPr>
      </w:pPr>
      <w:ins w:id="161" w:author="Unknown">
        <w:r>
          <w:t>Any individual described above may be used as a nurse aide by a NF if that individual is also competent to perform nursing or nursing related services.</w:t>
        </w:r>
      </w:ins>
    </w:p>
    <w:p w:rsidR="004001BD" w:rsidRDefault="004001BD">
      <w:pPr>
        <w:tabs>
          <w:tab w:val="left" w:pos="0"/>
          <w:tab w:val="left" w:pos="480"/>
          <w:tab w:val="left" w:pos="960"/>
          <w:tab w:val="left" w:pos="1440"/>
          <w:tab w:val="left" w:pos="1920"/>
          <w:tab w:val="left" w:pos="2400"/>
          <w:tab w:val="left" w:pos="9240"/>
        </w:tabs>
        <w:spacing w:line="192" w:lineRule="auto"/>
        <w:rPr>
          <w:ins w:id="16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left="960" w:hanging="960"/>
        <w:rPr>
          <w:ins w:id="163" w:author="Unknown"/>
        </w:rPr>
      </w:pPr>
      <w:ins w:id="164" w:author="Unknown">
        <w:r>
          <w:t>2505.</w:t>
        </w:r>
        <w:r>
          <w:tab/>
          <w:t>NURSE AIDE TRAINING AND COMPETENCY EVALUATION PROGRAMS AND COMPETENCY  EVALUATION PROGRAMS</w:t>
        </w:r>
      </w:ins>
    </w:p>
    <w:p w:rsidR="004001BD" w:rsidRDefault="004001BD">
      <w:pPr>
        <w:tabs>
          <w:tab w:val="left" w:pos="0"/>
          <w:tab w:val="left" w:pos="480"/>
          <w:tab w:val="left" w:pos="960"/>
          <w:tab w:val="left" w:pos="1440"/>
          <w:tab w:val="left" w:pos="1920"/>
          <w:tab w:val="left" w:pos="2400"/>
          <w:tab w:val="left" w:pos="9240"/>
        </w:tabs>
        <w:spacing w:line="192" w:lineRule="auto"/>
        <w:rPr>
          <w:ins w:id="165"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66" w:author="Unknown"/>
        </w:rPr>
      </w:pPr>
      <w:ins w:id="167" w:author="Unknown">
        <w:r>
          <w:t xml:space="preserve">OBRA 1987 requires States to specify those nurse aide training and competency evaluation programs and those competency evaluation programs they approve.  Follow the requirements detailed in </w:t>
        </w:r>
      </w:ins>
      <w:r>
        <w:rPr>
          <w:color w:val="FF0000"/>
        </w:rPr>
        <w:t>§§</w:t>
      </w:r>
      <w:ins w:id="168" w:author="Unknown">
        <w:r>
          <w:t>2505.1 through 2505.3 when reviewing and approving programs and when withdrawing approval from programs.  You may choose to offer your own training and competency evaluation programs and/or competency evaluation programs as long as they meet these requirements.</w:t>
        </w:r>
      </w:ins>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 xml:space="preserve">Rev. 77 </w:t>
      </w:r>
      <w:r>
        <w:tab/>
        <w:t>2-118.5</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2505.1</w:t>
      </w:r>
      <w:r>
        <w:rPr>
          <w:u w:val="single"/>
        </w:rPr>
        <w:tab/>
        <w:t>STATE ORGANIZATION AND GENERAL ADMINISTRATION</w:t>
      </w:r>
      <w:r>
        <w:rPr>
          <w:u w:val="single"/>
        </w:rPr>
        <w:tab/>
        <w:t xml:space="preserve">  02-92</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rPr>
          <w:ins w:id="169" w:author="Unknown"/>
        </w:rPr>
      </w:pPr>
      <w:ins w:id="170" w:author="Unknown">
        <w:r>
          <w:t>2505.1</w:t>
        </w:r>
        <w:r>
          <w:tab/>
        </w:r>
        <w:r>
          <w:rPr>
            <w:u w:val="single"/>
          </w:rPr>
          <w:t>Approval of Programs</w:t>
        </w:r>
        <w:r>
          <w:t>.</w:t>
        </w:r>
      </w:ins>
      <w:r>
        <w:t>--</w:t>
      </w:r>
      <w:ins w:id="171" w:author="Unknown">
        <w:r>
          <w:t xml:space="preserve">If you do not choose to offer a nurse aide training and competency evaluation program or competency evaluation program, you must review and approve or disapprove all nurse aide training and competency evaluation programs and competency evaluation programs upon request.  You may approve nurse aide training and competency evaluation programs and competency evaluation programs offered by any entity as long as the requirements for approval are met.  </w:t>
        </w:r>
      </w:ins>
    </w:p>
    <w:p w:rsidR="004001BD" w:rsidRDefault="004001BD">
      <w:pPr>
        <w:tabs>
          <w:tab w:val="left" w:pos="0"/>
          <w:tab w:val="left" w:pos="480"/>
          <w:tab w:val="left" w:pos="960"/>
          <w:tab w:val="left" w:pos="1440"/>
          <w:tab w:val="left" w:pos="1920"/>
          <w:tab w:val="left" w:pos="2400"/>
          <w:tab w:val="left" w:pos="9240"/>
        </w:tabs>
        <w:spacing w:line="192" w:lineRule="auto"/>
        <w:rPr>
          <w:ins w:id="17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173" w:author="Unknown"/>
        </w:rPr>
      </w:pPr>
      <w:ins w:id="174" w:author="Unknown">
        <w:r>
          <w:t>A.</w:t>
        </w:r>
        <w:r>
          <w:tab/>
        </w:r>
        <w:r>
          <w:rPr>
            <w:u w:val="single"/>
          </w:rPr>
          <w:t xml:space="preserve">Requirements for approval of </w:t>
        </w:r>
        <w:r>
          <w:rPr>
            <w:color w:val="FF0000"/>
            <w:u w:val="single"/>
          </w:rPr>
          <w:t>programs</w:t>
        </w:r>
        <w:r>
          <w:rPr>
            <w:color w:val="FF0000"/>
          </w:rPr>
          <w:t>.</w:t>
        </w:r>
      </w:ins>
      <w:r>
        <w:rPr>
          <w:color w:val="FF0000"/>
        </w:rPr>
        <w:t>--</w:t>
      </w:r>
      <w:ins w:id="175" w:author="Unknown">
        <w:r>
          <w:t xml:space="preserve">Before approving a nurse aide training and competency evaluation program or competency evaluation program, </w:t>
        </w:r>
      </w:ins>
    </w:p>
    <w:p w:rsidR="004001BD" w:rsidRDefault="004001BD">
      <w:pPr>
        <w:tabs>
          <w:tab w:val="left" w:pos="0"/>
          <w:tab w:val="left" w:pos="480"/>
          <w:tab w:val="left" w:pos="960"/>
          <w:tab w:val="left" w:pos="1440"/>
          <w:tab w:val="left" w:pos="1920"/>
          <w:tab w:val="left" w:pos="2400"/>
          <w:tab w:val="left" w:pos="9240"/>
        </w:tabs>
        <w:spacing w:line="192" w:lineRule="auto"/>
        <w:rPr>
          <w:ins w:id="17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177" w:author="Unknown"/>
        </w:rPr>
      </w:pPr>
      <w:ins w:id="178" w:author="Unknown">
        <w:r>
          <w:t>o</w:t>
        </w:r>
        <w:r>
          <w:tab/>
          <w:t xml:space="preserve">For nurse aide training and competency evaluation programs, determine whether the requirements of </w:t>
        </w:r>
      </w:ins>
      <w:r>
        <w:rPr>
          <w:color w:val="FF0000"/>
        </w:rPr>
        <w:t>§</w:t>
      </w:r>
      <w:ins w:id="179" w:author="Unknown">
        <w:r>
          <w:rPr>
            <w:color w:val="FF0000"/>
          </w:rPr>
          <w:t>2505</w:t>
        </w:r>
        <w:r>
          <w:t xml:space="preserve">.2 are met; </w:t>
        </w:r>
      </w:ins>
    </w:p>
    <w:p w:rsidR="004001BD" w:rsidRDefault="004001BD">
      <w:pPr>
        <w:tabs>
          <w:tab w:val="left" w:pos="0"/>
          <w:tab w:val="left" w:pos="480"/>
          <w:tab w:val="left" w:pos="960"/>
          <w:tab w:val="left" w:pos="1440"/>
          <w:tab w:val="left" w:pos="1920"/>
          <w:tab w:val="left" w:pos="2400"/>
          <w:tab w:val="left" w:pos="9240"/>
        </w:tabs>
        <w:spacing w:line="192" w:lineRule="auto"/>
        <w:rPr>
          <w:ins w:id="180"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181" w:author="Unknown"/>
        </w:rPr>
      </w:pPr>
      <w:ins w:id="182" w:author="Unknown">
        <w:r>
          <w:t>o</w:t>
        </w:r>
        <w:r>
          <w:tab/>
          <w:t xml:space="preserve">For nurse aide competency evaluation programs, determine whether the requirements </w:t>
        </w:r>
        <w:r>
          <w:rPr>
            <w:color w:val="FF0000"/>
          </w:rPr>
          <w:t xml:space="preserve">of </w:t>
        </w:r>
      </w:ins>
      <w:r>
        <w:rPr>
          <w:color w:val="FF0000"/>
        </w:rPr>
        <w:t>§</w:t>
      </w:r>
      <w:ins w:id="183" w:author="Unknown">
        <w:r>
          <w:rPr>
            <w:color w:val="FF0000"/>
          </w:rPr>
          <w:t>2505</w:t>
        </w:r>
        <w:r>
          <w:t>.3 are met; and</w:t>
        </w:r>
      </w:ins>
    </w:p>
    <w:p w:rsidR="004001BD" w:rsidRDefault="004001BD">
      <w:pPr>
        <w:tabs>
          <w:tab w:val="left" w:pos="0"/>
          <w:tab w:val="left" w:pos="480"/>
          <w:tab w:val="left" w:pos="960"/>
          <w:tab w:val="left" w:pos="1440"/>
          <w:tab w:val="left" w:pos="1920"/>
          <w:tab w:val="left" w:pos="2400"/>
          <w:tab w:val="left" w:pos="9240"/>
        </w:tabs>
        <w:spacing w:line="192" w:lineRule="auto"/>
        <w:rPr>
          <w:ins w:id="18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185" w:author="Unknown"/>
        </w:rPr>
      </w:pPr>
      <w:ins w:id="186" w:author="Unknown">
        <w:r>
          <w:t>o</w:t>
        </w:r>
        <w:r>
          <w:tab/>
          <w:t>In all reviews other than the initial review, visit the entity providing the program.</w:t>
        </w:r>
      </w:ins>
    </w:p>
    <w:p w:rsidR="004001BD" w:rsidRDefault="004001BD">
      <w:pPr>
        <w:tabs>
          <w:tab w:val="left" w:pos="0"/>
          <w:tab w:val="left" w:pos="480"/>
          <w:tab w:val="left" w:pos="960"/>
          <w:tab w:val="left" w:pos="1440"/>
          <w:tab w:val="left" w:pos="1920"/>
          <w:tab w:val="left" w:pos="2400"/>
          <w:tab w:val="left" w:pos="9240"/>
        </w:tabs>
        <w:spacing w:line="192" w:lineRule="auto"/>
        <w:rPr>
          <w:ins w:id="187"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188" w:author="Unknown"/>
        </w:rPr>
      </w:pPr>
      <w:ins w:id="189" w:author="Unknown">
        <w:r>
          <w:t>B.</w:t>
        </w:r>
        <w:r>
          <w:tab/>
        </w:r>
        <w:r>
          <w:rPr>
            <w:u w:val="single"/>
          </w:rPr>
          <w:t>Timeframes for Review</w:t>
        </w:r>
        <w:r>
          <w:t>.</w:t>
        </w:r>
      </w:ins>
      <w:r>
        <w:t>--</w:t>
      </w:r>
      <w:ins w:id="190" w:author="Unknown">
        <w:r>
          <w:t>Within 90 days of a request to review a program or receipt of additional information from a requester, you must:</w:t>
        </w:r>
      </w:ins>
    </w:p>
    <w:p w:rsidR="004001BD" w:rsidRDefault="004001BD">
      <w:pPr>
        <w:tabs>
          <w:tab w:val="left" w:pos="0"/>
          <w:tab w:val="left" w:pos="480"/>
          <w:tab w:val="left" w:pos="960"/>
          <w:tab w:val="left" w:pos="1440"/>
          <w:tab w:val="left" w:pos="1920"/>
          <w:tab w:val="left" w:pos="2400"/>
          <w:tab w:val="left" w:pos="9240"/>
        </w:tabs>
        <w:spacing w:line="192" w:lineRule="auto"/>
        <w:rPr>
          <w:ins w:id="19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192" w:author="Unknown"/>
        </w:rPr>
      </w:pPr>
      <w:ins w:id="193" w:author="Unknown">
        <w:r>
          <w:t>o</w:t>
        </w:r>
        <w:r>
          <w:tab/>
          <w:t>Advise the requestor whether the program has been approved; or</w:t>
        </w:r>
      </w:ins>
    </w:p>
    <w:p w:rsidR="004001BD" w:rsidRDefault="004001BD">
      <w:pPr>
        <w:tabs>
          <w:tab w:val="left" w:pos="0"/>
          <w:tab w:val="left" w:pos="480"/>
          <w:tab w:val="left" w:pos="960"/>
          <w:tab w:val="left" w:pos="1440"/>
          <w:tab w:val="left" w:pos="1920"/>
          <w:tab w:val="left" w:pos="2400"/>
          <w:tab w:val="left" w:pos="9240"/>
        </w:tabs>
        <w:spacing w:line="192" w:lineRule="auto"/>
        <w:rPr>
          <w:ins w:id="19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195" w:author="Unknown"/>
        </w:rPr>
      </w:pPr>
      <w:ins w:id="196" w:author="Unknown">
        <w:r>
          <w:t>o</w:t>
        </w:r>
        <w:r>
          <w:tab/>
          <w:t>Request additional information.</w:t>
        </w:r>
      </w:ins>
    </w:p>
    <w:p w:rsidR="004001BD" w:rsidRDefault="004001BD">
      <w:pPr>
        <w:tabs>
          <w:tab w:val="left" w:pos="0"/>
          <w:tab w:val="left" w:pos="480"/>
          <w:tab w:val="left" w:pos="960"/>
          <w:tab w:val="left" w:pos="1440"/>
          <w:tab w:val="left" w:pos="1920"/>
          <w:tab w:val="left" w:pos="2400"/>
          <w:tab w:val="left" w:pos="9240"/>
        </w:tabs>
        <w:spacing w:line="192" w:lineRule="auto"/>
        <w:rPr>
          <w:ins w:id="197"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198" w:author="Unknown"/>
        </w:rPr>
      </w:pPr>
      <w:ins w:id="199" w:author="Unknown">
        <w:r>
          <w:t>You may not grant approval of a program for more than 2 years.  You must require programs to notify you when there are substantive changes to the program within the 2</w:t>
        </w:r>
      </w:ins>
      <w:r>
        <w:t>-</w:t>
      </w:r>
      <w:ins w:id="200" w:author="Unknown">
        <w:r>
          <w:t>year period and review programs to which substantive changes are made.</w:t>
        </w:r>
      </w:ins>
    </w:p>
    <w:p w:rsidR="004001BD" w:rsidRDefault="004001BD">
      <w:pPr>
        <w:tabs>
          <w:tab w:val="left" w:pos="0"/>
          <w:tab w:val="left" w:pos="480"/>
          <w:tab w:val="left" w:pos="960"/>
          <w:tab w:val="left" w:pos="1440"/>
          <w:tab w:val="left" w:pos="1920"/>
          <w:tab w:val="left" w:pos="2400"/>
          <w:tab w:val="left" w:pos="9240"/>
        </w:tabs>
        <w:spacing w:line="192" w:lineRule="auto"/>
        <w:rPr>
          <w:ins w:id="20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202" w:author="Unknown"/>
        </w:rPr>
      </w:pPr>
      <w:ins w:id="203" w:author="Unknown">
        <w:r>
          <w:t>C.</w:t>
        </w:r>
        <w:r>
          <w:tab/>
        </w:r>
        <w:r>
          <w:rPr>
            <w:u w:val="single"/>
          </w:rPr>
          <w:t>Prohibition of Program Approval</w:t>
        </w:r>
        <w:r>
          <w:t>.</w:t>
        </w:r>
      </w:ins>
      <w:r>
        <w:t>--</w:t>
      </w:r>
      <w:ins w:id="204" w:author="Unknown">
        <w:r>
          <w:t>Do not approve nurse aide training and competency evaluation programs or competency evaluation programs offered by or in a NF if, in the 2 years prior to your review, that NF:</w:t>
        </w:r>
      </w:ins>
    </w:p>
    <w:p w:rsidR="004001BD" w:rsidRDefault="004001BD">
      <w:pPr>
        <w:tabs>
          <w:tab w:val="left" w:pos="0"/>
          <w:tab w:val="left" w:pos="480"/>
          <w:tab w:val="left" w:pos="960"/>
          <w:tab w:val="left" w:pos="1440"/>
          <w:tab w:val="left" w:pos="1920"/>
          <w:tab w:val="left" w:pos="2400"/>
          <w:tab w:val="left" w:pos="9240"/>
        </w:tabs>
        <w:spacing w:line="192" w:lineRule="auto"/>
        <w:rPr>
          <w:ins w:id="20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06" w:author="Unknown"/>
        </w:rPr>
      </w:pPr>
      <w:ins w:id="207" w:author="Unknown">
        <w:r>
          <w:t>o</w:t>
        </w:r>
        <w:r>
          <w:tab/>
          <w:t xml:space="preserve">Has operated under a waiver under </w:t>
        </w:r>
      </w:ins>
      <w:r>
        <w:t>§</w:t>
      </w:r>
      <w:ins w:id="208" w:author="Unknown">
        <w:r>
          <w:t xml:space="preserve">1919(b)(4)(C)(ii) of the Act that was granted on the basis of a demonstration that the NF was unable to provide nursing care required under </w:t>
        </w:r>
      </w:ins>
      <w:r>
        <w:rPr>
          <w:color w:val="FF0000"/>
        </w:rPr>
        <w:t>§</w:t>
      </w:r>
      <w:ins w:id="209" w:author="Unknown">
        <w:r>
          <w:t>1919(b)(4)(C)(</w:t>
        </w:r>
        <w:proofErr w:type="spellStart"/>
        <w:r>
          <w:t>i</w:t>
        </w:r>
        <w:proofErr w:type="spellEnd"/>
        <w:r>
          <w:t>) of the Act for a period in excess of 48 hours per week;</w:t>
        </w:r>
      </w:ins>
    </w:p>
    <w:p w:rsidR="004001BD" w:rsidRDefault="004001BD">
      <w:pPr>
        <w:tabs>
          <w:tab w:val="left" w:pos="0"/>
          <w:tab w:val="left" w:pos="480"/>
          <w:tab w:val="left" w:pos="960"/>
          <w:tab w:val="left" w:pos="1440"/>
          <w:tab w:val="left" w:pos="1920"/>
          <w:tab w:val="left" w:pos="2400"/>
          <w:tab w:val="left" w:pos="9240"/>
        </w:tabs>
        <w:spacing w:line="192" w:lineRule="auto"/>
        <w:rPr>
          <w:ins w:id="210"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11" w:author="Unknown"/>
        </w:rPr>
      </w:pPr>
      <w:ins w:id="212" w:author="Unknown">
        <w:r>
          <w:rPr>
            <w:color w:val="FF0000"/>
          </w:rPr>
          <w:t>o</w:t>
        </w:r>
        <w:r>
          <w:rPr>
            <w:color w:val="FF0000"/>
          </w:rPr>
          <w:tab/>
          <w:t xml:space="preserve">Has been subject to an extended (or partial extended) survey under </w:t>
        </w:r>
      </w:ins>
      <w:r>
        <w:rPr>
          <w:color w:val="FF0000"/>
        </w:rPr>
        <w:t>§</w:t>
      </w:r>
      <w:ins w:id="213" w:author="Unknown">
        <w:r>
          <w:rPr>
            <w:color w:val="FF0000"/>
          </w:rPr>
          <w:t>1919</w:t>
        </w:r>
        <w:r>
          <w:t>(g)(2)(B)(</w:t>
        </w:r>
        <w:proofErr w:type="spellStart"/>
        <w:r>
          <w:t>i</w:t>
        </w:r>
        <w:proofErr w:type="spellEnd"/>
        <w:r>
          <w:t>) of the Act;</w:t>
        </w:r>
      </w:ins>
    </w:p>
    <w:p w:rsidR="004001BD" w:rsidRDefault="004001BD">
      <w:pPr>
        <w:tabs>
          <w:tab w:val="left" w:pos="0"/>
          <w:tab w:val="left" w:pos="480"/>
          <w:tab w:val="left" w:pos="960"/>
          <w:tab w:val="left" w:pos="1440"/>
          <w:tab w:val="left" w:pos="1920"/>
          <w:tab w:val="left" w:pos="2400"/>
          <w:tab w:val="left" w:pos="9240"/>
        </w:tabs>
        <w:spacing w:line="192" w:lineRule="auto"/>
        <w:rPr>
          <w:ins w:id="21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15" w:author="Unknown"/>
        </w:rPr>
      </w:pPr>
      <w:ins w:id="216" w:author="Unknown">
        <w:r>
          <w:t>o</w:t>
        </w:r>
        <w:r>
          <w:tab/>
          <w:t xml:space="preserve">Has been assessed a civil money penalty described </w:t>
        </w:r>
        <w:r>
          <w:rPr>
            <w:color w:val="FF0000"/>
          </w:rPr>
          <w:t xml:space="preserve">in </w:t>
        </w:r>
      </w:ins>
      <w:r>
        <w:rPr>
          <w:color w:val="FF0000"/>
        </w:rPr>
        <w:t>§</w:t>
      </w:r>
      <w:ins w:id="217" w:author="Unknown">
        <w:r>
          <w:rPr>
            <w:color w:val="FF0000"/>
          </w:rPr>
          <w:t>1919</w:t>
        </w:r>
        <w:r>
          <w:t>(h)(2)(A)(ii) of the Act of not less than $5,000; or</w:t>
        </w:r>
      </w:ins>
    </w:p>
    <w:p w:rsidR="004001BD" w:rsidRDefault="004001BD">
      <w:pPr>
        <w:tabs>
          <w:tab w:val="left" w:pos="0"/>
          <w:tab w:val="left" w:pos="480"/>
          <w:tab w:val="left" w:pos="960"/>
          <w:tab w:val="left" w:pos="1440"/>
          <w:tab w:val="left" w:pos="1920"/>
          <w:tab w:val="left" w:pos="2400"/>
          <w:tab w:val="left" w:pos="9240"/>
        </w:tabs>
        <w:spacing w:line="192" w:lineRule="auto"/>
        <w:rPr>
          <w:ins w:id="21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19" w:author="Unknown"/>
        </w:rPr>
      </w:pPr>
      <w:ins w:id="220" w:author="Unknown">
        <w:r>
          <w:t>o</w:t>
        </w:r>
        <w:r>
          <w:tab/>
          <w:t xml:space="preserve">Has been subject to a remedy </w:t>
        </w:r>
        <w:r>
          <w:rPr>
            <w:color w:val="FF0000"/>
          </w:rPr>
          <w:t xml:space="preserve">described in </w:t>
        </w:r>
      </w:ins>
      <w:r>
        <w:rPr>
          <w:color w:val="FF0000"/>
        </w:rPr>
        <w:t>§§</w:t>
      </w:r>
      <w:ins w:id="221" w:author="Unknown">
        <w:r>
          <w:rPr>
            <w:color w:val="FF0000"/>
          </w:rPr>
          <w:t>1919</w:t>
        </w:r>
        <w:r>
          <w:t>(h)(1)(B)(</w:t>
        </w:r>
        <w:proofErr w:type="spellStart"/>
        <w:r>
          <w:t>i</w:t>
        </w:r>
        <w:proofErr w:type="spellEnd"/>
        <w:r>
          <w:t>) or 1919(h)(2)(A)(</w:t>
        </w:r>
        <w:proofErr w:type="spellStart"/>
        <w:r>
          <w:t>i</w:t>
        </w:r>
        <w:proofErr w:type="spellEnd"/>
        <w:r>
          <w:t>), (iii), or (iv) of the Act.</w:t>
        </w:r>
      </w:ins>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2-118.6</w:t>
      </w:r>
      <w:r>
        <w:tab/>
        <w:t xml:space="preserve">Rev. 77 </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 xml:space="preserve">02-92 </w:t>
      </w:r>
      <w:r>
        <w:rPr>
          <w:u w:val="single"/>
        </w:rPr>
        <w:tab/>
        <w:t>STATE ORGANIZATION AND GENERAL ADMINISTRATION</w:t>
      </w:r>
      <w:r>
        <w:rPr>
          <w:u w:val="single"/>
        </w:rPr>
        <w:tab/>
        <w:t>2505.2</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rPr>
          <w:ins w:id="222" w:author="Unknown"/>
        </w:rPr>
      </w:pPr>
      <w:ins w:id="223" w:author="Unknown">
        <w:r>
          <w:t>Do not (until 2 years since the penalty was assessed has elapsed) approve nurse aide training and competency evaluation programs or competency evaluation programs offered by or in a NF, that, within the 2</w:t>
        </w:r>
      </w:ins>
      <w:r>
        <w:t>-</w:t>
      </w:r>
      <w:ins w:id="224" w:author="Unknown">
        <w:r>
          <w:t>year period beginning on October 1, 1988:</w:t>
        </w:r>
      </w:ins>
    </w:p>
    <w:p w:rsidR="004001BD" w:rsidRDefault="004001BD">
      <w:pPr>
        <w:tabs>
          <w:tab w:val="left" w:pos="0"/>
          <w:tab w:val="left" w:pos="480"/>
          <w:tab w:val="left" w:pos="960"/>
          <w:tab w:val="left" w:pos="1440"/>
          <w:tab w:val="left" w:pos="1920"/>
          <w:tab w:val="left" w:pos="2400"/>
          <w:tab w:val="left" w:pos="9240"/>
        </w:tabs>
        <w:spacing w:line="192" w:lineRule="auto"/>
        <w:rPr>
          <w:ins w:id="22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26" w:author="Unknown"/>
        </w:rPr>
      </w:pPr>
      <w:ins w:id="227" w:author="Unknown">
        <w:r>
          <w:t>o</w:t>
        </w:r>
        <w:r>
          <w:tab/>
          <w:t>Had its participation terminated under the State plan under title XIX of the Act;</w:t>
        </w:r>
      </w:ins>
    </w:p>
    <w:p w:rsidR="004001BD" w:rsidRDefault="004001BD">
      <w:pPr>
        <w:tabs>
          <w:tab w:val="left" w:pos="0"/>
          <w:tab w:val="left" w:pos="480"/>
          <w:tab w:val="left" w:pos="960"/>
          <w:tab w:val="left" w:pos="1440"/>
          <w:tab w:val="left" w:pos="1920"/>
          <w:tab w:val="left" w:pos="2400"/>
          <w:tab w:val="left" w:pos="9240"/>
        </w:tabs>
        <w:spacing w:line="192" w:lineRule="auto"/>
        <w:rPr>
          <w:ins w:id="22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29" w:author="Unknown"/>
        </w:rPr>
      </w:pPr>
      <w:ins w:id="230" w:author="Unknown">
        <w:r>
          <w:t>o</w:t>
        </w:r>
        <w:r>
          <w:tab/>
          <w:t>Was subject to a denial of payment under title XIX of the Act;</w:t>
        </w:r>
      </w:ins>
    </w:p>
    <w:p w:rsidR="004001BD" w:rsidRDefault="004001BD">
      <w:pPr>
        <w:tabs>
          <w:tab w:val="left" w:pos="0"/>
          <w:tab w:val="left" w:pos="480"/>
          <w:tab w:val="left" w:pos="960"/>
          <w:tab w:val="left" w:pos="1440"/>
          <w:tab w:val="left" w:pos="1920"/>
          <w:tab w:val="left" w:pos="2400"/>
          <w:tab w:val="left" w:pos="9240"/>
        </w:tabs>
        <w:spacing w:line="192" w:lineRule="auto"/>
        <w:rPr>
          <w:ins w:id="231" w:author="Unknown"/>
        </w:rPr>
      </w:pPr>
    </w:p>
    <w:p w:rsidR="004001BD" w:rsidRDefault="004001BD">
      <w:pPr>
        <w:pStyle w:val="BodyTextIndent"/>
        <w:rPr>
          <w:ins w:id="232" w:author="Unknown"/>
        </w:rPr>
      </w:pPr>
      <w:ins w:id="233" w:author="Unknown">
        <w:r>
          <w:t>o</w:t>
        </w:r>
        <w:r>
          <w:tab/>
          <w:t xml:space="preserve">Was assessed a civil money penalty of not less than $5,000 for deficiencies in nursing facility standards; </w:t>
        </w:r>
      </w:ins>
    </w:p>
    <w:p w:rsidR="004001BD" w:rsidRDefault="004001BD">
      <w:pPr>
        <w:tabs>
          <w:tab w:val="left" w:pos="0"/>
          <w:tab w:val="left" w:pos="480"/>
          <w:tab w:val="left" w:pos="960"/>
          <w:tab w:val="left" w:pos="1440"/>
          <w:tab w:val="left" w:pos="1920"/>
          <w:tab w:val="left" w:pos="2400"/>
          <w:tab w:val="left" w:pos="9240"/>
        </w:tabs>
        <w:spacing w:line="192" w:lineRule="auto"/>
        <w:rPr>
          <w:ins w:id="234" w:author="Unknown"/>
        </w:rPr>
      </w:pPr>
    </w:p>
    <w:p w:rsidR="004001BD" w:rsidRDefault="004001BD">
      <w:pPr>
        <w:pStyle w:val="BodyTextIndent"/>
        <w:rPr>
          <w:ins w:id="235" w:author="Unknown"/>
        </w:rPr>
      </w:pPr>
      <w:ins w:id="236" w:author="Unknown">
        <w:r>
          <w:t>o</w:t>
        </w:r>
        <w:r>
          <w:tab/>
          <w:t xml:space="preserve">Operated under temporary management appointed to oversee the operation of the facility and to ensure the health and safety of its residents; or </w:t>
        </w:r>
      </w:ins>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37" w:author="Unknown"/>
        </w:rPr>
      </w:pPr>
      <w:ins w:id="238" w:author="Unknown">
        <w:r>
          <w:t>o</w:t>
        </w:r>
        <w:r>
          <w:tab/>
          <w:t xml:space="preserve">Pursuant to State action, was closed or had its residents transferred. </w:t>
        </w:r>
      </w:ins>
    </w:p>
    <w:p w:rsidR="004001BD" w:rsidRDefault="004001BD">
      <w:pPr>
        <w:tabs>
          <w:tab w:val="left" w:pos="0"/>
          <w:tab w:val="left" w:pos="480"/>
          <w:tab w:val="left" w:pos="960"/>
          <w:tab w:val="left" w:pos="1440"/>
          <w:tab w:val="left" w:pos="1920"/>
          <w:tab w:val="left" w:pos="2400"/>
          <w:tab w:val="left" w:pos="9240"/>
        </w:tabs>
        <w:spacing w:line="192" w:lineRule="auto"/>
        <w:rPr>
          <w:ins w:id="23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240" w:author="Unknown"/>
        </w:rPr>
      </w:pPr>
      <w:ins w:id="241" w:author="Unknown">
        <w:r>
          <w:t>D.</w:t>
        </w:r>
        <w:r>
          <w:tab/>
        </w:r>
        <w:r>
          <w:rPr>
            <w:u w:val="single"/>
          </w:rPr>
          <w:t xml:space="preserve">Withdrawal of </w:t>
        </w:r>
        <w:r>
          <w:rPr>
            <w:color w:val="FF0000"/>
            <w:u w:val="single"/>
          </w:rPr>
          <w:t>Approval</w:t>
        </w:r>
        <w:r>
          <w:rPr>
            <w:color w:val="FF0000"/>
          </w:rPr>
          <w:t>.</w:t>
        </w:r>
      </w:ins>
      <w:r>
        <w:rPr>
          <w:color w:val="FF0000"/>
        </w:rPr>
        <w:t>--</w:t>
      </w:r>
      <w:ins w:id="242" w:author="Unknown">
        <w:r>
          <w:rPr>
            <w:color w:val="FF0000"/>
          </w:rPr>
          <w:t>You</w:t>
        </w:r>
        <w:r>
          <w:t xml:space="preserve"> must withdraw approval from:</w:t>
        </w:r>
      </w:ins>
    </w:p>
    <w:p w:rsidR="004001BD" w:rsidRDefault="004001BD">
      <w:pPr>
        <w:tabs>
          <w:tab w:val="left" w:pos="0"/>
          <w:tab w:val="left" w:pos="480"/>
          <w:tab w:val="left" w:pos="960"/>
          <w:tab w:val="left" w:pos="1440"/>
          <w:tab w:val="left" w:pos="1920"/>
          <w:tab w:val="left" w:pos="2400"/>
          <w:tab w:val="left" w:pos="9240"/>
        </w:tabs>
        <w:spacing w:line="192" w:lineRule="auto"/>
        <w:rPr>
          <w:ins w:id="24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44" w:author="Unknown"/>
        </w:rPr>
      </w:pPr>
      <w:ins w:id="245" w:author="Unknown">
        <w:r>
          <w:t>o</w:t>
        </w:r>
        <w:r>
          <w:tab/>
          <w:t>Any nurse aide training and competency evaluation program or competency evaluation program described in subsection C, and</w:t>
        </w:r>
      </w:ins>
    </w:p>
    <w:p w:rsidR="004001BD" w:rsidRDefault="004001BD">
      <w:pPr>
        <w:tabs>
          <w:tab w:val="left" w:pos="0"/>
          <w:tab w:val="left" w:pos="480"/>
          <w:tab w:val="left" w:pos="960"/>
          <w:tab w:val="left" w:pos="1440"/>
          <w:tab w:val="left" w:pos="1920"/>
          <w:tab w:val="left" w:pos="2400"/>
          <w:tab w:val="left" w:pos="9240"/>
        </w:tabs>
        <w:spacing w:line="192" w:lineRule="auto"/>
        <w:rPr>
          <w:ins w:id="24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47" w:author="Unknown"/>
        </w:rPr>
      </w:pPr>
      <w:ins w:id="248" w:author="Unknown">
        <w:r>
          <w:t>o</w:t>
        </w:r>
        <w:r>
          <w:tab/>
          <w:t>Any nurse aide training and competency evaluation program or competency evaluation program if the entity offering the program refuses to permit unannounced State visits.</w:t>
        </w:r>
      </w:ins>
    </w:p>
    <w:p w:rsidR="004001BD" w:rsidRDefault="004001BD">
      <w:pPr>
        <w:tabs>
          <w:tab w:val="left" w:pos="0"/>
          <w:tab w:val="left" w:pos="480"/>
          <w:tab w:val="left" w:pos="960"/>
          <w:tab w:val="left" w:pos="1440"/>
          <w:tab w:val="left" w:pos="1920"/>
          <w:tab w:val="left" w:pos="2400"/>
          <w:tab w:val="left" w:pos="9240"/>
        </w:tabs>
        <w:spacing w:line="192" w:lineRule="auto"/>
        <w:rPr>
          <w:ins w:id="249"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50" w:author="Unknown"/>
        </w:rPr>
      </w:pPr>
      <w:ins w:id="251" w:author="Unknown">
        <w:r>
          <w:t xml:space="preserve">You may withdraw approval of a nurse aide training and competency </w:t>
        </w:r>
        <w:r>
          <w:rPr>
            <w:color w:val="FF0000"/>
          </w:rPr>
          <w:t xml:space="preserve">evaluation program or competency evaluation program if you determine that any of the requirements described in </w:t>
        </w:r>
      </w:ins>
      <w:r>
        <w:rPr>
          <w:color w:val="FF0000"/>
        </w:rPr>
        <w:t>§§</w:t>
      </w:r>
      <w:ins w:id="252" w:author="Unknown">
        <w:r>
          <w:rPr>
            <w:color w:val="FF0000"/>
          </w:rPr>
          <w:t>2505</w:t>
        </w:r>
        <w:r>
          <w:t>.2 and 2505.3</w:t>
        </w:r>
        <w:r>
          <w:rPr>
            <w:b/>
          </w:rPr>
          <w:t xml:space="preserve"> </w:t>
        </w:r>
        <w:r>
          <w:t>are not met by the program.  You may also withdraw approval from any program which does not meet any requirements you have in excess of the minimum Federal requirements or which otherwise fails to meet your standards.</w:t>
        </w:r>
      </w:ins>
    </w:p>
    <w:p w:rsidR="004001BD" w:rsidRDefault="004001BD">
      <w:pPr>
        <w:tabs>
          <w:tab w:val="left" w:pos="0"/>
          <w:tab w:val="left" w:pos="480"/>
          <w:tab w:val="left" w:pos="960"/>
          <w:tab w:val="left" w:pos="1440"/>
          <w:tab w:val="left" w:pos="1920"/>
          <w:tab w:val="left" w:pos="2400"/>
          <w:tab w:val="left" w:pos="9240"/>
        </w:tabs>
        <w:spacing w:line="192" w:lineRule="auto"/>
        <w:rPr>
          <w:ins w:id="253"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54" w:author="Unknown"/>
        </w:rPr>
      </w:pPr>
      <w:ins w:id="255" w:author="Unknown">
        <w:r>
          <w:t>When withdrawing approval from a nurse aide training and competency evaluation program or a competency evaluation program,</w:t>
        </w:r>
      </w:ins>
    </w:p>
    <w:p w:rsidR="004001BD" w:rsidRDefault="004001BD">
      <w:pPr>
        <w:tabs>
          <w:tab w:val="left" w:pos="0"/>
          <w:tab w:val="left" w:pos="480"/>
          <w:tab w:val="left" w:pos="960"/>
          <w:tab w:val="left" w:pos="1440"/>
          <w:tab w:val="left" w:pos="1920"/>
          <w:tab w:val="left" w:pos="2400"/>
          <w:tab w:val="left" w:pos="9240"/>
        </w:tabs>
        <w:spacing w:line="192" w:lineRule="auto"/>
        <w:rPr>
          <w:ins w:id="25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57" w:author="Unknown"/>
        </w:rPr>
      </w:pPr>
      <w:ins w:id="258" w:author="Unknown">
        <w:r>
          <w:t>o</w:t>
        </w:r>
        <w:r>
          <w:tab/>
          <w:t>Notify the program in writing, indicating the reason or reasons for withdrawal of approval; and</w:t>
        </w:r>
      </w:ins>
    </w:p>
    <w:p w:rsidR="004001BD" w:rsidRDefault="004001BD">
      <w:pPr>
        <w:tabs>
          <w:tab w:val="left" w:pos="0"/>
          <w:tab w:val="left" w:pos="480"/>
          <w:tab w:val="left" w:pos="960"/>
          <w:tab w:val="left" w:pos="1440"/>
          <w:tab w:val="left" w:pos="1920"/>
          <w:tab w:val="left" w:pos="2400"/>
          <w:tab w:val="left" w:pos="9240"/>
        </w:tabs>
        <w:spacing w:line="192" w:lineRule="auto"/>
        <w:rPr>
          <w:ins w:id="259" w:author="Unknown"/>
        </w:rPr>
      </w:pPr>
    </w:p>
    <w:p w:rsidR="004001BD" w:rsidRDefault="004001BD">
      <w:pPr>
        <w:pStyle w:val="BodyTextIndent"/>
        <w:rPr>
          <w:ins w:id="260" w:author="Unknown"/>
        </w:rPr>
      </w:pPr>
      <w:ins w:id="261" w:author="Unknown">
        <w:r>
          <w:t>o</w:t>
        </w:r>
        <w:r>
          <w:tab/>
          <w:t>In the case of a training and competency evaluation program, permit students who have already started the program to finish it.</w:t>
        </w:r>
      </w:ins>
    </w:p>
    <w:p w:rsidR="004001BD" w:rsidRDefault="004001BD">
      <w:pPr>
        <w:tabs>
          <w:tab w:val="left" w:pos="0"/>
          <w:tab w:val="left" w:pos="480"/>
          <w:tab w:val="left" w:pos="960"/>
          <w:tab w:val="left" w:pos="1440"/>
          <w:tab w:val="left" w:pos="1920"/>
          <w:tab w:val="left" w:pos="2400"/>
          <w:tab w:val="left" w:pos="9240"/>
        </w:tabs>
        <w:spacing w:line="192" w:lineRule="auto"/>
        <w:rPr>
          <w:ins w:id="262"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63" w:author="Unknown"/>
        </w:rPr>
      </w:pPr>
      <w:ins w:id="264" w:author="Unknown">
        <w:r>
          <w:t>2505.2</w:t>
        </w:r>
        <w:r>
          <w:tab/>
        </w:r>
        <w:r>
          <w:rPr>
            <w:u w:val="single"/>
          </w:rPr>
          <w:t>Requirements for Nurse Aide Training and Competency Evaluation Programs</w:t>
        </w:r>
        <w:r>
          <w:t>.</w:t>
        </w:r>
      </w:ins>
      <w:r>
        <w:t>--</w:t>
      </w:r>
    </w:p>
    <w:p w:rsidR="004001BD" w:rsidRDefault="004001BD">
      <w:pPr>
        <w:tabs>
          <w:tab w:val="left" w:pos="0"/>
          <w:tab w:val="left" w:pos="480"/>
          <w:tab w:val="left" w:pos="960"/>
          <w:tab w:val="left" w:pos="1440"/>
          <w:tab w:val="left" w:pos="1920"/>
          <w:tab w:val="left" w:pos="2400"/>
          <w:tab w:val="left" w:pos="9240"/>
        </w:tabs>
        <w:spacing w:line="192" w:lineRule="auto"/>
        <w:rPr>
          <w:ins w:id="26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266" w:author="Unknown"/>
        </w:rPr>
      </w:pPr>
      <w:ins w:id="267" w:author="Unknown">
        <w:r>
          <w:t>A.</w:t>
        </w:r>
        <w:r>
          <w:tab/>
        </w:r>
        <w:r>
          <w:rPr>
            <w:u w:val="single"/>
          </w:rPr>
          <w:t>Hours of Training</w:t>
        </w:r>
        <w:r>
          <w:t>.</w:t>
        </w:r>
      </w:ins>
      <w:r>
        <w:t>--</w:t>
      </w:r>
      <w:ins w:id="268" w:author="Unknown">
        <w:r>
          <w:t xml:space="preserve">A nurse aide training and competency evaluation program must consist of a minimum of 75 clock hours of training for you to approve it.  You may require additional hours of training if you wish.  </w:t>
        </w:r>
      </w:ins>
    </w:p>
    <w:p w:rsidR="004001BD" w:rsidRDefault="004001BD">
      <w:pPr>
        <w:tabs>
          <w:tab w:val="left" w:pos="0"/>
          <w:tab w:val="left" w:pos="480"/>
          <w:tab w:val="left" w:pos="960"/>
          <w:tab w:val="left" w:pos="1440"/>
          <w:tab w:val="left" w:pos="1920"/>
          <w:tab w:val="left" w:pos="2400"/>
          <w:tab w:val="left" w:pos="9240"/>
        </w:tabs>
        <w:spacing w:line="192" w:lineRule="auto"/>
        <w:rPr>
          <w:ins w:id="26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270" w:author="Unknown"/>
        </w:rPr>
      </w:pPr>
      <w:ins w:id="271" w:author="Unknown">
        <w:r>
          <w:t>B.</w:t>
        </w:r>
        <w:r>
          <w:tab/>
        </w:r>
        <w:r>
          <w:rPr>
            <w:u w:val="single"/>
          </w:rPr>
          <w:t>Restrictions on Activities of Students in a Nurse Aide Training and Competency Evaluation Program</w:t>
        </w:r>
        <w:r>
          <w:rPr>
            <w:color w:val="FF0000"/>
          </w:rPr>
          <w:t>.</w:t>
        </w:r>
      </w:ins>
      <w:r>
        <w:rPr>
          <w:color w:val="FF0000"/>
        </w:rPr>
        <w:t>--</w:t>
      </w:r>
      <w:ins w:id="272" w:author="Unknown">
        <w:r>
          <w:t>Do not approve a program unless it ensures that:</w:t>
        </w:r>
      </w:ins>
    </w:p>
    <w:p w:rsidR="004001BD" w:rsidRDefault="004001BD">
      <w:pPr>
        <w:tabs>
          <w:tab w:val="left" w:pos="0"/>
          <w:tab w:val="left" w:pos="480"/>
          <w:tab w:val="left" w:pos="960"/>
          <w:tab w:val="left" w:pos="1440"/>
          <w:tab w:val="left" w:pos="1920"/>
          <w:tab w:val="left" w:pos="2400"/>
          <w:tab w:val="left" w:pos="9240"/>
        </w:tabs>
        <w:spacing w:line="192" w:lineRule="auto"/>
        <w:rPr>
          <w:ins w:id="27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74" w:author="Unknown"/>
        </w:rPr>
      </w:pPr>
      <w:ins w:id="275" w:author="Unknown">
        <w:r>
          <w:t>o</w:t>
        </w:r>
        <w:r>
          <w:tab/>
          <w:t>Students do not perform any services for which they have not trained and been found proficient by the instructor; and</w:t>
        </w:r>
      </w:ins>
    </w:p>
    <w:p w:rsidR="004001BD" w:rsidRDefault="004001BD">
      <w:pPr>
        <w:tabs>
          <w:tab w:val="left" w:pos="0"/>
          <w:tab w:val="left" w:pos="480"/>
          <w:tab w:val="left" w:pos="960"/>
          <w:tab w:val="left" w:pos="1440"/>
          <w:tab w:val="left" w:pos="1920"/>
          <w:tab w:val="left" w:pos="2400"/>
          <w:tab w:val="left" w:pos="9240"/>
        </w:tabs>
        <w:spacing w:line="192" w:lineRule="auto"/>
        <w:rPr>
          <w:ins w:id="27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77" w:author="Unknown"/>
        </w:rPr>
      </w:pPr>
      <w:ins w:id="278" w:author="Unknown">
        <w:r>
          <w:t>o</w:t>
        </w:r>
        <w:r>
          <w:tab/>
          <w:t>Students providing services to residents are under the general supervision of a licensed nurse or a registered nurse.</w:t>
        </w:r>
      </w:ins>
    </w:p>
    <w:p w:rsidR="004001BD" w:rsidRDefault="004001BD">
      <w:pPr>
        <w:tabs>
          <w:tab w:val="left" w:pos="0"/>
          <w:tab w:val="left" w:pos="480"/>
          <w:tab w:val="left" w:pos="960"/>
          <w:tab w:val="left" w:pos="1440"/>
          <w:tab w:val="left" w:pos="1920"/>
          <w:tab w:val="left" w:pos="2400"/>
          <w:tab w:val="left" w:pos="9240"/>
        </w:tabs>
        <w:spacing w:line="192" w:lineRule="auto"/>
        <w:rPr>
          <w:ins w:id="279"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80"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81"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82"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83" w:author="Unknown"/>
        </w:rPr>
      </w:pPr>
    </w:p>
    <w:p w:rsidR="004001BD" w:rsidRDefault="004001BD">
      <w:pPr>
        <w:tabs>
          <w:tab w:val="right" w:pos="9360"/>
        </w:tabs>
        <w:spacing w:line="192" w:lineRule="auto"/>
      </w:pPr>
      <w:r>
        <w:t xml:space="preserve">Rev. 77 </w:t>
      </w:r>
      <w:r>
        <w:tab/>
        <w:t>2-118.7</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 xml:space="preserve">2505.2 (Cont.) </w:t>
      </w:r>
      <w:r>
        <w:rPr>
          <w:u w:val="single"/>
        </w:rPr>
        <w:tab/>
        <w:t>STATE ORGANIZATION AND GENERAL ADMINISTRATION</w:t>
      </w:r>
      <w:r>
        <w:rPr>
          <w:u w:val="single"/>
        </w:rPr>
        <w:tab/>
        <w:t xml:space="preserve">02-92  </w:t>
      </w:r>
    </w:p>
    <w:p w:rsidR="004001BD" w:rsidRDefault="004001BD">
      <w:pPr>
        <w:tabs>
          <w:tab w:val="left" w:pos="0"/>
          <w:tab w:val="left" w:pos="480"/>
          <w:tab w:val="left" w:pos="960"/>
          <w:tab w:val="left" w:pos="1440"/>
          <w:tab w:val="left" w:pos="1920"/>
          <w:tab w:val="left" w:pos="2400"/>
          <w:tab w:val="left" w:pos="9240"/>
        </w:tabs>
        <w:spacing w:line="192" w:lineRule="auto"/>
        <w:rPr>
          <w:ins w:id="28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285" w:author="Unknown"/>
        </w:rPr>
      </w:pPr>
      <w:ins w:id="286" w:author="Unknown">
        <w:r>
          <w:t>C.</w:t>
        </w:r>
        <w:r>
          <w:tab/>
        </w:r>
        <w:r>
          <w:rPr>
            <w:u w:val="single"/>
          </w:rPr>
          <w:t>Instructor Qualifications</w:t>
        </w:r>
        <w:r>
          <w:t>.</w:t>
        </w:r>
      </w:ins>
      <w:r>
        <w:t>--</w:t>
      </w:r>
      <w:ins w:id="287" w:author="Unknown">
        <w:r>
          <w:t>The training of nurse aides must be performed by or under the general supervision of a registered professional nurse who possesses a minimum of 2 years of nursing experience, at least 1 year of which must be in the provision of long</w:t>
        </w:r>
      </w:ins>
      <w:r>
        <w:t>-</w:t>
      </w:r>
      <w:ins w:id="288" w:author="Unknown">
        <w:r>
          <w:t>term care facility services.  Instructors of nurse aides must have completed a course in teaching adults or have experience in teaching adults or supervising nurse aides.  In a facility</w:t>
        </w:r>
      </w:ins>
      <w:r>
        <w:t>-</w:t>
      </w:r>
      <w:ins w:id="289" w:author="Unknown">
        <w:r>
          <w:t>based program, the training of nurse aides may be performed unde</w:t>
        </w:r>
        <w:r>
          <w:t>r the general supervision of the director of nursing, who is prohibited from performing the actual training.</w:t>
        </w:r>
      </w:ins>
    </w:p>
    <w:p w:rsidR="004001BD" w:rsidRDefault="004001BD">
      <w:pPr>
        <w:tabs>
          <w:tab w:val="left" w:pos="0"/>
          <w:tab w:val="left" w:pos="480"/>
          <w:tab w:val="left" w:pos="960"/>
          <w:tab w:val="left" w:pos="1440"/>
          <w:tab w:val="left" w:pos="1920"/>
          <w:tab w:val="left" w:pos="2400"/>
          <w:tab w:val="left" w:pos="9240"/>
        </w:tabs>
        <w:spacing w:line="192" w:lineRule="auto"/>
        <w:rPr>
          <w:ins w:id="290"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291" w:author="Unknown"/>
        </w:rPr>
      </w:pPr>
      <w:ins w:id="292" w:author="Unknown">
        <w:r>
          <w:t>Other individuals may supplement the instructor.  The following list contains suggestions of those who might be useful in a nurse aide training and competency evaluation program:</w:t>
        </w:r>
      </w:ins>
    </w:p>
    <w:p w:rsidR="004001BD" w:rsidRDefault="004001BD">
      <w:pPr>
        <w:tabs>
          <w:tab w:val="left" w:pos="0"/>
          <w:tab w:val="left" w:pos="480"/>
          <w:tab w:val="left" w:pos="960"/>
          <w:tab w:val="left" w:pos="1440"/>
          <w:tab w:val="left" w:pos="1920"/>
          <w:tab w:val="left" w:pos="2400"/>
          <w:tab w:val="left" w:pos="9240"/>
        </w:tabs>
        <w:spacing w:line="192" w:lineRule="auto"/>
        <w:rPr>
          <w:ins w:id="29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94" w:author="Unknown"/>
        </w:rPr>
      </w:pPr>
      <w:ins w:id="295" w:author="Unknown">
        <w:r>
          <w:t>o</w:t>
        </w:r>
        <w:r>
          <w:tab/>
          <w:t xml:space="preserve">Registered nurses; </w:t>
        </w:r>
      </w:ins>
    </w:p>
    <w:p w:rsidR="004001BD" w:rsidRDefault="004001BD">
      <w:pPr>
        <w:tabs>
          <w:tab w:val="left" w:pos="0"/>
          <w:tab w:val="left" w:pos="480"/>
          <w:tab w:val="left" w:pos="960"/>
          <w:tab w:val="left" w:pos="1440"/>
          <w:tab w:val="left" w:pos="1920"/>
          <w:tab w:val="left" w:pos="2400"/>
          <w:tab w:val="left" w:pos="9240"/>
        </w:tabs>
        <w:spacing w:line="192" w:lineRule="auto"/>
        <w:rPr>
          <w:ins w:id="29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297" w:author="Unknown"/>
        </w:rPr>
      </w:pPr>
      <w:ins w:id="298" w:author="Unknown">
        <w:r>
          <w:t>o</w:t>
        </w:r>
        <w:r>
          <w:tab/>
          <w:t xml:space="preserve">Licensed practical/vocational nurses; </w:t>
        </w:r>
      </w:ins>
    </w:p>
    <w:p w:rsidR="004001BD" w:rsidRDefault="004001BD">
      <w:pPr>
        <w:tabs>
          <w:tab w:val="left" w:pos="0"/>
          <w:tab w:val="left" w:pos="480"/>
          <w:tab w:val="left" w:pos="960"/>
          <w:tab w:val="left" w:pos="1440"/>
          <w:tab w:val="left" w:pos="1920"/>
          <w:tab w:val="left" w:pos="2400"/>
          <w:tab w:val="left" w:pos="9240"/>
        </w:tabs>
        <w:spacing w:line="192" w:lineRule="auto"/>
        <w:rPr>
          <w:ins w:id="29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00" w:author="Unknown"/>
        </w:rPr>
      </w:pPr>
      <w:ins w:id="301" w:author="Unknown">
        <w:r>
          <w:t>o</w:t>
        </w:r>
        <w:r>
          <w:tab/>
          <w:t xml:space="preserve">Pharmacists; </w:t>
        </w:r>
      </w:ins>
    </w:p>
    <w:p w:rsidR="004001BD" w:rsidRDefault="004001BD">
      <w:pPr>
        <w:tabs>
          <w:tab w:val="left" w:pos="0"/>
          <w:tab w:val="left" w:pos="480"/>
          <w:tab w:val="left" w:pos="960"/>
          <w:tab w:val="left" w:pos="1440"/>
          <w:tab w:val="left" w:pos="1920"/>
          <w:tab w:val="left" w:pos="2400"/>
          <w:tab w:val="left" w:pos="9240"/>
        </w:tabs>
        <w:spacing w:line="192" w:lineRule="auto"/>
        <w:rPr>
          <w:ins w:id="30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03" w:author="Unknown"/>
        </w:rPr>
      </w:pPr>
      <w:ins w:id="304" w:author="Unknown">
        <w:r>
          <w:t>o</w:t>
        </w:r>
        <w:r>
          <w:tab/>
          <w:t xml:space="preserve">Dietitians; </w:t>
        </w:r>
      </w:ins>
    </w:p>
    <w:p w:rsidR="004001BD" w:rsidRDefault="004001BD">
      <w:pPr>
        <w:tabs>
          <w:tab w:val="left" w:pos="0"/>
          <w:tab w:val="left" w:pos="480"/>
          <w:tab w:val="left" w:pos="960"/>
          <w:tab w:val="left" w:pos="1440"/>
          <w:tab w:val="left" w:pos="1920"/>
          <w:tab w:val="left" w:pos="2400"/>
          <w:tab w:val="left" w:pos="9240"/>
        </w:tabs>
        <w:spacing w:line="192" w:lineRule="auto"/>
        <w:rPr>
          <w:ins w:id="30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06" w:author="Unknown"/>
        </w:rPr>
      </w:pPr>
      <w:ins w:id="307" w:author="Unknown">
        <w:r>
          <w:t>o</w:t>
        </w:r>
        <w:r>
          <w:tab/>
          <w:t xml:space="preserve">Social workers; </w:t>
        </w:r>
      </w:ins>
    </w:p>
    <w:p w:rsidR="004001BD" w:rsidRDefault="004001BD">
      <w:pPr>
        <w:tabs>
          <w:tab w:val="left" w:pos="0"/>
          <w:tab w:val="left" w:pos="480"/>
          <w:tab w:val="left" w:pos="960"/>
          <w:tab w:val="left" w:pos="1440"/>
          <w:tab w:val="left" w:pos="1920"/>
          <w:tab w:val="left" w:pos="2400"/>
          <w:tab w:val="left" w:pos="9240"/>
        </w:tabs>
        <w:spacing w:line="192" w:lineRule="auto"/>
        <w:rPr>
          <w:ins w:id="30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09" w:author="Unknown"/>
        </w:rPr>
      </w:pPr>
      <w:ins w:id="310" w:author="Unknown">
        <w:r>
          <w:t>o</w:t>
        </w:r>
        <w:r>
          <w:tab/>
          <w:t xml:space="preserve">Sanitarians; </w:t>
        </w:r>
      </w:ins>
    </w:p>
    <w:p w:rsidR="004001BD" w:rsidRDefault="004001BD">
      <w:pPr>
        <w:tabs>
          <w:tab w:val="left" w:pos="0"/>
          <w:tab w:val="left" w:pos="480"/>
          <w:tab w:val="left" w:pos="960"/>
          <w:tab w:val="left" w:pos="1440"/>
          <w:tab w:val="left" w:pos="1920"/>
          <w:tab w:val="left" w:pos="2400"/>
          <w:tab w:val="left" w:pos="9240"/>
        </w:tabs>
        <w:spacing w:line="192" w:lineRule="auto"/>
        <w:rPr>
          <w:ins w:id="31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12" w:author="Unknown"/>
        </w:rPr>
      </w:pPr>
      <w:ins w:id="313" w:author="Unknown">
        <w:r>
          <w:t>o</w:t>
        </w:r>
        <w:r>
          <w:tab/>
          <w:t xml:space="preserve">Fire safety experts; </w:t>
        </w:r>
      </w:ins>
    </w:p>
    <w:p w:rsidR="004001BD" w:rsidRDefault="004001BD">
      <w:pPr>
        <w:tabs>
          <w:tab w:val="left" w:pos="0"/>
          <w:tab w:val="left" w:pos="480"/>
          <w:tab w:val="left" w:pos="960"/>
          <w:tab w:val="left" w:pos="1440"/>
          <w:tab w:val="left" w:pos="1920"/>
          <w:tab w:val="left" w:pos="2400"/>
          <w:tab w:val="left" w:pos="9240"/>
        </w:tabs>
        <w:spacing w:line="192" w:lineRule="auto"/>
        <w:rPr>
          <w:ins w:id="31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15" w:author="Unknown"/>
        </w:rPr>
      </w:pPr>
      <w:ins w:id="316" w:author="Unknown">
        <w:r>
          <w:t>o</w:t>
        </w:r>
        <w:r>
          <w:tab/>
          <w:t xml:space="preserve">Nursing home administrators; </w:t>
        </w:r>
      </w:ins>
    </w:p>
    <w:p w:rsidR="004001BD" w:rsidRDefault="004001BD">
      <w:pPr>
        <w:tabs>
          <w:tab w:val="left" w:pos="0"/>
          <w:tab w:val="left" w:pos="480"/>
          <w:tab w:val="left" w:pos="960"/>
          <w:tab w:val="left" w:pos="1440"/>
          <w:tab w:val="left" w:pos="1920"/>
          <w:tab w:val="left" w:pos="2400"/>
          <w:tab w:val="left" w:pos="9240"/>
        </w:tabs>
        <w:spacing w:line="192" w:lineRule="auto"/>
        <w:rPr>
          <w:ins w:id="317"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18" w:author="Unknown"/>
        </w:rPr>
      </w:pPr>
      <w:ins w:id="319" w:author="Unknown">
        <w:r>
          <w:t>o</w:t>
        </w:r>
        <w:r>
          <w:tab/>
          <w:t xml:space="preserve">Gerontologists; </w:t>
        </w:r>
      </w:ins>
    </w:p>
    <w:p w:rsidR="004001BD" w:rsidRDefault="004001BD">
      <w:pPr>
        <w:tabs>
          <w:tab w:val="left" w:pos="0"/>
          <w:tab w:val="left" w:pos="480"/>
          <w:tab w:val="left" w:pos="960"/>
          <w:tab w:val="left" w:pos="1440"/>
          <w:tab w:val="left" w:pos="1920"/>
          <w:tab w:val="left" w:pos="2400"/>
          <w:tab w:val="left" w:pos="9240"/>
        </w:tabs>
        <w:spacing w:line="192" w:lineRule="auto"/>
        <w:rPr>
          <w:ins w:id="320"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21" w:author="Unknown"/>
        </w:rPr>
      </w:pPr>
      <w:ins w:id="322" w:author="Unknown">
        <w:r>
          <w:t>o</w:t>
        </w:r>
        <w:r>
          <w:tab/>
          <w:t xml:space="preserve">Psychologists; </w:t>
        </w:r>
      </w:ins>
    </w:p>
    <w:p w:rsidR="004001BD" w:rsidRDefault="004001BD">
      <w:pPr>
        <w:tabs>
          <w:tab w:val="left" w:pos="0"/>
          <w:tab w:val="left" w:pos="480"/>
          <w:tab w:val="left" w:pos="960"/>
          <w:tab w:val="left" w:pos="1440"/>
          <w:tab w:val="left" w:pos="1920"/>
          <w:tab w:val="left" w:pos="2400"/>
          <w:tab w:val="left" w:pos="9240"/>
        </w:tabs>
        <w:spacing w:line="192" w:lineRule="auto"/>
        <w:rPr>
          <w:ins w:id="32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24" w:author="Unknown"/>
        </w:rPr>
      </w:pPr>
      <w:ins w:id="325" w:author="Unknown">
        <w:r>
          <w:t>o</w:t>
        </w:r>
        <w:r>
          <w:tab/>
          <w:t xml:space="preserve">Physical and occupational therapists; </w:t>
        </w:r>
      </w:ins>
    </w:p>
    <w:p w:rsidR="004001BD" w:rsidRDefault="004001BD">
      <w:pPr>
        <w:tabs>
          <w:tab w:val="left" w:pos="0"/>
          <w:tab w:val="left" w:pos="480"/>
          <w:tab w:val="left" w:pos="960"/>
          <w:tab w:val="left" w:pos="1440"/>
          <w:tab w:val="left" w:pos="1920"/>
          <w:tab w:val="left" w:pos="2400"/>
          <w:tab w:val="left" w:pos="9240"/>
        </w:tabs>
        <w:spacing w:line="192" w:lineRule="auto"/>
        <w:rPr>
          <w:ins w:id="32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27" w:author="Unknown"/>
        </w:rPr>
      </w:pPr>
      <w:ins w:id="328" w:author="Unknown">
        <w:r>
          <w:t>o</w:t>
        </w:r>
        <w:r>
          <w:tab/>
          <w:t xml:space="preserve">Activities specialists; </w:t>
        </w:r>
      </w:ins>
    </w:p>
    <w:p w:rsidR="004001BD" w:rsidRDefault="004001BD">
      <w:pPr>
        <w:tabs>
          <w:tab w:val="left" w:pos="0"/>
          <w:tab w:val="left" w:pos="480"/>
          <w:tab w:val="left" w:pos="960"/>
          <w:tab w:val="left" w:pos="1440"/>
          <w:tab w:val="left" w:pos="1920"/>
          <w:tab w:val="left" w:pos="2400"/>
          <w:tab w:val="left" w:pos="9240"/>
        </w:tabs>
        <w:spacing w:line="192" w:lineRule="auto"/>
        <w:rPr>
          <w:ins w:id="32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30" w:author="Unknown"/>
        </w:rPr>
      </w:pPr>
      <w:ins w:id="331" w:author="Unknown">
        <w:r>
          <w:t>o</w:t>
        </w:r>
        <w:r>
          <w:tab/>
          <w:t xml:space="preserve">Speech/language/hearing therapists; and </w:t>
        </w:r>
      </w:ins>
    </w:p>
    <w:p w:rsidR="004001BD" w:rsidRDefault="004001BD">
      <w:pPr>
        <w:tabs>
          <w:tab w:val="left" w:pos="0"/>
          <w:tab w:val="left" w:pos="480"/>
          <w:tab w:val="left" w:pos="960"/>
          <w:tab w:val="left" w:pos="1440"/>
          <w:tab w:val="left" w:pos="1920"/>
          <w:tab w:val="left" w:pos="2400"/>
          <w:tab w:val="left" w:pos="9240"/>
        </w:tabs>
        <w:spacing w:line="192" w:lineRule="auto"/>
        <w:rPr>
          <w:ins w:id="33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33" w:author="Unknown"/>
        </w:rPr>
      </w:pPr>
      <w:ins w:id="334" w:author="Unknown">
        <w:r>
          <w:t>o</w:t>
        </w:r>
        <w:r>
          <w:tab/>
          <w:t>Resident rights experts.</w:t>
        </w:r>
      </w:ins>
    </w:p>
    <w:p w:rsidR="004001BD" w:rsidRDefault="004001BD">
      <w:pPr>
        <w:tabs>
          <w:tab w:val="left" w:pos="0"/>
          <w:tab w:val="left" w:pos="480"/>
          <w:tab w:val="left" w:pos="960"/>
          <w:tab w:val="left" w:pos="1440"/>
          <w:tab w:val="left" w:pos="1920"/>
          <w:tab w:val="left" w:pos="2400"/>
          <w:tab w:val="left" w:pos="9240"/>
        </w:tabs>
        <w:spacing w:line="192" w:lineRule="auto"/>
        <w:rPr>
          <w:ins w:id="335"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336" w:author="Unknown"/>
        </w:rPr>
      </w:pPr>
      <w:ins w:id="337" w:author="Unknown">
        <w:r>
          <w:t xml:space="preserve">The program may utilize individuals from fields other than those listed as examples if needed to meet the planned program objectives for a specific unit.  Supplemental personnel must have a minimum of 1 year of experience in their fields.  You may wish to require that these individuals be, where applicable, licensed, registered, and/or certified in their field.  </w:t>
        </w:r>
      </w:ins>
    </w:p>
    <w:p w:rsidR="004001BD" w:rsidRDefault="004001BD">
      <w:pPr>
        <w:tabs>
          <w:tab w:val="left" w:pos="0"/>
          <w:tab w:val="left" w:pos="480"/>
          <w:tab w:val="left" w:pos="960"/>
          <w:tab w:val="left" w:pos="1440"/>
          <w:tab w:val="left" w:pos="1920"/>
          <w:tab w:val="left" w:pos="2400"/>
          <w:tab w:val="left" w:pos="9240"/>
        </w:tabs>
        <w:spacing w:line="192" w:lineRule="auto"/>
        <w:rPr>
          <w:ins w:id="33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339" w:author="Unknown"/>
        </w:rPr>
      </w:pPr>
      <w:ins w:id="340" w:author="Unknown">
        <w:r>
          <w:t>D.</w:t>
        </w:r>
        <w:r>
          <w:tab/>
        </w:r>
        <w:r>
          <w:rPr>
            <w:u w:val="single"/>
          </w:rPr>
          <w:t>Minimum Curriculum Requirements</w:t>
        </w:r>
        <w:r>
          <w:rPr>
            <w:color w:val="FF0000"/>
          </w:rPr>
          <w:t>.</w:t>
        </w:r>
      </w:ins>
      <w:r>
        <w:rPr>
          <w:color w:val="FF0000"/>
        </w:rPr>
        <w:t>--</w:t>
      </w:r>
      <w:ins w:id="341" w:author="Unknown">
        <w:r>
          <w:t>The objective of nurse aide training and competency evaluation programs is to enable nurse aides to provide quality services to residents.  Therefore, a nurse aide training and competency evaluation program must contain at least these minimum curriculum requirements for you to approve it.  You may also specify additional areas to be included if you wish.</w:t>
        </w:r>
      </w:ins>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2-118.8</w:t>
      </w:r>
      <w:r>
        <w:tab/>
        <w:t xml:space="preserve">Rev. 77   </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02-92</w:t>
      </w:r>
      <w:r>
        <w:rPr>
          <w:u w:val="single"/>
        </w:rPr>
        <w:tab/>
        <w:t>STATE ORGANIZATION AND GENERAL ADMINISTRATION</w:t>
      </w:r>
      <w:r>
        <w:rPr>
          <w:u w:val="single"/>
        </w:rPr>
        <w:tab/>
        <w:t>2505.2 (Cont)</w:t>
      </w:r>
    </w:p>
    <w:p w:rsidR="004001BD" w:rsidRDefault="004001BD">
      <w:pPr>
        <w:tabs>
          <w:tab w:val="left" w:pos="0"/>
          <w:tab w:val="left" w:pos="480"/>
          <w:tab w:val="left" w:pos="960"/>
          <w:tab w:val="left" w:pos="1440"/>
          <w:tab w:val="left" w:pos="1920"/>
          <w:tab w:val="left" w:pos="2400"/>
          <w:tab w:val="left" w:pos="9240"/>
        </w:tabs>
        <w:spacing w:line="192" w:lineRule="auto"/>
        <w:rPr>
          <w:ins w:id="342"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343" w:author="Unknown"/>
        </w:rPr>
      </w:pPr>
      <w:ins w:id="344" w:author="Unknown">
        <w:r>
          <w:t>Within the minimum 75 hours of training, at least 16 hours must be devoted to supervised practical training.  Supervised practical training is defined as training in a laboratory or other setting in which the student demonstrates knowledge while performing tasks on an individual under the direct supervision of a registered nurse or a licensed practical nurse.  A program must also include at least 16 hours of classroom instruction prior to a trainee</w:t>
        </w:r>
      </w:ins>
      <w:r>
        <w:rPr>
          <w:color w:val="FF0000"/>
        </w:rPr>
        <w:t>’</w:t>
      </w:r>
      <w:ins w:id="345" w:author="Unknown">
        <w:r>
          <w:rPr>
            <w:color w:val="FF0000"/>
          </w:rPr>
          <w:t>s d</w:t>
        </w:r>
        <w:r>
          <w:t>irect involvement with a resident.  This instruction must include the following:</w:t>
        </w:r>
      </w:ins>
    </w:p>
    <w:p w:rsidR="004001BD" w:rsidRDefault="004001BD">
      <w:pPr>
        <w:tabs>
          <w:tab w:val="left" w:pos="0"/>
          <w:tab w:val="left" w:pos="480"/>
          <w:tab w:val="left" w:pos="960"/>
          <w:tab w:val="left" w:pos="1440"/>
          <w:tab w:val="left" w:pos="1920"/>
          <w:tab w:val="left" w:pos="2400"/>
          <w:tab w:val="left" w:pos="9240"/>
        </w:tabs>
        <w:spacing w:line="192" w:lineRule="auto"/>
        <w:rPr>
          <w:ins w:id="34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47" w:author="Unknown"/>
        </w:rPr>
      </w:pPr>
      <w:ins w:id="348" w:author="Unknown">
        <w:r>
          <w:t>o</w:t>
        </w:r>
        <w:r>
          <w:tab/>
          <w:t>Communication and interpersonal skills;</w:t>
        </w:r>
      </w:ins>
    </w:p>
    <w:p w:rsidR="004001BD" w:rsidRDefault="004001BD">
      <w:pPr>
        <w:tabs>
          <w:tab w:val="left" w:pos="0"/>
          <w:tab w:val="left" w:pos="480"/>
          <w:tab w:val="left" w:pos="960"/>
          <w:tab w:val="left" w:pos="1440"/>
          <w:tab w:val="left" w:pos="1920"/>
          <w:tab w:val="left" w:pos="2400"/>
          <w:tab w:val="left" w:pos="9240"/>
        </w:tabs>
        <w:spacing w:line="192" w:lineRule="auto"/>
        <w:rPr>
          <w:ins w:id="34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50" w:author="Unknown"/>
        </w:rPr>
      </w:pPr>
      <w:ins w:id="351" w:author="Unknown">
        <w:r>
          <w:t>o</w:t>
        </w:r>
        <w:r>
          <w:tab/>
          <w:t>Infection control;</w:t>
        </w:r>
      </w:ins>
    </w:p>
    <w:p w:rsidR="004001BD" w:rsidRDefault="004001BD">
      <w:pPr>
        <w:tabs>
          <w:tab w:val="left" w:pos="0"/>
          <w:tab w:val="left" w:pos="480"/>
          <w:tab w:val="left" w:pos="960"/>
          <w:tab w:val="left" w:pos="1440"/>
          <w:tab w:val="left" w:pos="1920"/>
          <w:tab w:val="left" w:pos="2400"/>
          <w:tab w:val="left" w:pos="9240"/>
        </w:tabs>
        <w:spacing w:line="192" w:lineRule="auto"/>
        <w:rPr>
          <w:ins w:id="35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53" w:author="Unknown"/>
        </w:rPr>
      </w:pPr>
      <w:ins w:id="354" w:author="Unknown">
        <w:r>
          <w:t>o</w:t>
        </w:r>
        <w:r>
          <w:tab/>
          <w:t>Safety/emergency procedures, including the Heimlich maneuver;</w:t>
        </w:r>
      </w:ins>
    </w:p>
    <w:p w:rsidR="004001BD" w:rsidRDefault="004001BD">
      <w:pPr>
        <w:tabs>
          <w:tab w:val="left" w:pos="0"/>
          <w:tab w:val="left" w:pos="480"/>
          <w:tab w:val="left" w:pos="960"/>
          <w:tab w:val="left" w:pos="1440"/>
          <w:tab w:val="left" w:pos="1920"/>
          <w:tab w:val="left" w:pos="2400"/>
          <w:tab w:val="left" w:pos="9240"/>
        </w:tabs>
        <w:spacing w:line="192" w:lineRule="auto"/>
        <w:rPr>
          <w:ins w:id="355"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56" w:author="Unknown"/>
          <w:color w:val="FF0000"/>
        </w:rPr>
      </w:pPr>
      <w:ins w:id="357" w:author="Unknown">
        <w:r>
          <w:rPr>
            <w:color w:val="FF0000"/>
          </w:rPr>
          <w:t>o</w:t>
        </w:r>
        <w:r>
          <w:rPr>
            <w:color w:val="FF0000"/>
          </w:rPr>
          <w:tab/>
          <w:t>Promoting residents</w:t>
        </w:r>
      </w:ins>
      <w:r>
        <w:rPr>
          <w:color w:val="FF0000"/>
        </w:rPr>
        <w:t>’</w:t>
      </w:r>
      <w:ins w:id="358" w:author="Unknown">
        <w:r>
          <w:rPr>
            <w:color w:val="FF0000"/>
          </w:rPr>
          <w:t xml:space="preserve"> independence; and</w:t>
        </w:r>
      </w:ins>
    </w:p>
    <w:p w:rsidR="004001BD" w:rsidRDefault="004001BD">
      <w:pPr>
        <w:tabs>
          <w:tab w:val="left" w:pos="0"/>
          <w:tab w:val="left" w:pos="480"/>
          <w:tab w:val="left" w:pos="960"/>
          <w:tab w:val="left" w:pos="1440"/>
          <w:tab w:val="left" w:pos="1920"/>
          <w:tab w:val="left" w:pos="2400"/>
          <w:tab w:val="left" w:pos="9240"/>
        </w:tabs>
        <w:spacing w:line="192" w:lineRule="auto"/>
        <w:rPr>
          <w:ins w:id="359"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60" w:author="Unknown"/>
        </w:rPr>
      </w:pPr>
      <w:ins w:id="361" w:author="Unknown">
        <w:r>
          <w:rPr>
            <w:color w:val="FF0000"/>
          </w:rPr>
          <w:t>o</w:t>
        </w:r>
        <w:r>
          <w:rPr>
            <w:color w:val="FF0000"/>
          </w:rPr>
          <w:tab/>
          <w:t>Respecting residents</w:t>
        </w:r>
      </w:ins>
      <w:r>
        <w:rPr>
          <w:color w:val="FF0000"/>
        </w:rPr>
        <w:t>’</w:t>
      </w:r>
      <w:ins w:id="362" w:author="Unknown">
        <w:r>
          <w:rPr>
            <w:color w:val="FF0000"/>
          </w:rPr>
          <w:t xml:space="preserve"> rights</w:t>
        </w:r>
        <w:r>
          <w:t>.</w:t>
        </w:r>
      </w:ins>
    </w:p>
    <w:p w:rsidR="004001BD" w:rsidRDefault="004001BD">
      <w:pPr>
        <w:tabs>
          <w:tab w:val="left" w:pos="0"/>
          <w:tab w:val="left" w:pos="480"/>
          <w:tab w:val="left" w:pos="960"/>
          <w:tab w:val="left" w:pos="1440"/>
          <w:tab w:val="left" w:pos="1920"/>
          <w:tab w:val="left" w:pos="2400"/>
          <w:tab w:val="left" w:pos="9240"/>
        </w:tabs>
        <w:spacing w:line="192" w:lineRule="auto"/>
        <w:rPr>
          <w:ins w:id="363"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364" w:author="Unknown"/>
        </w:rPr>
      </w:pPr>
      <w:ins w:id="365" w:author="Unknown">
        <w:r>
          <w:t>The curriculum must also include training in the following areas:</w:t>
        </w:r>
      </w:ins>
    </w:p>
    <w:p w:rsidR="004001BD" w:rsidRDefault="004001BD">
      <w:pPr>
        <w:tabs>
          <w:tab w:val="left" w:pos="0"/>
          <w:tab w:val="left" w:pos="480"/>
          <w:tab w:val="left" w:pos="960"/>
          <w:tab w:val="left" w:pos="1440"/>
          <w:tab w:val="left" w:pos="1920"/>
          <w:tab w:val="left" w:pos="2400"/>
          <w:tab w:val="left" w:pos="9240"/>
        </w:tabs>
        <w:spacing w:line="192" w:lineRule="auto"/>
        <w:rPr>
          <w:ins w:id="36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pPr>
      <w:ins w:id="367" w:author="Unknown">
        <w:r>
          <w:t>o</w:t>
        </w:r>
        <w:r>
          <w:tab/>
          <w:t>Basic Nursing Skills</w:t>
        </w:r>
      </w:ins>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36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369" w:author="Unknown"/>
          <w:color w:val="FF0000"/>
        </w:rPr>
      </w:pPr>
      <w:r>
        <w:rPr>
          <w:color w:val="FF0000"/>
        </w:rPr>
        <w:t>-</w:t>
      </w:r>
      <w:ins w:id="370" w:author="Unknown">
        <w:r>
          <w:rPr>
            <w:color w:val="FF0000"/>
          </w:rPr>
          <w:tab/>
          <w:t>Taking and recording vital signs;</w:t>
        </w:r>
      </w:ins>
    </w:p>
    <w:p w:rsidR="004001BD" w:rsidRDefault="004001BD">
      <w:pPr>
        <w:tabs>
          <w:tab w:val="left" w:pos="0"/>
          <w:tab w:val="left" w:pos="480"/>
          <w:tab w:val="left" w:pos="960"/>
          <w:tab w:val="left" w:pos="1440"/>
          <w:tab w:val="left" w:pos="1920"/>
          <w:tab w:val="left" w:pos="2400"/>
          <w:tab w:val="left" w:pos="9240"/>
        </w:tabs>
        <w:spacing w:line="192" w:lineRule="auto"/>
        <w:rPr>
          <w:ins w:id="371"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372" w:author="Unknown"/>
          <w:color w:val="FF0000"/>
        </w:rPr>
      </w:pPr>
      <w:r>
        <w:rPr>
          <w:color w:val="FF0000"/>
        </w:rPr>
        <w:t>-</w:t>
      </w:r>
      <w:ins w:id="373" w:author="Unknown">
        <w:r>
          <w:rPr>
            <w:color w:val="FF0000"/>
          </w:rPr>
          <w:tab/>
          <w:t>Measuring and recording height and weight;</w:t>
        </w:r>
      </w:ins>
    </w:p>
    <w:p w:rsidR="004001BD" w:rsidRDefault="004001BD">
      <w:pPr>
        <w:tabs>
          <w:tab w:val="left" w:pos="0"/>
          <w:tab w:val="left" w:pos="480"/>
          <w:tab w:val="left" w:pos="960"/>
          <w:tab w:val="left" w:pos="1440"/>
          <w:tab w:val="left" w:pos="1920"/>
          <w:tab w:val="left" w:pos="2400"/>
          <w:tab w:val="left" w:pos="9240"/>
        </w:tabs>
        <w:spacing w:line="192" w:lineRule="auto"/>
        <w:rPr>
          <w:ins w:id="374"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375" w:author="Unknown"/>
          <w:color w:val="FF0000"/>
        </w:rPr>
      </w:pPr>
      <w:r>
        <w:rPr>
          <w:color w:val="FF0000"/>
        </w:rPr>
        <w:t>-</w:t>
      </w:r>
      <w:ins w:id="376" w:author="Unknown">
        <w:r>
          <w:rPr>
            <w:color w:val="FF0000"/>
          </w:rPr>
          <w:tab/>
          <w:t>Caring for the residents</w:t>
        </w:r>
      </w:ins>
      <w:r>
        <w:rPr>
          <w:color w:val="FF0000"/>
        </w:rPr>
        <w:t>’</w:t>
      </w:r>
      <w:ins w:id="377" w:author="Unknown">
        <w:r>
          <w:rPr>
            <w:color w:val="FF0000"/>
          </w:rPr>
          <w:t xml:space="preserve"> environment;</w:t>
        </w:r>
      </w:ins>
    </w:p>
    <w:p w:rsidR="004001BD" w:rsidRDefault="004001BD">
      <w:pPr>
        <w:tabs>
          <w:tab w:val="left" w:pos="0"/>
          <w:tab w:val="left" w:pos="480"/>
          <w:tab w:val="left" w:pos="960"/>
          <w:tab w:val="left" w:pos="1440"/>
          <w:tab w:val="left" w:pos="1920"/>
          <w:tab w:val="left" w:pos="2400"/>
          <w:tab w:val="left" w:pos="9240"/>
        </w:tabs>
        <w:spacing w:line="192" w:lineRule="auto"/>
        <w:rPr>
          <w:ins w:id="378"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379" w:author="Unknown"/>
        </w:rPr>
      </w:pPr>
      <w:r>
        <w:rPr>
          <w:color w:val="FF0000"/>
        </w:rPr>
        <w:t>-</w:t>
      </w:r>
      <w:ins w:id="380" w:author="Unknown">
        <w:r>
          <w:tab/>
          <w:t>Recognizing abnormal changes in body functioning and the importance of reporting such changes to a supervisor.  Some examples of abnormal changes are:</w:t>
        </w:r>
      </w:ins>
    </w:p>
    <w:p w:rsidR="004001BD" w:rsidRDefault="004001BD">
      <w:pPr>
        <w:tabs>
          <w:tab w:val="left" w:pos="0"/>
          <w:tab w:val="left" w:pos="480"/>
          <w:tab w:val="left" w:pos="960"/>
          <w:tab w:val="left" w:pos="1440"/>
          <w:tab w:val="left" w:pos="1920"/>
          <w:tab w:val="left" w:pos="2400"/>
          <w:tab w:val="left" w:pos="9240"/>
        </w:tabs>
        <w:spacing w:line="192" w:lineRule="auto"/>
        <w:rPr>
          <w:ins w:id="38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382" w:author="Unknown"/>
        </w:rPr>
      </w:pPr>
      <w:ins w:id="383" w:author="Unknown">
        <w:r>
          <w:t>+</w:t>
        </w:r>
        <w:r>
          <w:tab/>
          <w:t>Shortness of breath;</w:t>
        </w:r>
      </w:ins>
    </w:p>
    <w:p w:rsidR="004001BD" w:rsidRDefault="004001BD">
      <w:pPr>
        <w:tabs>
          <w:tab w:val="left" w:pos="0"/>
          <w:tab w:val="left" w:pos="480"/>
          <w:tab w:val="left" w:pos="960"/>
          <w:tab w:val="left" w:pos="1440"/>
          <w:tab w:val="left" w:pos="1920"/>
          <w:tab w:val="left" w:pos="2400"/>
          <w:tab w:val="left" w:pos="9240"/>
        </w:tabs>
        <w:spacing w:line="192" w:lineRule="auto"/>
        <w:rPr>
          <w:ins w:id="38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385" w:author="Unknown"/>
        </w:rPr>
      </w:pPr>
      <w:ins w:id="386" w:author="Unknown">
        <w:r>
          <w:t>+</w:t>
        </w:r>
        <w:r>
          <w:tab/>
          <w:t>Rapid respiration;</w:t>
        </w:r>
      </w:ins>
    </w:p>
    <w:p w:rsidR="004001BD" w:rsidRDefault="004001BD">
      <w:pPr>
        <w:tabs>
          <w:tab w:val="left" w:pos="0"/>
          <w:tab w:val="left" w:pos="480"/>
          <w:tab w:val="left" w:pos="960"/>
          <w:tab w:val="left" w:pos="1440"/>
          <w:tab w:val="left" w:pos="1920"/>
          <w:tab w:val="left" w:pos="2400"/>
          <w:tab w:val="left" w:pos="9240"/>
        </w:tabs>
        <w:spacing w:line="192" w:lineRule="auto"/>
        <w:rPr>
          <w:ins w:id="387"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388" w:author="Unknown"/>
        </w:rPr>
      </w:pPr>
      <w:ins w:id="389" w:author="Unknown">
        <w:r>
          <w:t>+</w:t>
        </w:r>
        <w:r>
          <w:tab/>
          <w:t>Fever;</w:t>
        </w:r>
      </w:ins>
    </w:p>
    <w:p w:rsidR="004001BD" w:rsidRDefault="004001BD">
      <w:pPr>
        <w:tabs>
          <w:tab w:val="left" w:pos="0"/>
          <w:tab w:val="left" w:pos="480"/>
          <w:tab w:val="left" w:pos="960"/>
          <w:tab w:val="left" w:pos="1440"/>
          <w:tab w:val="left" w:pos="1920"/>
          <w:tab w:val="left" w:pos="2400"/>
          <w:tab w:val="left" w:pos="9240"/>
        </w:tabs>
        <w:spacing w:line="192" w:lineRule="auto"/>
        <w:rPr>
          <w:ins w:id="390"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391" w:author="Unknown"/>
        </w:rPr>
      </w:pPr>
      <w:ins w:id="392" w:author="Unknown">
        <w:r>
          <w:t>+</w:t>
        </w:r>
        <w:r>
          <w:tab/>
          <w:t>Coughs;</w:t>
        </w:r>
      </w:ins>
    </w:p>
    <w:p w:rsidR="004001BD" w:rsidRDefault="004001BD">
      <w:pPr>
        <w:tabs>
          <w:tab w:val="left" w:pos="0"/>
          <w:tab w:val="left" w:pos="480"/>
          <w:tab w:val="left" w:pos="960"/>
          <w:tab w:val="left" w:pos="1440"/>
          <w:tab w:val="left" w:pos="1920"/>
          <w:tab w:val="left" w:pos="2400"/>
          <w:tab w:val="left" w:pos="9240"/>
        </w:tabs>
        <w:spacing w:line="192" w:lineRule="auto"/>
        <w:rPr>
          <w:ins w:id="39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394" w:author="Unknown"/>
        </w:rPr>
      </w:pPr>
      <w:ins w:id="395" w:author="Unknown">
        <w:r>
          <w:t>+</w:t>
        </w:r>
        <w:r>
          <w:tab/>
          <w:t>Chills;</w:t>
        </w:r>
      </w:ins>
    </w:p>
    <w:p w:rsidR="004001BD" w:rsidRDefault="004001BD">
      <w:pPr>
        <w:tabs>
          <w:tab w:val="left" w:pos="0"/>
          <w:tab w:val="left" w:pos="480"/>
          <w:tab w:val="left" w:pos="960"/>
          <w:tab w:val="left" w:pos="1440"/>
          <w:tab w:val="left" w:pos="1920"/>
          <w:tab w:val="left" w:pos="2400"/>
          <w:tab w:val="left" w:pos="9240"/>
        </w:tabs>
        <w:spacing w:line="192" w:lineRule="auto"/>
        <w:rPr>
          <w:ins w:id="39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397" w:author="Unknown"/>
        </w:rPr>
      </w:pPr>
      <w:ins w:id="398" w:author="Unknown">
        <w:r>
          <w:t>+</w:t>
        </w:r>
        <w:r>
          <w:tab/>
          <w:t>Pains in chest;</w:t>
        </w:r>
      </w:ins>
    </w:p>
    <w:p w:rsidR="004001BD" w:rsidRDefault="004001BD">
      <w:pPr>
        <w:tabs>
          <w:tab w:val="left" w:pos="0"/>
          <w:tab w:val="left" w:pos="480"/>
          <w:tab w:val="left" w:pos="960"/>
          <w:tab w:val="left" w:pos="1440"/>
          <w:tab w:val="left" w:pos="1920"/>
          <w:tab w:val="left" w:pos="2400"/>
          <w:tab w:val="left" w:pos="9240"/>
        </w:tabs>
        <w:spacing w:line="192" w:lineRule="auto"/>
        <w:rPr>
          <w:ins w:id="39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00" w:author="Unknown"/>
        </w:rPr>
      </w:pPr>
      <w:ins w:id="401" w:author="Unknown">
        <w:r>
          <w:t>+</w:t>
        </w:r>
        <w:r>
          <w:tab/>
          <w:t>Blue color to lips;</w:t>
        </w:r>
      </w:ins>
    </w:p>
    <w:p w:rsidR="004001BD" w:rsidRDefault="004001BD">
      <w:pPr>
        <w:tabs>
          <w:tab w:val="left" w:pos="0"/>
          <w:tab w:val="left" w:pos="480"/>
          <w:tab w:val="left" w:pos="960"/>
          <w:tab w:val="left" w:pos="1440"/>
          <w:tab w:val="left" w:pos="1920"/>
          <w:tab w:val="left" w:pos="2400"/>
          <w:tab w:val="left" w:pos="9240"/>
        </w:tabs>
        <w:spacing w:line="192" w:lineRule="auto"/>
        <w:rPr>
          <w:ins w:id="40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03" w:author="Unknown"/>
        </w:rPr>
      </w:pPr>
      <w:ins w:id="404" w:author="Unknown">
        <w:r>
          <w:t>+</w:t>
        </w:r>
        <w:r>
          <w:tab/>
          <w:t>Pain in abdomen;</w:t>
        </w:r>
      </w:ins>
    </w:p>
    <w:p w:rsidR="004001BD" w:rsidRDefault="004001BD">
      <w:pPr>
        <w:tabs>
          <w:tab w:val="left" w:pos="0"/>
          <w:tab w:val="left" w:pos="480"/>
          <w:tab w:val="left" w:pos="960"/>
          <w:tab w:val="left" w:pos="1440"/>
          <w:tab w:val="left" w:pos="1920"/>
          <w:tab w:val="left" w:pos="2400"/>
          <w:tab w:val="left" w:pos="9240"/>
        </w:tabs>
        <w:spacing w:line="192" w:lineRule="auto"/>
        <w:rPr>
          <w:ins w:id="40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06" w:author="Unknown"/>
        </w:rPr>
      </w:pPr>
      <w:ins w:id="407" w:author="Unknown">
        <w:r>
          <w:t>+</w:t>
        </w:r>
        <w:r>
          <w:tab/>
          <w:t>Nausea;</w:t>
        </w:r>
      </w:ins>
    </w:p>
    <w:p w:rsidR="004001BD" w:rsidRDefault="004001BD">
      <w:pPr>
        <w:tabs>
          <w:tab w:val="left" w:pos="0"/>
          <w:tab w:val="left" w:pos="480"/>
          <w:tab w:val="left" w:pos="960"/>
          <w:tab w:val="left" w:pos="1440"/>
          <w:tab w:val="left" w:pos="1920"/>
          <w:tab w:val="left" w:pos="2400"/>
          <w:tab w:val="left" w:pos="9240"/>
        </w:tabs>
        <w:spacing w:line="192" w:lineRule="auto"/>
        <w:rPr>
          <w:ins w:id="40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09" w:author="Unknown"/>
        </w:rPr>
      </w:pPr>
      <w:ins w:id="410" w:author="Unknown">
        <w:r>
          <w:t>+</w:t>
        </w:r>
        <w:r>
          <w:tab/>
          <w:t>Vomiting;</w:t>
        </w:r>
      </w:ins>
    </w:p>
    <w:p w:rsidR="004001BD" w:rsidRDefault="004001BD">
      <w:pPr>
        <w:tabs>
          <w:tab w:val="left" w:pos="0"/>
          <w:tab w:val="left" w:pos="480"/>
          <w:tab w:val="left" w:pos="960"/>
          <w:tab w:val="left" w:pos="1440"/>
          <w:tab w:val="left" w:pos="1920"/>
          <w:tab w:val="left" w:pos="2400"/>
          <w:tab w:val="left" w:pos="9240"/>
        </w:tabs>
        <w:spacing w:line="192" w:lineRule="auto"/>
        <w:rPr>
          <w:ins w:id="41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12" w:author="Unknown"/>
        </w:rPr>
      </w:pPr>
      <w:ins w:id="413" w:author="Unknown">
        <w:r>
          <w:t>+</w:t>
        </w:r>
        <w:r>
          <w:tab/>
          <w:t>Drowsiness;</w:t>
        </w:r>
      </w:ins>
    </w:p>
    <w:p w:rsidR="004001BD" w:rsidRDefault="004001BD">
      <w:pPr>
        <w:tabs>
          <w:tab w:val="left" w:pos="0"/>
          <w:tab w:val="left" w:pos="480"/>
          <w:tab w:val="left" w:pos="960"/>
          <w:tab w:val="left" w:pos="1440"/>
          <w:tab w:val="left" w:pos="1920"/>
          <w:tab w:val="left" w:pos="2400"/>
          <w:tab w:val="left" w:pos="9240"/>
        </w:tabs>
        <w:spacing w:line="192" w:lineRule="auto"/>
        <w:rPr>
          <w:ins w:id="414"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415"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416"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417"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418" w:author="Unknown"/>
        </w:rPr>
      </w:pPr>
    </w:p>
    <w:p w:rsidR="004001BD" w:rsidRDefault="004001BD">
      <w:pPr>
        <w:tabs>
          <w:tab w:val="right" w:pos="9360"/>
        </w:tabs>
        <w:spacing w:line="192" w:lineRule="auto"/>
      </w:pPr>
      <w:r>
        <w:t xml:space="preserve">Rev. 77 </w:t>
      </w:r>
      <w:r>
        <w:tab/>
        <w:t>2-118.9</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2505.2 (Cont.)</w:t>
      </w:r>
      <w:r>
        <w:rPr>
          <w:u w:val="single"/>
        </w:rPr>
        <w:tab/>
        <w:t>STATE ORGANIZATION AND GENERAL ADMINISTRATION</w:t>
      </w:r>
      <w:r>
        <w:rPr>
          <w:u w:val="single"/>
        </w:rPr>
        <w:tab/>
        <w:t>02-92</w:t>
      </w:r>
    </w:p>
    <w:p w:rsidR="004001BD" w:rsidRDefault="004001BD">
      <w:pPr>
        <w:tabs>
          <w:tab w:val="left" w:pos="0"/>
          <w:tab w:val="left" w:pos="480"/>
          <w:tab w:val="left" w:pos="960"/>
          <w:tab w:val="left" w:pos="1440"/>
          <w:tab w:val="left" w:pos="1920"/>
          <w:tab w:val="left" w:pos="2400"/>
          <w:tab w:val="left" w:pos="9240"/>
        </w:tabs>
        <w:spacing w:line="192" w:lineRule="auto"/>
        <w:rPr>
          <w:ins w:id="41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20" w:author="Unknown"/>
        </w:rPr>
      </w:pPr>
      <w:ins w:id="421" w:author="Unknown">
        <w:r>
          <w:t>+</w:t>
        </w:r>
        <w:r>
          <w:tab/>
          <w:t>Excessive thirst;</w:t>
        </w:r>
      </w:ins>
    </w:p>
    <w:p w:rsidR="004001BD" w:rsidRDefault="004001BD">
      <w:pPr>
        <w:tabs>
          <w:tab w:val="left" w:pos="0"/>
          <w:tab w:val="left" w:pos="480"/>
          <w:tab w:val="left" w:pos="960"/>
          <w:tab w:val="left" w:pos="1440"/>
          <w:tab w:val="left" w:pos="1920"/>
          <w:tab w:val="left" w:pos="2400"/>
          <w:tab w:val="left" w:pos="9240"/>
        </w:tabs>
        <w:spacing w:line="192" w:lineRule="auto"/>
        <w:rPr>
          <w:ins w:id="42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23" w:author="Unknown"/>
        </w:rPr>
      </w:pPr>
      <w:ins w:id="424" w:author="Unknown">
        <w:r>
          <w:t>+</w:t>
        </w:r>
        <w:r>
          <w:tab/>
          <w:t>Sweating;</w:t>
        </w:r>
      </w:ins>
    </w:p>
    <w:p w:rsidR="004001BD" w:rsidRDefault="004001BD">
      <w:pPr>
        <w:tabs>
          <w:tab w:val="left" w:pos="0"/>
          <w:tab w:val="left" w:pos="480"/>
          <w:tab w:val="left" w:pos="960"/>
          <w:tab w:val="left" w:pos="1440"/>
          <w:tab w:val="left" w:pos="1920"/>
          <w:tab w:val="left" w:pos="2400"/>
          <w:tab w:val="left" w:pos="9240"/>
        </w:tabs>
        <w:spacing w:line="192" w:lineRule="auto"/>
        <w:rPr>
          <w:ins w:id="42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26" w:author="Unknown"/>
        </w:rPr>
      </w:pPr>
      <w:ins w:id="427" w:author="Unknown">
        <w:r>
          <w:t>+</w:t>
        </w:r>
        <w:r>
          <w:tab/>
          <w:t>Pus;</w:t>
        </w:r>
      </w:ins>
    </w:p>
    <w:p w:rsidR="004001BD" w:rsidRDefault="004001BD">
      <w:pPr>
        <w:tabs>
          <w:tab w:val="left" w:pos="0"/>
          <w:tab w:val="left" w:pos="480"/>
          <w:tab w:val="left" w:pos="960"/>
          <w:tab w:val="left" w:pos="1440"/>
          <w:tab w:val="left" w:pos="1920"/>
          <w:tab w:val="left" w:pos="2400"/>
          <w:tab w:val="left" w:pos="9240"/>
        </w:tabs>
        <w:spacing w:line="192" w:lineRule="auto"/>
        <w:rPr>
          <w:ins w:id="42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29" w:author="Unknown"/>
        </w:rPr>
      </w:pPr>
      <w:ins w:id="430" w:author="Unknown">
        <w:r>
          <w:t>+</w:t>
        </w:r>
        <w:r>
          <w:tab/>
          <w:t>Blood or sediment in urine;</w:t>
        </w:r>
      </w:ins>
    </w:p>
    <w:p w:rsidR="004001BD" w:rsidRDefault="004001BD">
      <w:pPr>
        <w:tabs>
          <w:tab w:val="left" w:pos="0"/>
          <w:tab w:val="left" w:pos="480"/>
          <w:tab w:val="left" w:pos="960"/>
          <w:tab w:val="left" w:pos="1440"/>
          <w:tab w:val="left" w:pos="1920"/>
          <w:tab w:val="left" w:pos="2400"/>
          <w:tab w:val="left" w:pos="9240"/>
        </w:tabs>
        <w:spacing w:line="192" w:lineRule="auto"/>
        <w:rPr>
          <w:ins w:id="43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32" w:author="Unknown"/>
        </w:rPr>
      </w:pPr>
      <w:ins w:id="433" w:author="Unknown">
        <w:r>
          <w:t>+</w:t>
        </w:r>
        <w:r>
          <w:tab/>
          <w:t>Difficulty urinating;</w:t>
        </w:r>
      </w:ins>
    </w:p>
    <w:p w:rsidR="004001BD" w:rsidRDefault="004001BD">
      <w:pPr>
        <w:tabs>
          <w:tab w:val="left" w:pos="0"/>
          <w:tab w:val="left" w:pos="480"/>
          <w:tab w:val="left" w:pos="960"/>
          <w:tab w:val="left" w:pos="1440"/>
          <w:tab w:val="left" w:pos="1920"/>
          <w:tab w:val="left" w:pos="2400"/>
          <w:tab w:val="left" w:pos="9240"/>
        </w:tabs>
        <w:spacing w:line="192" w:lineRule="auto"/>
        <w:rPr>
          <w:ins w:id="43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35" w:author="Unknown"/>
        </w:rPr>
      </w:pPr>
      <w:ins w:id="436" w:author="Unknown">
        <w:r>
          <w:t>+</w:t>
        </w:r>
        <w:r>
          <w:tab/>
          <w:t>Frequent urination in small amounts;</w:t>
        </w:r>
      </w:ins>
    </w:p>
    <w:p w:rsidR="004001BD" w:rsidRDefault="004001BD">
      <w:pPr>
        <w:tabs>
          <w:tab w:val="left" w:pos="0"/>
          <w:tab w:val="left" w:pos="480"/>
          <w:tab w:val="left" w:pos="960"/>
          <w:tab w:val="left" w:pos="1440"/>
          <w:tab w:val="left" w:pos="1920"/>
          <w:tab w:val="left" w:pos="2400"/>
          <w:tab w:val="left" w:pos="9240"/>
        </w:tabs>
        <w:spacing w:line="192" w:lineRule="auto"/>
        <w:rPr>
          <w:ins w:id="437"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38" w:author="Unknown"/>
        </w:rPr>
      </w:pPr>
      <w:ins w:id="439" w:author="Unknown">
        <w:r>
          <w:t>+</w:t>
        </w:r>
        <w:r>
          <w:tab/>
          <w:t>Pain or burning on urination; and</w:t>
        </w:r>
      </w:ins>
    </w:p>
    <w:p w:rsidR="004001BD" w:rsidRDefault="004001BD">
      <w:pPr>
        <w:tabs>
          <w:tab w:val="left" w:pos="0"/>
          <w:tab w:val="left" w:pos="480"/>
          <w:tab w:val="left" w:pos="960"/>
          <w:tab w:val="left" w:pos="1440"/>
          <w:tab w:val="left" w:pos="1920"/>
          <w:tab w:val="left" w:pos="2400"/>
          <w:tab w:val="left" w:pos="9240"/>
        </w:tabs>
        <w:spacing w:line="192" w:lineRule="auto"/>
        <w:rPr>
          <w:ins w:id="440"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920"/>
        <w:rPr>
          <w:ins w:id="441" w:author="Unknown"/>
        </w:rPr>
      </w:pPr>
      <w:ins w:id="442" w:author="Unknown">
        <w:r>
          <w:t>+</w:t>
        </w:r>
        <w:r>
          <w:tab/>
          <w:t>Urine has dark color or strong odor; and</w:t>
        </w:r>
      </w:ins>
    </w:p>
    <w:p w:rsidR="004001BD" w:rsidRDefault="004001BD">
      <w:pPr>
        <w:tabs>
          <w:tab w:val="left" w:pos="0"/>
          <w:tab w:val="left" w:pos="480"/>
          <w:tab w:val="left" w:pos="960"/>
          <w:tab w:val="left" w:pos="1440"/>
          <w:tab w:val="left" w:pos="1920"/>
          <w:tab w:val="left" w:pos="2400"/>
          <w:tab w:val="left" w:pos="9240"/>
        </w:tabs>
        <w:spacing w:line="192" w:lineRule="auto"/>
        <w:rPr>
          <w:ins w:id="44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44" w:author="Unknown"/>
        </w:rPr>
      </w:pPr>
      <w:r>
        <w:t>-</w:t>
      </w:r>
      <w:ins w:id="445" w:author="Unknown">
        <w:r>
          <w:tab/>
          <w:t>Caring for residents when death is imminent.</w:t>
        </w:r>
      </w:ins>
    </w:p>
    <w:p w:rsidR="004001BD" w:rsidRDefault="004001BD">
      <w:pPr>
        <w:tabs>
          <w:tab w:val="left" w:pos="0"/>
          <w:tab w:val="left" w:pos="480"/>
          <w:tab w:val="left" w:pos="960"/>
          <w:tab w:val="left" w:pos="1440"/>
          <w:tab w:val="left" w:pos="1920"/>
          <w:tab w:val="left" w:pos="2400"/>
          <w:tab w:val="left" w:pos="9240"/>
        </w:tabs>
        <w:spacing w:line="192" w:lineRule="auto"/>
        <w:rPr>
          <w:ins w:id="44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447" w:author="Unknown"/>
        </w:rPr>
      </w:pPr>
      <w:ins w:id="448" w:author="Unknown">
        <w:r>
          <w:t>o</w:t>
        </w:r>
        <w:r>
          <w:tab/>
          <w:t>Personal Care Skills</w:t>
        </w:r>
      </w:ins>
      <w:r>
        <w:t>--</w:t>
      </w:r>
    </w:p>
    <w:p w:rsidR="004001BD" w:rsidRDefault="004001BD">
      <w:pPr>
        <w:tabs>
          <w:tab w:val="left" w:pos="0"/>
          <w:tab w:val="left" w:pos="480"/>
          <w:tab w:val="left" w:pos="960"/>
          <w:tab w:val="left" w:pos="1440"/>
          <w:tab w:val="left" w:pos="1920"/>
          <w:tab w:val="left" w:pos="2400"/>
          <w:tab w:val="left" w:pos="9240"/>
        </w:tabs>
        <w:spacing w:line="192" w:lineRule="auto"/>
        <w:rPr>
          <w:ins w:id="44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50" w:author="Unknown"/>
          <w:color w:val="FF0000"/>
        </w:rPr>
      </w:pPr>
      <w:r>
        <w:rPr>
          <w:color w:val="FF0000"/>
        </w:rPr>
        <w:t>-</w:t>
      </w:r>
      <w:ins w:id="451" w:author="Unknown">
        <w:r>
          <w:rPr>
            <w:color w:val="FF0000"/>
          </w:rPr>
          <w:tab/>
          <w:t>Bathing;</w:t>
        </w:r>
      </w:ins>
    </w:p>
    <w:p w:rsidR="004001BD" w:rsidRDefault="004001BD">
      <w:pPr>
        <w:tabs>
          <w:tab w:val="left" w:pos="0"/>
          <w:tab w:val="left" w:pos="480"/>
          <w:tab w:val="left" w:pos="960"/>
          <w:tab w:val="left" w:pos="1440"/>
          <w:tab w:val="left" w:pos="1920"/>
          <w:tab w:val="left" w:pos="2400"/>
          <w:tab w:val="left" w:pos="9240"/>
        </w:tabs>
        <w:spacing w:line="192" w:lineRule="auto"/>
        <w:rPr>
          <w:ins w:id="452"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53" w:author="Unknown"/>
          <w:color w:val="FF0000"/>
        </w:rPr>
      </w:pPr>
      <w:r>
        <w:rPr>
          <w:color w:val="FF0000"/>
        </w:rPr>
        <w:t>-</w:t>
      </w:r>
      <w:ins w:id="454" w:author="Unknown">
        <w:r>
          <w:rPr>
            <w:color w:val="FF0000"/>
          </w:rPr>
          <w:tab/>
          <w:t>Grooming, including mouth care;</w:t>
        </w:r>
      </w:ins>
    </w:p>
    <w:p w:rsidR="004001BD" w:rsidRDefault="004001BD">
      <w:pPr>
        <w:tabs>
          <w:tab w:val="left" w:pos="0"/>
          <w:tab w:val="left" w:pos="480"/>
          <w:tab w:val="left" w:pos="960"/>
          <w:tab w:val="left" w:pos="1440"/>
          <w:tab w:val="left" w:pos="1920"/>
          <w:tab w:val="left" w:pos="2400"/>
          <w:tab w:val="left" w:pos="9240"/>
        </w:tabs>
        <w:spacing w:line="192" w:lineRule="auto"/>
        <w:rPr>
          <w:ins w:id="455"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56" w:author="Unknown"/>
          <w:color w:val="FF0000"/>
        </w:rPr>
      </w:pPr>
      <w:r>
        <w:rPr>
          <w:color w:val="FF0000"/>
        </w:rPr>
        <w:t>-</w:t>
      </w:r>
      <w:ins w:id="457" w:author="Unknown">
        <w:r>
          <w:rPr>
            <w:color w:val="FF0000"/>
          </w:rPr>
          <w:tab/>
          <w:t>Dressing;</w:t>
        </w:r>
      </w:ins>
    </w:p>
    <w:p w:rsidR="004001BD" w:rsidRDefault="004001BD">
      <w:pPr>
        <w:tabs>
          <w:tab w:val="left" w:pos="0"/>
          <w:tab w:val="left" w:pos="480"/>
          <w:tab w:val="left" w:pos="960"/>
          <w:tab w:val="left" w:pos="1440"/>
          <w:tab w:val="left" w:pos="1920"/>
          <w:tab w:val="left" w:pos="2400"/>
          <w:tab w:val="left" w:pos="9240"/>
        </w:tabs>
        <w:spacing w:line="192" w:lineRule="auto"/>
        <w:rPr>
          <w:ins w:id="458"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59" w:author="Unknown"/>
          <w:color w:val="FF0000"/>
        </w:rPr>
      </w:pPr>
      <w:r>
        <w:rPr>
          <w:color w:val="FF0000"/>
        </w:rPr>
        <w:t>-</w:t>
      </w:r>
      <w:ins w:id="460" w:author="Unknown">
        <w:r>
          <w:rPr>
            <w:color w:val="FF0000"/>
          </w:rPr>
          <w:tab/>
          <w:t>Toileting;</w:t>
        </w:r>
      </w:ins>
    </w:p>
    <w:p w:rsidR="004001BD" w:rsidRDefault="004001BD">
      <w:pPr>
        <w:tabs>
          <w:tab w:val="left" w:pos="0"/>
          <w:tab w:val="left" w:pos="480"/>
          <w:tab w:val="left" w:pos="960"/>
          <w:tab w:val="left" w:pos="1440"/>
          <w:tab w:val="left" w:pos="1920"/>
          <w:tab w:val="left" w:pos="2400"/>
          <w:tab w:val="left" w:pos="9240"/>
        </w:tabs>
        <w:spacing w:line="192" w:lineRule="auto"/>
        <w:rPr>
          <w:ins w:id="461"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62" w:author="Unknown"/>
          <w:color w:val="FF0000"/>
        </w:rPr>
      </w:pPr>
      <w:r>
        <w:rPr>
          <w:color w:val="FF0000"/>
        </w:rPr>
        <w:t>-</w:t>
      </w:r>
      <w:ins w:id="463" w:author="Unknown">
        <w:r>
          <w:rPr>
            <w:color w:val="FF0000"/>
          </w:rPr>
          <w:tab/>
          <w:t>Assisting with eating and hydration;</w:t>
        </w:r>
      </w:ins>
    </w:p>
    <w:p w:rsidR="004001BD" w:rsidRDefault="004001BD">
      <w:pPr>
        <w:tabs>
          <w:tab w:val="left" w:pos="0"/>
          <w:tab w:val="left" w:pos="480"/>
          <w:tab w:val="left" w:pos="960"/>
          <w:tab w:val="left" w:pos="1440"/>
          <w:tab w:val="left" w:pos="1920"/>
          <w:tab w:val="left" w:pos="2400"/>
          <w:tab w:val="left" w:pos="9240"/>
        </w:tabs>
        <w:spacing w:line="192" w:lineRule="auto"/>
        <w:rPr>
          <w:ins w:id="464"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65" w:author="Unknown"/>
          <w:color w:val="FF0000"/>
        </w:rPr>
      </w:pPr>
      <w:r>
        <w:rPr>
          <w:color w:val="FF0000"/>
        </w:rPr>
        <w:t>-</w:t>
      </w:r>
      <w:ins w:id="466" w:author="Unknown">
        <w:r>
          <w:rPr>
            <w:color w:val="FF0000"/>
          </w:rPr>
          <w:tab/>
          <w:t xml:space="preserve">Proper feeding techniques; </w:t>
        </w:r>
      </w:ins>
    </w:p>
    <w:p w:rsidR="004001BD" w:rsidRDefault="004001BD">
      <w:pPr>
        <w:tabs>
          <w:tab w:val="left" w:pos="0"/>
          <w:tab w:val="left" w:pos="480"/>
          <w:tab w:val="left" w:pos="960"/>
          <w:tab w:val="left" w:pos="1440"/>
          <w:tab w:val="left" w:pos="1920"/>
          <w:tab w:val="left" w:pos="2400"/>
          <w:tab w:val="left" w:pos="9240"/>
        </w:tabs>
        <w:spacing w:line="192" w:lineRule="auto"/>
        <w:rPr>
          <w:ins w:id="467"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68" w:author="Unknown"/>
          <w:color w:val="FF0000"/>
        </w:rPr>
      </w:pPr>
      <w:r>
        <w:rPr>
          <w:color w:val="FF0000"/>
        </w:rPr>
        <w:t>-</w:t>
      </w:r>
      <w:ins w:id="469" w:author="Unknown">
        <w:r>
          <w:rPr>
            <w:color w:val="FF0000"/>
          </w:rPr>
          <w:tab/>
          <w:t>Skin</w:t>
        </w:r>
      </w:ins>
      <w:r>
        <w:rPr>
          <w:color w:val="FF0000"/>
        </w:rPr>
        <w:t>-</w:t>
      </w:r>
      <w:ins w:id="470" w:author="Unknown">
        <w:r>
          <w:rPr>
            <w:color w:val="FF0000"/>
          </w:rPr>
          <w:t>care; and</w:t>
        </w:r>
      </w:ins>
    </w:p>
    <w:p w:rsidR="004001BD" w:rsidRDefault="004001BD">
      <w:pPr>
        <w:tabs>
          <w:tab w:val="left" w:pos="0"/>
          <w:tab w:val="left" w:pos="480"/>
          <w:tab w:val="left" w:pos="960"/>
          <w:tab w:val="left" w:pos="1440"/>
          <w:tab w:val="left" w:pos="1920"/>
          <w:tab w:val="left" w:pos="2400"/>
          <w:tab w:val="left" w:pos="9240"/>
        </w:tabs>
        <w:spacing w:line="192" w:lineRule="auto"/>
        <w:rPr>
          <w:ins w:id="471"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72" w:author="Unknown"/>
          <w:color w:val="FF0000"/>
        </w:rPr>
      </w:pPr>
      <w:r>
        <w:rPr>
          <w:color w:val="FF0000"/>
        </w:rPr>
        <w:t>-</w:t>
      </w:r>
      <w:ins w:id="473" w:author="Unknown">
        <w:r>
          <w:rPr>
            <w:color w:val="FF0000"/>
          </w:rPr>
          <w:tab/>
          <w:t>Transfers, positioning, and turning.</w:t>
        </w:r>
      </w:ins>
    </w:p>
    <w:p w:rsidR="004001BD" w:rsidRDefault="004001BD">
      <w:pPr>
        <w:tabs>
          <w:tab w:val="left" w:pos="0"/>
          <w:tab w:val="left" w:pos="480"/>
          <w:tab w:val="left" w:pos="960"/>
          <w:tab w:val="left" w:pos="1440"/>
          <w:tab w:val="left" w:pos="1920"/>
          <w:tab w:val="left" w:pos="2400"/>
          <w:tab w:val="left" w:pos="9240"/>
        </w:tabs>
        <w:spacing w:line="192" w:lineRule="auto"/>
        <w:rPr>
          <w:ins w:id="474"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475" w:author="Unknown"/>
        </w:rPr>
      </w:pPr>
      <w:ins w:id="476" w:author="Unknown">
        <w:r>
          <w:t>o</w:t>
        </w:r>
        <w:r>
          <w:tab/>
          <w:t>Mental Health and Social Service Needs</w:t>
        </w:r>
      </w:ins>
      <w:r>
        <w:t>--</w:t>
      </w:r>
    </w:p>
    <w:p w:rsidR="004001BD" w:rsidRDefault="004001BD">
      <w:pPr>
        <w:tabs>
          <w:tab w:val="left" w:pos="0"/>
          <w:tab w:val="left" w:pos="480"/>
          <w:tab w:val="left" w:pos="960"/>
          <w:tab w:val="left" w:pos="1440"/>
          <w:tab w:val="left" w:pos="1920"/>
          <w:tab w:val="left" w:pos="2400"/>
          <w:tab w:val="left" w:pos="9240"/>
        </w:tabs>
        <w:spacing w:line="192" w:lineRule="auto"/>
        <w:rPr>
          <w:ins w:id="477"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78" w:author="Unknown"/>
          <w:color w:val="FF0000"/>
        </w:rPr>
      </w:pPr>
      <w:r>
        <w:rPr>
          <w:color w:val="FF0000"/>
        </w:rPr>
        <w:t>-</w:t>
      </w:r>
      <w:ins w:id="479" w:author="Unknown">
        <w:r>
          <w:rPr>
            <w:color w:val="FF0000"/>
          </w:rPr>
          <w:tab/>
          <w:t>Modifying aide</w:t>
        </w:r>
      </w:ins>
      <w:r>
        <w:rPr>
          <w:color w:val="FF0000"/>
        </w:rPr>
        <w:t>’</w:t>
      </w:r>
      <w:ins w:id="480" w:author="Unknown">
        <w:r>
          <w:rPr>
            <w:color w:val="FF0000"/>
          </w:rPr>
          <w:t>s behavior in response to resident</w:t>
        </w:r>
      </w:ins>
      <w:r>
        <w:rPr>
          <w:color w:val="FF0000"/>
        </w:rPr>
        <w:t>’</w:t>
      </w:r>
      <w:ins w:id="481" w:author="Unknown">
        <w:r>
          <w:rPr>
            <w:color w:val="FF0000"/>
          </w:rPr>
          <w:t>s behavior;</w:t>
        </w:r>
      </w:ins>
    </w:p>
    <w:p w:rsidR="004001BD" w:rsidRDefault="004001BD">
      <w:pPr>
        <w:tabs>
          <w:tab w:val="left" w:pos="0"/>
          <w:tab w:val="left" w:pos="480"/>
          <w:tab w:val="left" w:pos="960"/>
          <w:tab w:val="left" w:pos="1440"/>
          <w:tab w:val="left" w:pos="1920"/>
          <w:tab w:val="left" w:pos="2400"/>
          <w:tab w:val="left" w:pos="9240"/>
        </w:tabs>
        <w:spacing w:line="192" w:lineRule="auto"/>
        <w:rPr>
          <w:ins w:id="482"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83" w:author="Unknown"/>
          <w:color w:val="FF0000"/>
        </w:rPr>
      </w:pPr>
      <w:r>
        <w:rPr>
          <w:color w:val="FF0000"/>
        </w:rPr>
        <w:t>-</w:t>
      </w:r>
      <w:ins w:id="484" w:author="Unknown">
        <w:r>
          <w:rPr>
            <w:color w:val="FF0000"/>
          </w:rPr>
          <w:tab/>
          <w:t>Awareness of developmental tasks associated with the aging process;</w:t>
        </w:r>
      </w:ins>
    </w:p>
    <w:p w:rsidR="004001BD" w:rsidRDefault="004001BD">
      <w:pPr>
        <w:tabs>
          <w:tab w:val="left" w:pos="0"/>
          <w:tab w:val="left" w:pos="480"/>
          <w:tab w:val="left" w:pos="960"/>
          <w:tab w:val="left" w:pos="1440"/>
          <w:tab w:val="left" w:pos="1920"/>
          <w:tab w:val="left" w:pos="2400"/>
          <w:tab w:val="left" w:pos="9240"/>
        </w:tabs>
        <w:spacing w:line="192" w:lineRule="auto"/>
        <w:rPr>
          <w:ins w:id="485"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86" w:author="Unknown"/>
          <w:color w:val="FF0000"/>
        </w:rPr>
      </w:pPr>
      <w:r>
        <w:rPr>
          <w:color w:val="FF0000"/>
        </w:rPr>
        <w:t>-</w:t>
      </w:r>
      <w:ins w:id="487" w:author="Unknown">
        <w:r>
          <w:rPr>
            <w:color w:val="FF0000"/>
          </w:rPr>
          <w:tab/>
          <w:t>How to respond to resident behavior;</w:t>
        </w:r>
      </w:ins>
    </w:p>
    <w:p w:rsidR="004001BD" w:rsidRDefault="004001BD">
      <w:pPr>
        <w:tabs>
          <w:tab w:val="left" w:pos="0"/>
          <w:tab w:val="left" w:pos="480"/>
          <w:tab w:val="left" w:pos="960"/>
          <w:tab w:val="left" w:pos="1440"/>
          <w:tab w:val="left" w:pos="1920"/>
          <w:tab w:val="left" w:pos="2400"/>
          <w:tab w:val="left" w:pos="9240"/>
        </w:tabs>
        <w:spacing w:line="192" w:lineRule="auto"/>
        <w:rPr>
          <w:ins w:id="488"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89" w:author="Unknown"/>
          <w:color w:val="FF0000"/>
        </w:rPr>
      </w:pPr>
      <w:r>
        <w:rPr>
          <w:color w:val="FF0000"/>
        </w:rPr>
        <w:t>-</w:t>
      </w:r>
      <w:ins w:id="490" w:author="Unknown">
        <w:r>
          <w:rPr>
            <w:color w:val="FF0000"/>
          </w:rPr>
          <w:tab/>
          <w:t>Allowing residents to make personal choices, providing and reinforcing other behavior consistent with the resident</w:t>
        </w:r>
      </w:ins>
      <w:r>
        <w:rPr>
          <w:color w:val="FF0000"/>
        </w:rPr>
        <w:t>’</w:t>
      </w:r>
      <w:ins w:id="491" w:author="Unknown">
        <w:r>
          <w:rPr>
            <w:color w:val="FF0000"/>
          </w:rPr>
          <w:t>s dignity; and</w:t>
        </w:r>
      </w:ins>
    </w:p>
    <w:p w:rsidR="004001BD" w:rsidRDefault="004001BD">
      <w:pPr>
        <w:tabs>
          <w:tab w:val="left" w:pos="0"/>
          <w:tab w:val="left" w:pos="480"/>
          <w:tab w:val="left" w:pos="960"/>
          <w:tab w:val="left" w:pos="1440"/>
          <w:tab w:val="left" w:pos="1920"/>
          <w:tab w:val="left" w:pos="2400"/>
          <w:tab w:val="left" w:pos="9240"/>
        </w:tabs>
        <w:spacing w:line="192" w:lineRule="auto"/>
        <w:rPr>
          <w:ins w:id="492"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493" w:author="Unknown"/>
          <w:color w:val="FF0000"/>
        </w:rPr>
      </w:pPr>
      <w:r>
        <w:rPr>
          <w:color w:val="FF0000"/>
        </w:rPr>
        <w:t>-</w:t>
      </w:r>
      <w:ins w:id="494" w:author="Unknown">
        <w:r>
          <w:rPr>
            <w:color w:val="FF0000"/>
          </w:rPr>
          <w:tab/>
          <w:t>Utilizing resident</w:t>
        </w:r>
      </w:ins>
      <w:r>
        <w:rPr>
          <w:color w:val="FF0000"/>
        </w:rPr>
        <w:t>’</w:t>
      </w:r>
      <w:ins w:id="495" w:author="Unknown">
        <w:r>
          <w:rPr>
            <w:color w:val="FF0000"/>
          </w:rPr>
          <w:t>s family as a source of emotional support.</w:t>
        </w:r>
      </w:ins>
    </w:p>
    <w:p w:rsidR="004001BD" w:rsidRDefault="004001BD">
      <w:pPr>
        <w:tabs>
          <w:tab w:val="left" w:pos="0"/>
          <w:tab w:val="left" w:pos="480"/>
          <w:tab w:val="left" w:pos="960"/>
          <w:tab w:val="left" w:pos="1440"/>
          <w:tab w:val="left" w:pos="1920"/>
          <w:tab w:val="left" w:pos="2400"/>
          <w:tab w:val="left" w:pos="9240"/>
        </w:tabs>
        <w:spacing w:line="192" w:lineRule="auto"/>
        <w:rPr>
          <w:ins w:id="496"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497" w:author="Unknown"/>
          <w:color w:val="FF0000"/>
        </w:rPr>
      </w:pPr>
      <w:ins w:id="498" w:author="Unknown">
        <w:r>
          <w:rPr>
            <w:color w:val="FF0000"/>
          </w:rPr>
          <w:t>o</w:t>
        </w:r>
        <w:r>
          <w:rPr>
            <w:color w:val="FF0000"/>
          </w:rPr>
          <w:tab/>
          <w:t>Care of cognitively impaired residents</w:t>
        </w:r>
      </w:ins>
      <w:r>
        <w:rPr>
          <w:color w:val="FF0000"/>
        </w:rPr>
        <w:t>--</w:t>
      </w:r>
    </w:p>
    <w:p w:rsidR="004001BD" w:rsidRDefault="004001BD">
      <w:pPr>
        <w:tabs>
          <w:tab w:val="left" w:pos="0"/>
          <w:tab w:val="left" w:pos="480"/>
          <w:tab w:val="left" w:pos="960"/>
          <w:tab w:val="left" w:pos="1440"/>
          <w:tab w:val="left" w:pos="1920"/>
          <w:tab w:val="left" w:pos="2400"/>
          <w:tab w:val="left" w:pos="9240"/>
        </w:tabs>
        <w:spacing w:line="192" w:lineRule="auto"/>
        <w:rPr>
          <w:ins w:id="499"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00" w:author="Unknown"/>
          <w:color w:val="FF0000"/>
        </w:rPr>
      </w:pPr>
      <w:r>
        <w:rPr>
          <w:color w:val="FF0000"/>
        </w:rPr>
        <w:t>-</w:t>
      </w:r>
      <w:ins w:id="501" w:author="Unknown">
        <w:r>
          <w:rPr>
            <w:color w:val="FF0000"/>
          </w:rPr>
          <w:tab/>
          <w:t>Techniques for addressing the unique needs and behaviors of individuals with dementia (Alzheimer</w:t>
        </w:r>
      </w:ins>
      <w:r>
        <w:rPr>
          <w:color w:val="FF0000"/>
        </w:rPr>
        <w:t>’</w:t>
      </w:r>
      <w:ins w:id="502" w:author="Unknown">
        <w:r>
          <w:rPr>
            <w:color w:val="FF0000"/>
          </w:rPr>
          <w:t>s and others);</w:t>
        </w:r>
      </w:ins>
    </w:p>
    <w:p w:rsidR="004001BD" w:rsidRDefault="004001BD">
      <w:pPr>
        <w:tabs>
          <w:tab w:val="left" w:pos="0"/>
          <w:tab w:val="left" w:pos="480"/>
          <w:tab w:val="left" w:pos="960"/>
          <w:tab w:val="left" w:pos="1440"/>
          <w:tab w:val="left" w:pos="1920"/>
          <w:tab w:val="left" w:pos="2400"/>
          <w:tab w:val="left" w:pos="9240"/>
        </w:tabs>
        <w:spacing w:line="192" w:lineRule="auto"/>
        <w:rPr>
          <w:ins w:id="503"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04" w:author="Unknown"/>
        </w:rPr>
      </w:pPr>
      <w:r>
        <w:rPr>
          <w:color w:val="FF0000"/>
        </w:rPr>
        <w:t>-</w:t>
      </w:r>
      <w:ins w:id="505" w:author="Unknown">
        <w:r>
          <w:tab/>
          <w:t xml:space="preserve">Communicating with cognitively impaired residents; </w:t>
        </w:r>
      </w:ins>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2-118.10</w:t>
      </w:r>
      <w:r>
        <w:tab/>
        <w:t xml:space="preserve">Rev. 77   </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02-92</w:t>
      </w:r>
      <w:r>
        <w:rPr>
          <w:u w:val="single"/>
        </w:rPr>
        <w:tab/>
        <w:t>STATE ORGANIZATION AND GENERAL ADMINISTRATION</w:t>
      </w:r>
      <w:r>
        <w:rPr>
          <w:u w:val="single"/>
        </w:rPr>
        <w:tab/>
        <w:t>2505.2 (Cont.)</w:t>
      </w:r>
    </w:p>
    <w:p w:rsidR="004001BD" w:rsidRDefault="004001BD">
      <w:pPr>
        <w:tabs>
          <w:tab w:val="left" w:pos="0"/>
          <w:tab w:val="left" w:pos="480"/>
          <w:tab w:val="left" w:pos="960"/>
          <w:tab w:val="left" w:pos="1440"/>
          <w:tab w:val="left" w:pos="1920"/>
          <w:tab w:val="left" w:pos="2400"/>
          <w:tab w:val="left" w:pos="9240"/>
        </w:tabs>
        <w:spacing w:line="192" w:lineRule="auto"/>
        <w:rPr>
          <w:ins w:id="50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07" w:author="Unknown"/>
          <w:color w:val="FF0000"/>
        </w:rPr>
      </w:pPr>
      <w:r>
        <w:rPr>
          <w:color w:val="FF0000"/>
        </w:rPr>
        <w:t>-</w:t>
      </w:r>
      <w:ins w:id="508" w:author="Unknown">
        <w:r>
          <w:rPr>
            <w:color w:val="FF0000"/>
          </w:rPr>
          <w:tab/>
          <w:t xml:space="preserve">Understanding the behavior of cognitively impaired residents; </w:t>
        </w:r>
      </w:ins>
    </w:p>
    <w:p w:rsidR="004001BD" w:rsidRDefault="004001BD">
      <w:pPr>
        <w:tabs>
          <w:tab w:val="left" w:pos="0"/>
          <w:tab w:val="left" w:pos="480"/>
          <w:tab w:val="left" w:pos="960"/>
          <w:tab w:val="left" w:pos="1440"/>
          <w:tab w:val="left" w:pos="1920"/>
          <w:tab w:val="left" w:pos="2400"/>
          <w:tab w:val="left" w:pos="9240"/>
        </w:tabs>
        <w:spacing w:line="192" w:lineRule="auto"/>
        <w:rPr>
          <w:ins w:id="509"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10" w:author="Unknown"/>
          <w:color w:val="FF0000"/>
        </w:rPr>
      </w:pPr>
      <w:r>
        <w:rPr>
          <w:color w:val="FF0000"/>
        </w:rPr>
        <w:t>-</w:t>
      </w:r>
      <w:ins w:id="511" w:author="Unknown">
        <w:r>
          <w:rPr>
            <w:color w:val="FF0000"/>
          </w:rPr>
          <w:tab/>
          <w:t xml:space="preserve">Appropriate responses to the behavior of cognitively impaired residents; and </w:t>
        </w:r>
      </w:ins>
    </w:p>
    <w:p w:rsidR="004001BD" w:rsidRDefault="004001BD">
      <w:pPr>
        <w:tabs>
          <w:tab w:val="left" w:pos="0"/>
          <w:tab w:val="left" w:pos="480"/>
          <w:tab w:val="left" w:pos="960"/>
          <w:tab w:val="left" w:pos="1440"/>
          <w:tab w:val="left" w:pos="1920"/>
          <w:tab w:val="left" w:pos="2400"/>
          <w:tab w:val="left" w:pos="9240"/>
        </w:tabs>
        <w:spacing w:line="192" w:lineRule="auto"/>
        <w:rPr>
          <w:ins w:id="512"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13" w:author="Unknown"/>
        </w:rPr>
      </w:pPr>
      <w:r>
        <w:rPr>
          <w:color w:val="FF0000"/>
        </w:rPr>
        <w:t>-</w:t>
      </w:r>
      <w:ins w:id="514" w:author="Unknown">
        <w:r>
          <w:tab/>
          <w:t>Methods of reducing the effects of cognitive impairments.</w:t>
        </w:r>
      </w:ins>
    </w:p>
    <w:p w:rsidR="004001BD" w:rsidRDefault="004001BD">
      <w:pPr>
        <w:tabs>
          <w:tab w:val="left" w:pos="0"/>
          <w:tab w:val="left" w:pos="480"/>
          <w:tab w:val="left" w:pos="960"/>
          <w:tab w:val="left" w:pos="1440"/>
          <w:tab w:val="left" w:pos="1920"/>
          <w:tab w:val="left" w:pos="2400"/>
          <w:tab w:val="left" w:pos="9240"/>
        </w:tabs>
        <w:spacing w:line="192" w:lineRule="auto"/>
        <w:rPr>
          <w:ins w:id="51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516" w:author="Unknown"/>
        </w:rPr>
      </w:pPr>
      <w:ins w:id="517" w:author="Unknown">
        <w:r>
          <w:t>o</w:t>
        </w:r>
        <w:r>
          <w:tab/>
          <w:t>Basic Restorative Services.  The nurse aide should be able to demonstrate skills which incorporate principles of restorative nursing, including:</w:t>
        </w:r>
      </w:ins>
    </w:p>
    <w:p w:rsidR="004001BD" w:rsidRDefault="004001BD">
      <w:pPr>
        <w:tabs>
          <w:tab w:val="left" w:pos="0"/>
          <w:tab w:val="left" w:pos="480"/>
          <w:tab w:val="left" w:pos="960"/>
          <w:tab w:val="left" w:pos="1440"/>
          <w:tab w:val="left" w:pos="1920"/>
          <w:tab w:val="left" w:pos="2400"/>
          <w:tab w:val="left" w:pos="9240"/>
        </w:tabs>
        <w:spacing w:line="192" w:lineRule="auto"/>
        <w:rPr>
          <w:ins w:id="51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19" w:author="Unknown"/>
          <w:color w:val="FF0000"/>
        </w:rPr>
      </w:pPr>
      <w:r>
        <w:rPr>
          <w:color w:val="FF0000"/>
        </w:rPr>
        <w:t>-</w:t>
      </w:r>
      <w:ins w:id="520" w:author="Unknown">
        <w:r>
          <w:rPr>
            <w:color w:val="FF0000"/>
          </w:rPr>
          <w:tab/>
          <w:t>Training the resident in self</w:t>
        </w:r>
      </w:ins>
      <w:r>
        <w:rPr>
          <w:color w:val="FF0000"/>
        </w:rPr>
        <w:t>-</w:t>
      </w:r>
      <w:ins w:id="521" w:author="Unknown">
        <w:r>
          <w:rPr>
            <w:color w:val="FF0000"/>
          </w:rPr>
          <w:t xml:space="preserve">care according to the </w:t>
        </w:r>
        <w:proofErr w:type="spellStart"/>
        <w:r>
          <w:rPr>
            <w:color w:val="FF0000"/>
          </w:rPr>
          <w:t>resident</w:t>
        </w:r>
      </w:ins>
      <w:r>
        <w:rPr>
          <w:color w:val="FF0000"/>
        </w:rPr>
        <w:t>§</w:t>
      </w:r>
      <w:ins w:id="522" w:author="Unknown">
        <w:r>
          <w:rPr>
            <w:color w:val="FF0000"/>
          </w:rPr>
          <w:t>s</w:t>
        </w:r>
        <w:proofErr w:type="spellEnd"/>
        <w:r>
          <w:rPr>
            <w:color w:val="FF0000"/>
          </w:rPr>
          <w:t xml:space="preserve"> abilities;</w:t>
        </w:r>
      </w:ins>
    </w:p>
    <w:p w:rsidR="004001BD" w:rsidRDefault="004001BD">
      <w:pPr>
        <w:tabs>
          <w:tab w:val="left" w:pos="0"/>
          <w:tab w:val="left" w:pos="480"/>
          <w:tab w:val="left" w:pos="960"/>
          <w:tab w:val="left" w:pos="1440"/>
          <w:tab w:val="left" w:pos="1920"/>
          <w:tab w:val="left" w:pos="2400"/>
          <w:tab w:val="left" w:pos="9240"/>
        </w:tabs>
        <w:spacing w:line="192" w:lineRule="auto"/>
        <w:rPr>
          <w:ins w:id="523"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24" w:author="Unknown"/>
          <w:color w:val="FF0000"/>
        </w:rPr>
      </w:pPr>
      <w:r>
        <w:rPr>
          <w:color w:val="FF0000"/>
        </w:rPr>
        <w:t>-</w:t>
      </w:r>
      <w:ins w:id="525" w:author="Unknown">
        <w:r>
          <w:rPr>
            <w:color w:val="FF0000"/>
          </w:rPr>
          <w:tab/>
          <w:t xml:space="preserve">The use of </w:t>
        </w:r>
        <w:proofErr w:type="spellStart"/>
        <w:r>
          <w:rPr>
            <w:color w:val="FF0000"/>
          </w:rPr>
          <w:t>assistive</w:t>
        </w:r>
        <w:proofErr w:type="spellEnd"/>
        <w:r>
          <w:rPr>
            <w:color w:val="FF0000"/>
          </w:rPr>
          <w:t xml:space="preserve"> devices in transferring, ambulation, eating, and dressing;</w:t>
        </w:r>
      </w:ins>
    </w:p>
    <w:p w:rsidR="004001BD" w:rsidRDefault="004001BD">
      <w:pPr>
        <w:tabs>
          <w:tab w:val="left" w:pos="0"/>
          <w:tab w:val="left" w:pos="480"/>
          <w:tab w:val="left" w:pos="960"/>
          <w:tab w:val="left" w:pos="1440"/>
          <w:tab w:val="left" w:pos="1920"/>
          <w:tab w:val="left" w:pos="2400"/>
          <w:tab w:val="left" w:pos="9240"/>
        </w:tabs>
        <w:spacing w:line="192" w:lineRule="auto"/>
        <w:rPr>
          <w:ins w:id="526"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27" w:author="Unknown"/>
          <w:color w:val="FF0000"/>
        </w:rPr>
      </w:pPr>
      <w:r>
        <w:rPr>
          <w:color w:val="FF0000"/>
        </w:rPr>
        <w:t>-</w:t>
      </w:r>
      <w:ins w:id="528" w:author="Unknown">
        <w:r>
          <w:rPr>
            <w:color w:val="FF0000"/>
          </w:rPr>
          <w:tab/>
          <w:t>Maintenance of range of motion;</w:t>
        </w:r>
      </w:ins>
    </w:p>
    <w:p w:rsidR="004001BD" w:rsidRDefault="004001BD">
      <w:pPr>
        <w:tabs>
          <w:tab w:val="left" w:pos="0"/>
          <w:tab w:val="left" w:pos="480"/>
          <w:tab w:val="left" w:pos="960"/>
          <w:tab w:val="left" w:pos="1440"/>
          <w:tab w:val="left" w:pos="1920"/>
          <w:tab w:val="left" w:pos="2400"/>
          <w:tab w:val="left" w:pos="9240"/>
        </w:tabs>
        <w:spacing w:line="192" w:lineRule="auto"/>
        <w:rPr>
          <w:ins w:id="529"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30" w:author="Unknown"/>
          <w:color w:val="FF0000"/>
        </w:rPr>
      </w:pPr>
      <w:r>
        <w:rPr>
          <w:color w:val="FF0000"/>
        </w:rPr>
        <w:t>-</w:t>
      </w:r>
      <w:ins w:id="531" w:author="Unknown">
        <w:r>
          <w:rPr>
            <w:color w:val="FF0000"/>
          </w:rPr>
          <w:tab/>
          <w:t>Proper turning and positioning both in bed and chair;</w:t>
        </w:r>
      </w:ins>
    </w:p>
    <w:p w:rsidR="004001BD" w:rsidRDefault="004001BD">
      <w:pPr>
        <w:tabs>
          <w:tab w:val="left" w:pos="0"/>
          <w:tab w:val="left" w:pos="480"/>
          <w:tab w:val="left" w:pos="960"/>
          <w:tab w:val="left" w:pos="1440"/>
          <w:tab w:val="left" w:pos="1920"/>
          <w:tab w:val="left" w:pos="2400"/>
          <w:tab w:val="left" w:pos="9240"/>
        </w:tabs>
        <w:spacing w:line="192" w:lineRule="auto"/>
        <w:rPr>
          <w:ins w:id="532"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33" w:author="Unknown"/>
          <w:color w:val="FF0000"/>
        </w:rPr>
      </w:pPr>
      <w:r>
        <w:rPr>
          <w:color w:val="FF0000"/>
        </w:rPr>
        <w:t>-</w:t>
      </w:r>
      <w:ins w:id="534" w:author="Unknown">
        <w:r>
          <w:rPr>
            <w:color w:val="FF0000"/>
          </w:rPr>
          <w:tab/>
          <w:t>Bowel and bladder training; and</w:t>
        </w:r>
      </w:ins>
    </w:p>
    <w:p w:rsidR="004001BD" w:rsidRDefault="004001BD">
      <w:pPr>
        <w:tabs>
          <w:tab w:val="left" w:pos="0"/>
          <w:tab w:val="left" w:pos="480"/>
          <w:tab w:val="left" w:pos="960"/>
          <w:tab w:val="left" w:pos="1440"/>
          <w:tab w:val="left" w:pos="1920"/>
          <w:tab w:val="left" w:pos="2400"/>
          <w:tab w:val="left" w:pos="9240"/>
        </w:tabs>
        <w:spacing w:line="192" w:lineRule="auto"/>
        <w:rPr>
          <w:ins w:id="535"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36" w:author="Unknown"/>
        </w:rPr>
      </w:pPr>
      <w:r>
        <w:rPr>
          <w:color w:val="FF0000"/>
        </w:rPr>
        <w:t>-</w:t>
      </w:r>
      <w:ins w:id="537" w:author="Unknown">
        <w:r>
          <w:tab/>
          <w:t xml:space="preserve">Care and use of prosthetic and </w:t>
        </w:r>
        <w:proofErr w:type="spellStart"/>
        <w:r>
          <w:t>orthotic</w:t>
        </w:r>
        <w:proofErr w:type="spellEnd"/>
        <w:r>
          <w:t xml:space="preserve"> devices.</w:t>
        </w:r>
      </w:ins>
    </w:p>
    <w:p w:rsidR="004001BD" w:rsidRDefault="004001BD">
      <w:pPr>
        <w:tabs>
          <w:tab w:val="left" w:pos="0"/>
          <w:tab w:val="left" w:pos="480"/>
          <w:tab w:val="left" w:pos="960"/>
          <w:tab w:val="left" w:pos="1440"/>
          <w:tab w:val="left" w:pos="1920"/>
          <w:tab w:val="left" w:pos="2400"/>
          <w:tab w:val="left" w:pos="9240"/>
        </w:tabs>
        <w:spacing w:line="192" w:lineRule="auto"/>
        <w:rPr>
          <w:ins w:id="53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539" w:author="Unknown"/>
          <w:color w:val="FF0000"/>
        </w:rPr>
      </w:pPr>
      <w:ins w:id="540" w:author="Unknown">
        <w:r>
          <w:t>o</w:t>
        </w:r>
        <w:r>
          <w:tab/>
        </w:r>
        <w:r>
          <w:rPr>
            <w:color w:val="FF0000"/>
          </w:rPr>
          <w:t>Residents</w:t>
        </w:r>
      </w:ins>
      <w:r>
        <w:rPr>
          <w:color w:val="FF0000"/>
        </w:rPr>
        <w:t>’</w:t>
      </w:r>
      <w:ins w:id="541" w:author="Unknown">
        <w:r>
          <w:rPr>
            <w:color w:val="FF0000"/>
          </w:rPr>
          <w:t xml:space="preserve"> Rights</w:t>
        </w:r>
        <w:r>
          <w:t xml:space="preserve">.  The nurse aide should be able to demonstrate behavior which maintains </w:t>
        </w:r>
        <w:r>
          <w:rPr>
            <w:color w:val="FF0000"/>
          </w:rPr>
          <w:t>residents</w:t>
        </w:r>
      </w:ins>
      <w:r>
        <w:rPr>
          <w:color w:val="FF0000"/>
        </w:rPr>
        <w:t>’</w:t>
      </w:r>
      <w:ins w:id="542" w:author="Unknown">
        <w:r>
          <w:rPr>
            <w:color w:val="FF0000"/>
          </w:rPr>
          <w:t xml:space="preserve"> rights, including but not limited to: </w:t>
        </w:r>
      </w:ins>
    </w:p>
    <w:p w:rsidR="004001BD" w:rsidRDefault="004001BD">
      <w:pPr>
        <w:tabs>
          <w:tab w:val="left" w:pos="0"/>
          <w:tab w:val="left" w:pos="480"/>
          <w:tab w:val="left" w:pos="960"/>
          <w:tab w:val="left" w:pos="1440"/>
          <w:tab w:val="left" w:pos="1920"/>
          <w:tab w:val="left" w:pos="2400"/>
          <w:tab w:val="left" w:pos="9240"/>
        </w:tabs>
        <w:spacing w:line="192" w:lineRule="auto"/>
        <w:rPr>
          <w:ins w:id="54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44" w:author="Unknown"/>
          <w:color w:val="FF0000"/>
        </w:rPr>
      </w:pPr>
      <w:r>
        <w:rPr>
          <w:color w:val="FF0000"/>
        </w:rPr>
        <w:t>-</w:t>
      </w:r>
      <w:ins w:id="545" w:author="Unknown">
        <w:r>
          <w:rPr>
            <w:color w:val="FF0000"/>
          </w:rPr>
          <w:tab/>
          <w:t>Providing privacy and maintenance of confidentiality;</w:t>
        </w:r>
      </w:ins>
    </w:p>
    <w:p w:rsidR="004001BD" w:rsidRDefault="004001BD">
      <w:pPr>
        <w:tabs>
          <w:tab w:val="left" w:pos="0"/>
          <w:tab w:val="left" w:pos="480"/>
          <w:tab w:val="left" w:pos="960"/>
          <w:tab w:val="left" w:pos="1440"/>
          <w:tab w:val="left" w:pos="1920"/>
          <w:tab w:val="left" w:pos="2400"/>
          <w:tab w:val="left" w:pos="9240"/>
        </w:tabs>
        <w:spacing w:line="192" w:lineRule="auto"/>
        <w:rPr>
          <w:ins w:id="546"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47" w:author="Unknown"/>
          <w:color w:val="FF0000"/>
        </w:rPr>
      </w:pPr>
      <w:r>
        <w:rPr>
          <w:color w:val="FF0000"/>
        </w:rPr>
        <w:t>-</w:t>
      </w:r>
      <w:ins w:id="548" w:author="Unknown">
        <w:r>
          <w:rPr>
            <w:color w:val="FF0000"/>
          </w:rPr>
          <w:tab/>
          <w:t>Promoting the resident</w:t>
        </w:r>
      </w:ins>
      <w:r>
        <w:rPr>
          <w:color w:val="FF0000"/>
        </w:rPr>
        <w:t>’</w:t>
      </w:r>
      <w:ins w:id="549" w:author="Unknown">
        <w:r>
          <w:rPr>
            <w:color w:val="FF0000"/>
          </w:rPr>
          <w:t>s right to make personal choices to accommodate their needs;</w:t>
        </w:r>
      </w:ins>
    </w:p>
    <w:p w:rsidR="004001BD" w:rsidRDefault="004001BD">
      <w:pPr>
        <w:tabs>
          <w:tab w:val="left" w:pos="0"/>
          <w:tab w:val="left" w:pos="480"/>
          <w:tab w:val="left" w:pos="960"/>
          <w:tab w:val="left" w:pos="1440"/>
          <w:tab w:val="left" w:pos="1920"/>
          <w:tab w:val="left" w:pos="2400"/>
          <w:tab w:val="left" w:pos="9240"/>
        </w:tabs>
        <w:spacing w:line="192" w:lineRule="auto"/>
        <w:rPr>
          <w:ins w:id="550"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51" w:author="Unknown"/>
          <w:color w:val="FF0000"/>
        </w:rPr>
      </w:pPr>
      <w:r>
        <w:rPr>
          <w:color w:val="FF0000"/>
        </w:rPr>
        <w:t>-</w:t>
      </w:r>
      <w:ins w:id="552" w:author="Unknown">
        <w:r>
          <w:rPr>
            <w:color w:val="FF0000"/>
          </w:rPr>
          <w:tab/>
          <w:t>Giving assistance in resolving grievances and disputes;</w:t>
        </w:r>
      </w:ins>
    </w:p>
    <w:p w:rsidR="004001BD" w:rsidRDefault="004001BD">
      <w:pPr>
        <w:tabs>
          <w:tab w:val="left" w:pos="0"/>
          <w:tab w:val="left" w:pos="480"/>
          <w:tab w:val="left" w:pos="960"/>
          <w:tab w:val="left" w:pos="1440"/>
          <w:tab w:val="left" w:pos="1920"/>
          <w:tab w:val="left" w:pos="2400"/>
          <w:tab w:val="left" w:pos="9240"/>
        </w:tabs>
        <w:spacing w:line="192" w:lineRule="auto"/>
        <w:rPr>
          <w:ins w:id="553"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54" w:author="Unknown"/>
          <w:color w:val="FF0000"/>
        </w:rPr>
      </w:pPr>
      <w:r>
        <w:rPr>
          <w:color w:val="FF0000"/>
        </w:rPr>
        <w:t>-</w:t>
      </w:r>
      <w:ins w:id="555" w:author="Unknown">
        <w:r>
          <w:rPr>
            <w:color w:val="FF0000"/>
          </w:rPr>
          <w:tab/>
          <w:t>Providing needed assistance in getting to and participating in resident and family groups and other activities;</w:t>
        </w:r>
      </w:ins>
    </w:p>
    <w:p w:rsidR="004001BD" w:rsidRDefault="004001BD">
      <w:pPr>
        <w:tabs>
          <w:tab w:val="left" w:pos="0"/>
          <w:tab w:val="left" w:pos="480"/>
          <w:tab w:val="left" w:pos="960"/>
          <w:tab w:val="left" w:pos="1440"/>
          <w:tab w:val="left" w:pos="1920"/>
          <w:tab w:val="left" w:pos="2400"/>
          <w:tab w:val="left" w:pos="9240"/>
        </w:tabs>
        <w:spacing w:line="192" w:lineRule="auto"/>
        <w:rPr>
          <w:ins w:id="556"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57" w:author="Unknown"/>
          <w:color w:val="FF0000"/>
        </w:rPr>
      </w:pPr>
      <w:r>
        <w:rPr>
          <w:color w:val="FF0000"/>
        </w:rPr>
        <w:t>-</w:t>
      </w:r>
      <w:ins w:id="558" w:author="Unknown">
        <w:r>
          <w:rPr>
            <w:color w:val="FF0000"/>
          </w:rPr>
          <w:tab/>
          <w:t>Maintaining care and security of resident</w:t>
        </w:r>
      </w:ins>
      <w:r>
        <w:rPr>
          <w:color w:val="FF0000"/>
        </w:rPr>
        <w:t>’</w:t>
      </w:r>
      <w:ins w:id="559" w:author="Unknown">
        <w:r>
          <w:rPr>
            <w:color w:val="FF0000"/>
          </w:rPr>
          <w:t>s personal possessions;</w:t>
        </w:r>
      </w:ins>
    </w:p>
    <w:p w:rsidR="004001BD" w:rsidRDefault="004001BD">
      <w:pPr>
        <w:tabs>
          <w:tab w:val="left" w:pos="0"/>
          <w:tab w:val="left" w:pos="480"/>
          <w:tab w:val="left" w:pos="960"/>
          <w:tab w:val="left" w:pos="1440"/>
          <w:tab w:val="left" w:pos="1920"/>
          <w:tab w:val="left" w:pos="2400"/>
          <w:tab w:val="left" w:pos="9240"/>
        </w:tabs>
        <w:spacing w:line="192" w:lineRule="auto"/>
        <w:rPr>
          <w:ins w:id="560"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61" w:author="Unknown"/>
          <w:color w:val="FF0000"/>
        </w:rPr>
      </w:pPr>
      <w:r>
        <w:rPr>
          <w:color w:val="FF0000"/>
        </w:rPr>
        <w:t>-</w:t>
      </w:r>
      <w:ins w:id="562" w:author="Unknown">
        <w:r>
          <w:rPr>
            <w:color w:val="FF0000"/>
          </w:rPr>
          <w:tab/>
          <w:t>Providing care which maintains the resident free from abuse, mistreatment, and neglect; and reporting any instances of such treatment to appropriate facility staff; and</w:t>
        </w:r>
      </w:ins>
    </w:p>
    <w:p w:rsidR="004001BD" w:rsidRDefault="004001BD">
      <w:pPr>
        <w:tabs>
          <w:tab w:val="left" w:pos="0"/>
          <w:tab w:val="left" w:pos="480"/>
          <w:tab w:val="left" w:pos="960"/>
          <w:tab w:val="left" w:pos="1440"/>
          <w:tab w:val="left" w:pos="1920"/>
          <w:tab w:val="left" w:pos="2400"/>
          <w:tab w:val="left" w:pos="9240"/>
        </w:tabs>
        <w:spacing w:line="192" w:lineRule="auto"/>
        <w:rPr>
          <w:ins w:id="563"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1440"/>
        <w:rPr>
          <w:ins w:id="564" w:author="Unknown"/>
          <w:color w:val="FF0000"/>
        </w:rPr>
      </w:pPr>
      <w:r>
        <w:rPr>
          <w:color w:val="FF0000"/>
        </w:rPr>
        <w:t>-</w:t>
      </w:r>
      <w:ins w:id="565" w:author="Unknown">
        <w:r>
          <w:rPr>
            <w:color w:val="FF0000"/>
          </w:rPr>
          <w:tab/>
          <w:t>Avoiding the need for restraints in accordance with current professional standards.</w:t>
        </w:r>
      </w:ins>
    </w:p>
    <w:p w:rsidR="004001BD" w:rsidRDefault="004001BD">
      <w:pPr>
        <w:tabs>
          <w:tab w:val="left" w:pos="0"/>
          <w:tab w:val="left" w:pos="480"/>
          <w:tab w:val="left" w:pos="960"/>
          <w:tab w:val="left" w:pos="1440"/>
          <w:tab w:val="left" w:pos="1920"/>
          <w:tab w:val="left" w:pos="2400"/>
          <w:tab w:val="left" w:pos="9240"/>
        </w:tabs>
        <w:spacing w:line="192" w:lineRule="auto"/>
        <w:rPr>
          <w:ins w:id="566"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567" w:author="Unknown"/>
        </w:rPr>
      </w:pPr>
      <w:ins w:id="568" w:author="Unknown">
        <w:r>
          <w:rPr>
            <w:color w:val="FF0000"/>
          </w:rPr>
          <w:t>E.</w:t>
        </w:r>
        <w:r>
          <w:rPr>
            <w:color w:val="FF0000"/>
          </w:rPr>
          <w:tab/>
        </w:r>
        <w:r>
          <w:rPr>
            <w:color w:val="FF0000"/>
            <w:u w:val="single"/>
          </w:rPr>
          <w:t>Competency Evaluation Component</w:t>
        </w:r>
        <w:r>
          <w:rPr>
            <w:color w:val="FF0000"/>
          </w:rPr>
          <w:t>.</w:t>
        </w:r>
      </w:ins>
      <w:r>
        <w:rPr>
          <w:color w:val="FF0000"/>
        </w:rPr>
        <w:t>--</w:t>
      </w:r>
      <w:ins w:id="569" w:author="Unknown">
        <w:r>
          <w:t xml:space="preserve">All nurse aide training and competency evaluation programs must contain competency evaluation procedures that meet the </w:t>
        </w:r>
        <w:proofErr w:type="spellStart"/>
        <w:r>
          <w:t>requirments</w:t>
        </w:r>
        <w:proofErr w:type="spellEnd"/>
        <w:r>
          <w:t xml:space="preserve"> specified in </w:t>
        </w:r>
      </w:ins>
      <w:r>
        <w:rPr>
          <w:color w:val="FF0000"/>
        </w:rPr>
        <w:t>§</w:t>
      </w:r>
      <w:ins w:id="570" w:author="Unknown">
        <w:r>
          <w:rPr>
            <w:color w:val="FF0000"/>
          </w:rPr>
          <w:t>2505.</w:t>
        </w:r>
        <w:r>
          <w:t>3.</w:t>
        </w:r>
      </w:ins>
    </w:p>
    <w:p w:rsidR="004001BD" w:rsidRDefault="004001BD">
      <w:pPr>
        <w:tabs>
          <w:tab w:val="left" w:pos="0"/>
          <w:tab w:val="left" w:pos="480"/>
          <w:tab w:val="left" w:pos="960"/>
          <w:tab w:val="left" w:pos="1440"/>
          <w:tab w:val="left" w:pos="1920"/>
          <w:tab w:val="left" w:pos="2400"/>
          <w:tab w:val="left" w:pos="9240"/>
        </w:tabs>
        <w:spacing w:line="192" w:lineRule="auto"/>
        <w:rPr>
          <w:ins w:id="571"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572"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573" w:author="Unknown"/>
        </w:rPr>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 xml:space="preserve">Rev. 77 </w:t>
      </w:r>
      <w:r>
        <w:tab/>
        <w:t>2-118.11</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2505.3</w:t>
      </w:r>
      <w:r>
        <w:rPr>
          <w:u w:val="single"/>
        </w:rPr>
        <w:tab/>
        <w:t>STATE ORGANIZATION AND GENERAL ADMINISTRATION</w:t>
      </w:r>
      <w:r>
        <w:rPr>
          <w:u w:val="single"/>
        </w:rPr>
        <w:tab/>
        <w:t>02-92</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574" w:author="Unknown"/>
          <w:color w:val="FF0000"/>
        </w:rPr>
      </w:pPr>
      <w:ins w:id="575" w:author="Unknown">
        <w:r>
          <w:t>F.</w:t>
        </w:r>
        <w:r>
          <w:tab/>
        </w:r>
        <w:r>
          <w:rPr>
            <w:u w:val="single"/>
          </w:rPr>
          <w:t xml:space="preserve">Prohibition of </w:t>
        </w:r>
        <w:r>
          <w:rPr>
            <w:color w:val="FF0000"/>
            <w:u w:val="single"/>
          </w:rPr>
          <w:t>Charges</w:t>
        </w:r>
        <w:r>
          <w:rPr>
            <w:color w:val="FF0000"/>
          </w:rPr>
          <w:t>.</w:t>
        </w:r>
      </w:ins>
      <w:r>
        <w:rPr>
          <w:color w:val="FF0000"/>
        </w:rPr>
        <w:t>--</w:t>
      </w:r>
      <w:ins w:id="576" w:author="Unknown">
        <w:r>
          <w:rPr>
            <w:color w:val="FF0000"/>
          </w:rPr>
          <w:t>No nurse aide who is employed by, or who has an offer of employment from, a facility on the date on which the aide begins a nurse aide training and competency evaluation program may be charged for any portion of the program (including any fees for textbooks or other required course materials).  If an individual who is not employed, or does not have an offer to be employed as a nurse aide, becomes employed by, or receives an offer of employment from, a facility not later than 12 mon</w:t>
        </w:r>
        <w:r>
          <w:rPr>
            <w:color w:val="FF0000"/>
          </w:rPr>
          <w:t>ths after completing a nurse aide training and competency evaluation program, the State must provide for the reimbursement for costs incurred in completing the program on a pro rata basis during the period in which the individual is employed as a nurse aide.</w:t>
        </w:r>
      </w:ins>
    </w:p>
    <w:p w:rsidR="004001BD" w:rsidRDefault="004001BD">
      <w:pPr>
        <w:tabs>
          <w:tab w:val="left" w:pos="0"/>
          <w:tab w:val="left" w:pos="480"/>
          <w:tab w:val="left" w:pos="960"/>
          <w:tab w:val="left" w:pos="1440"/>
          <w:tab w:val="left" w:pos="1920"/>
          <w:tab w:val="left" w:pos="2400"/>
          <w:tab w:val="left" w:pos="9240"/>
        </w:tabs>
        <w:spacing w:line="192" w:lineRule="auto"/>
        <w:rPr>
          <w:ins w:id="577"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rPr>
          <w:ins w:id="578" w:author="Unknown"/>
          <w:color w:val="FF0000"/>
        </w:rPr>
      </w:pPr>
      <w:ins w:id="579" w:author="Unknown">
        <w:r>
          <w:rPr>
            <w:color w:val="FF0000"/>
          </w:rPr>
          <w:t>2505.3</w:t>
        </w:r>
        <w:r>
          <w:rPr>
            <w:color w:val="FF0000"/>
          </w:rPr>
          <w:tab/>
        </w:r>
        <w:r>
          <w:rPr>
            <w:color w:val="FF0000"/>
            <w:u w:val="single"/>
          </w:rPr>
          <w:t>Requirements for Nurse Aide Competency Evaluation Programs</w:t>
        </w:r>
        <w:r>
          <w:rPr>
            <w:color w:val="FF0000"/>
          </w:rPr>
          <w:t>.</w:t>
        </w:r>
      </w:ins>
      <w:r>
        <w:rPr>
          <w:color w:val="FF0000"/>
        </w:rPr>
        <w:t>--</w:t>
      </w:r>
    </w:p>
    <w:p w:rsidR="004001BD" w:rsidRDefault="004001BD">
      <w:pPr>
        <w:tabs>
          <w:tab w:val="left" w:pos="0"/>
          <w:tab w:val="left" w:pos="480"/>
          <w:tab w:val="left" w:pos="960"/>
          <w:tab w:val="left" w:pos="1440"/>
          <w:tab w:val="left" w:pos="1920"/>
          <w:tab w:val="left" w:pos="2400"/>
          <w:tab w:val="left" w:pos="9240"/>
        </w:tabs>
        <w:spacing w:line="192" w:lineRule="auto"/>
        <w:rPr>
          <w:ins w:id="580"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581" w:author="Unknown"/>
          <w:color w:val="FF0000"/>
        </w:rPr>
      </w:pPr>
      <w:ins w:id="582" w:author="Unknown">
        <w:r>
          <w:rPr>
            <w:color w:val="FF0000"/>
          </w:rPr>
          <w:t>A.</w:t>
        </w:r>
        <w:r>
          <w:rPr>
            <w:color w:val="FF0000"/>
          </w:rPr>
          <w:tab/>
        </w:r>
        <w:r>
          <w:rPr>
            <w:color w:val="FF0000"/>
            <w:u w:val="single"/>
          </w:rPr>
          <w:t>Notification to Individual</w:t>
        </w:r>
        <w:r>
          <w:rPr>
            <w:color w:val="FF0000"/>
          </w:rPr>
          <w:t>.</w:t>
        </w:r>
      </w:ins>
      <w:r>
        <w:rPr>
          <w:color w:val="FF0000"/>
        </w:rPr>
        <w:t>--</w:t>
      </w:r>
      <w:ins w:id="583" w:author="Unknown">
        <w:r>
          <w:rPr>
            <w:color w:val="FF0000"/>
          </w:rPr>
          <w:t>You must provide advance notice to any individual who takes the competency evaluation that a record of the successful completion of the evaluation will be included in the nurse aide registry.</w:t>
        </w:r>
      </w:ins>
    </w:p>
    <w:p w:rsidR="004001BD" w:rsidRDefault="004001BD">
      <w:pPr>
        <w:tabs>
          <w:tab w:val="left" w:pos="0"/>
          <w:tab w:val="left" w:pos="480"/>
          <w:tab w:val="left" w:pos="960"/>
          <w:tab w:val="left" w:pos="1440"/>
          <w:tab w:val="left" w:pos="1920"/>
          <w:tab w:val="left" w:pos="2400"/>
          <w:tab w:val="left" w:pos="9240"/>
        </w:tabs>
        <w:spacing w:line="192" w:lineRule="auto"/>
        <w:rPr>
          <w:ins w:id="584"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585" w:author="Unknown"/>
        </w:rPr>
      </w:pPr>
      <w:ins w:id="586" w:author="Unknown">
        <w:r>
          <w:rPr>
            <w:color w:val="FF0000"/>
          </w:rPr>
          <w:t>B.</w:t>
        </w:r>
        <w:r>
          <w:rPr>
            <w:color w:val="FF0000"/>
          </w:rPr>
          <w:tab/>
        </w:r>
        <w:r>
          <w:rPr>
            <w:color w:val="FF0000"/>
            <w:u w:val="single"/>
          </w:rPr>
          <w:t>Content of the Competency Evaluation Program</w:t>
        </w:r>
        <w:r>
          <w:rPr>
            <w:color w:val="FF0000"/>
          </w:rPr>
          <w:t>.</w:t>
        </w:r>
      </w:ins>
      <w:r>
        <w:rPr>
          <w:color w:val="FF0000"/>
        </w:rPr>
        <w:t>--</w:t>
      </w:r>
      <w:ins w:id="587" w:author="Unknown">
        <w:r>
          <w:t>Competency evaluations must consist of two components:  a written or oral examination and a skills demonstration program.  The written or oral examination must:</w:t>
        </w:r>
      </w:ins>
    </w:p>
    <w:p w:rsidR="004001BD" w:rsidRDefault="004001BD">
      <w:pPr>
        <w:tabs>
          <w:tab w:val="left" w:pos="0"/>
          <w:tab w:val="left" w:pos="480"/>
          <w:tab w:val="left" w:pos="960"/>
          <w:tab w:val="left" w:pos="1440"/>
          <w:tab w:val="left" w:pos="1920"/>
          <w:tab w:val="left" w:pos="2400"/>
          <w:tab w:val="left" w:pos="9240"/>
        </w:tabs>
        <w:spacing w:line="192" w:lineRule="auto"/>
        <w:rPr>
          <w:ins w:id="58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589" w:author="Unknown"/>
        </w:rPr>
      </w:pPr>
      <w:ins w:id="590" w:author="Unknown">
        <w:r>
          <w:t>o</w:t>
        </w:r>
        <w:r>
          <w:tab/>
          <w:t xml:space="preserve">Allow aides to choose between a written and an oral examination; </w:t>
        </w:r>
      </w:ins>
    </w:p>
    <w:p w:rsidR="004001BD" w:rsidRDefault="004001BD">
      <w:pPr>
        <w:tabs>
          <w:tab w:val="left" w:pos="0"/>
          <w:tab w:val="left" w:pos="480"/>
          <w:tab w:val="left" w:pos="960"/>
          <w:tab w:val="left" w:pos="1440"/>
          <w:tab w:val="left" w:pos="1920"/>
          <w:tab w:val="left" w:pos="2400"/>
          <w:tab w:val="left" w:pos="9240"/>
        </w:tabs>
        <w:spacing w:line="192" w:lineRule="auto"/>
        <w:rPr>
          <w:ins w:id="59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592" w:author="Unknown"/>
        </w:rPr>
      </w:pPr>
      <w:ins w:id="593" w:author="Unknown">
        <w:r>
          <w:t>o</w:t>
        </w:r>
        <w:r>
          <w:tab/>
          <w:t xml:space="preserve">Address each item </w:t>
        </w:r>
        <w:r>
          <w:rPr>
            <w:color w:val="FF0000"/>
          </w:rPr>
          <w:t xml:space="preserve">specified in </w:t>
        </w:r>
      </w:ins>
      <w:r>
        <w:rPr>
          <w:color w:val="FF0000"/>
        </w:rPr>
        <w:t>§</w:t>
      </w:r>
      <w:ins w:id="594" w:author="Unknown">
        <w:r>
          <w:rPr>
            <w:color w:val="FF0000"/>
          </w:rPr>
          <w:t>2505</w:t>
        </w:r>
        <w:r>
          <w:t>.2.D;</w:t>
        </w:r>
      </w:ins>
    </w:p>
    <w:p w:rsidR="004001BD" w:rsidRDefault="004001BD">
      <w:pPr>
        <w:tabs>
          <w:tab w:val="left" w:pos="0"/>
          <w:tab w:val="left" w:pos="480"/>
          <w:tab w:val="left" w:pos="960"/>
          <w:tab w:val="left" w:pos="1440"/>
          <w:tab w:val="left" w:pos="1920"/>
          <w:tab w:val="left" w:pos="2400"/>
          <w:tab w:val="left" w:pos="9240"/>
        </w:tabs>
        <w:spacing w:line="192" w:lineRule="auto"/>
        <w:rPr>
          <w:ins w:id="59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596" w:author="Unknown"/>
        </w:rPr>
      </w:pPr>
      <w:ins w:id="597" w:author="Unknown">
        <w:r>
          <w:t>o</w:t>
        </w:r>
        <w:r>
          <w:tab/>
          <w:t xml:space="preserve">Be developed from a pool of test questions, only a portion of which is used in any one examination; </w:t>
        </w:r>
      </w:ins>
    </w:p>
    <w:p w:rsidR="004001BD" w:rsidRDefault="004001BD">
      <w:pPr>
        <w:tabs>
          <w:tab w:val="left" w:pos="0"/>
          <w:tab w:val="left" w:pos="480"/>
          <w:tab w:val="left" w:pos="960"/>
          <w:tab w:val="left" w:pos="1440"/>
          <w:tab w:val="left" w:pos="1920"/>
          <w:tab w:val="left" w:pos="2400"/>
          <w:tab w:val="left" w:pos="9240"/>
        </w:tabs>
        <w:spacing w:line="192" w:lineRule="auto"/>
        <w:rPr>
          <w:ins w:id="59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599" w:author="Unknown"/>
        </w:rPr>
      </w:pPr>
      <w:ins w:id="600" w:author="Unknown">
        <w:r>
          <w:t>o</w:t>
        </w:r>
        <w:r>
          <w:tab/>
          <w:t>Use a system that prevents disclosure of both the test questions and the individual competency evaluations; and</w:t>
        </w:r>
      </w:ins>
    </w:p>
    <w:p w:rsidR="004001BD" w:rsidRDefault="004001BD">
      <w:pPr>
        <w:tabs>
          <w:tab w:val="left" w:pos="0"/>
          <w:tab w:val="left" w:pos="480"/>
          <w:tab w:val="left" w:pos="960"/>
          <w:tab w:val="left" w:pos="1440"/>
          <w:tab w:val="left" w:pos="1920"/>
          <w:tab w:val="left" w:pos="2400"/>
          <w:tab w:val="left" w:pos="9240"/>
        </w:tabs>
        <w:spacing w:line="192" w:lineRule="auto"/>
        <w:rPr>
          <w:ins w:id="601"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02" w:author="Unknown"/>
        </w:rPr>
      </w:pPr>
      <w:ins w:id="603" w:author="Unknown">
        <w:r>
          <w:t>o</w:t>
        </w:r>
        <w:r>
          <w:tab/>
          <w:t>If oral, must be read from a prepared text in a neutral manner.</w:t>
        </w:r>
      </w:ins>
    </w:p>
    <w:p w:rsidR="004001BD" w:rsidRDefault="004001BD">
      <w:pPr>
        <w:tabs>
          <w:tab w:val="left" w:pos="0"/>
          <w:tab w:val="left" w:pos="480"/>
          <w:tab w:val="left" w:pos="960"/>
          <w:tab w:val="left" w:pos="1440"/>
          <w:tab w:val="left" w:pos="1920"/>
          <w:tab w:val="left" w:pos="2400"/>
          <w:tab w:val="left" w:pos="9240"/>
        </w:tabs>
        <w:spacing w:line="192" w:lineRule="auto"/>
        <w:rPr>
          <w:ins w:id="604"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605" w:author="Unknown"/>
        </w:rPr>
      </w:pPr>
      <w:ins w:id="606" w:author="Unknown">
        <w:r>
          <w:t xml:space="preserve">The skills demonstration must consist of a demonstration of randomly selected items drawn from a pool consisting of the tasks generally performed by nurse aides.  This pool of skills must include all of the personal care skills listed </w:t>
        </w:r>
        <w:r>
          <w:rPr>
            <w:color w:val="FF0000"/>
          </w:rPr>
          <w:t xml:space="preserve">in </w:t>
        </w:r>
      </w:ins>
      <w:r>
        <w:rPr>
          <w:color w:val="FF0000"/>
        </w:rPr>
        <w:t>§</w:t>
      </w:r>
      <w:ins w:id="607" w:author="Unknown">
        <w:r>
          <w:rPr>
            <w:color w:val="FF0000"/>
          </w:rPr>
          <w:t>2505</w:t>
        </w:r>
        <w:r>
          <w:t>.2.D.</w:t>
        </w:r>
      </w:ins>
    </w:p>
    <w:p w:rsidR="004001BD" w:rsidRDefault="004001BD">
      <w:pPr>
        <w:tabs>
          <w:tab w:val="left" w:pos="0"/>
          <w:tab w:val="left" w:pos="480"/>
          <w:tab w:val="left" w:pos="960"/>
          <w:tab w:val="left" w:pos="1440"/>
          <w:tab w:val="left" w:pos="1920"/>
          <w:tab w:val="left" w:pos="2400"/>
          <w:tab w:val="left" w:pos="9240"/>
        </w:tabs>
        <w:spacing w:line="192" w:lineRule="auto"/>
        <w:rPr>
          <w:ins w:id="608"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609" w:author="Unknown"/>
        </w:rPr>
      </w:pPr>
      <w:ins w:id="610" w:author="Unknown">
        <w:r>
          <w:t>C.</w:t>
        </w:r>
        <w:r>
          <w:tab/>
        </w:r>
        <w:r>
          <w:rPr>
            <w:u w:val="single"/>
          </w:rPr>
          <w:t xml:space="preserve">Administration of the Competency Evaluation </w:t>
        </w:r>
        <w:r>
          <w:rPr>
            <w:color w:val="FF0000"/>
            <w:u w:val="single"/>
          </w:rPr>
          <w:t>Program</w:t>
        </w:r>
        <w:r>
          <w:rPr>
            <w:color w:val="FF0000"/>
          </w:rPr>
          <w:t>.</w:t>
        </w:r>
      </w:ins>
      <w:r>
        <w:rPr>
          <w:color w:val="FF0000"/>
        </w:rPr>
        <w:t>--</w:t>
      </w:r>
      <w:ins w:id="611" w:author="Unknown">
        <w:r>
          <w:rPr>
            <w:color w:val="FF0000"/>
          </w:rPr>
          <w:t>The competency</w:t>
        </w:r>
        <w:r>
          <w:t xml:space="preserve"> evaluation must be administered and evaluated only by:</w:t>
        </w:r>
      </w:ins>
    </w:p>
    <w:p w:rsidR="004001BD" w:rsidRDefault="004001BD">
      <w:pPr>
        <w:tabs>
          <w:tab w:val="left" w:pos="0"/>
          <w:tab w:val="left" w:pos="480"/>
          <w:tab w:val="left" w:pos="960"/>
          <w:tab w:val="left" w:pos="1440"/>
          <w:tab w:val="left" w:pos="1920"/>
          <w:tab w:val="left" w:pos="2400"/>
          <w:tab w:val="left" w:pos="9240"/>
        </w:tabs>
        <w:spacing w:line="192" w:lineRule="auto"/>
        <w:rPr>
          <w:ins w:id="612"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13" w:author="Unknown"/>
        </w:rPr>
      </w:pPr>
      <w:ins w:id="614" w:author="Unknown">
        <w:r>
          <w:t>o</w:t>
        </w:r>
        <w:r>
          <w:tab/>
          <w:t>The State directly; or</w:t>
        </w:r>
      </w:ins>
    </w:p>
    <w:p w:rsidR="004001BD" w:rsidRDefault="004001BD">
      <w:pPr>
        <w:tabs>
          <w:tab w:val="left" w:pos="0"/>
          <w:tab w:val="left" w:pos="480"/>
          <w:tab w:val="left" w:pos="960"/>
          <w:tab w:val="left" w:pos="1440"/>
          <w:tab w:val="left" w:pos="1920"/>
          <w:tab w:val="left" w:pos="2400"/>
          <w:tab w:val="left" w:pos="9240"/>
        </w:tabs>
        <w:spacing w:line="192" w:lineRule="auto"/>
        <w:rPr>
          <w:ins w:id="615"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16" w:author="Unknown"/>
        </w:rPr>
      </w:pPr>
      <w:ins w:id="617" w:author="Unknown">
        <w:r>
          <w:t>o</w:t>
        </w:r>
        <w:r>
          <w:tab/>
          <w:t>A State approved entity which is not the NF which provided the training.</w:t>
        </w:r>
      </w:ins>
    </w:p>
    <w:p w:rsidR="004001BD" w:rsidRDefault="004001BD">
      <w:pPr>
        <w:tabs>
          <w:tab w:val="left" w:pos="0"/>
          <w:tab w:val="left" w:pos="480"/>
          <w:tab w:val="left" w:pos="960"/>
          <w:tab w:val="left" w:pos="1440"/>
          <w:tab w:val="left" w:pos="1920"/>
          <w:tab w:val="left" w:pos="2400"/>
          <w:tab w:val="left" w:pos="9240"/>
        </w:tabs>
        <w:spacing w:line="192" w:lineRule="auto"/>
        <w:rPr>
          <w:ins w:id="618"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619" w:author="Unknown"/>
        </w:rPr>
      </w:pPr>
      <w:ins w:id="620" w:author="Unknown">
        <w:r>
          <w:t>No nurse aide who is employed by, or who has an offer of employment from, a facility on the date on which the aide begins a nurse aide competency evaluation program may be charged for any portion of the program.  If an individual who is not employed, or does not have an offer to be employed, as a nurse aide becomes employed by, or receives an offer of employment from, a facility not later than 12 months after completing a nurse aide competency evaluation program, the State must provide for the reimbursement</w:t>
        </w:r>
        <w:r>
          <w:t xml:space="preserve"> of costs incurred in completing the program on a pro rata basis during the period in which the individual is employed as a nurse aide.</w:t>
        </w:r>
      </w:ins>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2-118.12</w:t>
      </w:r>
      <w:r>
        <w:tab/>
        <w:t xml:space="preserve">Rev. 77 </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80"/>
          <w:tab w:val="right" w:pos="9360"/>
        </w:tabs>
        <w:spacing w:line="192" w:lineRule="auto"/>
        <w:rPr>
          <w:u w:val="single"/>
        </w:rPr>
      </w:pPr>
      <w:r>
        <w:rPr>
          <w:u w:val="single"/>
        </w:rPr>
        <w:t xml:space="preserve">02-92 </w:t>
      </w:r>
      <w:r>
        <w:rPr>
          <w:u w:val="single"/>
        </w:rPr>
        <w:tab/>
        <w:t>STATE ORGANIZATION AND GENERAL ADMINISTRATION</w:t>
      </w:r>
      <w:r>
        <w:rPr>
          <w:u w:val="single"/>
        </w:rPr>
        <w:tab/>
        <w:t>2505.3 (Cont.)</w:t>
      </w: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rPr>
          <w:ins w:id="621" w:author="Unknown"/>
        </w:rPr>
      </w:pPr>
      <w:ins w:id="622" w:author="Unknown">
        <w:r>
          <w:t>The skills demonstration component of the evaluation must be:</w:t>
        </w:r>
      </w:ins>
    </w:p>
    <w:p w:rsidR="004001BD" w:rsidRDefault="004001BD">
      <w:pPr>
        <w:tabs>
          <w:tab w:val="left" w:pos="0"/>
          <w:tab w:val="left" w:pos="480"/>
          <w:tab w:val="left" w:pos="960"/>
          <w:tab w:val="left" w:pos="1440"/>
          <w:tab w:val="left" w:pos="1920"/>
          <w:tab w:val="left" w:pos="2400"/>
          <w:tab w:val="left" w:pos="9240"/>
        </w:tabs>
        <w:spacing w:line="192" w:lineRule="auto"/>
        <w:rPr>
          <w:ins w:id="62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24" w:author="Unknown"/>
        </w:rPr>
      </w:pPr>
      <w:ins w:id="625" w:author="Unknown">
        <w:r>
          <w:t>o</w:t>
        </w:r>
        <w:r>
          <w:tab/>
          <w:t xml:space="preserve">Performed in a facility or laboratory setting similar to the setting in which the individual will function as a nurse aide; and </w:t>
        </w:r>
      </w:ins>
    </w:p>
    <w:p w:rsidR="004001BD" w:rsidRDefault="004001BD">
      <w:pPr>
        <w:tabs>
          <w:tab w:val="left" w:pos="0"/>
          <w:tab w:val="left" w:pos="480"/>
          <w:tab w:val="left" w:pos="960"/>
          <w:tab w:val="left" w:pos="1440"/>
          <w:tab w:val="left" w:pos="1920"/>
          <w:tab w:val="left" w:pos="2400"/>
          <w:tab w:val="left" w:pos="9240"/>
        </w:tabs>
        <w:spacing w:line="192" w:lineRule="auto"/>
        <w:rPr>
          <w:ins w:id="62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27" w:author="Unknown"/>
        </w:rPr>
      </w:pPr>
      <w:ins w:id="628" w:author="Unknown">
        <w:r>
          <w:t>o</w:t>
        </w:r>
        <w:r>
          <w:tab/>
          <w:t xml:space="preserve">Administered and evaluated by a registered nurse with at least </w:t>
        </w:r>
        <w:r>
          <w:rPr>
            <w:color w:val="FF0000"/>
          </w:rPr>
          <w:t>1 year</w:t>
        </w:r>
      </w:ins>
      <w:r>
        <w:rPr>
          <w:color w:val="FF0000"/>
        </w:rPr>
        <w:t>’</w:t>
      </w:r>
      <w:ins w:id="629" w:author="Unknown">
        <w:r>
          <w:rPr>
            <w:color w:val="FF0000"/>
          </w:rPr>
          <w:t>s experience</w:t>
        </w:r>
        <w:r>
          <w:t xml:space="preserve"> in providing care for the elderly or the chronically ill of any age.</w:t>
        </w:r>
      </w:ins>
    </w:p>
    <w:p w:rsidR="004001BD" w:rsidRDefault="004001BD">
      <w:pPr>
        <w:tabs>
          <w:tab w:val="left" w:pos="0"/>
          <w:tab w:val="left" w:pos="480"/>
          <w:tab w:val="left" w:pos="960"/>
          <w:tab w:val="left" w:pos="1440"/>
          <w:tab w:val="left" w:pos="1920"/>
          <w:tab w:val="left" w:pos="2400"/>
          <w:tab w:val="left" w:pos="9240"/>
        </w:tabs>
        <w:spacing w:line="192" w:lineRule="auto"/>
        <w:rPr>
          <w:ins w:id="630"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631" w:author="Unknown"/>
        </w:rPr>
      </w:pPr>
      <w:ins w:id="632" w:author="Unknown">
        <w:r>
          <w:t>D.</w:t>
        </w:r>
        <w:r>
          <w:tab/>
        </w:r>
        <w:r>
          <w:rPr>
            <w:u w:val="single"/>
          </w:rPr>
          <w:t>Pr</w:t>
        </w:r>
        <w:r>
          <w:rPr>
            <w:color w:val="FF0000"/>
            <w:u w:val="single"/>
          </w:rPr>
          <w:t>octoring</w:t>
        </w:r>
        <w:r>
          <w:rPr>
            <w:color w:val="FF0000"/>
          </w:rPr>
          <w:t>.</w:t>
        </w:r>
      </w:ins>
      <w:r>
        <w:rPr>
          <w:color w:val="FF0000"/>
        </w:rPr>
        <w:t>--</w:t>
      </w:r>
      <w:ins w:id="633" w:author="Unknown">
        <w:r>
          <w:rPr>
            <w:color w:val="FF0000"/>
          </w:rPr>
          <w:t>The competency evaluation may, at the nurse aide</w:t>
        </w:r>
      </w:ins>
      <w:r>
        <w:rPr>
          <w:color w:val="FF0000"/>
        </w:rPr>
        <w:t>’</w:t>
      </w:r>
      <w:ins w:id="634" w:author="Unknown">
        <w:r>
          <w:rPr>
            <w:color w:val="FF0000"/>
          </w:rPr>
          <w:t xml:space="preserve">s option, be conducted at the facility in which the nurse aide is or will be employed unless the facility is described in </w:t>
        </w:r>
      </w:ins>
      <w:r>
        <w:rPr>
          <w:color w:val="FF0000"/>
        </w:rPr>
        <w:t>§</w:t>
      </w:r>
      <w:ins w:id="635" w:author="Unknown">
        <w:r>
          <w:rPr>
            <w:color w:val="FF0000"/>
          </w:rPr>
          <w:t>2505.1.C:</w:t>
        </w:r>
      </w:ins>
    </w:p>
    <w:p w:rsidR="004001BD" w:rsidRDefault="004001BD">
      <w:pPr>
        <w:tabs>
          <w:tab w:val="left" w:pos="0"/>
          <w:tab w:val="left" w:pos="480"/>
          <w:tab w:val="left" w:pos="960"/>
          <w:tab w:val="left" w:pos="1440"/>
          <w:tab w:val="left" w:pos="1920"/>
          <w:tab w:val="left" w:pos="2400"/>
          <w:tab w:val="left" w:pos="9240"/>
        </w:tabs>
        <w:spacing w:line="192" w:lineRule="auto"/>
        <w:rPr>
          <w:ins w:id="636"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637" w:author="Unknown"/>
        </w:rPr>
      </w:pPr>
      <w:ins w:id="638" w:author="Unknown">
        <w:r>
          <w:t>You may permit the competency evaluation to be proctored by facility personnel if you find that the procedure adopted by the facility assures that the competency evaluation program:</w:t>
        </w:r>
      </w:ins>
    </w:p>
    <w:p w:rsidR="004001BD" w:rsidRDefault="004001BD">
      <w:pPr>
        <w:tabs>
          <w:tab w:val="left" w:pos="0"/>
          <w:tab w:val="left" w:pos="480"/>
          <w:tab w:val="left" w:pos="960"/>
          <w:tab w:val="left" w:pos="1440"/>
          <w:tab w:val="left" w:pos="1920"/>
          <w:tab w:val="left" w:pos="2400"/>
          <w:tab w:val="left" w:pos="9240"/>
        </w:tabs>
        <w:spacing w:line="192" w:lineRule="auto"/>
        <w:rPr>
          <w:ins w:id="639"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40" w:author="Unknown"/>
        </w:rPr>
      </w:pPr>
      <w:ins w:id="641" w:author="Unknown">
        <w:r>
          <w:t>o</w:t>
        </w:r>
        <w:r>
          <w:tab/>
          <w:t xml:space="preserve">Is secure from tampering; </w:t>
        </w:r>
      </w:ins>
    </w:p>
    <w:p w:rsidR="004001BD" w:rsidRDefault="004001BD">
      <w:pPr>
        <w:tabs>
          <w:tab w:val="left" w:pos="0"/>
          <w:tab w:val="left" w:pos="480"/>
          <w:tab w:val="left" w:pos="960"/>
          <w:tab w:val="left" w:pos="1440"/>
          <w:tab w:val="left" w:pos="1920"/>
          <w:tab w:val="left" w:pos="2400"/>
          <w:tab w:val="left" w:pos="9240"/>
        </w:tabs>
        <w:spacing w:line="192" w:lineRule="auto"/>
        <w:rPr>
          <w:ins w:id="642" w:author="Unknown"/>
        </w:rPr>
      </w:pPr>
    </w:p>
    <w:p w:rsidR="004001BD" w:rsidRDefault="004001BD">
      <w:pPr>
        <w:pStyle w:val="BodyTextIndent"/>
        <w:rPr>
          <w:ins w:id="643" w:author="Unknown"/>
        </w:rPr>
      </w:pPr>
      <w:ins w:id="644" w:author="Unknown">
        <w:r>
          <w:t>o</w:t>
        </w:r>
        <w:r>
          <w:tab/>
          <w:t xml:space="preserve">Is standardized and scored by a testing, educational, or other organization approved by the State; and </w:t>
        </w:r>
      </w:ins>
    </w:p>
    <w:p w:rsidR="004001BD" w:rsidRDefault="004001BD">
      <w:pPr>
        <w:tabs>
          <w:tab w:val="left" w:pos="0"/>
          <w:tab w:val="left" w:pos="480"/>
          <w:tab w:val="left" w:pos="960"/>
          <w:tab w:val="left" w:pos="1440"/>
          <w:tab w:val="left" w:pos="1920"/>
          <w:tab w:val="left" w:pos="2400"/>
          <w:tab w:val="left" w:pos="9240"/>
        </w:tabs>
        <w:spacing w:line="192" w:lineRule="auto"/>
        <w:rPr>
          <w:ins w:id="645" w:author="Unknown"/>
        </w:rPr>
      </w:pPr>
    </w:p>
    <w:p w:rsidR="004001BD" w:rsidRDefault="004001BD">
      <w:pPr>
        <w:pStyle w:val="BodyTextIndent"/>
        <w:rPr>
          <w:ins w:id="646" w:author="Unknown"/>
        </w:rPr>
      </w:pPr>
      <w:ins w:id="647" w:author="Unknown">
        <w:r>
          <w:t>o</w:t>
        </w:r>
        <w:r>
          <w:tab/>
          <w:t>Requires no scoring by facility personnel.</w:t>
        </w:r>
      </w:ins>
    </w:p>
    <w:p w:rsidR="004001BD" w:rsidRDefault="004001BD">
      <w:pPr>
        <w:tabs>
          <w:tab w:val="left" w:pos="0"/>
          <w:tab w:val="left" w:pos="480"/>
          <w:tab w:val="left" w:pos="960"/>
          <w:tab w:val="left" w:pos="1440"/>
          <w:tab w:val="left" w:pos="1920"/>
          <w:tab w:val="left" w:pos="2400"/>
          <w:tab w:val="left" w:pos="9240"/>
        </w:tabs>
        <w:spacing w:line="192" w:lineRule="auto"/>
        <w:rPr>
          <w:ins w:id="648"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649" w:author="Unknown"/>
        </w:rPr>
      </w:pPr>
      <w:ins w:id="650" w:author="Unknown">
        <w:r>
          <w:t>You must retract the right to proctor nurse aide competency evaluations from facilities in which you find any evidence of impropriety, including evidence of tampering by facility staff.</w:t>
        </w:r>
      </w:ins>
    </w:p>
    <w:p w:rsidR="004001BD" w:rsidRDefault="004001BD">
      <w:pPr>
        <w:tabs>
          <w:tab w:val="left" w:pos="0"/>
          <w:tab w:val="left" w:pos="480"/>
          <w:tab w:val="left" w:pos="960"/>
          <w:tab w:val="left" w:pos="1440"/>
          <w:tab w:val="left" w:pos="1920"/>
          <w:tab w:val="left" w:pos="2400"/>
          <w:tab w:val="left" w:pos="9240"/>
        </w:tabs>
        <w:spacing w:line="192" w:lineRule="auto"/>
        <w:rPr>
          <w:ins w:id="651" w:author="Unknown"/>
          <w:color w:val="FF0000"/>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652" w:author="Unknown"/>
        </w:rPr>
      </w:pPr>
      <w:ins w:id="653" w:author="Unknown">
        <w:r>
          <w:rPr>
            <w:color w:val="FF0000"/>
          </w:rPr>
          <w:t>E.</w:t>
        </w:r>
        <w:r>
          <w:rPr>
            <w:color w:val="FF0000"/>
          </w:rPr>
          <w:tab/>
        </w:r>
        <w:r>
          <w:rPr>
            <w:color w:val="FF0000"/>
            <w:u w:val="single"/>
          </w:rPr>
          <w:t>Successful Completion of the Competency Evaluation Program</w:t>
        </w:r>
        <w:r>
          <w:rPr>
            <w:color w:val="FF0000"/>
          </w:rPr>
          <w:t>.</w:t>
        </w:r>
      </w:ins>
      <w:r>
        <w:rPr>
          <w:color w:val="FF0000"/>
        </w:rPr>
        <w:t>--</w:t>
      </w:r>
      <w:ins w:id="654" w:author="Unknown">
        <w:r>
          <w:rPr>
            <w:color w:val="FF0000"/>
          </w:rPr>
          <w:t xml:space="preserve">You must establish a standard for successful completion of the competency evaluation.  To complete the competency evaluation successfully, an individual must pass both the written or oral examination and the skills demonstration.  A record of successful completion of the competency evaluation must be included in the nurse aide registry described in </w:t>
        </w:r>
      </w:ins>
      <w:r>
        <w:rPr>
          <w:color w:val="FF0000"/>
        </w:rPr>
        <w:t>§</w:t>
      </w:r>
      <w:ins w:id="655" w:author="Unknown">
        <w:r>
          <w:rPr>
            <w:color w:val="FF0000"/>
          </w:rPr>
          <w:t>4460 within 30 days of the date the individual is found to be competent.</w:t>
        </w:r>
      </w:ins>
    </w:p>
    <w:p w:rsidR="004001BD" w:rsidRDefault="004001BD">
      <w:pPr>
        <w:tabs>
          <w:tab w:val="left" w:pos="0"/>
          <w:tab w:val="left" w:pos="480"/>
          <w:tab w:val="left" w:pos="960"/>
          <w:tab w:val="left" w:pos="1440"/>
          <w:tab w:val="left" w:pos="1920"/>
          <w:tab w:val="left" w:pos="2400"/>
          <w:tab w:val="left" w:pos="9240"/>
        </w:tabs>
        <w:spacing w:line="192" w:lineRule="auto"/>
        <w:rPr>
          <w:ins w:id="656"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480"/>
        <w:rPr>
          <w:ins w:id="657" w:author="Unknown"/>
        </w:rPr>
      </w:pPr>
      <w:ins w:id="658" w:author="Unknown">
        <w:r>
          <w:t>F.</w:t>
        </w:r>
        <w:r>
          <w:tab/>
        </w:r>
        <w:r>
          <w:rPr>
            <w:u w:val="single"/>
          </w:rPr>
          <w:t xml:space="preserve">Unsuccessful Completion of the Competency </w:t>
        </w:r>
        <w:r>
          <w:rPr>
            <w:color w:val="FF0000"/>
            <w:u w:val="single"/>
          </w:rPr>
          <w:t>Evaluation</w:t>
        </w:r>
        <w:r>
          <w:rPr>
            <w:color w:val="FF0000"/>
          </w:rPr>
          <w:t>.</w:t>
        </w:r>
      </w:ins>
      <w:r>
        <w:rPr>
          <w:color w:val="FF0000"/>
        </w:rPr>
        <w:t>--</w:t>
      </w:r>
      <w:ins w:id="659" w:author="Unknown">
        <w:r>
          <w:rPr>
            <w:color w:val="FF0000"/>
          </w:rPr>
          <w:t>If an individual</w:t>
        </w:r>
        <w:r>
          <w:t xml:space="preserve"> does not complete the evaluation satisfactorily, the individual must be advised:</w:t>
        </w:r>
      </w:ins>
    </w:p>
    <w:p w:rsidR="004001BD" w:rsidRDefault="004001BD">
      <w:pPr>
        <w:tabs>
          <w:tab w:val="left" w:pos="0"/>
          <w:tab w:val="left" w:pos="480"/>
          <w:tab w:val="left" w:pos="960"/>
          <w:tab w:val="left" w:pos="1440"/>
          <w:tab w:val="left" w:pos="1920"/>
          <w:tab w:val="left" w:pos="2400"/>
          <w:tab w:val="left" w:pos="9240"/>
        </w:tabs>
        <w:spacing w:line="192" w:lineRule="auto"/>
        <w:rPr>
          <w:ins w:id="660"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61" w:author="Unknown"/>
        </w:rPr>
      </w:pPr>
      <w:ins w:id="662" w:author="Unknown">
        <w:r>
          <w:t>o</w:t>
        </w:r>
        <w:r>
          <w:tab/>
          <w:t>Of the areas which he or she did not pass; and</w:t>
        </w:r>
      </w:ins>
    </w:p>
    <w:p w:rsidR="004001BD" w:rsidRDefault="004001BD">
      <w:pPr>
        <w:tabs>
          <w:tab w:val="left" w:pos="0"/>
          <w:tab w:val="left" w:pos="480"/>
          <w:tab w:val="left" w:pos="960"/>
          <w:tab w:val="left" w:pos="1440"/>
          <w:tab w:val="left" w:pos="1920"/>
          <w:tab w:val="left" w:pos="2400"/>
          <w:tab w:val="left" w:pos="9240"/>
        </w:tabs>
        <w:spacing w:line="192" w:lineRule="auto"/>
        <w:rPr>
          <w:ins w:id="663" w:author="Unknown"/>
        </w:rPr>
      </w:pPr>
    </w:p>
    <w:p w:rsidR="004001BD" w:rsidRDefault="004001BD">
      <w:pPr>
        <w:tabs>
          <w:tab w:val="left" w:pos="0"/>
          <w:tab w:val="left" w:pos="480"/>
          <w:tab w:val="left" w:pos="960"/>
          <w:tab w:val="left" w:pos="1440"/>
          <w:tab w:val="left" w:pos="1920"/>
          <w:tab w:val="left" w:pos="2400"/>
          <w:tab w:val="left" w:pos="9240"/>
        </w:tabs>
        <w:spacing w:line="192" w:lineRule="auto"/>
        <w:ind w:firstLine="960"/>
        <w:rPr>
          <w:ins w:id="664" w:author="Unknown"/>
        </w:rPr>
      </w:pPr>
      <w:ins w:id="665" w:author="Unknown">
        <w:r>
          <w:t>o</w:t>
        </w:r>
        <w:r>
          <w:tab/>
          <w:t>That he or she has at least three opportunities to take the evaluation.</w:t>
        </w:r>
      </w:ins>
    </w:p>
    <w:p w:rsidR="004001BD" w:rsidRDefault="004001BD">
      <w:pPr>
        <w:tabs>
          <w:tab w:val="left" w:pos="0"/>
          <w:tab w:val="left" w:pos="480"/>
          <w:tab w:val="left" w:pos="960"/>
          <w:tab w:val="left" w:pos="1440"/>
          <w:tab w:val="left" w:pos="1920"/>
          <w:tab w:val="left" w:pos="2400"/>
          <w:tab w:val="left" w:pos="9240"/>
        </w:tabs>
        <w:spacing w:line="192" w:lineRule="auto"/>
        <w:rPr>
          <w:ins w:id="666" w:author="Unknown"/>
        </w:rPr>
      </w:pPr>
    </w:p>
    <w:p w:rsidR="004001BD" w:rsidRDefault="004001BD">
      <w:pPr>
        <w:tabs>
          <w:tab w:val="left" w:pos="0"/>
          <w:tab w:val="left" w:pos="480"/>
          <w:tab w:val="left" w:pos="960"/>
          <w:tab w:val="left" w:pos="1440"/>
          <w:tab w:val="left" w:pos="1920"/>
          <w:tab w:val="left" w:pos="2400"/>
          <w:tab w:val="left" w:pos="9240"/>
        </w:tabs>
        <w:spacing w:line="192" w:lineRule="auto"/>
        <w:rPr>
          <w:ins w:id="667" w:author="Unknown"/>
        </w:rPr>
      </w:pPr>
      <w:ins w:id="668" w:author="Unknown">
        <w:r>
          <w:t>You may impose a maximum on the number of times an individual may attempt to complete the competency evaluation successfully, but the maximum may be no less than three.</w:t>
        </w:r>
      </w:ins>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left" w:pos="0"/>
          <w:tab w:val="left" w:pos="480"/>
          <w:tab w:val="left" w:pos="960"/>
          <w:tab w:val="left" w:pos="1440"/>
          <w:tab w:val="left" w:pos="1920"/>
          <w:tab w:val="left" w:pos="2400"/>
          <w:tab w:val="left" w:pos="9240"/>
        </w:tabs>
        <w:spacing w:line="192" w:lineRule="auto"/>
      </w:pPr>
    </w:p>
    <w:p w:rsidR="004001BD" w:rsidRDefault="004001BD">
      <w:pPr>
        <w:tabs>
          <w:tab w:val="right" w:pos="9360"/>
        </w:tabs>
        <w:spacing w:line="192" w:lineRule="auto"/>
      </w:pPr>
      <w:r>
        <w:t xml:space="preserve">Rev. 77 </w:t>
      </w:r>
      <w:r>
        <w:tab/>
        <w:t>2-118.13</w:t>
      </w:r>
    </w:p>
    <w:p w:rsidR="004001BD" w:rsidRDefault="004001BD">
      <w:pPr>
        <w:tabs>
          <w:tab w:val="right" w:pos="9360"/>
        </w:tabs>
        <w:spacing w:line="192" w:lineRule="auto"/>
        <w:sectPr w:rsidR="00000000">
          <w:pgSz w:w="12240" w:h="15840"/>
          <w:pgMar w:top="1080" w:right="1440"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10-92</w:t>
      </w:r>
      <w:r>
        <w:rPr>
          <w:u w:val="single"/>
        </w:rPr>
        <w:tab/>
        <w:t>STATE ORGANIZATION AND GENERAL ADMINISTRATION</w:t>
      </w:r>
      <w:r>
        <w:rPr>
          <w:u w:val="single"/>
        </w:rPr>
        <w:tab/>
        <w:t>2514</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pPr>
      <w:r>
        <w:t>2514.</w:t>
      </w:r>
      <w:r>
        <w:tab/>
        <w:t>FEDERAL FINANCIAL PARTICIPATION (FFP) FOR NURSE AIDE TRAINING AND COMPETENCY EVALUATION PROGRAMS (</w:t>
      </w:r>
      <w:proofErr w:type="spellStart"/>
      <w:r>
        <w:t>NATCEPs</w:t>
      </w:r>
      <w:proofErr w:type="spellEnd"/>
      <w:r>
        <w:t>) AND COMPETENCY EVALUATION PROGRAMS (</w:t>
      </w:r>
      <w:proofErr w:type="spellStart"/>
      <w:r>
        <w:t>CEPs</w:t>
      </w:r>
      <w:proofErr w:type="spellEnd"/>
      <w:r>
        <w: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r>
      <w:r>
        <w:rPr>
          <w:u w:val="single"/>
        </w:rPr>
        <w:t>Statutory Requirements</w:t>
      </w:r>
      <w:r>
        <w:t>.--</w:t>
      </w:r>
      <w:proofErr w:type="spellStart"/>
      <w:r>
        <w:t>OBRAs</w:t>
      </w:r>
      <w:proofErr w:type="spellEnd"/>
      <w:r>
        <w:t xml:space="preserve"> 1987, 1989 </w:t>
      </w:r>
      <w:ins w:id="669" w:author="Unknown">
        <w:r>
          <w:t>and 1990</w:t>
        </w:r>
      </w:ins>
      <w:r>
        <w:t xml:space="preserve"> set forth specific requirements for training and competency evaluation of nurse aides.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   On or after October 1, 1990, nursing facilities (</w:t>
      </w:r>
      <w:proofErr w:type="spellStart"/>
      <w:r>
        <w:t>NFs</w:t>
      </w:r>
      <w:proofErr w:type="spellEnd"/>
      <w:r>
        <w:t xml:space="preserve">) must not use </w:t>
      </w:r>
      <w:ins w:id="670" w:author="Unknown">
        <w:r>
          <w:t>on a full time basis</w:t>
        </w:r>
      </w:ins>
      <w:r>
        <w:t xml:space="preserve"> any individual as a nurse aide for more than 4 months unless the individual has successfully completed either a NATCEP </w:t>
      </w:r>
      <w:r>
        <w:rPr>
          <w:u w:val="single"/>
        </w:rPr>
        <w:t>or</w:t>
      </w:r>
      <w:r>
        <w:t xml:space="preserve"> a CEP approved by the State.  For current employees used as nurse aides prior to January 1, 1990, a NF must provide for a CEP </w:t>
      </w:r>
      <w:r>
        <w:rPr>
          <w:u w:val="single"/>
        </w:rPr>
        <w:t>and</w:t>
      </w:r>
      <w:r>
        <w:t xml:space="preserve"> any preparation necessary for those individuals to complete such a program by October 1, 1990.  (See §§1919(b)(5)(A) and (B)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671" w:author="Unknown"/>
        </w:rPr>
      </w:pPr>
      <w:r>
        <w:t xml:space="preserve">o   </w:t>
      </w:r>
      <w:ins w:id="672" w:author="Unknown">
        <w:r>
          <w:t xml:space="preserve">On or after January 1, 1991, </w:t>
        </w:r>
        <w:proofErr w:type="spellStart"/>
        <w:r>
          <w:t>NFs</w:t>
        </w:r>
        <w:proofErr w:type="spellEnd"/>
        <w:r>
          <w:t xml:space="preserve"> must not use on a temporary, per diem, leased, or on any other basis other than as a permanent employee any individual as a nurse aide unless the individual has successfully completed either a NATCEP </w:t>
        </w:r>
        <w:r>
          <w:rPr>
            <w:u w:val="single"/>
          </w:rPr>
          <w:t>or</w:t>
        </w:r>
        <w:r>
          <w:t xml:space="preserve"> a CEP approved by the State.</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 xml:space="preserve">o   As a condition of approval of your State plan, you were to specify by January 1, 1989 the </w:t>
      </w:r>
      <w:proofErr w:type="spellStart"/>
      <w:r>
        <w:t>NATCEPs</w:t>
      </w:r>
      <w:proofErr w:type="spellEnd"/>
      <w:r>
        <w:t xml:space="preserve"> or </w:t>
      </w:r>
      <w:proofErr w:type="spellStart"/>
      <w:r>
        <w:t>CEPs</w:t>
      </w:r>
      <w:proofErr w:type="spellEnd"/>
      <w:r>
        <w:t xml:space="preserve"> that you approve and that meet Federal requirements.  (See §1919(e)(1)(A)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 xml:space="preserve">o   Section 1903(a)(2)(B) of the Act provides that NF costs incurred in relation to training and competency evaluation of nurse aides, current and future, are considered as State administrative expenses and as such are reimbursed for the period July 1, 1988 </w:t>
      </w:r>
      <w:ins w:id="673" w:author="Unknown">
        <w:r>
          <w:t>through September 30, 1990</w:t>
        </w:r>
      </w:ins>
      <w:r>
        <w:t xml:space="preserve"> at the lesser of:</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- 90 percent, or</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 Your Federal medical assistance percentage plus 25 percentage points.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State-incurred administrative costs for </w:t>
      </w:r>
      <w:proofErr w:type="spellStart"/>
      <w:r>
        <w:t>NATCEPs</w:t>
      </w:r>
      <w:proofErr w:type="spellEnd"/>
      <w:r>
        <w:t xml:space="preserve"> </w:t>
      </w:r>
      <w:ins w:id="674" w:author="Unknown">
        <w:r>
          <w:t xml:space="preserve">and </w:t>
        </w:r>
        <w:proofErr w:type="spellStart"/>
        <w:r>
          <w:t>CEPs</w:t>
        </w:r>
      </w:ins>
      <w:proofErr w:type="spellEnd"/>
      <w:r>
        <w:t xml:space="preserve"> are also reimbursed at the enhanced rate for the same period of time.  </w:t>
      </w:r>
      <w:ins w:id="675" w:author="Unknown">
        <w:r>
          <w:t>As of October 1, 1990</w:t>
        </w:r>
      </w:ins>
      <w:r>
        <w:t xml:space="preserve">, the NF costs </w:t>
      </w:r>
      <w:r>
        <w:rPr>
          <w:u w:val="single"/>
        </w:rPr>
        <w:t>and</w:t>
      </w:r>
      <w:r>
        <w:t xml:space="preserve"> State-incurred administrative costs incurred for </w:t>
      </w:r>
      <w:proofErr w:type="spellStart"/>
      <w:r>
        <w:t>NATCEPs</w:t>
      </w:r>
      <w:proofErr w:type="spellEnd"/>
      <w:r>
        <w:t xml:space="preserve"> </w:t>
      </w:r>
      <w:ins w:id="676" w:author="Unknown">
        <w:r>
          <w:t xml:space="preserve">and </w:t>
        </w:r>
        <w:proofErr w:type="spellStart"/>
        <w:r>
          <w:t>CEPs</w:t>
        </w:r>
        <w:proofErr w:type="spellEnd"/>
        <w:r>
          <w:t xml:space="preserve"> are</w:t>
        </w:r>
      </w:ins>
      <w:r>
        <w:t xml:space="preserve"> reimbursed at the normal administrative matching rate of 50 percent</w:t>
      </w:r>
      <w:ins w:id="677" w:author="Unknown">
        <w:r>
          <w:t>.</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 xml:space="preserve">o   Section 6901(b)(5)(B) of OBRA 1989 provides that </w:t>
      </w:r>
      <w:r>
        <w:rPr>
          <w:u w:val="single"/>
        </w:rPr>
        <w:t>no</w:t>
      </w:r>
      <w:r>
        <w:t xml:space="preserve"> expenditures for </w:t>
      </w:r>
      <w:proofErr w:type="spellStart"/>
      <w:r>
        <w:t>NATCEPs</w:t>
      </w:r>
      <w:proofErr w:type="spellEnd"/>
      <w:r>
        <w:t xml:space="preserve"> </w:t>
      </w:r>
      <w:ins w:id="678" w:author="Unknown">
        <w:r>
          <w:t xml:space="preserve">or </w:t>
        </w:r>
        <w:proofErr w:type="spellStart"/>
        <w:r>
          <w:t>CEPs</w:t>
        </w:r>
      </w:ins>
      <w:proofErr w:type="spellEnd"/>
      <w:r>
        <w:t xml:space="preserve">, whether incurred by </w:t>
      </w:r>
      <w:proofErr w:type="spellStart"/>
      <w:r>
        <w:t>NFs</w:t>
      </w:r>
      <w:proofErr w:type="spellEnd"/>
      <w:r>
        <w:t xml:space="preserve"> or the State, are allocated to Medicare before October 1, 1990.</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r>
        <w:rPr>
          <w:u w:val="single"/>
        </w:rPr>
        <w:t>FFP for Nursing Facility Costs</w:t>
      </w:r>
      <w:r>
        <w:t xml:space="preserve">.--The NF costs for training and competency evaluation of its nurse aides must be identified separately from other NF costs incurred in furnishing services to Medicaid recipients.  </w:t>
      </w:r>
      <w:ins w:id="679" w:author="Unknown">
        <w:r>
          <w:t>These costs include any charge for training and/or the cost of the competency evaluation plus necessary textbooks and other required course materials.  It could also possibly include the cost of transportation of the aide to the training or testing site if this cost is considered as a necessary expe</w:t>
        </w:r>
        <w:r>
          <w:t>nse.</w:t>
        </w:r>
      </w:ins>
      <w:r>
        <w:t xml:space="preserve">  When submitted to you for reimbursement, claim these expenditures as State administrative costs on Form HCFA-64.</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Prior to October 1, 1990, there is no allocation of these NF costs to private pay patients or Medicare.  During the period July 1, 1988 through </w:t>
      </w:r>
      <w:ins w:id="680" w:author="Unknown">
        <w:r>
          <w:t>September 30, 1990</w:t>
        </w:r>
      </w:ins>
      <w:r>
        <w:t>, these NF costs are reimbursed as State Medicaid administrative costs at the enhanced rate.</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right" w:pos="9216"/>
        </w:tabs>
        <w:spacing w:line="192" w:lineRule="auto"/>
      </w:pPr>
      <w:r>
        <w:t xml:space="preserve">Rev. 81 </w:t>
      </w:r>
      <w:r>
        <w:tab/>
        <w:t>2-118.17</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right" w:pos="9216"/>
        </w:tabs>
        <w:spacing w:line="192" w:lineRule="auto"/>
        <w:rPr>
          <w:u w:val="single"/>
        </w:rPr>
      </w:pPr>
      <w:r>
        <w:rPr>
          <w:u w:val="single"/>
        </w:rPr>
        <w:t>2514 (Cont.)    STATE ORGANIZATION AND GENERAL ADMININISTRATION</w:t>
      </w:r>
      <w:r>
        <w:rPr>
          <w:u w:val="single"/>
        </w:rPr>
        <w:tab/>
        <w:t>10-92</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On October 1, 1990 and thereafter, </w:t>
      </w:r>
      <w:ins w:id="681" w:author="Unknown">
        <w:r>
          <w:t xml:space="preserve">allocation of NF costs for training and competency evaluation of nurse aides must be made </w:t>
        </w:r>
      </w:ins>
      <w:r>
        <w:t xml:space="preserve">to Medicaid, Medicare and private pay patients.  </w:t>
      </w:r>
      <w:ins w:id="682" w:author="Unknown">
        <w:r>
          <w:t>The allocation is based on patient days of service.</w:t>
        </w:r>
      </w:ins>
      <w:r>
        <w:t xml:space="preserve">   </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As of October 1, 1990, continue to claim the allocated Medicaid portion of NF costs as State administrative costs.  Reimbursement is at the 50 percent administrative matching rate.  (The Medicare requirement in §4201(b) of OBRA 1987, which amends §1861(v)(1)(E) of the Act, provides that the reimbursement rate for Medicare services take into account, based on patient days of services furnished, the NF costs of complying with the </w:t>
      </w:r>
      <w:ins w:id="683" w:author="Unknown">
        <w:r>
          <w:t>nurse aide training and competency evaluation requirements, including the costs of conducting the nurse aide training and/or competency evaluation programs.</w:t>
        </w:r>
      </w:ins>
      <w:r>
        <w: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C.</w:t>
      </w:r>
      <w:r>
        <w:tab/>
      </w:r>
      <w:r>
        <w:rPr>
          <w:u w:val="single"/>
        </w:rPr>
        <w:t>FFP for State Administrative Costs</w:t>
      </w:r>
      <w:r>
        <w:t xml:space="preserve">.--Section 1903(a)(2)(B) of the Act provides that State administrative expenditures incurred for </w:t>
      </w:r>
      <w:proofErr w:type="spellStart"/>
      <w:r>
        <w:t>NATCEPs</w:t>
      </w:r>
      <w:proofErr w:type="spellEnd"/>
      <w:r>
        <w:t xml:space="preserve"> </w:t>
      </w:r>
      <w:ins w:id="684" w:author="Unknown">
        <w:r>
          <w:t xml:space="preserve">and </w:t>
        </w:r>
        <w:proofErr w:type="spellStart"/>
        <w:r>
          <w:t>CEPs</w:t>
        </w:r>
      </w:ins>
      <w:proofErr w:type="spellEnd"/>
      <w:r>
        <w:t xml:space="preserve"> are reimbursed at the 50 percent rate with enhanced funding during the </w:t>
      </w:r>
      <w:ins w:id="685" w:author="Unknown">
        <w:r>
          <w:t>nine</w:t>
        </w:r>
      </w:ins>
      <w:r>
        <w:t xml:space="preserve"> quarters beginning July 1, 1988 and ending </w:t>
      </w:r>
      <w:ins w:id="686" w:author="Unknown">
        <w:r>
          <w:t>September 30, 1990</w:t>
        </w:r>
      </w:ins>
      <w:r>
        <w:t>.  (The enhanced funding provided in OBRA 1987 was incorporated into §1903(a)(2)(B) of the Act and amended by OBRA 1990.)</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As of October 1, 1990, claim FFP for the Medicaid portion of the State administrative expenditures for the </w:t>
      </w:r>
      <w:proofErr w:type="spellStart"/>
      <w:r>
        <w:t>NATCEPs</w:t>
      </w:r>
      <w:proofErr w:type="spellEnd"/>
      <w:r>
        <w:t xml:space="preserve"> </w:t>
      </w:r>
      <w:ins w:id="687" w:author="Unknown">
        <w:r>
          <w:t xml:space="preserve">and </w:t>
        </w:r>
        <w:proofErr w:type="spellStart"/>
        <w:r>
          <w:t>CEPs</w:t>
        </w:r>
      </w:ins>
      <w:proofErr w:type="spellEnd"/>
      <w:r>
        <w:t xml:space="preserve"> after allocating a portion to Medicare.  There is no allocation of State-incurred administrative expenses to private pay patients or other programs except Medicare.  Expenditures for your State administrative costs for </w:t>
      </w:r>
      <w:proofErr w:type="spellStart"/>
      <w:r>
        <w:t>NATCEPs</w:t>
      </w:r>
      <w:proofErr w:type="spellEnd"/>
      <w:r>
        <w:t xml:space="preserve"> </w:t>
      </w:r>
      <w:ins w:id="688" w:author="Unknown">
        <w:r>
          <w:t xml:space="preserve">and </w:t>
        </w:r>
        <w:proofErr w:type="spellStart"/>
        <w:r>
          <w:t>CEPs</w:t>
        </w:r>
      </w:ins>
      <w:proofErr w:type="spellEnd"/>
      <w:r>
        <w:t xml:space="preserve"> may include:</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pStyle w:val="BodyTextIndent"/>
        <w:tabs>
          <w:tab w:val="clear" w:pos="0"/>
          <w:tab w:val="clear" w:pos="924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pPr>
      <w:r>
        <w:t>o</w:t>
      </w:r>
      <w:r>
        <w:tab/>
        <w:t xml:space="preserve">Specifying those </w:t>
      </w:r>
      <w:proofErr w:type="spellStart"/>
      <w:r>
        <w:t>NATCEPs</w:t>
      </w:r>
      <w:proofErr w:type="spellEnd"/>
      <w:r>
        <w:t xml:space="preserve"> </w:t>
      </w:r>
      <w:ins w:id="689" w:author="Unknown">
        <w:r>
          <w:t xml:space="preserve">and </w:t>
        </w:r>
        <w:proofErr w:type="spellStart"/>
        <w:r>
          <w:t>CEPs</w:t>
        </w:r>
      </w:ins>
      <w:proofErr w:type="spellEnd"/>
      <w:r>
        <w:t xml:space="preserve"> that you approve as meeting Federal requirements;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 xml:space="preserve">Deeming individuals to have successfully completed a NATCEP </w:t>
      </w:r>
      <w:ins w:id="690" w:author="Unknown">
        <w:r>
          <w:t>or CEP</w:t>
        </w:r>
      </w:ins>
      <w:r>
        <w:t xml:space="preserve"> under the provisions of OBRA 1987 and OBRA 1989; and</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Determining the competency of individuals who are trained by or in a facility based program.</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91" w:author="Unknown"/>
        </w:rPr>
      </w:pPr>
      <w:ins w:id="692" w:author="Unknown">
        <w:r>
          <w:t>All of the State</w:t>
        </w:r>
      </w:ins>
      <w:r>
        <w:t>-</w:t>
      </w:r>
      <w:ins w:id="693" w:author="Unknown">
        <w:r>
          <w:t xml:space="preserve">incurred administrative costs for </w:t>
        </w:r>
        <w:proofErr w:type="spellStart"/>
        <w:r>
          <w:t>NATCEPs</w:t>
        </w:r>
        <w:proofErr w:type="spellEnd"/>
        <w:r>
          <w:t xml:space="preserve"> and </w:t>
        </w:r>
        <w:proofErr w:type="spellStart"/>
        <w:r>
          <w:t>CEPs</w:t>
        </w:r>
        <w:proofErr w:type="spellEnd"/>
        <w:r>
          <w:t xml:space="preserve"> that are appropriately allocated to Medicaid are claimed by the State on the Form </w:t>
        </w:r>
        <w:r>
          <w:rPr>
            <w:color w:val="FF0000"/>
          </w:rPr>
          <w:t>HCFA</w:t>
        </w:r>
      </w:ins>
      <w:r>
        <w:rPr>
          <w:color w:val="FF0000"/>
        </w:rPr>
        <w:t>-</w:t>
      </w:r>
      <w:ins w:id="694" w:author="Unknown">
        <w:r>
          <w:rPr>
            <w:color w:val="FF0000"/>
          </w:rPr>
          <w:t>64.</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ins w:id="695" w:author="Unknown">
        <w:r>
          <w:t xml:space="preserve">The Medicaid/Medicare allocation of the </w:t>
        </w:r>
        <w:r>
          <w:rPr>
            <w:color w:val="FF0000"/>
          </w:rPr>
          <w:t>State</w:t>
        </w:r>
      </w:ins>
      <w:r>
        <w:rPr>
          <w:color w:val="FF0000"/>
        </w:rPr>
        <w:t>-</w:t>
      </w:r>
      <w:ins w:id="696" w:author="Unknown">
        <w:r>
          <w:rPr>
            <w:color w:val="FF0000"/>
          </w:rPr>
          <w:t>incurred</w:t>
        </w:r>
        <w:r>
          <w:t xml:space="preserve"> administrative costs is computed using a ratio based on the number of participating facilities certified for each program.  Dually participating facilities are split equally between the programs.</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D.</w:t>
      </w:r>
      <w:r>
        <w:tab/>
      </w:r>
      <w:r>
        <w:rPr>
          <w:u w:val="single"/>
        </w:rPr>
        <w:t>Interagency Agreements</w:t>
      </w:r>
      <w:r>
        <w:t>.--</w:t>
      </w:r>
      <w:proofErr w:type="spellStart"/>
      <w:r>
        <w:t>OBRAs</w:t>
      </w:r>
      <w:proofErr w:type="spellEnd"/>
      <w:r>
        <w:t xml:space="preserve"> 1987, 1989 </w:t>
      </w:r>
      <w:ins w:id="697" w:author="Unknown">
        <w:r>
          <w:t xml:space="preserve">and 1990 set forth your requirements relating to </w:t>
        </w:r>
        <w:proofErr w:type="spellStart"/>
        <w:r>
          <w:t>NATCEPs</w:t>
        </w:r>
        <w:proofErr w:type="spellEnd"/>
        <w:r>
          <w:t xml:space="preserve"> and </w:t>
        </w:r>
        <w:proofErr w:type="spellStart"/>
        <w:r>
          <w:t>CEPs</w:t>
        </w:r>
      </w:ins>
      <w:proofErr w:type="spellEnd"/>
      <w:r>
        <w:t xml:space="preserve">.  You may want to have some of the </w:t>
      </w:r>
      <w:ins w:id="698" w:author="Unknown">
        <w:r>
          <w:t>required activities</w:t>
        </w:r>
      </w:ins>
      <w:r>
        <w:t xml:space="preserve"> performed by the survey agency or other State agency.  If you choose to delegate any part of the function to another State agency, protect the authority of the single State agency, as required by 42 CFR 431.10(e), by entering into an interagency agreement with the agency delegated by you to approve </w:t>
      </w:r>
      <w:proofErr w:type="spellStart"/>
      <w:r>
        <w:t>NATCEPs</w:t>
      </w:r>
      <w:proofErr w:type="spellEnd"/>
      <w:r>
        <w:t>.  The State plan must specify in compreh</w:t>
      </w:r>
      <w:r>
        <w:t>ensive detail the responsibilities and authority of the agency designated by you.  Use 42 CFR 431, Subpart M as a guideline for a written interagency agreement in such cases.  The other agency bills the Medicaid agency for necessary costs which are then claimed for reimbursement on the Form HCFA-64 as Medicaid Administration.</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right" w:pos="9216"/>
        </w:tabs>
        <w:spacing w:line="192" w:lineRule="auto"/>
      </w:pPr>
      <w:r>
        <w:t>2-118.18</w:t>
      </w:r>
      <w:r>
        <w:tab/>
        <w:t xml:space="preserve">Rev. 81 </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10-92</w:t>
      </w:r>
      <w:r>
        <w:rPr>
          <w:u w:val="single"/>
        </w:rPr>
        <w:tab/>
        <w:t>STATE ORGANIZATION AND GENERAL ADMINISTRATION</w:t>
      </w:r>
      <w:r>
        <w:rPr>
          <w:u w:val="single"/>
        </w:rPr>
        <w:tab/>
        <w:t>2514 (Cont.)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699" w:author="Unknown"/>
        </w:rPr>
      </w:pPr>
      <w:r>
        <w:t>E.</w:t>
      </w:r>
      <w:r>
        <w:tab/>
      </w:r>
      <w:r>
        <w:rPr>
          <w:u w:val="single"/>
        </w:rPr>
        <w:t>Training and Competency Evaluation for Non-Employees</w:t>
      </w:r>
      <w:r>
        <w:t>.--</w:t>
      </w:r>
      <w:ins w:id="700" w:author="Unknown">
        <w:r>
          <w:t>FFP is provided</w:t>
        </w:r>
      </w:ins>
      <w:r>
        <w:t xml:space="preserve"> for the training and competency evaluation costs of an individual not employed by a NF if that individual has a commitment from a NF to be employed.  Any reasonable documentation (e.g., letter from NF</w:t>
      </w:r>
      <w:ins w:id="701" w:author="Unknown">
        <w:r>
          <w:t xml:space="preserve"> verifying the employment offer</w:t>
        </w:r>
      </w:ins>
      <w:r>
        <w:t xml:space="preserve">) is acceptable proof that the NF intends to employ the individual.  </w:t>
      </w:r>
      <w:ins w:id="702" w:author="Unknown">
        <w:r>
          <w:t>In the case of a nurse aide who is employed by (or who has received an offer of employment from) a facility not later than 12 months after c</w:t>
        </w:r>
        <w:r>
          <w:t xml:space="preserve">ompleting a State approved training and competency evaluation program or a competency evaluation program, provide for the reimbursement of the costs incurred in completing such program.  Prorate reimbursement to the nurse aide over a reasonable period of time during the </w:t>
        </w:r>
        <w:r>
          <w:rPr>
            <w:color w:val="FF0000"/>
          </w:rPr>
          <w:t>individual</w:t>
        </w:r>
      </w:ins>
      <w:r>
        <w:rPr>
          <w:color w:val="FF0000"/>
        </w:rPr>
        <w:t>’</w:t>
      </w:r>
      <w:ins w:id="703" w:author="Unknown">
        <w:r>
          <w:rPr>
            <w:color w:val="FF0000"/>
          </w:rPr>
          <w:t>s period</w:t>
        </w:r>
        <w:r>
          <w:t xml:space="preserve"> of employment.  You may select the period of time over which payments are made to the aides.</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F.</w:t>
      </w:r>
      <w:r>
        <w:tab/>
      </w:r>
      <w:r>
        <w:rPr>
          <w:u w:val="single"/>
        </w:rPr>
        <w:t>Submitting Claims for FFP</w:t>
      </w:r>
      <w:r>
        <w:t xml:space="preserve">.--Submit claims for NF expenditures for the facilities’ costs for </w:t>
      </w:r>
      <w:proofErr w:type="spellStart"/>
      <w:r>
        <w:t>NATCEPs</w:t>
      </w:r>
      <w:proofErr w:type="spellEnd"/>
      <w:r>
        <w:t xml:space="preserve"> </w:t>
      </w:r>
      <w:ins w:id="704" w:author="Unknown">
        <w:r>
          <w:t xml:space="preserve">and </w:t>
        </w:r>
        <w:proofErr w:type="spellStart"/>
        <w:r>
          <w:t>CEPs</w:t>
        </w:r>
        <w:proofErr w:type="spellEnd"/>
        <w:r>
          <w:t xml:space="preserve"> </w:t>
        </w:r>
      </w:ins>
      <w:r>
        <w:t>as State administrative expenditures on the Form HCFA-64.</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Claim State administrative expenditures for the </w:t>
      </w:r>
      <w:proofErr w:type="spellStart"/>
      <w:r>
        <w:t>NATCEPs</w:t>
      </w:r>
      <w:proofErr w:type="spellEnd"/>
      <w:r>
        <w:t xml:space="preserve"> </w:t>
      </w:r>
      <w:ins w:id="705" w:author="Unknown">
        <w:r>
          <w:t xml:space="preserve">and </w:t>
        </w:r>
        <w:proofErr w:type="spellStart"/>
        <w:r>
          <w:t>CEPs</w:t>
        </w:r>
      </w:ins>
      <w:proofErr w:type="spellEnd"/>
      <w:r>
        <w:t>, including any services performed by the survey agency or other State agency as provided for within the written interagency agreement, on the Form HCFA 64.10 or 64.10p.</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Continue to claim the survey agency’s expenditures for survey and certification duties on Form HCFA-2824.</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G.</w:t>
      </w:r>
      <w:r>
        <w:tab/>
      </w:r>
      <w:r>
        <w:rPr>
          <w:u w:val="single"/>
        </w:rPr>
        <w:t>Enhanced Funding for Skilled Professional Medical Personnel (SPMP)</w:t>
      </w:r>
      <w:r>
        <w:t xml:space="preserve">.-State expenditures for employees who qualify as SPMP may be reimbursed at a 75 percent matching rate under §1903(a)(2)(A) of the Act.  If these SPMP are performing NATCEP </w:t>
      </w:r>
      <w:ins w:id="706" w:author="Unknown">
        <w:r>
          <w:t>and CEP activities</w:t>
        </w:r>
      </w:ins>
      <w:r>
        <w:t xml:space="preserve">, those expenditures are matched at the enhanced rate specified in §1903(a)(2)(B) until </w:t>
      </w:r>
      <w:ins w:id="707" w:author="Unknown">
        <w:r>
          <w:t>October 1, 1990</w:t>
        </w:r>
      </w:ins>
      <w:r>
        <w:t xml:space="preserve">.  As of that date, the matching rate for SPMP involved with </w:t>
      </w:r>
      <w:proofErr w:type="spellStart"/>
      <w:r>
        <w:t>NATCEPs</w:t>
      </w:r>
      <w:proofErr w:type="spellEnd"/>
      <w:r>
        <w:t xml:space="preserve"> </w:t>
      </w:r>
      <w:ins w:id="708" w:author="Unknown">
        <w:r>
          <w:t xml:space="preserve">and </w:t>
        </w:r>
        <w:proofErr w:type="spellStart"/>
        <w:r>
          <w:t>CEPs</w:t>
        </w:r>
        <w:proofErr w:type="spellEnd"/>
        <w:r>
          <w:t xml:space="preserve"> </w:t>
        </w:r>
      </w:ins>
      <w:r>
        <w:t>reverts to 50 percent under §1903(a)(2)(B) of the Act regardless of their</w:t>
      </w:r>
      <w:r>
        <w:t xml:space="preserve"> qualification for 75 percent matching under §1903(a)2)(A)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709" w:author="Unknown"/>
        </w:rPr>
      </w:pPr>
      <w:r>
        <w:t>H.</w:t>
      </w:r>
      <w:r>
        <w:tab/>
      </w:r>
      <w:r>
        <w:rPr>
          <w:u w:val="single"/>
        </w:rPr>
        <w:t>FFP for Administration of the Nurse Aide Registry</w:t>
      </w:r>
      <w:r>
        <w:t>.--</w:t>
      </w:r>
      <w:ins w:id="710" w:author="Unknown">
        <w:r>
          <w:t>You are required to establish and maintain a registry of all individuals who have satisfactorily completed a State approved NATCEP or CEP.  You must ensure that the names of the individuals who are either deemed to have met the nurse aide training and competency evaluation requirements or are granted waivers from the competency evaluation requirements are placed in the nurse aide registry.  You may not impose any charges on a nurse aide relating to the re</w:t>
        </w:r>
        <w:r>
          <w:t xml:space="preserve">gistry. Information to be  contained in the registry and availability of such information must be in accordance with requirements set forth in </w:t>
        </w:r>
      </w:ins>
      <w:r>
        <w:rPr>
          <w:color w:val="FF0000"/>
        </w:rPr>
        <w:t>§</w:t>
      </w:r>
      <w:ins w:id="711" w:author="Unknown">
        <w:r>
          <w:rPr>
            <w:color w:val="FF0000"/>
          </w:rPr>
          <w:t>1919</w:t>
        </w:r>
        <w:r>
          <w:t>(e)(2)(B) of the Act.</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12" w:author="Unknown"/>
        </w:rPr>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13" w:author="Unknown"/>
        </w:rPr>
      </w:pPr>
      <w:ins w:id="714" w:author="Unknown">
        <w:r>
          <w:t>A NF must not use an individual as a nurse aide unless the facility has inquired of any State registry believed to include information concerning the individual.</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15" w:author="Unknown"/>
        </w:rPr>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ins w:id="716" w:author="Unknown">
        <w:r>
          <w:t>Allocate a portion of the costs to establish and maintain the registry to Medicare using a ratio based on the number of participating facilities certified for each program.</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Section 1903(a)(2)(B) of the Act specifies the matching rate for </w:t>
      </w:r>
      <w:proofErr w:type="spellStart"/>
      <w:r>
        <w:t>NATCEPs</w:t>
      </w:r>
      <w:proofErr w:type="spellEnd"/>
      <w:r>
        <w:t xml:space="preserve"> and </w:t>
      </w:r>
      <w:proofErr w:type="spellStart"/>
      <w:r>
        <w:t>CEPs</w:t>
      </w:r>
      <w:proofErr w:type="spellEnd"/>
      <w:r>
        <w:t>, but it does not apply to expenditures incurred in complying with the nurse aide registry requirements.  Those expenditures are reimbursed under §1903(a)(7) of the Act and are matched at the 50 percent rate with no enhancement.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right" w:pos="9216"/>
        </w:tabs>
        <w:spacing w:line="192" w:lineRule="auto"/>
      </w:pPr>
      <w:r>
        <w:t xml:space="preserve">Rev. 81 </w:t>
      </w:r>
      <w:r>
        <w:tab/>
        <w:t>2-118.19</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02-92</w:t>
      </w:r>
      <w:r>
        <w:rPr>
          <w:u w:val="single"/>
        </w:rPr>
        <w:tab/>
        <w:t>STATE ORGANIZATION AND GENERAL ADMINISTRATION</w:t>
      </w:r>
      <w:r>
        <w:rPr>
          <w:u w:val="single"/>
        </w:rPr>
        <w:tab/>
        <w:t>2515</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pPr>
      <w:r>
        <w:t>2515.</w:t>
      </w:r>
      <w:r>
        <w:tab/>
        <w:t>FEDERAL FINANCIAL PARTICIPATION FOR PREADMISSION SCREENING AND ANNUAL RESIDENT REVIEW (PASARR) ACTIVITIES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r>
      <w:r>
        <w:rPr>
          <w:u w:val="single"/>
        </w:rPr>
        <w:t>Statutory Requirements</w:t>
      </w:r>
      <w:r>
        <w:t>.--</w:t>
      </w:r>
      <w:proofErr w:type="spellStart"/>
      <w:r>
        <w:t>OBRAs</w:t>
      </w:r>
      <w:proofErr w:type="spellEnd"/>
      <w:r>
        <w:t xml:space="preserve"> of 1987 </w:t>
      </w:r>
      <w:ins w:id="717" w:author="Unknown">
        <w:r>
          <w:t xml:space="preserve">and 1990 </w:t>
        </w:r>
      </w:ins>
      <w:r>
        <w:t>specify PASARR requirements for nursing facilities (</w:t>
      </w:r>
      <w:proofErr w:type="spellStart"/>
      <w:r>
        <w:t>NFs</w:t>
      </w:r>
      <w:proofErr w:type="spellEnd"/>
      <w:r>
        <w:t>) and the States.  Some of these requirements are:</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1.</w:t>
      </w:r>
      <w:r>
        <w:tab/>
        <w:t xml:space="preserve">Medicaid </w:t>
      </w:r>
      <w:proofErr w:type="spellStart"/>
      <w:r>
        <w:t>NFs</w:t>
      </w:r>
      <w:proofErr w:type="spellEnd"/>
      <w:r>
        <w:t xml:space="preserve"> must not admit, on or after January 1, 1989, any new resident who has: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Mental illness (MI), unless the State mental health authority has determined, based on an independent evaluation performed by a person or entity other than the State mental health authority, prior to admission, that the individual requires the level of services provided by a NF and, if so, whether the individual requires </w:t>
      </w:r>
      <w:ins w:id="718" w:author="Unknown">
        <w:r>
          <w:t>specialized services</w:t>
        </w:r>
      </w:ins>
      <w:r>
        <w:t xml:space="preserve"> for MI; or</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Mental retardation (MR), unless the State MR or developmental disability authority has determined prior to admission that the individual requires the level of services provided by a NF, and, if so, whether the individual requires </w:t>
      </w:r>
      <w:ins w:id="719" w:author="Unknown">
        <w:r>
          <w:t xml:space="preserve">specialized services </w:t>
        </w:r>
      </w:ins>
      <w:r>
        <w:t>for MR. (See §1919(b)(3)(F)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ins w:id="720" w:author="Unknown">
        <w:r>
          <w:t>A mentally ill individual is redefined under OBRA 1990 as one who has a serious mental illness as defined by the Secretary in consultation with the National Institute of Mental Health and does not have a primary diagnosis of dementia or a diagnosis of dementia and a primary diagnosis that is not a serious mental illness.</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t>Approval of your State plan requires that: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You have in effect, as of January 1, 1989, a preadmission screening (PAS) program for making determinations (using criteria developed by the Secretary) described in §1919(b)(3)(F) of the Act for individuals with MI or MR.</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21" w:author="Unknown"/>
        </w:rPr>
      </w:pPr>
      <w:ins w:id="722" w:author="Unknown">
        <w:r>
          <w:t xml:space="preserve">The PAS program need not provide for determinations in the case of the readmission to a NF of an individual who, after being admitted to the NF, was transferred for care in a hospital.  An </w:t>
        </w:r>
        <w:proofErr w:type="spellStart"/>
        <w:r>
          <w:t>interfacility</w:t>
        </w:r>
        <w:proofErr w:type="spellEnd"/>
        <w:r>
          <w:t xml:space="preserve"> transfer from one NF to another NF, with or without an intervening hospital stay, is not subject to PAS.</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23" w:author="Unknown"/>
        </w:rPr>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24" w:author="Unknown"/>
        </w:rPr>
      </w:pPr>
      <w:ins w:id="725" w:author="Unknown">
        <w:r>
          <w:t>A PAS is not to be performed for an individual admitted to a NF directly from a hospital after receiving acute inpatient care at the hospital, if the individual requires NF services for the condition for which care was received in the hospital, and the attending physician certifies, before admission to the NF, that the individual is likely to require a NF stay of less than 30 days.</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For each NF resident who has MI, the State mental health authority must review and determine (using criteria developed by the Secretary), based on an independent physical and mental examination performed by a person or entity other than the State mental health authority, whether the resident requires: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 xml:space="preserve">- The level of services provided by a NF or by an inpatient psychiatric hospital for individuals under age 21 or by an institution for mental diseases for individuals 65 years of age or older, and </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 xml:space="preserve">- </w:t>
      </w:r>
      <w:ins w:id="726" w:author="Unknown">
        <w:r>
          <w:t>Specialized services</w:t>
        </w:r>
      </w:ins>
      <w:r>
        <w:t xml:space="preserve"> for MI.  (See §1919(e)(7)(B)(</w:t>
      </w:r>
      <w:proofErr w:type="spellStart"/>
      <w:r>
        <w:t>i</w:t>
      </w:r>
      <w:proofErr w:type="spellEnd"/>
      <w:r>
        <w:t>)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right" w:pos="9216"/>
        </w:tabs>
        <w:spacing w:line="192" w:lineRule="auto"/>
      </w:pPr>
      <w:r>
        <w:t xml:space="preserve">Rev. 76 </w:t>
      </w:r>
      <w:r>
        <w:tab/>
        <w:t>2-118.21</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2515 (Cont.)</w:t>
      </w:r>
      <w:r>
        <w:rPr>
          <w:u w:val="single"/>
        </w:rPr>
        <w:tab/>
        <w:t>STATE ORGANIZATION AND GENERAL ADMINISTRATION</w:t>
      </w:r>
      <w:r>
        <w:rPr>
          <w:u w:val="single"/>
        </w:rPr>
        <w:tab/>
        <w:t>02-92</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For each NF resident who has MR, the State MR authority must review and determine (using criteria developed by the Secretary) whether the resident requires: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 The level of services provided by a NF or the level of services of an intermediate care facility for the mentally retarded (ICF/MR), and</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pPr>
      <w:r>
        <w:t xml:space="preserve">- </w:t>
      </w:r>
      <w:ins w:id="727" w:author="Unknown">
        <w:r>
          <w:t>Specialized services</w:t>
        </w:r>
      </w:ins>
      <w:r>
        <w:t xml:space="preserve"> for MR.  (See §1919(e)(7)(B)(ii)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You have performed, by April 1, 1990, initial annual resident reviews (</w:t>
      </w:r>
      <w:proofErr w:type="spellStart"/>
      <w:r>
        <w:t>ARRs</w:t>
      </w:r>
      <w:proofErr w:type="spellEnd"/>
      <w:r>
        <w:t>) on all residents with MI or MR who were not subject to PAS (i.e., residents who entered the NF prior to January 1, 1989).  (See §1919(e)(7)(B)(iii)(III)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pStyle w:val="BodyTextIndent2"/>
      </w:pPr>
      <w:r>
        <w:t>o</w:t>
      </w:r>
      <w:r>
        <w:tab/>
        <w:t>You have in effect, as of April 1, 1990, an ARR program for reviewing all residents with MI or MR, regardless of whether they were initially screened under the PAS or initial ARR requirements.  Conduct such reviews at least annually, or more frequently if there is a change in the resident’s condition.  (See §1919(e)(7)(B)(iii)(I-II) of the Act.)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3.</w:t>
      </w:r>
      <w:r>
        <w:tab/>
        <w:t>Reimbursement for PASARR activities: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 xml:space="preserve">Is available at the 75 percent rate for expenditures found necessary by the Secretary for the proper and efficient administration of the State plan which are </w:t>
      </w:r>
      <w:ins w:id="728" w:author="Unknown">
        <w:r>
          <w:t>directly</w:t>
        </w:r>
      </w:ins>
      <w:r>
        <w:t xml:space="preserve"> attributable to PAS and ARR activities conducted by you under §1919(e)(7) of the Act.  </w:t>
      </w:r>
      <w:ins w:id="729" w:author="Unknown">
        <w:r>
          <w:t xml:space="preserve">Only direct costs allocable to PASARR are eligible for reimbursement at the enhanced FFP rate.  Costs not directly allocable to PASARR are matched at the 50 percent rate.  Such costs are usually indirect costs, including Statewide and </w:t>
        </w:r>
        <w:proofErr w:type="spellStart"/>
        <w:r>
          <w:t>departmentwide</w:t>
        </w:r>
        <w:proofErr w:type="spellEnd"/>
        <w:r>
          <w:t xml:space="preserve"> costs.</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t>Is not available under §1903(a) of the Act for NF services furnished to an individual for whom a PAS or ARR determination is required under §1919(b)(3)(F) or §1919(e)(7)(A) and (B) of the Act but for whom the determination is not made.</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
        <w:t>o</w:t>
      </w:r>
      <w:r>
        <w:tab/>
      </w:r>
      <w:ins w:id="730" w:author="Unknown">
        <w:r>
          <w:t xml:space="preserve">Except as otherwise provided in an approved alternative disposition plan (ADP), is not available </w:t>
        </w:r>
        <w:r>
          <w:rPr>
            <w:color w:val="FF0000"/>
          </w:rPr>
          <w:t xml:space="preserve">under </w:t>
        </w:r>
      </w:ins>
      <w:r>
        <w:rPr>
          <w:color w:val="FF0000"/>
        </w:rPr>
        <w:t>§</w:t>
      </w:r>
      <w:ins w:id="731" w:author="Unknown">
        <w:r>
          <w:rPr>
            <w:color w:val="FF0000"/>
          </w:rPr>
          <w:t>1903(</w:t>
        </w:r>
        <w:r>
          <w:t>a) of the Act for NF services furnished to an individual who does not require the level of services provided by a NF (except for long term mentally ill or mentally retarded residents not requiring NF services but needing specialized services who elect to remain in the NF).</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r>
        <w:rPr>
          <w:u w:val="single"/>
        </w:rPr>
        <w:t>FFP for PASARR Activities</w:t>
      </w:r>
      <w:r>
        <w:t xml:space="preserve">.--Your </w:t>
      </w:r>
      <w:ins w:id="732" w:author="Unknown">
        <w:r>
          <w:t xml:space="preserve">direct </w:t>
        </w:r>
      </w:ins>
      <w:r>
        <w:t xml:space="preserve">administrative costs for PASARR activities required under §§1919(e)(7)(A) and (B) of the Act are reimbursed at the 75 percent rate of FFP.  If you choose to contract with an outside public or private organization to perform your required PASARR activities, FFP at the 75 percent rate is available for the actual §1919(e)(7) activities performed by the outside organization.  </w:t>
      </w:r>
      <w:ins w:id="733" w:author="Unknown">
        <w:r>
          <w:t>You may not delegate, by subcontract or otherwise, your PASARR responsibilities to a NF (or to a</w:t>
        </w:r>
        <w:r>
          <w:t>n entity that has a direct or indirect affiliation or relationship with such a facility).</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All applicants to and residents of a NF must be screened in some preliminary fashion (Level I) to identify those individuals who appear to have MI or MR.  Individuals so identified must be subjected to the PASARR (Level II) process by which the State mental health or mental  retardation  authority makes  the</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right" w:pos="9216"/>
        </w:tabs>
        <w:spacing w:line="192" w:lineRule="auto"/>
      </w:pPr>
      <w:r>
        <w:t>2-118.22</w:t>
      </w:r>
      <w:r>
        <w:tab/>
        <w:t xml:space="preserve">Rev. 76 </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02-92</w:t>
      </w:r>
      <w:r>
        <w:rPr>
          <w:u w:val="single"/>
        </w:rPr>
        <w:tab/>
        <w:t>STATE ORGANIZATION AND GENERAL ADMINISTRATION</w:t>
      </w:r>
      <w:r>
        <w:rPr>
          <w:u w:val="single"/>
        </w:rPr>
        <w:tab/>
        <w:t>2515 (Cont.)</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required determinations about the level of services needed and the need for </w:t>
      </w:r>
      <w:ins w:id="734" w:author="Unknown">
        <w:r>
          <w:t>specialized services</w:t>
        </w:r>
      </w:ins>
      <w:r>
        <w:t>.  If at any time during the Level II screening it is determined that the individual does not have MR or MI, stop the screening and permit the individual to enter or remain in the NF.</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These requirements apply to </w:t>
      </w:r>
      <w:r>
        <w:rPr>
          <w:u w:val="single"/>
        </w:rPr>
        <w:t>all</w:t>
      </w:r>
      <w:r>
        <w:t xml:space="preserve"> individuals (including private pay and Medicare patients, not just Medicaid recipients).  Therefore, the 75 percent FFP under Medicaid is available for the </w:t>
      </w:r>
      <w:ins w:id="735" w:author="Unknown">
        <w:r>
          <w:t xml:space="preserve">direct </w:t>
        </w:r>
      </w:ins>
      <w:r>
        <w:t>costs for all your required PASARR activities without regard to the eligibility status of the individual being screened or reviewed.  You do not receive any funding from Medicare for PASARR activities related to Medicare beneficiaries.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The responsibility for identifying individuals (through Level I screening) who appear to have MI or MR lies with the NF since it is prohibited from admitting any new resident who has MI or MR unless the State mental health or mental retardation authority has determined that the individual requires a NF level of care.  Depending upon the method of entry of new admissions into a NF, the expense of identifying those individuals who are subject to PAS can possibly be incurred by either the NF or a State employe</w:t>
      </w:r>
      <w:r>
        <w:t xml:space="preserve">e or contractor.  Since a large portion of new admissions to </w:t>
      </w:r>
      <w:proofErr w:type="spellStart"/>
      <w:r>
        <w:t>NFs</w:t>
      </w:r>
      <w:proofErr w:type="spellEnd"/>
      <w:r>
        <w:t xml:space="preserve"> come directly from hospitals, you may choose to contract with hospitals to have their discharge planners do the Level I screening and referral to the State authorities for PAS.  Referrals to the State of current residents for ARR are normally the responsibility of the NF (as an outcome of the routine resident assessments required under §1919(b)(3) of the Act) unless you choose to do the Level I identifications for ARR yourself in conjunction w</w:t>
      </w:r>
      <w:r>
        <w:t>ith performing Level II evaluations.</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If you perform the identification screening, it is a PASARR activity and is reimbursed at the 75 percent FFP rate as an administrative cost.  If the identification screen is done by the NF, it may be made part of the NF rate and therefore reimbursed as a Medicaid service at the applicable Federal medical assistance percentage.  If you contract with third parties such as hospital discharge planners for the identification of individuals who appear to have MI or MR, your reimbursement rate is 75 percent.  Howe</w:t>
      </w:r>
      <w:r>
        <w:t>ver, you may not contract with a NF for the Level I screenings and receive 75 percent FFP since the NF has the responsibility to identify and deny admission to those individuals who may have MI or MR.</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Your expenditures incurred to evaluate and make the required determinations regarding the level of services and </w:t>
      </w:r>
      <w:ins w:id="736" w:author="Unknown">
        <w:r>
          <w:t>specialized services</w:t>
        </w:r>
      </w:ins>
      <w:r>
        <w:t xml:space="preserve"> needs for individuals identified as possibly having MI or MR during either the PAS or ARR are reimbursed at the 75 percent rate.  This rate also applies to the independent physical and mental evaluation by a person or entity other than the State mental health authority which is required for individuals with MI.  </w:t>
      </w:r>
      <w:ins w:id="737" w:author="Unknown">
        <w:r>
          <w:t xml:space="preserve">These responsibilities cannot be delegated to </w:t>
        </w:r>
        <w:proofErr w:type="spellStart"/>
        <w:r>
          <w:t>NFs</w:t>
        </w:r>
        <w:proofErr w:type="spellEnd"/>
        <w:r>
          <w:t xml:space="preserve"> or any entity having a direct or indirect affiliation or relationship with a NF.</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The enhanced rate of FFP is available for your expenditures for </w:t>
      </w:r>
      <w:proofErr w:type="spellStart"/>
      <w:r>
        <w:t>ADPs</w:t>
      </w:r>
      <w:proofErr w:type="spellEnd"/>
      <w:r>
        <w:t xml:space="preserve"> permitted under §1919(e)(7)(E) of the Act, including an automated tracking system for individuals covered by such a plan (if you wish to use automated tracking for this purpose).  </w:t>
      </w:r>
      <w:ins w:id="738" w:author="Unknown">
        <w:r>
          <w:t>Expenditures for making ADP revisions permitted under OBRA 1990 are eligible for the enhanced FFP rate.</w:t>
        </w:r>
      </w:ins>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Claim your administrative costs for the PASARR activities on the Form HCFA 64, not on the Form HCFA 2824.</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right" w:pos="9216"/>
        </w:tabs>
        <w:spacing w:line="192" w:lineRule="auto"/>
      </w:pPr>
      <w:r>
        <w:t xml:space="preserve">Rev. 76 </w:t>
      </w:r>
      <w:r>
        <w:tab/>
        <w:t>2-118.23</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2515 (Cont.)</w:t>
      </w:r>
      <w:r>
        <w:rPr>
          <w:u w:val="single"/>
        </w:rPr>
        <w:tab/>
        <w:t>STATE ORGANIZATION AND GENERAL ADMINISTRATION</w:t>
      </w:r>
      <w:r>
        <w:rPr>
          <w:u w:val="single"/>
        </w:rPr>
        <w:tab/>
        <w:t>02-92</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In implementing PASARR, you are building on procedures presently in place.  Historically, the Medicaid agency has determined whether an individual’s physical needs were of such severity as to require NF care and/or whether an individual’s family could provide needed care in the home.  Examples of activities which continue to be reimbursed at the 50 percent rate are prior authorization activities and determinations regarding individuals with the greatest need when limited beds are available.  Only those expe</w:t>
      </w:r>
      <w:r>
        <w:t>nditures made to perform those activities required by §1919(e)(7) of the Act are allowable for 75 percent FFP.</w:t>
      </w: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4001BD" w:rsidRDefault="004001BD">
      <w:pPr>
        <w:tabs>
          <w:tab w:val="right" w:pos="9216"/>
        </w:tabs>
        <w:spacing w:line="192" w:lineRule="auto"/>
      </w:pPr>
      <w:r>
        <w:t>2-118.24</w:t>
      </w:r>
      <w:r>
        <w:tab/>
        <w:t xml:space="preserve">Rev. 76  </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s>
        <w:spacing w:line="192" w:lineRule="auto"/>
        <w:rPr>
          <w:u w:val="single"/>
        </w:rPr>
      </w:pPr>
      <w:r>
        <w:rPr>
          <w:u w:val="single"/>
        </w:rPr>
        <w:t>12-85</w:t>
      </w:r>
      <w:r>
        <w:rPr>
          <w:u w:val="single"/>
        </w:rPr>
        <w:tab/>
        <w:t>STATE ORGANIZATION AND GENERAL ADMINISTRATION</w:t>
      </w:r>
      <w:r>
        <w:rPr>
          <w:u w:val="single"/>
        </w:rPr>
        <w:tab/>
        <w:t>2555</w:t>
      </w:r>
    </w:p>
    <w:p w:rsidR="004001BD" w:rsidRDefault="004001BD">
      <w:pPr>
        <w:tabs>
          <w:tab w:val="left" w:pos="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ind w:left="960" w:hanging="960"/>
        <w:rPr>
          <w:color w:val="FF0000"/>
        </w:rPr>
      </w:pPr>
      <w:r>
        <w:rPr>
          <w:noProof/>
          <w:color w:val="FF0000"/>
        </w:rPr>
        <w:pict>
          <v:line id="_x0000_s1026" style="position:absolute;left:0;text-align:left;z-index:251586048;mso-position-horizontal:absolute;mso-position-horizontal-relative:text;mso-position-vertical:absolute;mso-position-vertical-relative:text" from="-7.2pt,.05pt" to="-7.2pt,14.05pt" o:allowincell="f" strokecolor="red"/>
        </w:pict>
      </w:r>
      <w:r>
        <w:rPr>
          <w:color w:val="FF0000"/>
        </w:rPr>
        <w:t>2555.</w:t>
      </w:r>
      <w:r>
        <w:rPr>
          <w:color w:val="FF0000"/>
        </w:rPr>
        <w:tab/>
        <w:t>INFORMATION ON TARGET EXPENDITURE LEVELS, REDUCTIONS IN</w:t>
      </w:r>
    </w:p>
    <w:p w:rsidR="004001BD" w:rsidRDefault="004001BD">
      <w:pPr>
        <w:tabs>
          <w:tab w:val="left" w:pos="0"/>
          <w:tab w:val="left" w:pos="480"/>
          <w:tab w:val="left" w:pos="960"/>
          <w:tab w:val="left" w:pos="1440"/>
          <w:tab w:val="left" w:pos="4200"/>
          <w:tab w:val="left" w:pos="4800"/>
          <w:tab w:val="left" w:pos="8760"/>
        </w:tabs>
        <w:spacing w:line="192" w:lineRule="auto"/>
        <w:ind w:left="960"/>
        <w:rPr>
          <w:color w:val="FF0000"/>
        </w:rPr>
      </w:pPr>
      <w:r>
        <w:rPr>
          <w:noProof/>
          <w:color w:val="FF0000"/>
        </w:rPr>
        <w:pict>
          <v:line id="_x0000_s1027" style="position:absolute;left:0;text-align:left;z-index:251587072;mso-position-horizontal:absolute;mso-position-horizontal-relative:text;mso-position-vertical:absolute;mso-position-vertical-relative:text" from="-7.2pt,.4pt" to="-7.2pt,14.4pt" o:allowincell="f" strokecolor="red"/>
        </w:pict>
      </w:r>
      <w:r>
        <w:rPr>
          <w:color w:val="FF0000"/>
        </w:rPr>
        <w:t>MEDICAID PAYMENTS, AND COMPUTATION OF INCENTIVE REBATES TO</w:t>
      </w:r>
    </w:p>
    <w:p w:rsidR="004001BD" w:rsidRDefault="004001BD">
      <w:pPr>
        <w:tabs>
          <w:tab w:val="left" w:pos="0"/>
          <w:tab w:val="left" w:pos="480"/>
          <w:tab w:val="left" w:pos="960"/>
          <w:tab w:val="left" w:pos="1440"/>
          <w:tab w:val="left" w:pos="4200"/>
          <w:tab w:val="left" w:pos="4800"/>
          <w:tab w:val="left" w:pos="8760"/>
        </w:tabs>
        <w:spacing w:line="192" w:lineRule="auto"/>
        <w:ind w:firstLine="960"/>
        <w:rPr>
          <w:color w:val="FF0000"/>
        </w:rPr>
      </w:pPr>
      <w:r>
        <w:rPr>
          <w:noProof/>
          <w:color w:val="FF0000"/>
        </w:rPr>
        <w:pict>
          <v:line id="_x0000_s1028" style="position:absolute;left:0;text-align:left;z-index:251588096;mso-position-horizontal:absolute;mso-position-horizontal-relative:text;mso-position-vertical:absolute;mso-position-vertical-relative:text" from="-7.2pt,.45pt" to="-7.2pt,14.45pt" o:allowincell="f" strokecolor="red"/>
        </w:pict>
      </w:r>
      <w:r>
        <w:rPr>
          <w:color w:val="FF0000"/>
        </w:rPr>
        <w:t>STATES</w:t>
      </w:r>
    </w:p>
    <w:p w:rsidR="004001BD" w:rsidRDefault="004001BD">
      <w:pPr>
        <w:tabs>
          <w:tab w:val="left" w:pos="0"/>
          <w:tab w:val="left" w:pos="480"/>
          <w:tab w:val="left" w:pos="960"/>
          <w:tab w:val="left" w:pos="1440"/>
          <w:tab w:val="left" w:pos="4200"/>
          <w:tab w:val="left" w:pos="4800"/>
          <w:tab w:val="left" w:pos="8760"/>
        </w:tabs>
        <w:spacing w:line="192" w:lineRule="auto"/>
        <w:rPr>
          <w:color w:val="FF0000"/>
        </w:rPr>
      </w:pPr>
    </w:p>
    <w:p w:rsidR="004001BD" w:rsidRDefault="004001BD">
      <w:pPr>
        <w:tabs>
          <w:tab w:val="left" w:pos="0"/>
          <w:tab w:val="left" w:pos="480"/>
          <w:tab w:val="left" w:pos="960"/>
          <w:tab w:val="left" w:pos="1440"/>
          <w:tab w:val="left" w:pos="4200"/>
          <w:tab w:val="left" w:pos="4800"/>
          <w:tab w:val="left" w:pos="8760"/>
        </w:tabs>
        <w:spacing w:line="192" w:lineRule="auto"/>
      </w:pPr>
      <w:r>
        <w:rPr>
          <w:noProof/>
          <w:color w:val="FF0000"/>
        </w:rPr>
        <w:pict>
          <v:line id="_x0000_s1035" style="position:absolute;left:0;text-align:left;z-index:251595264;mso-position-horizontal:absolute;mso-position-horizontal-relative:text;mso-position-vertical:absolute;mso-position-vertical-relative:text" from="-7.2pt,66.65pt" to="-7.2pt,80.65pt" o:allowincell="f" strokecolor="red"/>
        </w:pict>
      </w:r>
      <w:r>
        <w:rPr>
          <w:noProof/>
          <w:color w:val="FF0000"/>
        </w:rPr>
        <w:pict>
          <v:line id="_x0000_s1034" style="position:absolute;left:0;text-align:left;z-index:251594240;mso-position-horizontal:absolute;mso-position-horizontal-relative:text;mso-position-vertical:absolute;mso-position-vertical-relative:text" from="-7.2pt,55.5pt" to="-7.2pt,69.5pt" o:allowincell="f" strokecolor="red"/>
        </w:pict>
      </w:r>
      <w:r>
        <w:rPr>
          <w:noProof/>
          <w:color w:val="FF0000"/>
        </w:rPr>
        <w:pict>
          <v:line id="_x0000_s1033" style="position:absolute;left:0;text-align:left;z-index:251593216;mso-position-horizontal:absolute;mso-position-horizontal-relative:text;mso-position-vertical:absolute;mso-position-vertical-relative:text" from="-7.2pt,44.35pt" to="-7.2pt,58.35pt" o:allowincell="f" strokecolor="red"/>
        </w:pict>
      </w:r>
      <w:r>
        <w:rPr>
          <w:noProof/>
          <w:color w:val="FF0000"/>
        </w:rPr>
        <w:pict>
          <v:line id="_x0000_s1032" style="position:absolute;left:0;text-align:left;z-index:251592192;mso-position-horizontal:absolute;mso-position-horizontal-relative:text;mso-position-vertical:absolute;mso-position-vertical-relative:text" from="-7.2pt,33.25pt" to="-7.2pt,47.25pt" o:allowincell="f" strokecolor="red"/>
        </w:pict>
      </w:r>
      <w:r>
        <w:rPr>
          <w:noProof/>
          <w:color w:val="FF0000"/>
        </w:rPr>
        <w:pict>
          <v:line id="_x0000_s1031" style="position:absolute;left:0;text-align:left;z-index:251591168;mso-position-horizontal:absolute;mso-position-horizontal-relative:text;mso-position-vertical:absolute;mso-position-vertical-relative:text" from="-7.2pt,22.1pt" to="-7.2pt,36.1pt" o:allowincell="f" strokecolor="red"/>
        </w:pict>
      </w:r>
      <w:r>
        <w:rPr>
          <w:noProof/>
          <w:color w:val="FF0000"/>
        </w:rPr>
        <w:pict>
          <v:line id="_x0000_s1030" style="position:absolute;left:0;text-align:left;z-index:251590144;mso-position-horizontal:absolute;mso-position-horizontal-relative:text;mso-position-vertical:absolute;mso-position-vertical-relative:text" from="-7.2pt,10.95pt" to="-7.2pt,24.95pt" o:allowincell="f" strokecolor="red"/>
        </w:pict>
      </w:r>
      <w:r>
        <w:rPr>
          <w:noProof/>
          <w:color w:val="FF0000"/>
        </w:rPr>
        <w:pict>
          <v:line id="_x0000_s1029" style="position:absolute;left:0;text-align:left;z-index:251589120;mso-position-horizontal:absolute;mso-position-horizontal-relative:text;mso-position-vertical:absolute;mso-position-vertical-relative:text" from="-7.2pt,-.2pt" to="-7.2pt,13.8pt" o:allowincell="f" strokecolor="red"/>
        </w:pict>
      </w:r>
      <w:r>
        <w:rPr>
          <w:color w:val="FF0000"/>
        </w:rPr>
        <w:t>Section 2161 of the Omnibus Budget Reconciliation Act (OBRA) of 1981 provides in part that the Federal payments to which a State is entitled under Medicaid are to be reduced by 3.0 percent of each quarter’s payment in fiscal year (FY) 1982, 4.0 percent in FY 1983, and 4.5 percent in FY 1984.  However, Congress stipulated that a State will be entitled to a dollar for dollar offset in the reductions to Federal Medicaid payments if total Federal Medicaid funding of the State’s program, for each FY 1982 t</w:t>
      </w:r>
      <w:r>
        <w:rPr>
          <w:color w:val="FF0000"/>
        </w:rPr>
        <w:t xml:space="preserve">hrough 1984, falls below a specified target amount.  Congress established the target amount for FY 1982 as equal to 109.0 percent of each State’s estimate of the amount of </w:t>
      </w:r>
      <w:r>
        <w:t>Federal funding it would be paid for FY 1981, and stipulated that the State estimates to be used would be the last received by the Secretary before April 1, 1981.  For FY 1983 and FY 1984, the target amounts are to be equal to the FY 1982 target amount increased or decreased by the percentage increase or decrease in the index of the medic</w:t>
      </w:r>
      <w:r>
        <w:t>al care expenditure component of the Consumer Price Index (CPI) for all urban consumers (U.S. city average) published by the Bureau of Labor Statistics.</w:t>
      </w: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rPr>
          <w:color w:val="FF0000"/>
        </w:rPr>
      </w:pPr>
      <w:r>
        <w:rPr>
          <w:noProof/>
          <w:color w:val="FF0000"/>
        </w:rPr>
        <w:pict>
          <v:line id="_x0000_s1048" style="position:absolute;left:0;text-align:left;z-index:251608576;mso-position-horizontal:absolute;mso-position-horizontal-relative:text;mso-position-vertical:absolute;mso-position-vertical-relative:text" from="-7.2pt,132.4pt" to="-7.2pt,146.4pt" o:allowincell="f" strokecolor="red"/>
        </w:pict>
      </w:r>
      <w:r>
        <w:rPr>
          <w:noProof/>
          <w:color w:val="FF0000"/>
        </w:rPr>
        <w:pict>
          <v:line id="_x0000_s1047" style="position:absolute;left:0;text-align:left;z-index:251607552;mso-position-horizontal:absolute;mso-position-horizontal-relative:text;mso-position-vertical:absolute;mso-position-vertical-relative:text" from="-7.2pt,121.25pt" to="-7.2pt,135.25pt" o:allowincell="f" strokecolor="red"/>
        </w:pict>
      </w:r>
      <w:r>
        <w:rPr>
          <w:noProof/>
          <w:color w:val="FF0000"/>
        </w:rPr>
        <w:pict>
          <v:line id="_x0000_s1046" style="position:absolute;left:0;text-align:left;z-index:251606528;mso-position-horizontal:absolute;mso-position-horizontal-relative:text;mso-position-vertical:absolute;mso-position-vertical-relative:text" from="-7.2pt,110.1pt" to="-7.2pt,124.1pt" o:allowincell="f" strokecolor="red"/>
        </w:pict>
      </w:r>
      <w:r>
        <w:rPr>
          <w:noProof/>
          <w:color w:val="FF0000"/>
        </w:rPr>
        <w:pict>
          <v:line id="_x0000_s1045" style="position:absolute;left:0;text-align:left;z-index:251605504;mso-position-horizontal:absolute;mso-position-horizontal-relative:text;mso-position-vertical:absolute;mso-position-vertical-relative:text" from="-7.2pt,98.95pt" to="-7.2pt,112.95pt" o:allowincell="f" strokecolor="red"/>
        </w:pict>
      </w:r>
      <w:r>
        <w:rPr>
          <w:noProof/>
          <w:color w:val="FF0000"/>
        </w:rPr>
        <w:pict>
          <v:line id="_x0000_s1044" style="position:absolute;left:0;text-align:left;z-index:251604480;mso-position-horizontal:absolute;mso-position-horizontal-relative:text;mso-position-vertical:absolute;mso-position-vertical-relative:text" from="-7.2pt,88.7pt" to="-7.2pt,102.7pt" o:allowincell="f" strokecolor="red"/>
        </w:pict>
      </w:r>
      <w:r>
        <w:rPr>
          <w:noProof/>
          <w:color w:val="FF0000"/>
        </w:rPr>
        <w:pict>
          <v:line id="_x0000_s1043" style="position:absolute;left:0;text-align:left;z-index:251603456;mso-position-horizontal:absolute;mso-position-horizontal-relative:text;mso-position-vertical:absolute;mso-position-vertical-relative:text" from="-7.2pt,77.55pt" to="-7.2pt,91.55pt" o:allowincell="f" strokecolor="red"/>
        </w:pict>
      </w:r>
      <w:r>
        <w:rPr>
          <w:noProof/>
          <w:color w:val="FF0000"/>
        </w:rPr>
        <w:pict>
          <v:line id="_x0000_s1042" style="position:absolute;left:0;text-align:left;z-index:251602432;mso-position-horizontal:absolute;mso-position-horizontal-relative:text;mso-position-vertical:absolute;mso-position-vertical-relative:text" from="-7.2pt,66.4pt" to="-7.2pt,80.4pt" o:allowincell="f" strokecolor="red"/>
        </w:pict>
      </w:r>
      <w:r>
        <w:rPr>
          <w:noProof/>
          <w:color w:val="FF0000"/>
        </w:rPr>
        <w:pict>
          <v:line id="_x0000_s1041" style="position:absolute;left:0;text-align:left;z-index:251601408;mso-position-horizontal:absolute;mso-position-horizontal-relative:text;mso-position-vertical:absolute;mso-position-vertical-relative:text" from="-7.2pt,55.25pt" to="-7.2pt,69.25pt" o:allowincell="f" strokecolor="red"/>
        </w:pict>
      </w:r>
      <w:r>
        <w:rPr>
          <w:noProof/>
          <w:color w:val="FF0000"/>
        </w:rPr>
        <w:pict>
          <v:line id="_x0000_s1040" style="position:absolute;left:0;text-align:left;z-index:251600384;mso-position-horizontal:absolute;mso-position-horizontal-relative:text;mso-position-vertical:absolute;mso-position-vertical-relative:text" from="-7.2pt,44.1pt" to="-7.2pt,58.1pt" o:allowincell="f" strokecolor="red"/>
        </w:pict>
      </w:r>
      <w:r>
        <w:rPr>
          <w:noProof/>
          <w:color w:val="FF0000"/>
        </w:rPr>
        <w:pict>
          <v:line id="_x0000_s1039" style="position:absolute;left:0;text-align:left;z-index:251599360;mso-position-horizontal:absolute;mso-position-horizontal-relative:text;mso-position-vertical:absolute;mso-position-vertical-relative:text" from="-7.2pt,32.95pt" to="-7.2pt,46.95pt" o:allowincell="f" strokecolor="red"/>
        </w:pict>
      </w:r>
      <w:r>
        <w:rPr>
          <w:noProof/>
          <w:color w:val="FF0000"/>
        </w:rPr>
        <w:pict>
          <v:line id="_x0000_s1038" style="position:absolute;left:0;text-align:left;z-index:251598336;mso-position-horizontal:absolute;mso-position-horizontal-relative:text;mso-position-vertical:absolute;mso-position-vertical-relative:text" from="-7.2pt,21.8pt" to="-7.2pt,35.8pt" o:allowincell="f" strokecolor="red"/>
        </w:pict>
      </w:r>
      <w:r>
        <w:rPr>
          <w:noProof/>
          <w:color w:val="FF0000"/>
        </w:rPr>
        <w:pict>
          <v:line id="_x0000_s1037" style="position:absolute;left:0;text-align:left;z-index:251597312;mso-position-horizontal:absolute;mso-position-horizontal-relative:text;mso-position-vertical:absolute;mso-position-vertical-relative:text" from="-7.2pt,10.7pt" to="-7.2pt,24.7pt" o:allowincell="f" strokecolor="red"/>
        </w:pict>
      </w:r>
      <w:r>
        <w:rPr>
          <w:noProof/>
          <w:color w:val="FF0000"/>
        </w:rPr>
        <w:pict>
          <v:line id="_x0000_s1036" style="position:absolute;left:0;text-align:left;z-index:251596288;mso-position-horizontal:absolute;mso-position-horizontal-relative:text;mso-position-vertical:absolute;mso-position-vertical-relative:text" from="-7.2pt,.4pt" to="-7.2pt,14.4pt" o:allowincell="f" strokecolor="red"/>
        </w:pict>
      </w:r>
      <w:r>
        <w:rPr>
          <w:color w:val="FF0000"/>
        </w:rPr>
        <w:t>The following tables provide a State by State listing of target expenditure levels for FY 1982, FY 1983, and FY 1984 as well as the FY 1981 estimates upon which the target levels were based.  The tables show target level amounts for Medical Assistance Payments (MAP) and Administration (ADM), and the combined targets.  The law requires that the incentive rebate computation be based not on a separate MAP or ADM target, but on the total target.  The FY 1982 target amounts represent 109.0 percent of</w:t>
      </w:r>
      <w:r>
        <w:rPr>
          <w:color w:val="FF0000"/>
        </w:rPr>
        <w:t xml:space="preserve"> the latest Federal share estimates for FY 1981 submitted by the States prior to April 1, 1981, after adjustment by HCFA to exclude Indian Health Service expenditures and claims relating to expenditures before October 1, 1980.  The FY 1983 target amounts are equal to 107.5 percent of the FY 1982 targets because the medical care expenditure component of the CPI for all urban consumers increased from 336.0 to 361.2, 7.5 percent, between September 1982 and September 1983.  The FY 1984 target amounts are equal </w:t>
      </w:r>
      <w:r>
        <w:rPr>
          <w:color w:val="FF0000"/>
        </w:rPr>
        <w:t>to 114.0 percent of the FY 1982 targets because the medical CPI for September 1984 was 383.1, a 14.0 percent increase over the September 1982 index.</w:t>
      </w: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r>
        <w:t>In implementing the provisions of OBRA Section 2161, HCFA takes into account the following special considerations:</w:t>
      </w: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ind w:left="480"/>
      </w:pPr>
      <w:r>
        <w:t>Payments to States for services provided through Indian Health Service facilities and for funding of Medicaid fraud control units are exempted from the Medicaid reductions and target amount calculations.</w:t>
      </w: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ind w:left="480"/>
        <w:rPr>
          <w:color w:val="FF0000"/>
        </w:rPr>
      </w:pPr>
      <w:r>
        <w:rPr>
          <w:noProof/>
          <w:color w:val="FF0000"/>
        </w:rPr>
        <w:pict>
          <v:line id="_x0000_s1053" style="position:absolute;left:0;text-align:left;z-index:251613696;mso-position-horizontal:absolute;mso-position-horizontal-relative:text;mso-position-vertical:absolute;mso-position-vertical-relative:text" from="-7.2pt,44.6pt" to="-7.2pt,58.6pt" o:allowincell="f" strokecolor="red"/>
        </w:pict>
      </w:r>
      <w:r>
        <w:rPr>
          <w:noProof/>
          <w:color w:val="FF0000"/>
        </w:rPr>
        <w:pict>
          <v:line id="_x0000_s1052" style="position:absolute;left:0;text-align:left;z-index:251612672;mso-position-horizontal:absolute;mso-position-horizontal-relative:text;mso-position-vertical:absolute;mso-position-vertical-relative:text" from="-7.2pt,33.45pt" to="-7.2pt,47.45pt" o:allowincell="f" strokecolor="red"/>
        </w:pict>
      </w:r>
      <w:r>
        <w:rPr>
          <w:noProof/>
          <w:color w:val="FF0000"/>
        </w:rPr>
        <w:pict>
          <v:line id="_x0000_s1051" style="position:absolute;left:0;text-align:left;z-index:251611648;mso-position-horizontal:absolute;mso-position-horizontal-relative:text;mso-position-vertical:absolute;mso-position-vertical-relative:text" from="-7.2pt,22.3pt" to="-7.2pt,36.3pt" o:allowincell="f" strokecolor="red"/>
        </w:pict>
      </w:r>
      <w:r>
        <w:rPr>
          <w:noProof/>
          <w:color w:val="FF0000"/>
        </w:rPr>
        <w:pict>
          <v:line id="_x0000_s1050" style="position:absolute;left:0;text-align:left;z-index:251610624;mso-position-horizontal:absolute;mso-position-horizontal-relative:text;mso-position-vertical:absolute;mso-position-vertical-relative:text" from="-7.2pt,11.15pt" to="-7.2pt,25.15pt" o:allowincell="f" strokecolor="red"/>
        </w:pict>
      </w:r>
      <w:r>
        <w:rPr>
          <w:noProof/>
          <w:color w:val="FF0000"/>
        </w:rPr>
        <w:pict>
          <v:line id="_x0000_s1049" style="position:absolute;left:0;text-align:left;z-index:251609600;mso-position-horizontal:absolute;mso-position-horizontal-relative:text;mso-position-vertical:absolute;mso-position-vertical-relative:text" from="-7.2pt,0" to="-7.2pt,14pt" o:allowincell="f" strokecolor="red"/>
        </w:pict>
      </w:r>
      <w:r>
        <w:rPr>
          <w:color w:val="FF0000"/>
        </w:rPr>
        <w:t>Federal payments made in FYs 1982, 1983, and 1984  for State expenditures made in FY 1981 or prior years are not subject to the 3.0, 4.0, and 4.5 percent reductions. However, Federal payments made in FYs 1982, 1983, and 1984 for State FY 1981 expenditures will be included in the calculation of total Federal payments for FYs 1982, 1983, and 1984 in determining the State’s eligibility for an incentive rebate.</w:t>
      </w:r>
    </w:p>
    <w:p w:rsidR="004001BD" w:rsidRDefault="004001BD">
      <w:pPr>
        <w:tabs>
          <w:tab w:val="left" w:pos="0"/>
          <w:tab w:val="left" w:pos="480"/>
          <w:tab w:val="left" w:pos="960"/>
          <w:tab w:val="left" w:pos="1440"/>
          <w:tab w:val="left" w:pos="4200"/>
          <w:tab w:val="left" w:pos="4800"/>
          <w:tab w:val="left" w:pos="8760"/>
        </w:tabs>
        <w:spacing w:line="192" w:lineRule="auto"/>
        <w:rPr>
          <w:color w:val="FF0000"/>
        </w:rPr>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left" w:pos="0"/>
          <w:tab w:val="left" w:pos="480"/>
          <w:tab w:val="left" w:pos="960"/>
          <w:tab w:val="left" w:pos="1440"/>
          <w:tab w:val="left" w:pos="4200"/>
          <w:tab w:val="left" w:pos="4800"/>
          <w:tab w:val="left" w:pos="8760"/>
        </w:tabs>
        <w:spacing w:line="192" w:lineRule="auto"/>
      </w:pPr>
    </w:p>
    <w:p w:rsidR="004001BD" w:rsidRDefault="004001BD">
      <w:pPr>
        <w:tabs>
          <w:tab w:val="right" w:pos="9216"/>
        </w:tabs>
        <w:spacing w:line="192" w:lineRule="auto"/>
      </w:pPr>
      <w:r>
        <w:t>Rev. 38</w:t>
      </w:r>
      <w:r>
        <w:tab/>
        <w:t>2-119</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s>
        <w:spacing w:line="192" w:lineRule="auto"/>
        <w:rPr>
          <w:u w:val="single"/>
        </w:rPr>
      </w:pPr>
      <w:r>
        <w:rPr>
          <w:u w:val="single"/>
        </w:rPr>
        <w:t>2555 (Cont.)</w:t>
      </w:r>
      <w:r>
        <w:rPr>
          <w:u w:val="single"/>
        </w:rPr>
        <w:tab/>
        <w:t>STATE ORGANIZATION AND GENERAL ADMINISTRATION</w:t>
      </w:r>
      <w:r>
        <w:rPr>
          <w:u w:val="single"/>
        </w:rPr>
        <w:tab/>
        <w:t>12-85</w:t>
      </w:r>
    </w:p>
    <w:p w:rsidR="004001BD" w:rsidRDefault="004001BD">
      <w:pPr>
        <w:tabs>
          <w:tab w:val="left" w:pos="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r>
        <w:t xml:space="preserve">The steps used by HCFA to calculate the </w:t>
      </w:r>
      <w:r>
        <w:rPr>
          <w:u w:val="single"/>
        </w:rPr>
        <w:t>FY 1982</w:t>
      </w:r>
      <w:r>
        <w:t xml:space="preserve"> incentive rebates are:</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1.</w:t>
      </w:r>
      <w:r>
        <w:tab/>
        <w:t>Analyze the Form HCFA-64 expenditure reports for each quarter of FY 1982, categorizing the amounts on lines 6 through 11 as pre-FY 1981, FY 1981, or FY 1982 expenditures to identify total unadjusted expenditures by FY.  (NOTE: Amounts reported on line 9 are considered current.)</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2.</w:t>
      </w:r>
      <w:r>
        <w:tab/>
        <w:t>Analyze the Form HCFA-64 expenditure reports subsequent to FY 1982 to identify any expenditures for FY 1982.</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3.</w:t>
      </w:r>
      <w:r>
        <w:tab/>
        <w:t>Remove all Indian Health Service expenditures from the FY 1981 and FY 1982 amounts obtained in steps 1 and 2.</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4.</w:t>
      </w:r>
      <w:r>
        <w:tab/>
        <w:t>Remove any net deferrals, suspensions, disallowances, and settlements from the FY 1981 and FY 1982 expenditures.  This produces the total adjusted expenditures for FY 1981 and FY 1982.</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5.</w:t>
      </w:r>
      <w:r>
        <w:tab/>
        <w:t>Obtain the FY 1982 expenditures for State Survey and Certification identified by FY.</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56" style="position:absolute;left:0;text-align:left;z-index:251616768;mso-position-horizontal:absolute;mso-position-horizontal-relative:text;mso-position-vertical:absolute;mso-position-vertical-relative:text" from="-7.2pt,21.95pt" to="-7.2pt,35.95pt" o:allowincell="f" strokecolor="red"/>
        </w:pict>
      </w:r>
      <w:r>
        <w:rPr>
          <w:noProof/>
          <w:color w:val="FF0000"/>
        </w:rPr>
        <w:pict>
          <v:line id="_x0000_s1055" style="position:absolute;left:0;text-align:left;z-index:251615744;mso-position-horizontal:absolute;mso-position-horizontal-relative:text;mso-position-vertical:absolute;mso-position-vertical-relative:text" from="-7.2pt,10.8pt" to="-7.2pt,24.8pt" o:allowincell="f" strokecolor="red"/>
        </w:pict>
      </w:r>
      <w:r>
        <w:rPr>
          <w:noProof/>
          <w:color w:val="FF0000"/>
        </w:rPr>
        <w:pict>
          <v:line id="_x0000_s1054" style="position:absolute;left:0;text-align:left;z-index:251614720;mso-position-horizontal:absolute;mso-position-horizontal-relative:text;mso-position-vertical:absolute;mso-position-vertical-relative:text" from="-7.2pt,-.3pt" to="-7.2pt,13.7pt" o:allowincell="f" strokecolor="red"/>
        </w:pict>
      </w:r>
      <w:r>
        <w:rPr>
          <w:color w:val="FF0000"/>
        </w:rPr>
        <w:t>6.</w:t>
      </w:r>
      <w:r>
        <w:rPr>
          <w:color w:val="FF0000"/>
        </w:rPr>
        <w:tab/>
        <w:t>Apply to the FY 1982 expenditures obtained in step 4 the lower of the FY 1981 or FY 1982 Federal Medical Assistance Percentages (FMAP).  This procedure is applicable only to MAP amounts as the rates for ADM do not change between FYs.</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7.</w:t>
      </w:r>
      <w:r>
        <w:tab/>
        <w:t>Add the FY 1981 and FY 1982 total adjusted expenditures from step 4 to the expenditures from step 5 and any adjustments from step 6 to determine the total Federal share of expenditures to be compared with the target.</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8.</w:t>
      </w:r>
      <w:r>
        <w:tab/>
        <w:t>Subtract the step 7 results from the target figure; if the expenditures are lower than the target, the State qualifies for an incentive rebate.</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9.</w:t>
      </w:r>
      <w:r>
        <w:tab/>
        <w:t>Add the Section 2161 reductions taken on the State Survey and Certification Grants to the Section 2161 reductions taken on Forms HCFA-152.  This produces the total Section 2161 reductions taken in FY 1982.</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10.</w:t>
      </w:r>
      <w:r>
        <w:tab/>
        <w:t>Compare the amount obtained in step 8 with the amount obtained in step 9; the incentive rebate is the lesser of the two amounts.</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right" w:pos="9360"/>
        </w:tabs>
        <w:spacing w:line="192" w:lineRule="auto"/>
      </w:pPr>
      <w:r>
        <w:t>2-120</w:t>
      </w:r>
      <w:r>
        <w:tab/>
        <w:t>Rev. 38</w:t>
      </w:r>
    </w:p>
    <w:p w:rsidR="004001BD" w:rsidRDefault="004001BD">
      <w:pPr>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s>
        <w:spacing w:line="192" w:lineRule="auto"/>
        <w:rPr>
          <w:u w:val="single"/>
        </w:rPr>
      </w:pPr>
      <w:r>
        <w:rPr>
          <w:u w:val="single"/>
        </w:rPr>
        <w:t>12-85</w:t>
      </w:r>
      <w:r>
        <w:rPr>
          <w:u w:val="single"/>
        </w:rPr>
        <w:tab/>
        <w:t>STATE ORGANIZATION AND GENERAL ADMINISTRATION</w:t>
      </w:r>
      <w:r>
        <w:rPr>
          <w:u w:val="single"/>
        </w:rPr>
        <w:tab/>
        <w:t>2555 (Cont.)</w:t>
      </w:r>
    </w:p>
    <w:p w:rsidR="004001BD" w:rsidRDefault="004001BD">
      <w:pPr>
        <w:tabs>
          <w:tab w:val="left" w:pos="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r>
        <w:t xml:space="preserve">The steps used by HCFA to calculate the </w:t>
      </w:r>
      <w:r>
        <w:rPr>
          <w:u w:val="single"/>
        </w:rPr>
        <w:t>FY 1983</w:t>
      </w:r>
      <w:r>
        <w:t xml:space="preserve"> incentive rebates are:</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1.</w:t>
      </w:r>
      <w:r>
        <w:tab/>
        <w:t>Analyze the Form HCFA-64 expenditure reports for each quarter of FY 1983, categorizing the amounts on lines 6 through 11 as pre-FY 1981, FY 1981, FY 1982 or FY 1983 expenditures to identify total unadjusted expenditures by FY.  (NOTE:  Amounts reported on line 9 are considered current.)</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2.</w:t>
      </w:r>
      <w:r>
        <w:tab/>
        <w:t>Analyze the Form HCFA-64 expenditure reports subsequent to FY 1983 to identify any expenditures for FY 1983.</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3.</w:t>
      </w:r>
      <w:r>
        <w:tab/>
        <w:t>Remove all Indian Health Service expenditures from the FY 1981 and FY 1983 amounts obtained in steps 1 and 2.</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4.</w:t>
      </w:r>
      <w:r>
        <w:tab/>
        <w:t>Remove any net deferrals, suspensions, disallowances, and settlements from the FY 1981 and FY 1983 expenditures.  This produces the total adjusted expenditures for FY 1981 and FY 1983.</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5.</w:t>
      </w:r>
      <w:r>
        <w:tab/>
        <w:t>Obtain the FY 1983 expenditures for State Survey and Certification identified by FY.</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59" style="position:absolute;left:0;text-align:left;z-index:251619840;mso-position-horizontal:absolute;mso-position-horizontal-relative:text;mso-position-vertical:absolute;mso-position-vertical-relative:text" from="-7.2pt,21.95pt" to="-7.2pt,35.95pt" o:allowincell="f" strokecolor="red"/>
        </w:pict>
      </w:r>
      <w:r>
        <w:rPr>
          <w:noProof/>
          <w:color w:val="FF0000"/>
        </w:rPr>
        <w:pict>
          <v:line id="_x0000_s1058" style="position:absolute;left:0;text-align:left;z-index:251618816;mso-position-horizontal:absolute;mso-position-horizontal-relative:text;mso-position-vertical:absolute;mso-position-vertical-relative:text" from="-7.2pt,10.8pt" to="-7.2pt,24.8pt" o:allowincell="f" strokecolor="red"/>
        </w:pict>
      </w:r>
      <w:r>
        <w:rPr>
          <w:noProof/>
          <w:color w:val="FF0000"/>
        </w:rPr>
        <w:pict>
          <v:line id="_x0000_s1057" style="position:absolute;left:0;text-align:left;z-index:251617792;mso-position-horizontal:absolute;mso-position-horizontal-relative:text;mso-position-vertical:absolute;mso-position-vertical-relative:text" from="-7.2pt,-.3pt" to="-7.2pt,13.7pt" o:allowincell="f" strokecolor="red"/>
        </w:pict>
      </w:r>
      <w:r>
        <w:rPr>
          <w:color w:val="FF0000"/>
        </w:rPr>
        <w:t>6.</w:t>
      </w:r>
      <w:r>
        <w:rPr>
          <w:color w:val="FF0000"/>
        </w:rPr>
        <w:tab/>
        <w:t>Apply to the FY 1983 expenditures obtained in step 4 the lower of the FY 1981 or FY 1983 Federal Medical Assistance Percentages (FMAP).  This procedure is applicable only to MAP amounts as the rates for ADM do not change between FYs.</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7.</w:t>
      </w:r>
      <w:r>
        <w:tab/>
        <w:t>Add the FY 1981 and FY 1983 total adjusted expenditures from step 4 to the expenditures from step 5 and any adjustments from step 6 to determine the total Federal share of expenditures to be compared with the target.</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8.</w:t>
      </w:r>
      <w:r>
        <w:tab/>
        <w:t>Subtract the step 7 results from the target figure; if the expenditures are lower than the target, the State qualifies for an incentive rebate.</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9.</w:t>
      </w:r>
      <w:r>
        <w:tab/>
        <w:t>Add the Section 2161 reductions taken on the State Survey and Certification Grants to the Section 2161 reductions taken on Forms HCFA-152.  This produces the total Section 2161 reductions taken in FY 1983.</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pPr>
      <w:r>
        <w:t>10.</w:t>
      </w:r>
      <w:r>
        <w:tab/>
        <w:t>Compare the amount obtained in step 8 with the amount obtained in step 9; the incentive rebate is the lesser of the two amounts.</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right" w:pos="9216"/>
        </w:tabs>
        <w:spacing w:line="192" w:lineRule="auto"/>
      </w:pPr>
      <w:r>
        <w:t>Rev. 38</w:t>
      </w:r>
      <w:r>
        <w:tab/>
        <w:t>2-120.1</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2555 (Cont.)</w:t>
      </w:r>
      <w:r>
        <w:rPr>
          <w:u w:val="single"/>
        </w:rPr>
        <w:tab/>
        <w:t>STATE ORGANIZATION AND GENERAL ADMINISTRATION</w:t>
      </w:r>
      <w:r>
        <w:rPr>
          <w:u w:val="single"/>
        </w:rPr>
        <w:tab/>
        <w:t>12-85</w:t>
      </w:r>
    </w:p>
    <w:p w:rsidR="004001BD" w:rsidRDefault="004001BD">
      <w:pPr>
        <w:tabs>
          <w:tab w:val="left" w:pos="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r>
        <w:t xml:space="preserve">The steps used by HCFA to calculate the </w:t>
      </w:r>
      <w:r>
        <w:rPr>
          <w:u w:val="single"/>
        </w:rPr>
        <w:t>FY 1984</w:t>
      </w:r>
      <w:r>
        <w:t xml:space="preserve"> incentive rebates are:</w:t>
      </w: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63" style="position:absolute;left:0;text-align:left;z-index:251623936;mso-position-horizontal:absolute;mso-position-horizontal-relative:text;mso-position-vertical:absolute;mso-position-vertical-relative:text" from="-7.2pt,33.05pt" to="-7.2pt,47.05pt" o:allowincell="f" strokecolor="red"/>
        </w:pict>
      </w:r>
      <w:r>
        <w:rPr>
          <w:noProof/>
          <w:color w:val="FF0000"/>
        </w:rPr>
        <w:pict>
          <v:line id="_x0000_s1062" style="position:absolute;left:0;text-align:left;z-index:251622912;mso-position-horizontal:absolute;mso-position-horizontal-relative:text;mso-position-vertical:absolute;mso-position-vertical-relative:text" from="-7.2pt,21.9pt" to="-7.2pt,35.9pt" o:allowincell="f" strokecolor="red"/>
        </w:pict>
      </w:r>
      <w:r>
        <w:rPr>
          <w:noProof/>
          <w:color w:val="FF0000"/>
        </w:rPr>
        <w:pict>
          <v:line id="_x0000_s1061" style="position:absolute;left:0;text-align:left;z-index:251621888;mso-position-horizontal:absolute;mso-position-horizontal-relative:text;mso-position-vertical:absolute;mso-position-vertical-relative:text" from="-7.2pt,10.75pt" to="-7.2pt,24.75pt" o:allowincell="f" strokecolor="red"/>
        </w:pict>
      </w:r>
      <w:r>
        <w:rPr>
          <w:noProof/>
          <w:color w:val="FF0000"/>
        </w:rPr>
        <w:pict>
          <v:line id="_x0000_s1060" style="position:absolute;left:0;text-align:left;z-index:251620864;mso-position-horizontal:absolute;mso-position-horizontal-relative:text;mso-position-vertical:absolute;mso-position-vertical-relative:text" from="-7.2pt,.45pt" to="-7.2pt,14.45pt" o:allowincell="f" strokecolor="red"/>
        </w:pict>
      </w:r>
      <w:r>
        <w:rPr>
          <w:color w:val="FF0000"/>
        </w:rPr>
        <w:t>1.</w:t>
      </w:r>
      <w:r>
        <w:rPr>
          <w:color w:val="FF0000"/>
        </w:rPr>
        <w:tab/>
        <w:t>Analyze the Form HCFA-64 expenditure reports for each quarter of FY 1984, categorizing the amounts on lines 6 through 11 as pre-FY 1981, FY 1981, FY 1982, FY 1983, or FY 1984 expenditures to identify total unadjusted expenditures by FY.  (NOTE:  Amounts reported on line 9 are considered current.)</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65" style="position:absolute;left:0;text-align:left;z-index:251625984;mso-position-horizontal:absolute;mso-position-horizontal-relative:text;mso-position-vertical:absolute;mso-position-vertical-relative:text" from="-7.2pt,11.25pt" to="-7.2pt,25.25pt" o:allowincell="f" strokecolor="red"/>
        </w:pict>
      </w:r>
      <w:r>
        <w:rPr>
          <w:noProof/>
          <w:color w:val="FF0000"/>
        </w:rPr>
        <w:pict>
          <v:line id="_x0000_s1064" style="position:absolute;left:0;text-align:left;z-index:251624960;mso-position-horizontal:absolute;mso-position-horizontal-relative:text;mso-position-vertical:absolute;mso-position-vertical-relative:text" from="-7.2pt,.15pt" to="-7.2pt,14.15pt" o:allowincell="f" strokecolor="red"/>
        </w:pict>
      </w:r>
      <w:r>
        <w:rPr>
          <w:color w:val="FF0000"/>
        </w:rPr>
        <w:t>2.</w:t>
      </w:r>
      <w:r>
        <w:rPr>
          <w:color w:val="FF0000"/>
        </w:rPr>
        <w:tab/>
        <w:t>Analyze the Form HCFA-64 expenditure reports subsequent to FY 1984 to identify any expenditures for FY 1984.</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67" style="position:absolute;left:0;text-align:left;z-index:251628032;mso-position-horizontal:absolute;mso-position-horizontal-relative:text;mso-position-vertical:absolute;mso-position-vertical-relative:text" from="-7.2pt,10.75pt" to="-7.2pt,24.75pt" o:allowincell="f" strokecolor="red"/>
        </w:pict>
      </w:r>
      <w:r>
        <w:rPr>
          <w:noProof/>
          <w:color w:val="FF0000"/>
        </w:rPr>
        <w:pict>
          <v:line id="_x0000_s1066" style="position:absolute;left:0;text-align:left;z-index:251627008;mso-position-horizontal:absolute;mso-position-horizontal-relative:text;mso-position-vertical:absolute;mso-position-vertical-relative:text" from="-7.2pt,.45pt" to="-7.2pt,14.45pt" o:allowincell="f" strokecolor="red"/>
        </w:pict>
      </w:r>
      <w:r>
        <w:rPr>
          <w:color w:val="FF0000"/>
        </w:rPr>
        <w:t>3.</w:t>
      </w:r>
      <w:r>
        <w:rPr>
          <w:color w:val="FF0000"/>
        </w:rPr>
        <w:tab/>
        <w:t>Remove all Indian Health Service expenditures from the FY 1981 and FY 1984 amounts obtained in steps 1 and 2.</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70" style="position:absolute;left:0;text-align:left;z-index:251631104;mso-position-horizontal:absolute;mso-position-horizontal-relative:text;mso-position-vertical:absolute;mso-position-vertical-relative:text" from="-7.2pt,22.15pt" to="-7.2pt,36.15pt" o:allowincell="f" strokecolor="red"/>
        </w:pict>
      </w:r>
      <w:r>
        <w:rPr>
          <w:noProof/>
          <w:color w:val="FF0000"/>
        </w:rPr>
        <w:pict>
          <v:line id="_x0000_s1069" style="position:absolute;left:0;text-align:left;z-index:251630080;mso-position-horizontal:absolute;mso-position-horizontal-relative:text;mso-position-vertical:absolute;mso-position-vertical-relative:text" from="-7.2pt,11pt" to="-7.2pt,25pt" o:allowincell="f" strokecolor="red"/>
        </w:pict>
      </w:r>
      <w:r>
        <w:rPr>
          <w:noProof/>
          <w:color w:val="FF0000"/>
        </w:rPr>
        <w:pict>
          <v:line id="_x0000_s1068" style="position:absolute;left:0;text-align:left;z-index:251629056;mso-position-horizontal:absolute;mso-position-horizontal-relative:text;mso-position-vertical:absolute;mso-position-vertical-relative:text" from="-7.2pt,-.1pt" to="-7.2pt,13.9pt" o:allowincell="f" strokecolor="red"/>
        </w:pict>
      </w:r>
      <w:r>
        <w:rPr>
          <w:color w:val="FF0000"/>
        </w:rPr>
        <w:t>4.</w:t>
      </w:r>
      <w:r>
        <w:rPr>
          <w:color w:val="FF0000"/>
        </w:rPr>
        <w:tab/>
        <w:t>Remove any net deferrals, suspensions, disallowances, and settlements from the FY 1981 and FY 1984 expenditures.  This produces the total adjusted expenditures for FY 1981 and FY 1984.</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71" style="position:absolute;left:0;text-align:left;z-index:251632128;mso-position-horizontal:absolute;mso-position-horizontal-relative:text;mso-position-vertical:absolute;mso-position-vertical-relative:text" from="-7.2pt,.3pt" to="-7.2pt,14.3pt" o:allowincell="f" strokecolor="red"/>
        </w:pict>
      </w:r>
      <w:r>
        <w:rPr>
          <w:color w:val="FF0000"/>
        </w:rPr>
        <w:t>5.</w:t>
      </w:r>
      <w:r>
        <w:rPr>
          <w:color w:val="FF0000"/>
        </w:rPr>
        <w:tab/>
        <w:t>Obtain the FY 1984 expenditures for State Survey and Certification identified by FY.</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74" style="position:absolute;left:0;text-align:left;z-index:251635200;mso-position-horizontal:absolute;mso-position-horizontal-relative:text;mso-position-vertical:absolute;mso-position-vertical-relative:text" from="-7.2pt,21.95pt" to="-7.2pt,35.95pt" o:allowincell="f" strokecolor="red"/>
        </w:pict>
      </w:r>
      <w:r>
        <w:rPr>
          <w:noProof/>
          <w:color w:val="FF0000"/>
        </w:rPr>
        <w:pict>
          <v:line id="_x0000_s1073" style="position:absolute;left:0;text-align:left;z-index:251634176;mso-position-horizontal:absolute;mso-position-horizontal-relative:text;mso-position-vertical:absolute;mso-position-vertical-relative:text" from="-7.2pt,10.8pt" to="-7.2pt,24.8pt" o:allowincell="f" strokecolor="red"/>
        </w:pict>
      </w:r>
      <w:r>
        <w:rPr>
          <w:noProof/>
          <w:color w:val="FF0000"/>
        </w:rPr>
        <w:pict>
          <v:line id="_x0000_s1072" style="position:absolute;left:0;text-align:left;z-index:251633152;mso-position-horizontal:absolute;mso-position-horizontal-relative:text;mso-position-vertical:absolute;mso-position-vertical-relative:text" from="-7.2pt,-.3pt" to="-7.2pt,13.7pt" o:allowincell="f" strokecolor="red"/>
        </w:pict>
      </w:r>
      <w:r>
        <w:rPr>
          <w:color w:val="FF0000"/>
        </w:rPr>
        <w:t>6.</w:t>
      </w:r>
      <w:r>
        <w:rPr>
          <w:color w:val="FF0000"/>
        </w:rPr>
        <w:tab/>
        <w:t>Apply to the FY 1984 expenditures obtained in step 4 the lower of the FY 1981 or FY 1982 Federal Medical Assistance Percentages (FMAP).  This procedure is applicable only to MAP amounts as the rates for ADM do not change between FYs.</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77" style="position:absolute;left:0;text-align:left;z-index:251638272;mso-position-horizontal:absolute;mso-position-horizontal-relative:text;mso-position-vertical:absolute;mso-position-vertical-relative:text" from="-7.2pt,22.35pt" to="-7.2pt,36.35pt" o:allowincell="f" strokecolor="red"/>
        </w:pict>
      </w:r>
      <w:r>
        <w:rPr>
          <w:noProof/>
          <w:color w:val="FF0000"/>
        </w:rPr>
        <w:pict>
          <v:line id="_x0000_s1076" style="position:absolute;left:0;text-align:left;z-index:251637248;mso-position-horizontal:absolute;mso-position-horizontal-relative:text;mso-position-vertical:absolute;mso-position-vertical-relative:text" from="-7.2pt,11.2pt" to="-7.2pt,25.2pt" o:allowincell="f" strokecolor="red"/>
        </w:pict>
      </w:r>
      <w:r>
        <w:rPr>
          <w:noProof/>
          <w:color w:val="FF0000"/>
        </w:rPr>
        <w:pict>
          <v:line id="_x0000_s1075" style="position:absolute;left:0;text-align:left;z-index:251636224;mso-position-horizontal:absolute;mso-position-horizontal-relative:text;mso-position-vertical:absolute;mso-position-vertical-relative:text" from="-7.2pt,.05pt" to="-7.2pt,14.05pt" o:allowincell="f" strokecolor="red"/>
        </w:pict>
      </w:r>
      <w:r>
        <w:rPr>
          <w:color w:val="FF0000"/>
        </w:rPr>
        <w:t>7.</w:t>
      </w:r>
      <w:r>
        <w:rPr>
          <w:color w:val="FF0000"/>
        </w:rPr>
        <w:tab/>
        <w:t>Add the FY 1981 and FY 1984 total adjusted expenditures from step 4 to the expenditures from step 5 and any adjustments from step 6 to determine the total Federal share of expenditures to be compared with the target.</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79" style="position:absolute;left:0;text-align:left;z-index:251640320;mso-position-horizontal:absolute;mso-position-horizontal-relative:text;mso-position-vertical:absolute;mso-position-vertical-relative:text" from="-7.2pt,10.75pt" to="-7.2pt,24.75pt" o:allowincell="f" strokecolor="red"/>
        </w:pict>
      </w:r>
      <w:r>
        <w:rPr>
          <w:noProof/>
          <w:color w:val="FF0000"/>
        </w:rPr>
        <w:pict>
          <v:line id="_x0000_s1078" style="position:absolute;left:0;text-align:left;z-index:251639296;mso-position-horizontal:absolute;mso-position-horizontal-relative:text;mso-position-vertical:absolute;mso-position-vertical-relative:text" from="-7.2pt,-.4pt" to="-7.2pt,13.6pt" o:allowincell="f" strokecolor="red"/>
        </w:pict>
      </w:r>
      <w:r>
        <w:rPr>
          <w:color w:val="FF0000"/>
        </w:rPr>
        <w:t>8.</w:t>
      </w:r>
      <w:r>
        <w:rPr>
          <w:color w:val="FF0000"/>
        </w:rPr>
        <w:tab/>
        <w:t>Subtract the step 7 results from the target figure; if the expenditures are lower than the target, the State qualifies for an incentive rebate.</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82" style="position:absolute;left:0;text-align:left;z-index:251643392;mso-position-horizontal:absolute;mso-position-horizontal-relative:text;mso-position-vertical:absolute;mso-position-vertical-relative:text" from="-7.2pt,22.25pt" to="-7.2pt,36.25pt" o:allowincell="f" strokecolor="red"/>
        </w:pict>
      </w:r>
      <w:r>
        <w:rPr>
          <w:noProof/>
          <w:color w:val="FF0000"/>
        </w:rPr>
        <w:pict>
          <v:line id="_x0000_s1081" style="position:absolute;left:0;text-align:left;z-index:251642368;mso-position-horizontal:absolute;mso-position-horizontal-relative:text;mso-position-vertical:absolute;mso-position-vertical-relative:text" from="-7.2pt,11.1pt" to="-7.2pt,25.1pt" o:allowincell="f" strokecolor="red"/>
        </w:pict>
      </w:r>
      <w:r>
        <w:rPr>
          <w:noProof/>
          <w:color w:val="FF0000"/>
        </w:rPr>
        <w:pict>
          <v:line id="_x0000_s1080" style="position:absolute;left:0;text-align:left;z-index:251641344;mso-position-horizontal:absolute;mso-position-horizontal-relative:text;mso-position-vertical:absolute;mso-position-vertical-relative:text" from="-7.2pt,-.05pt" to="-7.2pt,13.95pt" o:allowincell="f" strokecolor="red"/>
        </w:pict>
      </w:r>
      <w:r>
        <w:rPr>
          <w:color w:val="FF0000"/>
        </w:rPr>
        <w:t>9.</w:t>
      </w:r>
      <w:r>
        <w:rPr>
          <w:color w:val="FF0000"/>
        </w:rPr>
        <w:tab/>
        <w:t>Add the Section 2161 reductions taken on the State Survey and Certification Grants to the Section 2161 reductions taken on Forms HCFA-152.  This produces the total Section 2161 reductions taken in FY 1984.</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ind w:left="960" w:hanging="480"/>
        <w:rPr>
          <w:color w:val="FF0000"/>
        </w:rPr>
      </w:pPr>
      <w:r>
        <w:rPr>
          <w:noProof/>
          <w:color w:val="FF0000"/>
        </w:rPr>
        <w:pict>
          <v:line id="_x0000_s1084" style="position:absolute;left:0;text-align:left;z-index:251645440;mso-position-horizontal:absolute;mso-position-horizontal-relative:text;mso-position-vertical:absolute;mso-position-vertical-relative:text" from="-7.2pt,11.5pt" to="-7.2pt,25.5pt" o:allowincell="f" strokecolor="red"/>
        </w:pict>
      </w:r>
      <w:r>
        <w:rPr>
          <w:noProof/>
          <w:color w:val="FF0000"/>
        </w:rPr>
        <w:pict>
          <v:line id="_x0000_s1083" style="position:absolute;left:0;text-align:left;z-index:251644416;mso-position-horizontal:absolute;mso-position-horizontal-relative:text;mso-position-vertical:absolute;mso-position-vertical-relative:text" from="-7.2pt,.35pt" to="-7.2pt,14.35pt" o:allowincell="f" strokecolor="red"/>
        </w:pict>
      </w:r>
      <w:r>
        <w:rPr>
          <w:color w:val="FF0000"/>
        </w:rPr>
        <w:t>10.</w:t>
      </w:r>
      <w:r>
        <w:rPr>
          <w:color w:val="FF0000"/>
        </w:rPr>
        <w:tab/>
        <w:t>Compare the amount obtained in step 8 with the amount obtained in step 9; the incentive rebate is the lesser of the two amounts.</w:t>
      </w:r>
    </w:p>
    <w:p w:rsidR="004001BD" w:rsidRDefault="004001BD">
      <w:pPr>
        <w:tabs>
          <w:tab w:val="left" w:pos="0"/>
          <w:tab w:val="left" w:pos="480"/>
          <w:tab w:val="left" w:pos="960"/>
          <w:tab w:val="left" w:pos="1440"/>
          <w:tab w:val="left" w:pos="4200"/>
          <w:tab w:val="left" w:pos="4800"/>
          <w:tab w:val="left" w:pos="8400"/>
        </w:tabs>
        <w:spacing w:line="192" w:lineRule="auto"/>
        <w:rPr>
          <w:color w:val="FF0000"/>
        </w:rPr>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 w:val="left" w:pos="480"/>
          <w:tab w:val="left" w:pos="960"/>
          <w:tab w:val="left" w:pos="1440"/>
          <w:tab w:val="left" w:pos="4200"/>
          <w:tab w:val="left" w:pos="4800"/>
          <w:tab w:val="left" w:pos="840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right" w:pos="9360"/>
        </w:tabs>
        <w:spacing w:line="192" w:lineRule="auto"/>
      </w:pPr>
      <w:r>
        <w:t>2-120.2</w:t>
      </w:r>
      <w:r>
        <w:tab/>
        <w:t>Rev.38</w:t>
      </w:r>
    </w:p>
    <w:p w:rsidR="004001BD" w:rsidRDefault="004001BD">
      <w:pPr>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6408"/>
          <w:tab w:val="right" w:pos="12816"/>
        </w:tabs>
        <w:spacing w:line="192" w:lineRule="auto"/>
        <w:rPr>
          <w:u w:val="single"/>
        </w:rPr>
      </w:pPr>
      <w:r>
        <w:rPr>
          <w:u w:val="single"/>
        </w:rPr>
        <w:t>12-85</w:t>
      </w:r>
      <w:r>
        <w:rPr>
          <w:u w:val="single"/>
        </w:rPr>
        <w:tab/>
        <w:t>STATE ORGANIZATION AND GENERAL ADMINISTRATION</w:t>
      </w:r>
      <w:r>
        <w:rPr>
          <w:u w:val="single"/>
        </w:rPr>
        <w:tab/>
        <w:t>2555 (Cont.)</w:t>
      </w:r>
    </w:p>
    <w:p w:rsidR="004001BD" w:rsidRDefault="004001BD">
      <w:pPr>
        <w:tabs>
          <w:tab w:val="left" w:pos="0"/>
          <w:tab w:val="right" w:pos="9240"/>
        </w:tabs>
        <w:spacing w:line="192" w:lineRule="auto"/>
      </w:pPr>
    </w:p>
    <w:p w:rsidR="004001BD" w:rsidRDefault="004001BD">
      <w:pPr>
        <w:tabs>
          <w:tab w:val="left" w:pos="0"/>
          <w:tab w:val="right" w:pos="9240"/>
        </w:tabs>
        <w:spacing w:line="192" w:lineRule="auto"/>
      </w:pPr>
    </w:p>
    <w:p w:rsidR="004001BD" w:rsidRDefault="004001BD">
      <w:pPr>
        <w:tabs>
          <w:tab w:val="center" w:pos="6408"/>
          <w:tab w:val="left" w:pos="7920"/>
          <w:tab w:val="left" w:pos="8352"/>
          <w:tab w:val="left" w:pos="9936"/>
          <w:tab w:val="left" w:pos="10368"/>
          <w:tab w:val="left" w:pos="11976"/>
          <w:tab w:val="left" w:pos="12384"/>
        </w:tabs>
        <w:spacing w:line="192" w:lineRule="auto"/>
      </w:pPr>
      <w:r>
        <w:tab/>
      </w:r>
      <w:r>
        <w:rPr>
          <w:u w:val="single"/>
        </w:rPr>
        <w:t>Target Amounts for Federal Medicaid Expenditures</w:t>
      </w:r>
    </w:p>
    <w:p w:rsidR="004001BD" w:rsidRDefault="004001BD">
      <w:pPr>
        <w:tabs>
          <w:tab w:val="center" w:pos="6408"/>
          <w:tab w:val="left" w:pos="7920"/>
          <w:tab w:val="left" w:pos="8352"/>
          <w:tab w:val="left" w:pos="9936"/>
          <w:tab w:val="left" w:pos="10368"/>
          <w:tab w:val="left" w:pos="11976"/>
          <w:tab w:val="left" w:pos="12384"/>
        </w:tabs>
        <w:spacing w:line="192" w:lineRule="auto"/>
      </w:pPr>
      <w:r>
        <w:tab/>
      </w:r>
      <w:r>
        <w:rPr>
          <w:u w:val="single"/>
        </w:rPr>
        <w:t>Fiscal Years 1982 and 1983 Summary</w:t>
      </w:r>
    </w:p>
    <w:p w:rsidR="004001BD" w:rsidRDefault="004001BD">
      <w:pPr>
        <w:tabs>
          <w:tab w:val="center" w:pos="6408"/>
          <w:tab w:val="left" w:pos="7920"/>
          <w:tab w:val="left" w:pos="8352"/>
          <w:tab w:val="left" w:pos="9936"/>
          <w:tab w:val="left" w:pos="10368"/>
          <w:tab w:val="left" w:pos="11976"/>
          <w:tab w:val="left" w:pos="12384"/>
        </w:tabs>
        <w:spacing w:line="192" w:lineRule="auto"/>
      </w:pPr>
      <w:r>
        <w:tab/>
      </w:r>
      <w:r>
        <w:rPr>
          <w:u w:val="single"/>
        </w:rPr>
        <w:t>(Dollars in Thousands)</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rPr>
          <w:color w:val="FF0000"/>
        </w:rPr>
      </w:pPr>
      <w:r>
        <w:rPr>
          <w:noProof/>
        </w:rPr>
        <w:pict>
          <v:line id="_x0000_s1085" style="position:absolute;left:0;text-align:left;z-index:251646464;mso-position-horizontal:absolute;mso-position-horizontal-relative:text;mso-position-vertical:absolute;mso-position-vertical-relative:text" from="-7.2pt,.05pt" to="-7.2pt,14.05pt" o:allowincell="f" strokecolor="red"/>
        </w:pict>
      </w:r>
      <w:r>
        <w:t xml:space="preserve">                                           </w:t>
      </w:r>
      <w:r>
        <w:rPr>
          <w:color w:val="FF0000"/>
        </w:rPr>
        <w:t>FY 1982              FY 1982                   FY 1982                FY 1983             FY 1983              FY 1983</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rPr>
          <w:color w:val="FF0000"/>
        </w:rPr>
      </w:pPr>
      <w:r>
        <w:rPr>
          <w:noProof/>
          <w:color w:val="FF0000"/>
        </w:rPr>
        <w:pict>
          <v:line id="_x0000_s1086" style="position:absolute;left:0;text-align:left;z-index:251647488;mso-position-horizontal:absolute;mso-position-horizontal-relative:text;mso-position-vertical:absolute;mso-position-vertical-relative:text" from="-7.2pt,.15pt" to="-7.2pt,14.15pt" o:allowincell="f" strokecolor="red"/>
        </w:pict>
      </w:r>
      <w:r>
        <w:rPr>
          <w:color w:val="FF0000"/>
        </w:rPr>
        <w:t xml:space="preserve">                                            Target                 </w:t>
      </w:r>
      <w:proofErr w:type="spellStart"/>
      <w:r>
        <w:rPr>
          <w:color w:val="FF0000"/>
        </w:rPr>
        <w:t>Target</w:t>
      </w:r>
      <w:proofErr w:type="spellEnd"/>
      <w:r>
        <w:rPr>
          <w:color w:val="FF0000"/>
        </w:rPr>
        <w:t xml:space="preserve">                   Total Target               </w:t>
      </w:r>
      <w:proofErr w:type="spellStart"/>
      <w:r>
        <w:rPr>
          <w:color w:val="FF0000"/>
        </w:rPr>
        <w:t>Target</w:t>
      </w:r>
      <w:proofErr w:type="spellEnd"/>
      <w:r>
        <w:rPr>
          <w:color w:val="FF0000"/>
        </w:rPr>
        <w:t xml:space="preserve">                </w:t>
      </w:r>
      <w:proofErr w:type="spellStart"/>
      <w:r>
        <w:rPr>
          <w:color w:val="FF0000"/>
        </w:rPr>
        <w:t>Target</w:t>
      </w:r>
      <w:proofErr w:type="spellEnd"/>
      <w:r>
        <w:rPr>
          <w:color w:val="FF0000"/>
        </w:rPr>
        <w:t xml:space="preserve">            Total Target</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rPr>
          <w:color w:val="FF0000"/>
        </w:rPr>
      </w:pPr>
      <w:r>
        <w:rPr>
          <w:noProof/>
          <w:color w:val="FF0000"/>
          <w:u w:val="single"/>
        </w:rPr>
        <w:pict>
          <v:line id="_x0000_s1087" style="position:absolute;left:0;text-align:left;z-index:251648512;mso-position-horizontal:absolute;mso-position-horizontal-relative:text;mso-position-vertical:absolute;mso-position-vertical-relative:text" from="-7.2pt,.2pt" to="-7.2pt,14.2pt" o:allowincell="f" strokecolor="red"/>
        </w:pict>
      </w:r>
      <w:r>
        <w:rPr>
          <w:color w:val="FF0000"/>
          <w:u w:val="single"/>
        </w:rPr>
        <w:t>STATE</w:t>
      </w:r>
      <w:r>
        <w:rPr>
          <w:color w:val="FF0000"/>
        </w:rPr>
        <w:t xml:space="preserve">                       </w:t>
      </w:r>
      <w:r>
        <w:rPr>
          <w:color w:val="FF0000"/>
          <w:u w:val="single"/>
        </w:rPr>
        <w:t xml:space="preserve">          MAP      </w:t>
      </w:r>
      <w:r>
        <w:rPr>
          <w:color w:val="FF0000"/>
        </w:rPr>
        <w:t xml:space="preserve">    </w:t>
      </w:r>
      <w:r>
        <w:rPr>
          <w:color w:val="FF0000"/>
          <w:u w:val="single"/>
        </w:rPr>
        <w:t xml:space="preserve">         ADM       </w:t>
      </w:r>
      <w:r>
        <w:rPr>
          <w:color w:val="FF0000"/>
        </w:rPr>
        <w:t xml:space="preserve">           </w:t>
      </w:r>
      <w:r>
        <w:rPr>
          <w:color w:val="FF0000"/>
          <w:u w:val="single"/>
        </w:rPr>
        <w:t xml:space="preserve">     Amount    </w:t>
      </w:r>
      <w:r>
        <w:rPr>
          <w:color w:val="FF0000"/>
        </w:rPr>
        <w:t xml:space="preserve">          </w:t>
      </w:r>
      <w:r>
        <w:rPr>
          <w:color w:val="FF0000"/>
          <w:u w:val="single"/>
        </w:rPr>
        <w:t xml:space="preserve">      MAP   </w:t>
      </w:r>
      <w:r>
        <w:rPr>
          <w:color w:val="FF0000"/>
        </w:rPr>
        <w:t xml:space="preserve">         </w:t>
      </w:r>
      <w:r>
        <w:rPr>
          <w:color w:val="FF0000"/>
          <w:u w:val="single"/>
        </w:rPr>
        <w:t xml:space="preserve">     ADM    </w:t>
      </w:r>
      <w:r>
        <w:rPr>
          <w:color w:val="FF0000"/>
        </w:rPr>
        <w:t xml:space="preserve">        </w:t>
      </w:r>
      <w:r>
        <w:rPr>
          <w:color w:val="FF0000"/>
          <w:u w:val="single"/>
        </w:rPr>
        <w:t xml:space="preserve">     Amount   </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rPr>
          <w:color w:val="FF0000"/>
        </w:rPr>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Alabama</w:t>
      </w:r>
      <w:r>
        <w:tab/>
        <w:t>$          237,015     $             8,185     $           245,200     $          254,791     $              8,799      $         263,590</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Alaska</w:t>
      </w:r>
      <w:r>
        <w:tab/>
        <w:t xml:space="preserve">              22,734                    1,404                    24,138                   24,439                     1,509                   25,948</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Arkansas</w:t>
      </w:r>
      <w:r>
        <w:tab/>
        <w:t xml:space="preserve">            237,419</w:t>
      </w:r>
      <w:r>
        <w:tab/>
        <w:t xml:space="preserve">                   6,625                  244,044                 255,225                     7,122                 262,347</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California</w:t>
      </w:r>
      <w:r>
        <w:tab/>
        <w:t xml:space="preserve">         2,068,036</w:t>
      </w:r>
      <w:r>
        <w:tab/>
        <w:t xml:space="preserve">               149,994               2,218,030              2,223,138                 161,244              2,384,382</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Colorado</w:t>
      </w:r>
      <w:r>
        <w:tab/>
        <w:t xml:space="preserve">            125,227</w:t>
      </w:r>
      <w:r>
        <w:tab/>
        <w:t xml:space="preserve">                   6,654                  131,881</w:t>
      </w:r>
      <w:r>
        <w:tab/>
        <w:t xml:space="preserve">        134,619</w:t>
      </w:r>
      <w:r>
        <w:tab/>
        <w:t xml:space="preserve">        7,153                141,772</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Connecticut</w:t>
      </w:r>
      <w:r>
        <w:tab/>
        <w:t xml:space="preserve">            201,553</w:t>
      </w:r>
      <w:r>
        <w:tab/>
        <w:t xml:space="preserve">                 10,694                  212,247</w:t>
      </w:r>
      <w:r>
        <w:tab/>
        <w:t xml:space="preserve">        216,670</w:t>
      </w:r>
      <w:r>
        <w:tab/>
        <w:t xml:space="preserve">      11,496                228,166</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Delaware</w:t>
      </w:r>
      <w:r>
        <w:tab/>
        <w:t xml:space="preserve">        </w:t>
      </w:r>
      <w:r>
        <w:tab/>
        <w:t xml:space="preserve">  31,109</w:t>
      </w:r>
      <w:r>
        <w:tab/>
        <w:t xml:space="preserve">             1,619                   32,728</w:t>
      </w:r>
      <w:r>
        <w:tab/>
        <w:t xml:space="preserve">          33,443</w:t>
      </w:r>
      <w:r>
        <w:tab/>
        <w:t xml:space="preserve">        1,740                  35,183</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Dist. of Columbia</w:t>
      </w:r>
      <w:r>
        <w:tab/>
        <w:t xml:space="preserve">   </w:t>
      </w:r>
      <w:r>
        <w:tab/>
        <w:t xml:space="preserve">  95,708</w:t>
      </w:r>
      <w:r>
        <w:tab/>
        <w:t xml:space="preserve">             7,829                 103,537</w:t>
      </w:r>
      <w:r>
        <w:tab/>
        <w:t xml:space="preserve">        102,886</w:t>
      </w:r>
      <w:r>
        <w:tab/>
        <w:t xml:space="preserve">        8,416                111,302</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Florida</w:t>
      </w:r>
      <w:r>
        <w:tab/>
        <w:t xml:space="preserve">            331,076</w:t>
      </w:r>
      <w:r>
        <w:tab/>
        <w:t xml:space="preserve">           19,573</w:t>
      </w:r>
      <w:r>
        <w:tab/>
        <w:t xml:space="preserve">              350,649</w:t>
      </w:r>
      <w:r>
        <w:tab/>
        <w:t xml:space="preserve">        355,907</w:t>
      </w:r>
      <w:r>
        <w:tab/>
        <w:t xml:space="preserve">      21,041                376,948</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Georgia</w:t>
      </w:r>
      <w:r>
        <w:tab/>
        <w:t xml:space="preserve">   </w:t>
      </w:r>
      <w:r>
        <w:tab/>
        <w:t>397,054</w:t>
      </w:r>
      <w:r>
        <w:tab/>
        <w:t xml:space="preserve">           16,442</w:t>
      </w:r>
      <w:r>
        <w:tab/>
        <w:t xml:space="preserve">              413,496</w:t>
      </w:r>
      <w:r>
        <w:tab/>
        <w:t xml:space="preserve">        426,833</w:t>
      </w:r>
      <w:r>
        <w:tab/>
        <w:t xml:space="preserve">      17,675                444,508</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Hawaii</w:t>
      </w:r>
      <w:r>
        <w:tab/>
        <w:t xml:space="preserve">   </w:t>
      </w:r>
      <w:r>
        <w:tab/>
        <w:t xml:space="preserve">  59,466</w:t>
      </w:r>
      <w:r>
        <w:tab/>
        <w:t xml:space="preserve">             3,550</w:t>
      </w:r>
      <w:r>
        <w:tab/>
        <w:t xml:space="preserve">                63,016</w:t>
      </w:r>
      <w:r>
        <w:tab/>
        <w:t xml:space="preserve">          63,926</w:t>
      </w:r>
      <w:r>
        <w:tab/>
        <w:t xml:space="preserve">        3,816                  67,742</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Idaho</w:t>
      </w:r>
      <w:r>
        <w:tab/>
        <w:t xml:space="preserve">   </w:t>
      </w:r>
      <w:r>
        <w:tab/>
        <w:t xml:space="preserve">  42,484</w:t>
      </w:r>
      <w:r>
        <w:tab/>
        <w:t xml:space="preserve">             2,543</w:t>
      </w:r>
      <w:r>
        <w:tab/>
        <w:t xml:space="preserve">                45,027</w:t>
      </w:r>
      <w:r>
        <w:tab/>
        <w:t xml:space="preserve">          45,670</w:t>
      </w:r>
      <w:r>
        <w:tab/>
        <w:t xml:space="preserve">        2,734                448,404</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Illinois</w:t>
      </w:r>
      <w:r>
        <w:tab/>
        <w:t xml:space="preserve">  </w:t>
      </w:r>
      <w:r>
        <w:tab/>
        <w:t>792,639</w:t>
      </w:r>
      <w:r>
        <w:tab/>
        <w:t xml:space="preserve">           32,278</w:t>
      </w:r>
      <w:r>
        <w:tab/>
        <w:t xml:space="preserve">              824,917</w:t>
      </w:r>
      <w:r>
        <w:tab/>
        <w:t xml:space="preserve">        852,087</w:t>
      </w:r>
      <w:r>
        <w:tab/>
        <w:t xml:space="preserve">      34,699                886,786</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Indiana</w:t>
      </w:r>
      <w:r>
        <w:tab/>
        <w:t xml:space="preserve">  </w:t>
      </w:r>
      <w:r>
        <w:tab/>
        <w:t>270,935</w:t>
      </w:r>
      <w:r>
        <w:tab/>
        <w:t xml:space="preserve">           11,915</w:t>
      </w:r>
      <w:r>
        <w:tab/>
        <w:t xml:space="preserve">              282,850</w:t>
      </w:r>
      <w:r>
        <w:tab/>
        <w:t xml:space="preserve">        291,255</w:t>
      </w:r>
      <w:r>
        <w:tab/>
        <w:t xml:space="preserve">      12,809                304,064</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Iowa</w:t>
      </w:r>
      <w:r>
        <w:tab/>
        <w:t xml:space="preserve">  </w:t>
      </w:r>
      <w:r>
        <w:tab/>
        <w:t>159,098</w:t>
      </w:r>
      <w:r>
        <w:tab/>
        <w:t xml:space="preserve">             6,587</w:t>
      </w:r>
      <w:r>
        <w:tab/>
        <w:t xml:space="preserve">              165,685</w:t>
      </w:r>
      <w:r>
        <w:tab/>
        <w:t xml:space="preserve">        171,030</w:t>
      </w:r>
      <w:r>
        <w:tab/>
        <w:t xml:space="preserve">        7,081                178,111</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Kansas</w:t>
      </w:r>
      <w:r>
        <w:tab/>
        <w:t xml:space="preserve">  </w:t>
      </w:r>
      <w:r>
        <w:tab/>
        <w:t>127,501</w:t>
      </w:r>
      <w:r>
        <w:tab/>
        <w:t xml:space="preserve">             6,218</w:t>
      </w:r>
      <w:r>
        <w:tab/>
        <w:t xml:space="preserve">              133,719</w:t>
      </w:r>
      <w:r>
        <w:tab/>
        <w:t xml:space="preserve">        137,064</w:t>
      </w:r>
      <w:r>
        <w:tab/>
        <w:t xml:space="preserve">        6,684                143,748</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Kentucky</w:t>
      </w:r>
      <w:r>
        <w:tab/>
        <w:t xml:space="preserve">  </w:t>
      </w:r>
      <w:r>
        <w:tab/>
        <w:t>272,587</w:t>
      </w:r>
      <w:r>
        <w:tab/>
        <w:t xml:space="preserve">           12,788</w:t>
      </w:r>
      <w:r>
        <w:tab/>
        <w:t xml:space="preserve">              285,375</w:t>
      </w:r>
      <w:r>
        <w:tab/>
        <w:t xml:space="preserve">        293,031</w:t>
      </w:r>
      <w:r>
        <w:tab/>
        <w:t xml:space="preserve">      13,747                306,778</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Louisiana</w:t>
      </w:r>
      <w:r>
        <w:tab/>
        <w:t xml:space="preserve">  </w:t>
      </w:r>
      <w:r>
        <w:tab/>
        <w:t>352,676</w:t>
      </w:r>
      <w:r>
        <w:tab/>
        <w:t xml:space="preserve">           13,142</w:t>
      </w:r>
      <w:r>
        <w:tab/>
        <w:t xml:space="preserve">              365,818</w:t>
      </w:r>
      <w:r>
        <w:tab/>
        <w:t xml:space="preserve">        379,126</w:t>
      </w:r>
      <w:r>
        <w:tab/>
        <w:t xml:space="preserve">      14,128                393,254</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Maine</w:t>
      </w:r>
      <w:r>
        <w:tab/>
        <w:t xml:space="preserve">  </w:t>
      </w:r>
      <w:r>
        <w:tab/>
        <w:t>119,031</w:t>
      </w:r>
      <w:r>
        <w:tab/>
        <w:t xml:space="preserve">             4,505</w:t>
      </w:r>
      <w:r>
        <w:tab/>
        <w:t xml:space="preserve">              123,536</w:t>
      </w:r>
      <w:r>
        <w:tab/>
        <w:t xml:space="preserve">        127,958</w:t>
      </w:r>
      <w:r>
        <w:tab/>
        <w:t xml:space="preserve">        4,843                132,801</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Maryland</w:t>
      </w:r>
      <w:r>
        <w:tab/>
        <w:t xml:space="preserve">  </w:t>
      </w:r>
      <w:r>
        <w:tab/>
        <w:t>255,319</w:t>
      </w:r>
      <w:r>
        <w:tab/>
        <w:t xml:space="preserve">           12,374</w:t>
      </w:r>
      <w:r>
        <w:tab/>
        <w:t xml:space="preserve">              267,693</w:t>
      </w:r>
      <w:r>
        <w:tab/>
        <w:t xml:space="preserve">        274,468</w:t>
      </w:r>
      <w:r>
        <w:tab/>
        <w:t xml:space="preserve">      13,302                287,770</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Massachusetts</w:t>
      </w:r>
      <w:r>
        <w:tab/>
        <w:t xml:space="preserve">            665,856</w:t>
      </w:r>
      <w:r>
        <w:tab/>
        <w:t xml:space="preserve">           19,872</w:t>
      </w:r>
      <w:r>
        <w:tab/>
        <w:t xml:space="preserve">              685,728</w:t>
      </w:r>
      <w:r>
        <w:tab/>
        <w:t xml:space="preserve">        715,796</w:t>
      </w:r>
      <w:r>
        <w:tab/>
        <w:t xml:space="preserve">      21,362                737,158</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Michigan</w:t>
      </w:r>
      <w:r>
        <w:tab/>
        <w:t xml:space="preserve">  </w:t>
      </w:r>
      <w:r>
        <w:tab/>
        <w:t>719,866</w:t>
      </w:r>
      <w:r>
        <w:tab/>
        <w:t xml:space="preserve">           52,543</w:t>
      </w:r>
      <w:r>
        <w:tab/>
        <w:t xml:space="preserve">              772,409</w:t>
      </w:r>
      <w:r>
        <w:tab/>
        <w:t xml:space="preserve">        773,856</w:t>
      </w:r>
      <w:r>
        <w:tab/>
        <w:t xml:space="preserve">      56,484                830,340</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Minnesota</w:t>
      </w:r>
      <w:r>
        <w:tab/>
        <w:t xml:space="preserve">  </w:t>
      </w:r>
      <w:r>
        <w:tab/>
        <w:t>410,812</w:t>
      </w:r>
      <w:r>
        <w:tab/>
        <w:t xml:space="preserve">           16,212</w:t>
      </w:r>
      <w:r>
        <w:tab/>
        <w:t xml:space="preserve">              427,024</w:t>
      </w:r>
      <w:r>
        <w:tab/>
        <w:t xml:space="preserve">        441,623</w:t>
      </w:r>
      <w:r>
        <w:tab/>
        <w:t xml:space="preserve">      17,428                459,051</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Mississippi</w:t>
      </w:r>
      <w:r>
        <w:tab/>
        <w:t xml:space="preserve">            212,119</w:t>
      </w:r>
      <w:r>
        <w:tab/>
        <w:t xml:space="preserve">             8,947</w:t>
      </w:r>
      <w:r>
        <w:tab/>
        <w:t xml:space="preserve">              221,066</w:t>
      </w:r>
      <w:r>
        <w:tab/>
        <w:t xml:space="preserve">        228,028</w:t>
      </w:r>
      <w:r>
        <w:tab/>
        <w:t xml:space="preserve">        9,618                237,646</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Missouri</w:t>
      </w:r>
      <w:r>
        <w:tab/>
        <w:t xml:space="preserve">            277,964</w:t>
      </w:r>
      <w:r>
        <w:tab/>
        <w:t xml:space="preserve">             9,391</w:t>
      </w:r>
      <w:r>
        <w:tab/>
        <w:t xml:space="preserve">              287,355</w:t>
      </w:r>
      <w:r>
        <w:tab/>
        <w:t xml:space="preserve">        298,812</w:t>
      </w:r>
      <w:r>
        <w:tab/>
        <w:t xml:space="preserve">      10,095                308,907</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r>
        <w:t>Montana</w:t>
      </w:r>
      <w:r>
        <w:tab/>
        <w:t xml:space="preserve">              46,023</w:t>
      </w:r>
      <w:r>
        <w:tab/>
        <w:t xml:space="preserve">             3,147</w:t>
      </w:r>
      <w:r>
        <w:tab/>
        <w:t xml:space="preserve">                49,170</w:t>
      </w:r>
      <w:r>
        <w:tab/>
        <w:t xml:space="preserve">          49,475</w:t>
      </w:r>
      <w:r>
        <w:tab/>
        <w:t xml:space="preserve">        3,383                  52,858</w:t>
      </w: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right" w:pos="12816"/>
        </w:tabs>
        <w:spacing w:line="192" w:lineRule="auto"/>
      </w:pPr>
      <w:r>
        <w:t>Rev. 38</w:t>
      </w:r>
      <w:r>
        <w:tab/>
        <w:t>2-121</w:t>
      </w:r>
    </w:p>
    <w:p w:rsidR="004001BD" w:rsidRDefault="004001BD">
      <w:pPr>
        <w:tabs>
          <w:tab w:val="right" w:pos="12816"/>
        </w:tabs>
        <w:spacing w:line="192" w:lineRule="auto"/>
        <w:sectPr w:rsidR="00000000">
          <w:pgSz w:w="15840" w:h="12240" w:orient="landscape"/>
          <w:pgMar w:top="1080" w:right="1584" w:bottom="1080" w:left="1440" w:header="720" w:footer="720" w:gutter="0"/>
          <w:paperSrc w:first="13633" w:other="13633"/>
          <w:cols w:space="720"/>
          <w:noEndnote/>
        </w:sectPr>
      </w:pPr>
    </w:p>
    <w:p w:rsidR="004001BD" w:rsidRDefault="004001BD">
      <w:pPr>
        <w:tabs>
          <w:tab w:val="left" w:pos="2160"/>
          <w:tab w:val="left" w:pos="2880"/>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center" w:pos="6408"/>
          <w:tab w:val="left" w:pos="7920"/>
          <w:tab w:val="left" w:pos="8352"/>
          <w:tab w:val="left" w:pos="9936"/>
          <w:tab w:val="left" w:pos="10368"/>
          <w:tab w:val="left" w:pos="11976"/>
          <w:tab w:val="left" w:pos="12384"/>
        </w:tabs>
        <w:spacing w:line="192" w:lineRule="auto"/>
      </w:pPr>
      <w:r>
        <w:tab/>
      </w:r>
      <w:r>
        <w:rPr>
          <w:u w:val="single"/>
        </w:rPr>
        <w:t>Target Amounts for Federal Medicaid Expenditures</w:t>
      </w:r>
    </w:p>
    <w:p w:rsidR="004001BD" w:rsidRDefault="004001BD">
      <w:pPr>
        <w:tabs>
          <w:tab w:val="center" w:pos="6408"/>
          <w:tab w:val="left" w:pos="7920"/>
          <w:tab w:val="left" w:pos="8352"/>
          <w:tab w:val="left" w:pos="9936"/>
          <w:tab w:val="left" w:pos="10368"/>
          <w:tab w:val="left" w:pos="11976"/>
          <w:tab w:val="left" w:pos="12384"/>
        </w:tabs>
        <w:spacing w:line="192" w:lineRule="auto"/>
      </w:pPr>
      <w:r>
        <w:tab/>
      </w:r>
      <w:r>
        <w:rPr>
          <w:u w:val="single"/>
        </w:rPr>
        <w:t>Fiscal Years 1982 and 1983 Summary</w:t>
      </w:r>
    </w:p>
    <w:p w:rsidR="004001BD" w:rsidRDefault="004001BD">
      <w:pPr>
        <w:tabs>
          <w:tab w:val="center" w:pos="6408"/>
          <w:tab w:val="left" w:pos="7920"/>
          <w:tab w:val="left" w:pos="8352"/>
          <w:tab w:val="left" w:pos="9936"/>
          <w:tab w:val="left" w:pos="10368"/>
          <w:tab w:val="left" w:pos="11976"/>
          <w:tab w:val="left" w:pos="12384"/>
        </w:tabs>
        <w:spacing w:line="192" w:lineRule="auto"/>
      </w:pPr>
      <w:r>
        <w:tab/>
      </w:r>
      <w:r>
        <w:rPr>
          <w:u w:val="single"/>
        </w:rPr>
        <w:t>(Dollars in Thousands)</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rPr>
          <w:color w:val="FF0000"/>
        </w:rPr>
      </w:pPr>
      <w:r>
        <w:rPr>
          <w:noProof/>
        </w:rPr>
        <w:pict>
          <v:line id="_x0000_s1089" style="position:absolute;left:0;text-align:left;z-index:251650560;mso-position-horizontal:absolute;mso-position-horizontal-relative:text;mso-position-vertical:absolute;mso-position-vertical-relative:text" from="-7.2pt,10.95pt" to="-7.2pt,24.95pt" o:allowincell="f" strokecolor="red"/>
        </w:pict>
      </w:r>
      <w:r>
        <w:rPr>
          <w:noProof/>
        </w:rPr>
        <w:pict>
          <v:line id="_x0000_s1088" style="position:absolute;left:0;text-align:left;z-index:251649536;mso-position-horizontal:absolute;mso-position-horizontal-relative:text;mso-position-vertical:absolute;mso-position-vertical-relative:text" from="-7.2pt,-.2pt" to="-7.2pt,13.8pt" o:allowincell="f" strokecolor="red"/>
        </w:pict>
      </w:r>
      <w:r>
        <w:t xml:space="preserve">                                         </w:t>
      </w:r>
      <w:r>
        <w:rPr>
          <w:color w:val="FF0000"/>
        </w:rPr>
        <w:t xml:space="preserve">FY 1982               FY 1982               FY 1982              FY 1983                FY 1983                 FY 1983                      </w:t>
      </w:r>
      <w:r>
        <w:rPr>
          <w:color w:val="FF0000"/>
        </w:rPr>
        <w:tab/>
        <w:t xml:space="preserve">        Target                  </w:t>
      </w:r>
      <w:proofErr w:type="spellStart"/>
      <w:r>
        <w:rPr>
          <w:color w:val="FF0000"/>
        </w:rPr>
        <w:t>Target</w:t>
      </w:r>
      <w:proofErr w:type="spellEnd"/>
      <w:r>
        <w:rPr>
          <w:color w:val="FF0000"/>
        </w:rPr>
        <w:t xml:space="preserve">              Total Target            </w:t>
      </w:r>
      <w:proofErr w:type="spellStart"/>
      <w:r>
        <w:rPr>
          <w:color w:val="FF0000"/>
        </w:rPr>
        <w:t>Target</w:t>
      </w:r>
      <w:proofErr w:type="spellEnd"/>
      <w:r>
        <w:rPr>
          <w:color w:val="FF0000"/>
        </w:rPr>
        <w:t xml:space="preserve">                    </w:t>
      </w:r>
      <w:proofErr w:type="spellStart"/>
      <w:r>
        <w:rPr>
          <w:color w:val="FF0000"/>
        </w:rPr>
        <w:t>Target</w:t>
      </w:r>
      <w:proofErr w:type="spellEnd"/>
      <w:r>
        <w:rPr>
          <w:color w:val="FF0000"/>
        </w:rPr>
        <w:t xml:space="preserve">               Total Target</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rPr>
          <w:color w:val="FF0000"/>
        </w:rPr>
      </w:pPr>
      <w:r>
        <w:rPr>
          <w:noProof/>
          <w:color w:val="FF0000"/>
          <w:u w:val="single"/>
        </w:rPr>
        <w:pict>
          <v:line id="_x0000_s1090" style="position:absolute;left:0;text-align:left;z-index:251651584;mso-position-horizontal:absolute;mso-position-horizontal-relative:text;mso-position-vertical:absolute;mso-position-vertical-relative:text" from="-7.2pt,.05pt" to="-7.2pt,14.05pt" o:allowincell="f" strokecolor="red"/>
        </w:pict>
      </w:r>
      <w:r>
        <w:rPr>
          <w:color w:val="FF0000"/>
          <w:u w:val="single"/>
        </w:rPr>
        <w:t>State</w:t>
      </w:r>
      <w:r>
        <w:rPr>
          <w:color w:val="FF0000"/>
        </w:rPr>
        <w:t xml:space="preserve">                     </w:t>
      </w:r>
      <w:r>
        <w:rPr>
          <w:color w:val="FF0000"/>
        </w:rPr>
        <w:tab/>
      </w:r>
      <w:r>
        <w:rPr>
          <w:color w:val="FF0000"/>
          <w:u w:val="single"/>
        </w:rPr>
        <w:t xml:space="preserve">          MAP     </w:t>
      </w:r>
      <w:r>
        <w:rPr>
          <w:color w:val="FF0000"/>
        </w:rPr>
        <w:t xml:space="preserve">      </w:t>
      </w:r>
      <w:r>
        <w:rPr>
          <w:color w:val="FF0000"/>
          <w:u w:val="single"/>
        </w:rPr>
        <w:t xml:space="preserve">        ADM     </w:t>
      </w:r>
      <w:r>
        <w:rPr>
          <w:color w:val="FF0000"/>
        </w:rPr>
        <w:t xml:space="preserve">       </w:t>
      </w:r>
      <w:r>
        <w:rPr>
          <w:color w:val="FF0000"/>
          <w:u w:val="single"/>
        </w:rPr>
        <w:t xml:space="preserve">      Amount    </w:t>
      </w:r>
      <w:r>
        <w:rPr>
          <w:color w:val="FF0000"/>
        </w:rPr>
        <w:t xml:space="preserve">      </w:t>
      </w:r>
      <w:r>
        <w:rPr>
          <w:color w:val="FF0000"/>
          <w:u w:val="single"/>
        </w:rPr>
        <w:t xml:space="preserve">        MAP      </w:t>
      </w:r>
      <w:r>
        <w:rPr>
          <w:color w:val="FF0000"/>
        </w:rPr>
        <w:t xml:space="preserve">     </w:t>
      </w:r>
      <w:r>
        <w:rPr>
          <w:color w:val="FF0000"/>
          <w:u w:val="single"/>
        </w:rPr>
        <w:t xml:space="preserve">        ADM       </w:t>
      </w:r>
      <w:r>
        <w:rPr>
          <w:color w:val="FF0000"/>
        </w:rPr>
        <w:t xml:space="preserve">      </w:t>
      </w:r>
      <w:r>
        <w:rPr>
          <w:color w:val="FF0000"/>
          <w:u w:val="single"/>
        </w:rPr>
        <w:t xml:space="preserve">       Amount      </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rPr>
          <w:color w:val="FF0000"/>
        </w:rPr>
      </w:pPr>
    </w:p>
    <w:p w:rsidR="004001BD" w:rsidRDefault="004001BD">
      <w:pPr>
        <w:tabs>
          <w:tab w:val="left" w:pos="2160"/>
          <w:tab w:val="left" w:pos="3960"/>
          <w:tab w:val="left" w:pos="5760"/>
          <w:tab w:val="left" w:pos="7560"/>
          <w:tab w:val="left" w:pos="9360"/>
          <w:tab w:val="left" w:pos="11160"/>
        </w:tabs>
        <w:spacing w:line="192" w:lineRule="auto"/>
      </w:pPr>
      <w:r>
        <w:t>Nebraska</w:t>
      </w:r>
      <w:r>
        <w:tab/>
        <w:t>$           83,516</w:t>
      </w:r>
      <w:r>
        <w:tab/>
        <w:t>$            6,032</w:t>
      </w:r>
      <w:r>
        <w:tab/>
        <w:t>$          89,548</w:t>
      </w:r>
      <w:r>
        <w:tab/>
        <w:t>$          89,780</w:t>
      </w:r>
      <w:r>
        <w:tab/>
        <w:t>$           6,484</w:t>
      </w:r>
      <w:r>
        <w:tab/>
        <w:t>$           96,264</w:t>
      </w:r>
    </w:p>
    <w:p w:rsidR="004001BD" w:rsidRDefault="004001BD">
      <w:pPr>
        <w:tabs>
          <w:tab w:val="left" w:pos="2160"/>
          <w:tab w:val="left" w:pos="3960"/>
          <w:tab w:val="left" w:pos="5760"/>
          <w:tab w:val="left" w:pos="7560"/>
          <w:tab w:val="left" w:pos="9360"/>
          <w:tab w:val="left" w:pos="11160"/>
        </w:tabs>
        <w:spacing w:line="192" w:lineRule="auto"/>
      </w:pPr>
      <w:r>
        <w:t>Nevada</w:t>
      </w:r>
      <w:r>
        <w:tab/>
        <w:t xml:space="preserve">             30,513                    2,176                   32,689                    32,802                    2,339                     35,141</w:t>
      </w:r>
    </w:p>
    <w:p w:rsidR="004001BD" w:rsidRDefault="004001BD">
      <w:pPr>
        <w:tabs>
          <w:tab w:val="left" w:pos="2160"/>
          <w:tab w:val="left" w:pos="3960"/>
          <w:tab w:val="left" w:pos="5760"/>
          <w:tab w:val="left" w:pos="7560"/>
          <w:tab w:val="left" w:pos="9360"/>
          <w:tab w:val="left" w:pos="11160"/>
        </w:tabs>
        <w:spacing w:line="192" w:lineRule="auto"/>
      </w:pPr>
      <w:r>
        <w:t>New Hampshire</w:t>
      </w:r>
      <w:r>
        <w:tab/>
        <w:t xml:space="preserve">             57,917                   3,441                   61,358</w:t>
      </w:r>
      <w:r>
        <w:tab/>
        <w:t xml:space="preserve">              62,261</w:t>
      </w:r>
      <w:r>
        <w:tab/>
        <w:t xml:space="preserve">               3,699                    65,960</w:t>
      </w:r>
    </w:p>
    <w:p w:rsidR="004001BD" w:rsidRDefault="004001BD">
      <w:pPr>
        <w:tabs>
          <w:tab w:val="left" w:pos="2160"/>
          <w:tab w:val="left" w:pos="3960"/>
          <w:tab w:val="left" w:pos="5760"/>
          <w:tab w:val="left" w:pos="7560"/>
          <w:tab w:val="left" w:pos="9360"/>
          <w:tab w:val="left" w:pos="11160"/>
        </w:tabs>
        <w:spacing w:line="192" w:lineRule="auto"/>
      </w:pPr>
      <w:r>
        <w:t>New Jersey</w:t>
      </w:r>
      <w:r>
        <w:tab/>
        <w:t xml:space="preserve">           475,009</w:t>
      </w:r>
      <w:r>
        <w:tab/>
        <w:t xml:space="preserve">            32,399</w:t>
      </w:r>
      <w:r>
        <w:tab/>
        <w:t xml:space="preserve">           507,408</w:t>
      </w:r>
      <w:r>
        <w:tab/>
        <w:t xml:space="preserve">            510,635</w:t>
      </w:r>
      <w:r>
        <w:tab/>
        <w:t xml:space="preserve">             34,829                  545,464</w:t>
      </w:r>
    </w:p>
    <w:p w:rsidR="004001BD" w:rsidRDefault="004001BD">
      <w:pPr>
        <w:tabs>
          <w:tab w:val="left" w:pos="2160"/>
          <w:tab w:val="left" w:pos="3960"/>
          <w:tab w:val="left" w:pos="5760"/>
          <w:tab w:val="left" w:pos="7560"/>
          <w:tab w:val="left" w:pos="9360"/>
          <w:tab w:val="left" w:pos="11160"/>
        </w:tabs>
        <w:spacing w:line="192" w:lineRule="auto"/>
      </w:pPr>
      <w:r>
        <w:t>New Mexico</w:t>
      </w:r>
      <w:r>
        <w:tab/>
        <w:t xml:space="preserve">             67,890</w:t>
      </w:r>
      <w:r>
        <w:tab/>
        <w:t xml:space="preserve">              4,199                   72,089</w:t>
      </w:r>
      <w:r>
        <w:tab/>
        <w:t xml:space="preserve">              72,982</w:t>
      </w:r>
      <w:r>
        <w:tab/>
        <w:t xml:space="preserve">               4,514                    77,496</w:t>
      </w:r>
    </w:p>
    <w:p w:rsidR="004001BD" w:rsidRDefault="004001BD">
      <w:pPr>
        <w:tabs>
          <w:tab w:val="left" w:pos="2160"/>
          <w:tab w:val="left" w:pos="3960"/>
          <w:tab w:val="left" w:pos="5760"/>
          <w:tab w:val="left" w:pos="7560"/>
          <w:tab w:val="left" w:pos="9360"/>
          <w:tab w:val="left" w:pos="11160"/>
        </w:tabs>
        <w:spacing w:line="192" w:lineRule="auto"/>
      </w:pPr>
      <w:r>
        <w:t>New York</w:t>
      </w:r>
      <w:r>
        <w:tab/>
        <w:t xml:space="preserve">        2,699,072</w:t>
      </w:r>
      <w:r>
        <w:tab/>
        <w:t xml:space="preserve">          163,633</w:t>
      </w:r>
      <w:r>
        <w:tab/>
        <w:t xml:space="preserve">        2,862,705</w:t>
      </w:r>
      <w:r>
        <w:tab/>
        <w:t xml:space="preserve">         2,901,503</w:t>
      </w:r>
      <w:r>
        <w:tab/>
        <w:t xml:space="preserve">           175,905               3,077,408</w:t>
      </w:r>
    </w:p>
    <w:p w:rsidR="004001BD" w:rsidRDefault="004001BD">
      <w:pPr>
        <w:tabs>
          <w:tab w:val="left" w:pos="2160"/>
          <w:tab w:val="left" w:pos="3960"/>
          <w:tab w:val="left" w:pos="5760"/>
          <w:tab w:val="left" w:pos="7560"/>
          <w:tab w:val="left" w:pos="9360"/>
          <w:tab w:val="left" w:pos="11160"/>
        </w:tabs>
        <w:spacing w:line="192" w:lineRule="auto"/>
      </w:pPr>
      <w:r>
        <w:t>North Carolina</w:t>
      </w:r>
      <w:r>
        <w:tab/>
        <w:t xml:space="preserve">           357,829</w:t>
      </w:r>
      <w:r>
        <w:tab/>
        <w:t xml:space="preserve">            18,420</w:t>
      </w:r>
      <w:r>
        <w:tab/>
        <w:t xml:space="preserve">           376,249</w:t>
      </w:r>
      <w:r>
        <w:tab/>
        <w:t xml:space="preserve">            384,666</w:t>
      </w:r>
      <w:r>
        <w:tab/>
        <w:t xml:space="preserve">             19,802</w:t>
      </w:r>
      <w:r>
        <w:tab/>
        <w:t xml:space="preserve">            404,468</w:t>
      </w:r>
    </w:p>
    <w:p w:rsidR="004001BD" w:rsidRDefault="004001BD">
      <w:pPr>
        <w:tabs>
          <w:tab w:val="left" w:pos="2160"/>
          <w:tab w:val="left" w:pos="3960"/>
          <w:tab w:val="left" w:pos="5760"/>
          <w:tab w:val="left" w:pos="7560"/>
          <w:tab w:val="left" w:pos="9360"/>
          <w:tab w:val="left" w:pos="11160"/>
        </w:tabs>
        <w:spacing w:line="192" w:lineRule="auto"/>
      </w:pPr>
      <w:r>
        <w:t>North Dakota</w:t>
      </w:r>
      <w:r>
        <w:tab/>
        <w:t xml:space="preserve">             39,727</w:t>
      </w:r>
      <w:r>
        <w:tab/>
        <w:t xml:space="preserve">              3,036                   42,763</w:t>
      </w:r>
      <w:r>
        <w:tab/>
        <w:t xml:space="preserve">              42,706</w:t>
      </w:r>
      <w:r>
        <w:tab/>
        <w:t xml:space="preserve">               3,264                    45,970</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Ohio</w:t>
      </w:r>
      <w:r>
        <w:tab/>
        <w:t xml:space="preserve">           659,715</w:t>
      </w:r>
      <w:r>
        <w:tab/>
        <w:t xml:space="preserve">                28,777                 688,492</w:t>
      </w:r>
      <w:r>
        <w:tab/>
        <w:t xml:space="preserve">      709,194</w:t>
      </w:r>
      <w:r>
        <w:tab/>
        <w:t xml:space="preserve">    30,935                  740,129</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Oklahoma</w:t>
      </w:r>
      <w:r>
        <w:tab/>
        <w:t xml:space="preserve">           230,390</w:t>
      </w:r>
      <w:r>
        <w:tab/>
        <w:t xml:space="preserve">                17,854</w:t>
      </w:r>
      <w:r>
        <w:tab/>
        <w:t xml:space="preserve">           248,244</w:t>
      </w:r>
      <w:r>
        <w:tab/>
        <w:t xml:space="preserve">      247,669</w:t>
      </w:r>
      <w:r>
        <w:tab/>
        <w:t xml:space="preserve">    19,193                  266,862</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Oregon</w:t>
      </w:r>
      <w:r>
        <w:tab/>
        <w:t xml:space="preserve">           121,122</w:t>
      </w:r>
      <w:r>
        <w:tab/>
        <w:t xml:space="preserve">                13,430                 134,552</w:t>
      </w:r>
      <w:r>
        <w:tab/>
        <w:t xml:space="preserve">      130,206</w:t>
      </w:r>
      <w:r>
        <w:tab/>
        <w:t xml:space="preserve">    14,437                  144,643</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Pennsylvania</w:t>
      </w:r>
      <w:r>
        <w:tab/>
        <w:t xml:space="preserve">           885,199</w:t>
      </w:r>
      <w:r>
        <w:tab/>
        <w:t xml:space="preserve">                39,966</w:t>
      </w:r>
      <w:r>
        <w:tab/>
        <w:t xml:space="preserve">           925,165</w:t>
      </w:r>
      <w:r>
        <w:tab/>
        <w:t xml:space="preserve">      951,589</w:t>
      </w:r>
      <w:r>
        <w:tab/>
        <w:t xml:space="preserve">    42,963                  994,552</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Rhode Island</w:t>
      </w:r>
      <w:r>
        <w:tab/>
        <w:t xml:space="preserve">           110,617</w:t>
      </w:r>
      <w:r>
        <w:tab/>
        <w:t xml:space="preserve">                  3,569                 114,186</w:t>
      </w:r>
      <w:r>
        <w:tab/>
        <w:t xml:space="preserve">      118,913</w:t>
      </w:r>
      <w:r>
        <w:tab/>
        <w:t xml:space="preserve">      3,837                  122,750</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South Carolina</w:t>
      </w:r>
      <w:r>
        <w:tab/>
        <w:t xml:space="preserve">           216,181</w:t>
      </w:r>
      <w:r>
        <w:tab/>
        <w:t xml:space="preserve">                  8,397</w:t>
      </w:r>
      <w:r>
        <w:tab/>
        <w:t xml:space="preserve">           224,578</w:t>
      </w:r>
      <w:r>
        <w:tab/>
        <w:t xml:space="preserve">      232,394</w:t>
      </w:r>
      <w:r>
        <w:tab/>
        <w:t xml:space="preserve">      9,027                  241,421</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South Dakota</w:t>
      </w:r>
      <w:r>
        <w:tab/>
        <w:t xml:space="preserve">             45,036</w:t>
      </w:r>
      <w:r>
        <w:tab/>
        <w:t xml:space="preserve">                  2,417</w:t>
      </w:r>
      <w:r>
        <w:tab/>
        <w:t xml:space="preserve">             47,453</w:t>
      </w:r>
      <w:r>
        <w:tab/>
        <w:t xml:space="preserve">        48,414</w:t>
      </w:r>
      <w:r>
        <w:tab/>
        <w:t xml:space="preserve">      2,598                    51,012</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Tennessee</w:t>
      </w:r>
      <w:r>
        <w:tab/>
        <w:t xml:space="preserve">           340,969</w:t>
      </w:r>
      <w:r>
        <w:tab/>
        <w:t xml:space="preserve">                12,665</w:t>
      </w:r>
      <w:r>
        <w:tab/>
        <w:t xml:space="preserve">           353,634</w:t>
      </w:r>
      <w:r>
        <w:tab/>
        <w:t xml:space="preserve">      366,542</w:t>
      </w:r>
      <w:r>
        <w:tab/>
        <w:t xml:space="preserve">    13,615                  380,157</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Texas</w:t>
      </w:r>
      <w:r>
        <w:tab/>
        <w:t xml:space="preserve">           755,269</w:t>
      </w:r>
      <w:r>
        <w:tab/>
        <w:t xml:space="preserve">                64,572</w:t>
      </w:r>
      <w:r>
        <w:tab/>
        <w:t xml:space="preserve">           819,841</w:t>
      </w:r>
      <w:r>
        <w:tab/>
        <w:t xml:space="preserve">      811,914</w:t>
      </w:r>
      <w:r>
        <w:tab/>
        <w:t xml:space="preserve">    69,415                  881,329</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Utah</w:t>
      </w:r>
      <w:r>
        <w:tab/>
        <w:t xml:space="preserve">             75,494</w:t>
      </w:r>
      <w:r>
        <w:tab/>
        <w:t xml:space="preserve">                  4,466</w:t>
      </w:r>
      <w:r>
        <w:tab/>
        <w:t xml:space="preserve">             79,960</w:t>
      </w:r>
      <w:r>
        <w:tab/>
        <w:t xml:space="preserve">        81,156</w:t>
      </w:r>
      <w:r>
        <w:tab/>
        <w:t xml:space="preserve">      4,801                    85,957</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Vermont</w:t>
      </w:r>
      <w:r>
        <w:tab/>
        <w:t xml:space="preserve">             55,862</w:t>
      </w:r>
      <w:r>
        <w:tab/>
        <w:t xml:space="preserve">                  3,150</w:t>
      </w:r>
      <w:r>
        <w:tab/>
        <w:t xml:space="preserve">             59,012</w:t>
      </w:r>
      <w:r>
        <w:tab/>
        <w:t xml:space="preserve">        60,052</w:t>
      </w:r>
      <w:r>
        <w:tab/>
        <w:t xml:space="preserve">      3,386                    63,438</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Virginia</w:t>
      </w:r>
      <w:r>
        <w:tab/>
        <w:t xml:space="preserve">           275,049</w:t>
      </w:r>
      <w:r>
        <w:tab/>
        <w:t xml:space="preserve">                11,139</w:t>
      </w:r>
      <w:r>
        <w:tab/>
        <w:t xml:space="preserve">           286,188</w:t>
      </w:r>
      <w:r>
        <w:tab/>
        <w:t xml:space="preserve">      295,678</w:t>
      </w:r>
      <w:r>
        <w:tab/>
        <w:t xml:space="preserve">    11,974                  307,652</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Washington</w:t>
      </w:r>
      <w:r>
        <w:tab/>
        <w:t xml:space="preserve">           223,540</w:t>
      </w:r>
      <w:r>
        <w:tab/>
        <w:t xml:space="preserve">                15,731</w:t>
      </w:r>
      <w:r>
        <w:tab/>
        <w:t xml:space="preserve">           239,271</w:t>
      </w:r>
      <w:r>
        <w:tab/>
        <w:t xml:space="preserve">      240,305</w:t>
      </w:r>
      <w:r>
        <w:tab/>
        <w:t xml:space="preserve">    16,911                  257,216</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West Virginia</w:t>
      </w:r>
      <w:r>
        <w:tab/>
        <w:t xml:space="preserve">             92,117</w:t>
      </w:r>
      <w:r>
        <w:tab/>
        <w:t xml:space="preserve">                  5,754</w:t>
      </w:r>
      <w:r>
        <w:tab/>
        <w:t xml:space="preserve">             97,871</w:t>
      </w:r>
      <w:r>
        <w:tab/>
        <w:t xml:space="preserve">        99,025</w:t>
      </w:r>
      <w:r>
        <w:tab/>
        <w:t xml:space="preserve">      6,186                  105,211</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Wisconsin</w:t>
      </w:r>
      <w:r>
        <w:tab/>
        <w:t xml:space="preserve">           556,370</w:t>
      </w:r>
      <w:r>
        <w:tab/>
        <w:t xml:space="preserve">                25,908</w:t>
      </w:r>
      <w:r>
        <w:tab/>
        <w:t xml:space="preserve">           582,278</w:t>
      </w:r>
      <w:r>
        <w:tab/>
        <w:t xml:space="preserve">      598,098</w:t>
      </w:r>
      <w:r>
        <w:tab/>
        <w:t xml:space="preserve">    27,851                  625,949</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 xml:space="preserve">Wyoming                   </w:t>
      </w:r>
      <w:r>
        <w:rPr>
          <w:u w:val="single"/>
        </w:rPr>
        <w:t xml:space="preserve">                9,374</w:t>
      </w:r>
      <w:r>
        <w:tab/>
        <w:t xml:space="preserve">   </w:t>
      </w:r>
      <w:r>
        <w:rPr>
          <w:u w:val="single"/>
        </w:rPr>
        <w:t xml:space="preserve">                  693</w:t>
      </w:r>
      <w:r>
        <w:t xml:space="preserve">     </w:t>
      </w:r>
      <w:r>
        <w:rPr>
          <w:u w:val="single"/>
        </w:rPr>
        <w:t xml:space="preserve">              10,067</w:t>
      </w:r>
      <w:r>
        <w:t xml:space="preserve">       </w:t>
      </w:r>
      <w:r>
        <w:rPr>
          <w:u w:val="single"/>
        </w:rPr>
        <w:t xml:space="preserve">            10,077</w:t>
      </w:r>
      <w:r>
        <w:t xml:space="preserve">         </w:t>
      </w:r>
      <w:r>
        <w:rPr>
          <w:u w:val="single"/>
        </w:rPr>
        <w:t xml:space="preserve">                745</w:t>
      </w:r>
      <w:r>
        <w:t xml:space="preserve">            </w:t>
      </w:r>
      <w:r>
        <w:rPr>
          <w:u w:val="single"/>
        </w:rPr>
        <w:t xml:space="preserve">        10,822</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 xml:space="preserve">TOTAL                      </w:t>
      </w:r>
      <w:r>
        <w:rPr>
          <w:u w:val="double"/>
        </w:rPr>
        <w:t>$    16,995,084</w:t>
      </w:r>
      <w:r>
        <w:t xml:space="preserve">     </w:t>
      </w:r>
      <w:r>
        <w:rPr>
          <w:u w:val="double"/>
        </w:rPr>
        <w:t>$         936,855</w:t>
      </w:r>
      <w:r>
        <w:t xml:space="preserve">     </w:t>
      </w:r>
      <w:r>
        <w:rPr>
          <w:u w:val="double"/>
        </w:rPr>
        <w:t>$      17,931,939</w:t>
      </w:r>
      <w:r>
        <w:t xml:space="preserve">        </w:t>
      </w:r>
      <w:r>
        <w:rPr>
          <w:u w:val="double"/>
        </w:rPr>
        <w:t>$  18,269,717</w:t>
      </w:r>
      <w:r>
        <w:t xml:space="preserve">         </w:t>
      </w:r>
      <w:r>
        <w:rPr>
          <w:u w:val="double"/>
        </w:rPr>
        <w:t>$    1,007,118</w:t>
      </w:r>
      <w:r>
        <w:t xml:space="preserve">      </w:t>
      </w:r>
      <w:r>
        <w:rPr>
          <w:u w:val="double"/>
        </w:rPr>
        <w:t>$      19,276,835</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r>
        <w:t>NOTE:  See accompanying statements for Target amount computations.</w:t>
      </w: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left" w:pos="2160"/>
          <w:tab w:val="left" w:pos="3744"/>
          <w:tab w:val="left" w:pos="4176"/>
          <w:tab w:val="left" w:pos="5760"/>
          <w:tab w:val="left" w:pos="6192"/>
          <w:tab w:val="left" w:pos="7920"/>
          <w:tab w:val="left" w:pos="8352"/>
          <w:tab w:val="left" w:pos="9936"/>
          <w:tab w:val="left" w:pos="10368"/>
          <w:tab w:val="left" w:pos="11976"/>
          <w:tab w:val="left" w:pos="12384"/>
        </w:tabs>
        <w:spacing w:line="192" w:lineRule="auto"/>
      </w:pPr>
    </w:p>
    <w:p w:rsidR="004001BD" w:rsidRDefault="004001BD">
      <w:pPr>
        <w:tabs>
          <w:tab w:val="right" w:pos="12816"/>
        </w:tabs>
        <w:spacing w:line="192" w:lineRule="auto"/>
      </w:pPr>
      <w:r>
        <w:t>2-122</w:t>
      </w:r>
      <w:r>
        <w:tab/>
        <w:t>Rev. 38</w:t>
      </w:r>
    </w:p>
    <w:p w:rsidR="004001BD" w:rsidRDefault="004001BD">
      <w:pPr>
        <w:tabs>
          <w:tab w:val="right" w:pos="12816"/>
        </w:tabs>
        <w:spacing w:line="192" w:lineRule="auto"/>
        <w:sectPr w:rsidR="00000000">
          <w:pgSz w:w="15840" w:h="12240" w:orient="landscape"/>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12-85</w:t>
      </w:r>
      <w:r>
        <w:rPr>
          <w:u w:val="single"/>
        </w:rPr>
        <w:tab/>
        <w:t>STATE ORGANIZATION AND GENERAL ADMINISTRATION</w:t>
      </w:r>
      <w:r>
        <w:rPr>
          <w:u w:val="single"/>
        </w:rPr>
        <w:tab/>
        <w:t>2555 (Cont.)</w:t>
      </w:r>
    </w:p>
    <w:p w:rsidR="004001BD" w:rsidRDefault="004001BD">
      <w:pPr>
        <w:tabs>
          <w:tab w:val="left" w:pos="2160"/>
          <w:tab w:val="left" w:pos="3744"/>
          <w:tab w:val="left" w:pos="4176"/>
          <w:tab w:val="left" w:pos="5760"/>
          <w:tab w:val="left" w:pos="6192"/>
          <w:tab w:val="left" w:pos="7920"/>
          <w:tab w:val="left" w:pos="8352"/>
        </w:tabs>
        <w:spacing w:line="192" w:lineRule="auto"/>
      </w:pPr>
    </w:p>
    <w:p w:rsidR="004001BD" w:rsidRDefault="004001BD">
      <w:pPr>
        <w:tabs>
          <w:tab w:val="center" w:pos="4608"/>
          <w:tab w:val="left" w:pos="6336"/>
        </w:tabs>
        <w:spacing w:line="192" w:lineRule="auto"/>
        <w:rPr>
          <w:color w:val="FF0000"/>
        </w:rPr>
      </w:pPr>
      <w:r>
        <w:rPr>
          <w:noProof/>
          <w:color w:val="FF0000"/>
        </w:rPr>
        <w:pict>
          <v:line id="_x0000_s1091" style="position:absolute;left:0;text-align:left;z-index:251652608;mso-position-horizontal:absolute;mso-position-horizontal-relative:text;mso-position-vertical:absolute;mso-position-vertical-relative:text" from="-7.2pt,.25pt" to="-7.2pt,14.25pt" o:allowincell="f" strokecolor="red"/>
        </w:pict>
      </w:r>
      <w:r>
        <w:rPr>
          <w:color w:val="FF0000"/>
        </w:rPr>
        <w:tab/>
      </w:r>
      <w:r>
        <w:rPr>
          <w:color w:val="FF0000"/>
          <w:u w:val="single"/>
        </w:rPr>
        <w:t>Target Amounts for Federal Medicaid Expenditures</w:t>
      </w:r>
    </w:p>
    <w:p w:rsidR="004001BD" w:rsidRDefault="004001BD">
      <w:pPr>
        <w:tabs>
          <w:tab w:val="center" w:pos="4608"/>
          <w:tab w:val="left" w:pos="6336"/>
        </w:tabs>
        <w:spacing w:line="192" w:lineRule="auto"/>
        <w:rPr>
          <w:color w:val="FF0000"/>
        </w:rPr>
      </w:pPr>
      <w:r>
        <w:rPr>
          <w:noProof/>
          <w:color w:val="FF0000"/>
        </w:rPr>
        <w:pict>
          <v:line id="_x0000_s1092" style="position:absolute;left:0;text-align:left;z-index:251653632;mso-position-horizontal:absolute;mso-position-horizontal-relative:text;mso-position-vertical:absolute;mso-position-vertical-relative:text" from="-7.2pt,.4pt" to="-7.2pt,14.4pt" o:allowincell="f" strokecolor="red"/>
        </w:pict>
      </w:r>
      <w:r>
        <w:rPr>
          <w:color w:val="FF0000"/>
        </w:rPr>
        <w:tab/>
      </w:r>
      <w:r>
        <w:rPr>
          <w:color w:val="FF0000"/>
          <w:u w:val="single"/>
        </w:rPr>
        <w:t>Fiscal Year 1984 Summary</w:t>
      </w:r>
    </w:p>
    <w:p w:rsidR="004001BD" w:rsidRDefault="004001BD">
      <w:pPr>
        <w:tabs>
          <w:tab w:val="center" w:pos="4608"/>
          <w:tab w:val="left" w:pos="6336"/>
        </w:tabs>
        <w:spacing w:line="192" w:lineRule="auto"/>
        <w:rPr>
          <w:color w:val="FF0000"/>
        </w:rPr>
      </w:pPr>
      <w:r>
        <w:rPr>
          <w:noProof/>
          <w:color w:val="FF0000"/>
        </w:rPr>
        <w:pict>
          <v:line id="_x0000_s1093" style="position:absolute;left:0;text-align:left;z-index:251654656;mso-position-horizontal:absolute;mso-position-horizontal-relative:text;mso-position-vertical:absolute;mso-position-vertical-relative:text" from="-7.2pt,.45pt" to="-7.2pt,14.45pt" o:allowincell="f" strokecolor="red"/>
        </w:pict>
      </w:r>
      <w:r>
        <w:rPr>
          <w:color w:val="FF0000"/>
        </w:rPr>
        <w:tab/>
      </w:r>
      <w:r>
        <w:rPr>
          <w:color w:val="FF0000"/>
          <w:u w:val="single"/>
        </w:rPr>
        <w:t>(Dollars in Thousands)</w:t>
      </w:r>
    </w:p>
    <w:p w:rsidR="004001BD" w:rsidRDefault="004001BD">
      <w:pPr>
        <w:tabs>
          <w:tab w:val="left" w:pos="2160"/>
          <w:tab w:val="left" w:pos="4320"/>
          <w:tab w:val="left" w:pos="6336"/>
        </w:tabs>
        <w:spacing w:line="192" w:lineRule="auto"/>
        <w:rPr>
          <w:color w:val="FF0000"/>
        </w:rPr>
      </w:pPr>
    </w:p>
    <w:p w:rsidR="004001BD" w:rsidRDefault="004001BD">
      <w:pPr>
        <w:tabs>
          <w:tab w:val="left" w:pos="2880"/>
          <w:tab w:val="left" w:pos="5040"/>
          <w:tab w:val="left" w:pos="7200"/>
        </w:tabs>
        <w:spacing w:line="192" w:lineRule="auto"/>
        <w:rPr>
          <w:color w:val="FF0000"/>
        </w:rPr>
      </w:pPr>
      <w:r>
        <w:rPr>
          <w:noProof/>
          <w:color w:val="FF0000"/>
        </w:rPr>
        <w:pict>
          <v:line id="_x0000_s1094" style="position:absolute;left:0;text-align:left;z-index:251655680;mso-position-horizontal:absolute;mso-position-horizontal-relative:text;mso-position-vertical:absolute;mso-position-vertical-relative:text" from="-7.2pt,-.2pt" to="-7.2pt,13.8pt" o:allowincell="f" strokecolor="red"/>
        </w:pict>
      </w:r>
      <w:r>
        <w:rPr>
          <w:color w:val="FF0000"/>
        </w:rPr>
        <w:t xml:space="preserve">                                            FY 1984  </w:t>
      </w:r>
      <w:r>
        <w:rPr>
          <w:color w:val="FF0000"/>
        </w:rPr>
        <w:tab/>
        <w:t xml:space="preserve"> FY 1984 </w:t>
      </w:r>
      <w:r>
        <w:rPr>
          <w:color w:val="FF0000"/>
        </w:rPr>
        <w:tab/>
        <w:t xml:space="preserve">  FY 1984  </w:t>
      </w:r>
    </w:p>
    <w:p w:rsidR="004001BD" w:rsidRDefault="004001BD">
      <w:pPr>
        <w:tabs>
          <w:tab w:val="left" w:pos="2880"/>
          <w:tab w:val="left" w:pos="5040"/>
          <w:tab w:val="left" w:pos="7200"/>
        </w:tabs>
        <w:spacing w:line="192" w:lineRule="auto"/>
        <w:ind w:firstLine="2880"/>
        <w:rPr>
          <w:color w:val="FF0000"/>
        </w:rPr>
      </w:pPr>
      <w:r>
        <w:rPr>
          <w:noProof/>
          <w:color w:val="FF0000"/>
        </w:rPr>
        <w:pict>
          <v:line id="_x0000_s1095" style="position:absolute;left:0;text-align:left;z-index:251656704;mso-position-horizontal:absolute;mso-position-horizontal-relative:text;mso-position-vertical:absolute;mso-position-vertical-relative:text" from="-7.2pt,-.05pt" to="-7.2pt,13.95pt" o:allowincell="f" strokecolor="red"/>
        </w:pict>
      </w:r>
      <w:r>
        <w:rPr>
          <w:color w:val="FF0000"/>
        </w:rPr>
        <w:t xml:space="preserve">Target   </w:t>
      </w:r>
      <w:r>
        <w:rPr>
          <w:color w:val="FF0000"/>
        </w:rPr>
        <w:tab/>
        <w:t xml:space="preserve">   Target  </w:t>
      </w:r>
      <w:r>
        <w:rPr>
          <w:color w:val="FF0000"/>
        </w:rPr>
        <w:tab/>
        <w:t>Total Target</w:t>
      </w:r>
    </w:p>
    <w:p w:rsidR="004001BD" w:rsidRDefault="004001BD">
      <w:pPr>
        <w:tabs>
          <w:tab w:val="left" w:pos="2880"/>
          <w:tab w:val="left" w:pos="5040"/>
          <w:tab w:val="left" w:pos="7200"/>
        </w:tabs>
        <w:spacing w:line="192" w:lineRule="auto"/>
        <w:rPr>
          <w:color w:val="FF0000"/>
        </w:rPr>
      </w:pPr>
      <w:r>
        <w:rPr>
          <w:noProof/>
          <w:color w:val="FF0000"/>
          <w:u w:val="single"/>
        </w:rPr>
        <w:pict>
          <v:line id="_x0000_s1096" style="position:absolute;left:0;text-align:left;z-index:251657728;mso-position-horizontal:absolute;mso-position-horizontal-relative:text;mso-position-vertical:absolute;mso-position-vertical-relative:text" from="-7.2pt,.05pt" to="-7.2pt,14.05pt" o:allowincell="f" strokecolor="red"/>
        </w:pict>
      </w:r>
      <w:r>
        <w:rPr>
          <w:color w:val="FF0000"/>
          <w:u w:val="single"/>
        </w:rPr>
        <w:t>State</w:t>
      </w:r>
      <w:r>
        <w:rPr>
          <w:color w:val="FF0000"/>
        </w:rPr>
        <w:t xml:space="preserve">                                 </w:t>
      </w:r>
      <w:r>
        <w:rPr>
          <w:color w:val="FF0000"/>
          <w:u w:val="single"/>
        </w:rPr>
        <w:t xml:space="preserve">         MAP      </w:t>
      </w:r>
      <w:r>
        <w:rPr>
          <w:color w:val="FF0000"/>
        </w:rPr>
        <w:t xml:space="preserve">                  </w:t>
      </w:r>
      <w:r>
        <w:rPr>
          <w:color w:val="FF0000"/>
          <w:u w:val="single"/>
        </w:rPr>
        <w:t xml:space="preserve">      ADM    </w:t>
      </w:r>
      <w:r>
        <w:rPr>
          <w:color w:val="FF0000"/>
        </w:rPr>
        <w:t xml:space="preserve">                </w:t>
      </w:r>
      <w:r>
        <w:rPr>
          <w:color w:val="FF0000"/>
          <w:u w:val="single"/>
        </w:rPr>
        <w:t xml:space="preserve">       Amount     </w:t>
      </w:r>
    </w:p>
    <w:p w:rsidR="004001BD" w:rsidRDefault="004001BD">
      <w:pPr>
        <w:tabs>
          <w:tab w:val="left" w:pos="2880"/>
          <w:tab w:val="left" w:pos="5040"/>
          <w:tab w:val="left" w:pos="7200"/>
        </w:tabs>
        <w:spacing w:line="192" w:lineRule="auto"/>
        <w:rPr>
          <w:color w:val="FF0000"/>
        </w:rPr>
      </w:pPr>
    </w:p>
    <w:p w:rsidR="004001BD" w:rsidRDefault="004001BD">
      <w:pPr>
        <w:tabs>
          <w:tab w:val="left" w:pos="2880"/>
          <w:tab w:val="left" w:pos="5040"/>
          <w:tab w:val="left" w:pos="7200"/>
        </w:tabs>
        <w:spacing w:line="192" w:lineRule="auto"/>
        <w:rPr>
          <w:color w:val="FF0000"/>
        </w:rPr>
      </w:pPr>
      <w:r>
        <w:rPr>
          <w:noProof/>
          <w:color w:val="FF0000"/>
        </w:rPr>
        <w:pict>
          <v:line id="_x0000_s1097" style="position:absolute;left:0;text-align:left;z-index:251658752;mso-position-horizontal:absolute;mso-position-horizontal-relative:text;mso-position-vertical:absolute;mso-position-vertical-relative:text" from="-7.2pt,.2pt" to="-7.2pt,14.2pt" o:allowincell="f" strokecolor="red"/>
        </w:pict>
      </w:r>
      <w:r>
        <w:rPr>
          <w:color w:val="FF0000"/>
        </w:rPr>
        <w:t>Alabama                          $         270,197                  $         9,331             $         279,528</w:t>
      </w:r>
    </w:p>
    <w:p w:rsidR="004001BD" w:rsidRDefault="004001BD">
      <w:pPr>
        <w:tabs>
          <w:tab w:val="left" w:pos="2880"/>
          <w:tab w:val="left" w:pos="5040"/>
          <w:tab w:val="left" w:pos="7200"/>
        </w:tabs>
        <w:spacing w:line="192" w:lineRule="auto"/>
        <w:rPr>
          <w:color w:val="FF0000"/>
        </w:rPr>
      </w:pPr>
      <w:r>
        <w:rPr>
          <w:noProof/>
          <w:color w:val="FF0000"/>
        </w:rPr>
        <w:pict>
          <v:line id="_x0000_s1098" style="position:absolute;left:0;text-align:left;z-index:251659776;mso-position-horizontal:absolute;mso-position-horizontal-relative:text;mso-position-vertical:absolute;mso-position-vertical-relative:text" from="-7.2pt,.3pt" to="-7.2pt,14.3pt" o:allowincell="f" strokecolor="red"/>
        </w:pict>
      </w:r>
      <w:r>
        <w:rPr>
          <w:color w:val="FF0000"/>
        </w:rPr>
        <w:t>Alaska</w:t>
      </w:r>
      <w:r>
        <w:rPr>
          <w:color w:val="FF0000"/>
        </w:rPr>
        <w:tab/>
        <w:t xml:space="preserve">      25,916</w:t>
      </w:r>
      <w:r>
        <w:rPr>
          <w:color w:val="FF0000"/>
        </w:rPr>
        <w:tab/>
        <w:t xml:space="preserve">         1,601</w:t>
      </w:r>
      <w:r>
        <w:rPr>
          <w:color w:val="FF0000"/>
        </w:rPr>
        <w:tab/>
        <w:t xml:space="preserve">         27,517</w:t>
      </w:r>
    </w:p>
    <w:p w:rsidR="004001BD" w:rsidRDefault="004001BD">
      <w:pPr>
        <w:tabs>
          <w:tab w:val="left" w:pos="2880"/>
          <w:tab w:val="left" w:pos="5040"/>
          <w:tab w:val="left" w:pos="7200"/>
        </w:tabs>
        <w:spacing w:line="192" w:lineRule="auto"/>
        <w:rPr>
          <w:color w:val="FF0000"/>
        </w:rPr>
      </w:pPr>
      <w:r>
        <w:rPr>
          <w:noProof/>
          <w:color w:val="FF0000"/>
        </w:rPr>
        <w:pict>
          <v:line id="_x0000_s1099" style="position:absolute;left:0;text-align:left;z-index:251660800;mso-position-horizontal:absolute;mso-position-horizontal-relative:text;mso-position-vertical:absolute;mso-position-vertical-relative:text" from="-7.2pt,.45pt" to="-7.2pt,14.45pt" o:allowincell="f" strokecolor="red"/>
        </w:pict>
      </w:r>
      <w:r>
        <w:rPr>
          <w:color w:val="FF0000"/>
        </w:rPr>
        <w:t>Arkansas</w:t>
      </w:r>
      <w:r>
        <w:rPr>
          <w:color w:val="FF0000"/>
        </w:rPr>
        <w:tab/>
        <w:t xml:space="preserve">    270,657</w:t>
      </w:r>
      <w:r>
        <w:rPr>
          <w:color w:val="FF0000"/>
        </w:rPr>
        <w:tab/>
        <w:t xml:space="preserve">         7,553</w:t>
      </w:r>
      <w:r>
        <w:rPr>
          <w:color w:val="FF0000"/>
        </w:rPr>
        <w:tab/>
        <w:t xml:space="preserve">       278,210</w:t>
      </w:r>
    </w:p>
    <w:p w:rsidR="004001BD" w:rsidRDefault="004001BD">
      <w:pPr>
        <w:tabs>
          <w:tab w:val="left" w:pos="2880"/>
          <w:tab w:val="left" w:pos="5040"/>
          <w:tab w:val="left" w:pos="7200"/>
        </w:tabs>
        <w:spacing w:line="192" w:lineRule="auto"/>
        <w:rPr>
          <w:color w:val="FF0000"/>
        </w:rPr>
      </w:pPr>
      <w:r>
        <w:rPr>
          <w:noProof/>
          <w:color w:val="FF0000"/>
        </w:rPr>
        <w:pict>
          <v:line id="_x0000_s1100" style="position:absolute;left:0;text-align:left;z-index:251661824;mso-position-horizontal:absolute;mso-position-horizontal-relative:text;mso-position-vertical:absolute;mso-position-vertical-relative:text" from="-7.2pt,-.3pt" to="-7.2pt,13.7pt" o:allowincell="f" strokecolor="red"/>
        </w:pict>
      </w:r>
      <w:r>
        <w:rPr>
          <w:color w:val="FF0000"/>
        </w:rPr>
        <w:t>California</w:t>
      </w:r>
      <w:r>
        <w:rPr>
          <w:color w:val="FF0000"/>
        </w:rPr>
        <w:tab/>
        <w:t xml:space="preserve"> 2,357,561</w:t>
      </w:r>
      <w:r>
        <w:rPr>
          <w:color w:val="FF0000"/>
        </w:rPr>
        <w:tab/>
        <w:t xml:space="preserve">     170,993</w:t>
      </w:r>
      <w:r>
        <w:rPr>
          <w:color w:val="FF0000"/>
        </w:rPr>
        <w:tab/>
        <w:t xml:space="preserve">    2,528,554</w:t>
      </w:r>
    </w:p>
    <w:p w:rsidR="004001BD" w:rsidRDefault="004001BD">
      <w:pPr>
        <w:tabs>
          <w:tab w:val="left" w:pos="2880"/>
          <w:tab w:val="left" w:pos="5040"/>
          <w:tab w:val="left" w:pos="7200"/>
        </w:tabs>
        <w:spacing w:line="192" w:lineRule="auto"/>
        <w:rPr>
          <w:color w:val="FF0000"/>
        </w:rPr>
      </w:pPr>
      <w:r>
        <w:rPr>
          <w:noProof/>
          <w:color w:val="FF0000"/>
        </w:rPr>
        <w:pict>
          <v:line id="_x0000_s1101" style="position:absolute;left:0;text-align:left;z-index:251662848;mso-position-horizontal:absolute;mso-position-horizontal-relative:text;mso-position-vertical:absolute;mso-position-vertical-relative:text" from="-7.2pt,-.2pt" to="-7.2pt,13.8pt" o:allowincell="f" strokecolor="red"/>
        </w:pict>
      </w:r>
      <w:r>
        <w:rPr>
          <w:color w:val="FF0000"/>
        </w:rPr>
        <w:t>Colorado</w:t>
      </w:r>
      <w:r>
        <w:rPr>
          <w:color w:val="FF0000"/>
        </w:rPr>
        <w:tab/>
        <w:t xml:space="preserve">    142,758</w:t>
      </w:r>
      <w:r>
        <w:rPr>
          <w:color w:val="FF0000"/>
        </w:rPr>
        <w:tab/>
        <w:t xml:space="preserve">         7,586</w:t>
      </w:r>
      <w:r>
        <w:rPr>
          <w:color w:val="FF0000"/>
        </w:rPr>
        <w:tab/>
        <w:t xml:space="preserve">       150,344</w:t>
      </w:r>
    </w:p>
    <w:p w:rsidR="004001BD" w:rsidRDefault="004001BD">
      <w:pPr>
        <w:tabs>
          <w:tab w:val="left" w:pos="2880"/>
          <w:tab w:val="left" w:pos="5040"/>
          <w:tab w:val="left" w:pos="7200"/>
        </w:tabs>
        <w:spacing w:line="192" w:lineRule="auto"/>
        <w:rPr>
          <w:color w:val="FF0000"/>
        </w:rPr>
      </w:pPr>
      <w:r>
        <w:rPr>
          <w:noProof/>
          <w:color w:val="FF0000"/>
        </w:rPr>
        <w:pict>
          <v:line id="_x0000_s1102" style="position:absolute;left:0;text-align:left;z-index:251663872;mso-position-horizontal:absolute;mso-position-horizontal-relative:text;mso-position-vertical:absolute;mso-position-vertical-relative:text" from="-7.2pt,-.1pt" to="-7.2pt,13.9pt" o:allowincell="f" strokecolor="red"/>
        </w:pict>
      </w:r>
      <w:r>
        <w:rPr>
          <w:color w:val="FF0000"/>
        </w:rPr>
        <w:t>Connecticut</w:t>
      </w:r>
      <w:r>
        <w:rPr>
          <w:color w:val="FF0000"/>
        </w:rPr>
        <w:tab/>
        <w:t xml:space="preserve">    229,771</w:t>
      </w:r>
      <w:r>
        <w:rPr>
          <w:color w:val="FF0000"/>
        </w:rPr>
        <w:tab/>
        <w:t xml:space="preserve">       12,191</w:t>
      </w:r>
      <w:r>
        <w:rPr>
          <w:color w:val="FF0000"/>
        </w:rPr>
        <w:tab/>
        <w:t xml:space="preserve">       241,962</w:t>
      </w:r>
    </w:p>
    <w:p w:rsidR="004001BD" w:rsidRDefault="004001BD">
      <w:pPr>
        <w:tabs>
          <w:tab w:val="left" w:pos="2880"/>
          <w:tab w:val="left" w:pos="5040"/>
          <w:tab w:val="left" w:pos="7200"/>
        </w:tabs>
        <w:spacing w:line="192" w:lineRule="auto"/>
        <w:rPr>
          <w:color w:val="FF0000"/>
        </w:rPr>
      </w:pPr>
      <w:r>
        <w:rPr>
          <w:noProof/>
          <w:color w:val="FF0000"/>
        </w:rPr>
        <w:pict>
          <v:line id="_x0000_s1103" style="position:absolute;left:0;text-align:left;z-index:251664896;mso-position-horizontal:absolute;mso-position-horizontal-relative:text;mso-position-vertical:absolute;mso-position-vertical-relative:text" from="-7.2pt,-.05pt" to="-7.2pt,13.95pt" o:allowincell="f" strokecolor="red"/>
        </w:pict>
      </w:r>
      <w:r>
        <w:rPr>
          <w:color w:val="FF0000"/>
        </w:rPr>
        <w:t>Delaware</w:t>
      </w:r>
      <w:r>
        <w:rPr>
          <w:color w:val="FF0000"/>
        </w:rPr>
        <w:tab/>
        <w:t xml:space="preserve">      35,464</w:t>
      </w:r>
      <w:r>
        <w:rPr>
          <w:color w:val="FF0000"/>
        </w:rPr>
        <w:tab/>
        <w:t xml:space="preserve">         1,846</w:t>
      </w:r>
      <w:r>
        <w:rPr>
          <w:color w:val="FF0000"/>
        </w:rPr>
        <w:tab/>
        <w:t xml:space="preserve">         37,310</w:t>
      </w:r>
    </w:p>
    <w:p w:rsidR="004001BD" w:rsidRDefault="004001BD">
      <w:pPr>
        <w:tabs>
          <w:tab w:val="left" w:pos="2880"/>
          <w:tab w:val="left" w:pos="5040"/>
          <w:tab w:val="left" w:pos="7200"/>
        </w:tabs>
        <w:spacing w:line="192" w:lineRule="auto"/>
        <w:rPr>
          <w:color w:val="FF0000"/>
        </w:rPr>
      </w:pPr>
      <w:r>
        <w:rPr>
          <w:noProof/>
          <w:color w:val="FF0000"/>
        </w:rPr>
        <w:pict>
          <v:line id="_x0000_s1104" style="position:absolute;left:0;text-align:left;z-index:251665920;mso-position-horizontal:absolute;mso-position-horizontal-relative:text;mso-position-vertical:absolute;mso-position-vertical-relative:text" from="-7.2pt,.1pt" to="-7.2pt,14.1pt" o:allowincell="f" strokecolor="red"/>
        </w:pict>
      </w:r>
      <w:proofErr w:type="spellStart"/>
      <w:r>
        <w:rPr>
          <w:color w:val="FF0000"/>
        </w:rPr>
        <w:t>Dist</w:t>
      </w:r>
      <w:proofErr w:type="spellEnd"/>
      <w:r>
        <w:rPr>
          <w:color w:val="FF0000"/>
        </w:rPr>
        <w:t>. of Columbia</w:t>
      </w:r>
      <w:r>
        <w:rPr>
          <w:color w:val="FF0000"/>
        </w:rPr>
        <w:tab/>
        <w:t xml:space="preserve">    109,107</w:t>
      </w:r>
      <w:r>
        <w:rPr>
          <w:color w:val="FF0000"/>
        </w:rPr>
        <w:tab/>
        <w:t xml:space="preserve">         8,925</w:t>
      </w:r>
      <w:r>
        <w:rPr>
          <w:color w:val="FF0000"/>
        </w:rPr>
        <w:tab/>
        <w:t xml:space="preserve">       118,032</w:t>
      </w:r>
    </w:p>
    <w:p w:rsidR="004001BD" w:rsidRDefault="004001BD">
      <w:pPr>
        <w:tabs>
          <w:tab w:val="left" w:pos="2880"/>
          <w:tab w:val="left" w:pos="5040"/>
          <w:tab w:val="left" w:pos="7200"/>
        </w:tabs>
        <w:spacing w:line="192" w:lineRule="auto"/>
        <w:rPr>
          <w:color w:val="FF0000"/>
        </w:rPr>
      </w:pPr>
      <w:r>
        <w:rPr>
          <w:noProof/>
          <w:color w:val="FF0000"/>
        </w:rPr>
        <w:pict>
          <v:line id="_x0000_s1105" style="position:absolute;left:0;text-align:left;z-index:251666944;mso-position-horizontal:absolute;mso-position-horizontal-relative:text;mso-position-vertical:absolute;mso-position-vertical-relative:text" from="-7.2pt,.2pt" to="-7.2pt,14.2pt" o:allowincell="f" strokecolor="red"/>
        </w:pict>
      </w:r>
      <w:r>
        <w:rPr>
          <w:color w:val="FF0000"/>
        </w:rPr>
        <w:t>Florida</w:t>
      </w:r>
      <w:r>
        <w:rPr>
          <w:color w:val="FF0000"/>
        </w:rPr>
        <w:tab/>
        <w:t xml:space="preserve">    377,427</w:t>
      </w:r>
      <w:r>
        <w:rPr>
          <w:color w:val="FF0000"/>
        </w:rPr>
        <w:tab/>
        <w:t xml:space="preserve">       22,313</w:t>
      </w:r>
      <w:r>
        <w:rPr>
          <w:color w:val="FF0000"/>
        </w:rPr>
        <w:tab/>
        <w:t xml:space="preserve">       399,740</w:t>
      </w:r>
    </w:p>
    <w:p w:rsidR="004001BD" w:rsidRDefault="004001BD">
      <w:pPr>
        <w:tabs>
          <w:tab w:val="left" w:pos="2880"/>
          <w:tab w:val="left" w:pos="5040"/>
          <w:tab w:val="left" w:pos="7200"/>
        </w:tabs>
        <w:spacing w:line="192" w:lineRule="auto"/>
        <w:rPr>
          <w:color w:val="FF0000"/>
        </w:rPr>
      </w:pPr>
      <w:r>
        <w:rPr>
          <w:noProof/>
          <w:color w:val="FF0000"/>
        </w:rPr>
        <w:pict>
          <v:line id="_x0000_s1106" style="position:absolute;left:0;text-align:left;z-index:251667968;mso-position-horizontal:absolute;mso-position-horizontal-relative:text;mso-position-vertical:absolute;mso-position-vertical-relative:text" from="-7.2pt,.3pt" to="-7.2pt,14.3pt" o:allowincell="f" strokecolor="red"/>
        </w:pict>
      </w:r>
      <w:r>
        <w:rPr>
          <w:color w:val="FF0000"/>
        </w:rPr>
        <w:t>Georgia</w:t>
      </w:r>
      <w:r>
        <w:rPr>
          <w:color w:val="FF0000"/>
        </w:rPr>
        <w:tab/>
        <w:t xml:space="preserve">    452,641</w:t>
      </w:r>
      <w:r>
        <w:rPr>
          <w:color w:val="FF0000"/>
        </w:rPr>
        <w:tab/>
        <w:t xml:space="preserve">       18,744</w:t>
      </w:r>
      <w:r>
        <w:rPr>
          <w:color w:val="FF0000"/>
        </w:rPr>
        <w:tab/>
        <w:t xml:space="preserve">       471,385</w:t>
      </w:r>
    </w:p>
    <w:p w:rsidR="004001BD" w:rsidRDefault="004001BD">
      <w:pPr>
        <w:tabs>
          <w:tab w:val="left" w:pos="2880"/>
          <w:tab w:val="left" w:pos="5040"/>
          <w:tab w:val="left" w:pos="7200"/>
        </w:tabs>
        <w:spacing w:line="192" w:lineRule="auto"/>
        <w:rPr>
          <w:color w:val="FF0000"/>
        </w:rPr>
      </w:pPr>
      <w:r>
        <w:rPr>
          <w:noProof/>
          <w:color w:val="FF0000"/>
        </w:rPr>
        <w:pict>
          <v:line id="_x0000_s1107" style="position:absolute;left:0;text-align:left;z-index:251668992;mso-position-horizontal:absolute;mso-position-horizontal-relative:text;mso-position-vertical:absolute;mso-position-vertical-relative:text" from="-7.2pt,.4pt" to="-7.2pt,14.4pt" o:allowincell="f" strokecolor="red"/>
        </w:pict>
      </w:r>
      <w:r>
        <w:rPr>
          <w:color w:val="FF0000"/>
        </w:rPr>
        <w:t>Hawaii</w:t>
      </w:r>
      <w:r>
        <w:rPr>
          <w:color w:val="FF0000"/>
        </w:rPr>
        <w:tab/>
        <w:t xml:space="preserve">      67,791</w:t>
      </w:r>
      <w:r>
        <w:rPr>
          <w:color w:val="FF0000"/>
        </w:rPr>
        <w:tab/>
        <w:t xml:space="preserve">         4,047</w:t>
      </w:r>
      <w:r>
        <w:rPr>
          <w:color w:val="FF0000"/>
        </w:rPr>
        <w:tab/>
        <w:t xml:space="preserve">         71,838</w:t>
      </w:r>
    </w:p>
    <w:p w:rsidR="004001BD" w:rsidRDefault="004001BD">
      <w:pPr>
        <w:tabs>
          <w:tab w:val="left" w:pos="2880"/>
          <w:tab w:val="left" w:pos="5040"/>
          <w:tab w:val="left" w:pos="7200"/>
        </w:tabs>
        <w:spacing w:line="192" w:lineRule="auto"/>
        <w:rPr>
          <w:color w:val="FF0000"/>
        </w:rPr>
      </w:pPr>
      <w:r>
        <w:rPr>
          <w:noProof/>
          <w:color w:val="FF0000"/>
        </w:rPr>
        <w:pict>
          <v:line id="_x0000_s1108" style="position:absolute;left:0;text-align:left;z-index:251670016;mso-position-horizontal:absolute;mso-position-horizontal-relative:text;mso-position-vertical:absolute;mso-position-vertical-relative:text" from="-7.2pt,-.3pt" to="-7.2pt,13.7pt" o:allowincell="f" strokecolor="red"/>
        </w:pict>
      </w:r>
      <w:r>
        <w:rPr>
          <w:color w:val="FF0000"/>
        </w:rPr>
        <w:t>Idaho</w:t>
      </w:r>
      <w:r>
        <w:rPr>
          <w:color w:val="FF0000"/>
        </w:rPr>
        <w:tab/>
        <w:t xml:space="preserve">      48,432</w:t>
      </w:r>
      <w:r>
        <w:rPr>
          <w:color w:val="FF0000"/>
        </w:rPr>
        <w:tab/>
        <w:t xml:space="preserve">         2,899</w:t>
      </w:r>
      <w:r>
        <w:rPr>
          <w:color w:val="FF0000"/>
        </w:rPr>
        <w:tab/>
        <w:t xml:space="preserve">         51,331</w:t>
      </w:r>
    </w:p>
    <w:p w:rsidR="004001BD" w:rsidRDefault="004001BD">
      <w:pPr>
        <w:tabs>
          <w:tab w:val="left" w:pos="2880"/>
          <w:tab w:val="left" w:pos="5040"/>
          <w:tab w:val="left" w:pos="7200"/>
        </w:tabs>
        <w:spacing w:line="192" w:lineRule="auto"/>
        <w:rPr>
          <w:color w:val="FF0000"/>
        </w:rPr>
      </w:pPr>
      <w:r>
        <w:rPr>
          <w:noProof/>
          <w:color w:val="FF0000"/>
        </w:rPr>
        <w:pict>
          <v:line id="_x0000_s1109" style="position:absolute;left:0;text-align:left;z-index:251671040;mso-position-horizontal:absolute;mso-position-horizontal-relative:text;mso-position-vertical:absolute;mso-position-vertical-relative:text" from="-7.2pt,-.25pt" to="-7.2pt,13.75pt" o:allowincell="f" strokecolor="red"/>
        </w:pict>
      </w:r>
      <w:r>
        <w:rPr>
          <w:color w:val="FF0000"/>
        </w:rPr>
        <w:t>Illinois</w:t>
      </w:r>
      <w:r>
        <w:rPr>
          <w:color w:val="FF0000"/>
        </w:rPr>
        <w:tab/>
        <w:t xml:space="preserve">    903,608</w:t>
      </w:r>
      <w:r>
        <w:rPr>
          <w:color w:val="FF0000"/>
        </w:rPr>
        <w:tab/>
        <w:t xml:space="preserve">       36,797</w:t>
      </w:r>
      <w:r>
        <w:rPr>
          <w:color w:val="FF0000"/>
        </w:rPr>
        <w:tab/>
        <w:t xml:space="preserve">       940,405</w:t>
      </w:r>
    </w:p>
    <w:p w:rsidR="004001BD" w:rsidRDefault="004001BD">
      <w:pPr>
        <w:tabs>
          <w:tab w:val="left" w:pos="2880"/>
          <w:tab w:val="left" w:pos="5040"/>
          <w:tab w:val="left" w:pos="7200"/>
        </w:tabs>
        <w:spacing w:line="192" w:lineRule="auto"/>
        <w:rPr>
          <w:color w:val="FF0000"/>
        </w:rPr>
      </w:pPr>
      <w:r>
        <w:rPr>
          <w:noProof/>
          <w:color w:val="FF0000"/>
        </w:rPr>
        <w:pict>
          <v:line id="_x0000_s1110" style="position:absolute;left:0;text-align:left;z-index:251672064;mso-position-horizontal:absolute;mso-position-horizontal-relative:text;mso-position-vertical:absolute;mso-position-vertical-relative:text" from="-7.2pt,-.15pt" to="-7.2pt,13.85pt" o:allowincell="f" strokecolor="red"/>
        </w:pict>
      </w:r>
      <w:r>
        <w:rPr>
          <w:color w:val="FF0000"/>
        </w:rPr>
        <w:t>Indiana</w:t>
      </w:r>
      <w:r>
        <w:rPr>
          <w:color w:val="FF0000"/>
        </w:rPr>
        <w:tab/>
        <w:t xml:space="preserve">    308,866</w:t>
      </w:r>
      <w:r>
        <w:rPr>
          <w:color w:val="FF0000"/>
        </w:rPr>
        <w:tab/>
        <w:t xml:space="preserve">       13,583</w:t>
      </w:r>
      <w:r>
        <w:rPr>
          <w:color w:val="FF0000"/>
        </w:rPr>
        <w:tab/>
        <w:t xml:space="preserve">       322,449</w:t>
      </w:r>
    </w:p>
    <w:p w:rsidR="004001BD" w:rsidRDefault="004001BD">
      <w:pPr>
        <w:tabs>
          <w:tab w:val="left" w:pos="2880"/>
          <w:tab w:val="left" w:pos="5040"/>
          <w:tab w:val="left" w:pos="7200"/>
        </w:tabs>
        <w:spacing w:line="192" w:lineRule="auto"/>
        <w:rPr>
          <w:color w:val="FF0000"/>
        </w:rPr>
      </w:pPr>
      <w:r>
        <w:rPr>
          <w:noProof/>
          <w:color w:val="FF0000"/>
        </w:rPr>
        <w:pict>
          <v:line id="_x0000_s1111" style="position:absolute;left:0;text-align:left;z-index:251673088;mso-position-horizontal:absolute;mso-position-horizontal-relative:text;mso-position-vertical:absolute;mso-position-vertical-relative:text" from="-7.2pt,-.05pt" to="-7.2pt,13.95pt" o:allowincell="f" strokecolor="red"/>
        </w:pict>
      </w:r>
      <w:r>
        <w:rPr>
          <w:color w:val="FF0000"/>
        </w:rPr>
        <w:t>Iowa</w:t>
      </w:r>
      <w:r>
        <w:rPr>
          <w:color w:val="FF0000"/>
        </w:rPr>
        <w:tab/>
        <w:t xml:space="preserve">    181,372</w:t>
      </w:r>
      <w:r>
        <w:rPr>
          <w:color w:val="FF0000"/>
        </w:rPr>
        <w:tab/>
        <w:t xml:space="preserve">         7,509</w:t>
      </w:r>
      <w:r>
        <w:rPr>
          <w:color w:val="FF0000"/>
        </w:rPr>
        <w:tab/>
        <w:t xml:space="preserve">       188,881</w:t>
      </w:r>
    </w:p>
    <w:p w:rsidR="004001BD" w:rsidRDefault="004001BD">
      <w:pPr>
        <w:tabs>
          <w:tab w:val="left" w:pos="2880"/>
          <w:tab w:val="left" w:pos="5040"/>
          <w:tab w:val="left" w:pos="7200"/>
        </w:tabs>
        <w:spacing w:line="192" w:lineRule="auto"/>
        <w:rPr>
          <w:color w:val="FF0000"/>
        </w:rPr>
      </w:pPr>
      <w:r>
        <w:rPr>
          <w:noProof/>
          <w:color w:val="FF0000"/>
        </w:rPr>
        <w:pict>
          <v:line id="_x0000_s1112" style="position:absolute;left:0;text-align:left;z-index:251674112;mso-position-horizontal:absolute;mso-position-horizontal-relative:text;mso-position-vertical:absolute;mso-position-vertical-relative:text" from="-7.2pt,.05pt" to="-7.2pt,14.05pt" o:allowincell="f" strokecolor="red"/>
        </w:pict>
      </w:r>
      <w:r>
        <w:rPr>
          <w:color w:val="FF0000"/>
        </w:rPr>
        <w:t>Kansas</w:t>
      </w:r>
      <w:r>
        <w:rPr>
          <w:color w:val="FF0000"/>
        </w:rPr>
        <w:tab/>
        <w:t xml:space="preserve">    145,351</w:t>
      </w:r>
      <w:r>
        <w:rPr>
          <w:color w:val="FF0000"/>
        </w:rPr>
        <w:tab/>
        <w:t xml:space="preserve">         7,089</w:t>
      </w:r>
      <w:r>
        <w:rPr>
          <w:color w:val="FF0000"/>
        </w:rPr>
        <w:tab/>
        <w:t xml:space="preserve">       152,440</w:t>
      </w:r>
    </w:p>
    <w:p w:rsidR="004001BD" w:rsidRDefault="004001BD">
      <w:pPr>
        <w:tabs>
          <w:tab w:val="left" w:pos="2880"/>
          <w:tab w:val="left" w:pos="5040"/>
          <w:tab w:val="left" w:pos="7200"/>
        </w:tabs>
        <w:spacing w:line="192" w:lineRule="auto"/>
        <w:rPr>
          <w:color w:val="FF0000"/>
        </w:rPr>
      </w:pPr>
      <w:r>
        <w:rPr>
          <w:noProof/>
          <w:color w:val="FF0000"/>
        </w:rPr>
        <w:pict>
          <v:line id="_x0000_s1113" style="position:absolute;left:0;text-align:left;z-index:251675136;mso-position-horizontal:absolute;mso-position-horizontal-relative:text;mso-position-vertical:absolute;mso-position-vertical-relative:text" from="-7.2pt,.2pt" to="-7.2pt,14.2pt" o:allowincell="f" strokecolor="red"/>
        </w:pict>
      </w:r>
      <w:r>
        <w:rPr>
          <w:color w:val="FF0000"/>
        </w:rPr>
        <w:t>Kentucky</w:t>
      </w:r>
      <w:r>
        <w:rPr>
          <w:color w:val="FF0000"/>
        </w:rPr>
        <w:tab/>
        <w:t xml:space="preserve">    310,750</w:t>
      </w:r>
      <w:r>
        <w:rPr>
          <w:color w:val="FF0000"/>
        </w:rPr>
        <w:tab/>
        <w:t xml:space="preserve">       14,578</w:t>
      </w:r>
      <w:r>
        <w:rPr>
          <w:color w:val="FF0000"/>
        </w:rPr>
        <w:tab/>
        <w:t xml:space="preserve">       325,328</w:t>
      </w:r>
    </w:p>
    <w:p w:rsidR="004001BD" w:rsidRDefault="004001BD">
      <w:pPr>
        <w:tabs>
          <w:tab w:val="left" w:pos="2880"/>
          <w:tab w:val="left" w:pos="5040"/>
          <w:tab w:val="left" w:pos="7200"/>
        </w:tabs>
        <w:spacing w:line="192" w:lineRule="auto"/>
        <w:rPr>
          <w:color w:val="FF0000"/>
        </w:rPr>
      </w:pPr>
      <w:r>
        <w:rPr>
          <w:noProof/>
          <w:color w:val="FF0000"/>
        </w:rPr>
        <w:pict>
          <v:line id="_x0000_s1114" style="position:absolute;left:0;text-align:left;z-index:251676160;mso-position-horizontal:absolute;mso-position-horizontal-relative:text;mso-position-vertical:absolute;mso-position-vertical-relative:text" from="-7.2pt,.3pt" to="-7.2pt,14.3pt" o:allowincell="f" strokecolor="red"/>
        </w:pict>
      </w:r>
      <w:r>
        <w:rPr>
          <w:color w:val="FF0000"/>
        </w:rPr>
        <w:t>Louisiana</w:t>
      </w:r>
      <w:r>
        <w:rPr>
          <w:color w:val="FF0000"/>
        </w:rPr>
        <w:tab/>
        <w:t xml:space="preserve">    402,051</w:t>
      </w:r>
      <w:r>
        <w:rPr>
          <w:color w:val="FF0000"/>
        </w:rPr>
        <w:tab/>
        <w:t xml:space="preserve">       14,982</w:t>
      </w:r>
      <w:r>
        <w:rPr>
          <w:color w:val="FF0000"/>
        </w:rPr>
        <w:tab/>
        <w:t xml:space="preserve">       417,033</w:t>
      </w:r>
    </w:p>
    <w:p w:rsidR="004001BD" w:rsidRDefault="004001BD">
      <w:pPr>
        <w:tabs>
          <w:tab w:val="left" w:pos="2880"/>
          <w:tab w:val="left" w:pos="5040"/>
          <w:tab w:val="left" w:pos="7200"/>
        </w:tabs>
        <w:spacing w:line="192" w:lineRule="auto"/>
        <w:rPr>
          <w:color w:val="FF0000"/>
        </w:rPr>
      </w:pPr>
      <w:r>
        <w:rPr>
          <w:noProof/>
          <w:color w:val="FF0000"/>
        </w:rPr>
        <w:pict>
          <v:line id="_x0000_s1115" style="position:absolute;left:0;text-align:left;z-index:251677184;mso-position-horizontal:absolute;mso-position-horizontal-relative:text;mso-position-vertical:absolute;mso-position-vertical-relative:text" from="-7.2pt,.4pt" to="-7.2pt,14.4pt" o:allowincell="f" strokecolor="red"/>
        </w:pict>
      </w:r>
      <w:r>
        <w:rPr>
          <w:color w:val="FF0000"/>
        </w:rPr>
        <w:t>Maine</w:t>
      </w:r>
      <w:r>
        <w:rPr>
          <w:color w:val="FF0000"/>
        </w:rPr>
        <w:tab/>
        <w:t xml:space="preserve">    135,695</w:t>
      </w:r>
      <w:r>
        <w:rPr>
          <w:color w:val="FF0000"/>
        </w:rPr>
        <w:tab/>
        <w:t xml:space="preserve">         5,136</w:t>
      </w:r>
      <w:r>
        <w:rPr>
          <w:color w:val="FF0000"/>
        </w:rPr>
        <w:tab/>
        <w:t xml:space="preserve">       140,831</w:t>
      </w:r>
    </w:p>
    <w:p w:rsidR="004001BD" w:rsidRDefault="004001BD">
      <w:pPr>
        <w:tabs>
          <w:tab w:val="left" w:pos="2880"/>
          <w:tab w:val="left" w:pos="5040"/>
          <w:tab w:val="left" w:pos="7200"/>
        </w:tabs>
        <w:spacing w:line="192" w:lineRule="auto"/>
        <w:rPr>
          <w:color w:val="FF0000"/>
        </w:rPr>
      </w:pPr>
      <w:r>
        <w:rPr>
          <w:noProof/>
          <w:color w:val="FF0000"/>
        </w:rPr>
        <w:pict>
          <v:line id="_x0000_s1116" style="position:absolute;left:0;text-align:left;z-index:251678208;mso-position-horizontal:absolute;mso-position-horizontal-relative:text;mso-position-vertical:absolute;mso-position-vertical-relative:text" from="-7.2pt,-.4pt" to="-7.2pt,13.6pt" o:allowincell="f" strokecolor="red"/>
        </w:pict>
      </w:r>
      <w:r>
        <w:rPr>
          <w:color w:val="FF0000"/>
        </w:rPr>
        <w:t>Maryland</w:t>
      </w:r>
      <w:r>
        <w:rPr>
          <w:color w:val="FF0000"/>
        </w:rPr>
        <w:tab/>
        <w:t xml:space="preserve">    291,064</w:t>
      </w:r>
      <w:r>
        <w:rPr>
          <w:color w:val="FF0000"/>
        </w:rPr>
        <w:tab/>
        <w:t xml:space="preserve">       14,106</w:t>
      </w:r>
      <w:r>
        <w:rPr>
          <w:color w:val="FF0000"/>
        </w:rPr>
        <w:tab/>
        <w:t xml:space="preserve">       305,170</w:t>
      </w:r>
    </w:p>
    <w:p w:rsidR="004001BD" w:rsidRDefault="004001BD">
      <w:pPr>
        <w:tabs>
          <w:tab w:val="left" w:pos="2880"/>
          <w:tab w:val="left" w:pos="5040"/>
          <w:tab w:val="left" w:pos="7200"/>
        </w:tabs>
        <w:spacing w:line="192" w:lineRule="auto"/>
        <w:rPr>
          <w:color w:val="FF0000"/>
        </w:rPr>
      </w:pPr>
      <w:r>
        <w:rPr>
          <w:noProof/>
          <w:color w:val="FF0000"/>
        </w:rPr>
        <w:pict>
          <v:line id="_x0000_s1117" style="position:absolute;left:0;text-align:left;z-index:251679232;mso-position-horizontal:absolute;mso-position-horizontal-relative:text;mso-position-vertical:absolute;mso-position-vertical-relative:text" from="-7.2pt,-.25pt" to="-7.2pt,13.75pt" o:allowincell="f" strokecolor="red"/>
        </w:pict>
      </w:r>
      <w:r>
        <w:rPr>
          <w:color w:val="FF0000"/>
        </w:rPr>
        <w:t>Massachusetts</w:t>
      </w:r>
      <w:r>
        <w:rPr>
          <w:color w:val="FF0000"/>
        </w:rPr>
        <w:tab/>
        <w:t xml:space="preserve">    759,076</w:t>
      </w:r>
      <w:r>
        <w:rPr>
          <w:color w:val="FF0000"/>
        </w:rPr>
        <w:tab/>
        <w:t xml:space="preserve">       22,654</w:t>
      </w:r>
      <w:r>
        <w:rPr>
          <w:color w:val="FF0000"/>
        </w:rPr>
        <w:tab/>
        <w:t xml:space="preserve">       781,730</w:t>
      </w:r>
    </w:p>
    <w:p w:rsidR="004001BD" w:rsidRDefault="004001BD">
      <w:pPr>
        <w:tabs>
          <w:tab w:val="left" w:pos="2880"/>
          <w:tab w:val="left" w:pos="5040"/>
          <w:tab w:val="left" w:pos="7200"/>
        </w:tabs>
        <w:spacing w:line="192" w:lineRule="auto"/>
        <w:rPr>
          <w:color w:val="FF0000"/>
        </w:rPr>
      </w:pPr>
      <w:r>
        <w:rPr>
          <w:noProof/>
          <w:color w:val="FF0000"/>
        </w:rPr>
        <w:pict>
          <v:line id="_x0000_s1118" style="position:absolute;left:0;text-align:left;z-index:251680256;mso-position-horizontal:absolute;mso-position-horizontal-relative:text;mso-position-vertical:absolute;mso-position-vertical-relative:text" from="-7.2pt,-.15pt" to="-7.2pt,13.85pt" o:allowincell="f" strokecolor="red"/>
        </w:pict>
      </w:r>
      <w:r>
        <w:rPr>
          <w:color w:val="FF0000"/>
        </w:rPr>
        <w:t>Michigan</w:t>
      </w:r>
      <w:r>
        <w:rPr>
          <w:color w:val="FF0000"/>
        </w:rPr>
        <w:tab/>
        <w:t xml:space="preserve">    820,647</w:t>
      </w:r>
      <w:r>
        <w:rPr>
          <w:color w:val="FF0000"/>
        </w:rPr>
        <w:tab/>
        <w:t xml:space="preserve">       59,899</w:t>
      </w:r>
      <w:r>
        <w:rPr>
          <w:color w:val="FF0000"/>
        </w:rPr>
        <w:tab/>
        <w:t xml:space="preserve">       880,546</w:t>
      </w:r>
    </w:p>
    <w:p w:rsidR="004001BD" w:rsidRDefault="004001BD">
      <w:pPr>
        <w:tabs>
          <w:tab w:val="left" w:pos="2880"/>
          <w:tab w:val="left" w:pos="5040"/>
          <w:tab w:val="left" w:pos="7200"/>
        </w:tabs>
        <w:spacing w:line="192" w:lineRule="auto"/>
        <w:rPr>
          <w:color w:val="FF0000"/>
        </w:rPr>
      </w:pPr>
      <w:r>
        <w:rPr>
          <w:noProof/>
          <w:color w:val="FF0000"/>
        </w:rPr>
        <w:pict>
          <v:line id="_x0000_s1119" style="position:absolute;left:0;text-align:left;z-index:251681280;mso-position-horizontal:absolute;mso-position-horizontal-relative:text;mso-position-vertical:absolute;mso-position-vertical-relative:text" from="-7.2pt,-.05pt" to="-7.2pt,13.95pt" o:allowincell="f" strokecolor="red"/>
        </w:pict>
      </w:r>
      <w:r>
        <w:rPr>
          <w:color w:val="FF0000"/>
        </w:rPr>
        <w:t>Minnesota</w:t>
      </w:r>
      <w:r>
        <w:rPr>
          <w:color w:val="FF0000"/>
        </w:rPr>
        <w:tab/>
        <w:t xml:space="preserve">    468,325</w:t>
      </w:r>
      <w:r>
        <w:rPr>
          <w:color w:val="FF0000"/>
        </w:rPr>
        <w:tab/>
        <w:t xml:space="preserve">       18,482</w:t>
      </w:r>
      <w:r>
        <w:rPr>
          <w:color w:val="FF0000"/>
        </w:rPr>
        <w:tab/>
        <w:t xml:space="preserve">       486,807</w:t>
      </w:r>
    </w:p>
    <w:p w:rsidR="004001BD" w:rsidRDefault="004001BD">
      <w:pPr>
        <w:tabs>
          <w:tab w:val="left" w:pos="2880"/>
          <w:tab w:val="left" w:pos="5040"/>
          <w:tab w:val="left" w:pos="7200"/>
        </w:tabs>
        <w:spacing w:line="192" w:lineRule="auto"/>
        <w:rPr>
          <w:color w:val="FF0000"/>
        </w:rPr>
      </w:pPr>
      <w:r>
        <w:rPr>
          <w:noProof/>
          <w:color w:val="FF0000"/>
        </w:rPr>
        <w:pict>
          <v:line id="_x0000_s1120" style="position:absolute;left:0;text-align:left;z-index:251682304;mso-position-horizontal:absolute;mso-position-horizontal-relative:text;mso-position-vertical:absolute;mso-position-vertical-relative:text" from="-7.2pt,.05pt" to="-7.2pt,14.05pt" o:allowincell="f" strokecolor="red"/>
        </w:pict>
      </w:r>
      <w:r>
        <w:rPr>
          <w:color w:val="FF0000"/>
        </w:rPr>
        <w:t>Mississippi</w:t>
      </w:r>
      <w:r>
        <w:rPr>
          <w:color w:val="FF0000"/>
        </w:rPr>
        <w:tab/>
        <w:t xml:space="preserve">    241,815</w:t>
      </w:r>
      <w:r>
        <w:rPr>
          <w:color w:val="FF0000"/>
        </w:rPr>
        <w:tab/>
        <w:t xml:space="preserve">       10,200</w:t>
      </w:r>
      <w:r>
        <w:rPr>
          <w:color w:val="FF0000"/>
        </w:rPr>
        <w:tab/>
        <w:t xml:space="preserve">       252,015</w:t>
      </w:r>
    </w:p>
    <w:p w:rsidR="004001BD" w:rsidRDefault="004001BD">
      <w:pPr>
        <w:tabs>
          <w:tab w:val="left" w:pos="2880"/>
          <w:tab w:val="left" w:pos="5040"/>
          <w:tab w:val="left" w:pos="7200"/>
        </w:tabs>
        <w:spacing w:line="192" w:lineRule="auto"/>
        <w:rPr>
          <w:color w:val="FF0000"/>
        </w:rPr>
      </w:pPr>
      <w:r>
        <w:rPr>
          <w:noProof/>
          <w:color w:val="FF0000"/>
        </w:rPr>
        <w:pict>
          <v:line id="_x0000_s1121" style="position:absolute;left:0;text-align:left;z-index:251683328;mso-position-horizontal:absolute;mso-position-horizontal-relative:text;mso-position-vertical:absolute;mso-position-vertical-relative:text" from="-7.2pt,.15pt" to="-7.2pt,14.15pt" o:allowincell="f" strokecolor="red"/>
        </w:pict>
      </w:r>
      <w:r>
        <w:rPr>
          <w:color w:val="FF0000"/>
        </w:rPr>
        <w:t>Missouri</w:t>
      </w:r>
      <w:r>
        <w:rPr>
          <w:color w:val="FF0000"/>
        </w:rPr>
        <w:tab/>
        <w:t xml:space="preserve">    316,879</w:t>
      </w:r>
      <w:r>
        <w:rPr>
          <w:color w:val="FF0000"/>
        </w:rPr>
        <w:tab/>
        <w:t xml:space="preserve">       10,706</w:t>
      </w:r>
      <w:r>
        <w:rPr>
          <w:color w:val="FF0000"/>
        </w:rPr>
        <w:tab/>
        <w:t xml:space="preserve">       327,585</w:t>
      </w:r>
    </w:p>
    <w:p w:rsidR="004001BD" w:rsidRDefault="004001BD">
      <w:pPr>
        <w:tabs>
          <w:tab w:val="left" w:pos="2880"/>
          <w:tab w:val="left" w:pos="5040"/>
          <w:tab w:val="left" w:pos="7200"/>
        </w:tabs>
        <w:spacing w:line="192" w:lineRule="auto"/>
        <w:rPr>
          <w:color w:val="FF0000"/>
        </w:rPr>
      </w:pPr>
      <w:r>
        <w:rPr>
          <w:noProof/>
          <w:color w:val="FF0000"/>
        </w:rPr>
        <w:pict>
          <v:line id="_x0000_s1122" style="position:absolute;left:0;text-align:left;z-index:251684352;mso-position-horizontal:absolute;mso-position-horizontal-relative:text;mso-position-vertical:absolute;mso-position-vertical-relative:text" from="-7.2pt,.25pt" to="-7.2pt,14.25pt" o:allowincell="f" strokecolor="red"/>
        </w:pict>
      </w:r>
      <w:r>
        <w:rPr>
          <w:color w:val="FF0000"/>
        </w:rPr>
        <w:t>Montana</w:t>
      </w:r>
      <w:r>
        <w:rPr>
          <w:color w:val="FF0000"/>
        </w:rPr>
        <w:tab/>
        <w:t xml:space="preserve">      52,466</w:t>
      </w:r>
      <w:r>
        <w:rPr>
          <w:color w:val="FF0000"/>
        </w:rPr>
        <w:tab/>
        <w:t xml:space="preserve">         3,588</w:t>
      </w:r>
      <w:r>
        <w:rPr>
          <w:color w:val="FF0000"/>
        </w:rPr>
        <w:tab/>
        <w:t xml:space="preserve">         56,054</w:t>
      </w:r>
    </w:p>
    <w:p w:rsidR="004001BD" w:rsidRDefault="004001BD">
      <w:pPr>
        <w:tabs>
          <w:tab w:val="left" w:pos="2880"/>
          <w:tab w:val="left" w:pos="5040"/>
          <w:tab w:val="left" w:pos="7200"/>
        </w:tabs>
        <w:spacing w:line="192" w:lineRule="auto"/>
        <w:rPr>
          <w:color w:val="FF0000"/>
        </w:rPr>
      </w:pPr>
      <w:r>
        <w:rPr>
          <w:noProof/>
          <w:color w:val="FF0000"/>
        </w:rPr>
        <w:pict>
          <v:line id="_x0000_s1123" style="position:absolute;left:0;text-align:left;z-index:251685376;mso-position-horizontal:absolute;mso-position-horizontal-relative:text;mso-position-vertical:absolute;mso-position-vertical-relative:text" from="-7.2pt,.35pt" to="-7.2pt,14.35pt" o:allowincell="f" strokecolor="red"/>
        </w:pict>
      </w:r>
      <w:r>
        <w:rPr>
          <w:color w:val="FF0000"/>
        </w:rPr>
        <w:t>Nebraska</w:t>
      </w:r>
      <w:r>
        <w:rPr>
          <w:color w:val="FF0000"/>
        </w:rPr>
        <w:tab/>
        <w:t xml:space="preserve">      95,209</w:t>
      </w:r>
      <w:r>
        <w:rPr>
          <w:color w:val="FF0000"/>
        </w:rPr>
        <w:tab/>
        <w:t xml:space="preserve">         6,876</w:t>
      </w:r>
      <w:r>
        <w:rPr>
          <w:color w:val="FF0000"/>
        </w:rPr>
        <w:tab/>
        <w:t xml:space="preserve">       102,085</w:t>
      </w:r>
    </w:p>
    <w:p w:rsidR="004001BD" w:rsidRDefault="004001BD">
      <w:pPr>
        <w:tabs>
          <w:tab w:val="left" w:pos="2880"/>
          <w:tab w:val="left" w:pos="5040"/>
          <w:tab w:val="left" w:pos="7200"/>
        </w:tabs>
        <w:spacing w:line="192" w:lineRule="auto"/>
        <w:rPr>
          <w:color w:val="FF0000"/>
        </w:rPr>
      </w:pPr>
      <w:r>
        <w:rPr>
          <w:noProof/>
          <w:color w:val="FF0000"/>
        </w:rPr>
        <w:pict>
          <v:line id="_x0000_s1124" style="position:absolute;left:0;text-align:left;z-index:251686400;mso-position-horizontal:absolute;mso-position-horizontal-relative:text;mso-position-vertical:absolute;mso-position-vertical-relative:text" from="-7.2pt,.45pt" to="-7.2pt,14.45pt" o:allowincell="f" strokecolor="red"/>
        </w:pict>
      </w:r>
      <w:r>
        <w:rPr>
          <w:color w:val="FF0000"/>
        </w:rPr>
        <w:t>Nevada</w:t>
      </w:r>
      <w:r>
        <w:rPr>
          <w:color w:val="FF0000"/>
        </w:rPr>
        <w:tab/>
        <w:t xml:space="preserve">      34,784</w:t>
      </w:r>
      <w:r>
        <w:rPr>
          <w:color w:val="FF0000"/>
        </w:rPr>
        <w:tab/>
        <w:t xml:space="preserve">         2,481</w:t>
      </w:r>
      <w:r>
        <w:rPr>
          <w:color w:val="FF0000"/>
        </w:rPr>
        <w:tab/>
        <w:t xml:space="preserve">         37,265</w:t>
      </w:r>
    </w:p>
    <w:p w:rsidR="004001BD" w:rsidRDefault="004001BD">
      <w:pPr>
        <w:tabs>
          <w:tab w:val="left" w:pos="2880"/>
          <w:tab w:val="left" w:pos="5040"/>
          <w:tab w:val="left" w:pos="7200"/>
        </w:tabs>
        <w:spacing w:line="192" w:lineRule="auto"/>
        <w:rPr>
          <w:color w:val="FF0000"/>
        </w:rPr>
      </w:pPr>
      <w:r>
        <w:rPr>
          <w:noProof/>
          <w:color w:val="FF0000"/>
        </w:rPr>
        <w:pict>
          <v:line id="_x0000_s1125" style="position:absolute;left:0;text-align:left;z-index:251687424;mso-position-horizontal:absolute;mso-position-horizontal-relative:text;mso-position-vertical:absolute;mso-position-vertical-relative:text" from="-7.2pt,-.3pt" to="-7.2pt,13.7pt" o:allowincell="f" strokecolor="red"/>
        </w:pict>
      </w:r>
      <w:r>
        <w:rPr>
          <w:color w:val="FF0000"/>
        </w:rPr>
        <w:t>New Hampshire</w:t>
      </w:r>
      <w:r>
        <w:rPr>
          <w:color w:val="FF0000"/>
        </w:rPr>
        <w:tab/>
        <w:t xml:space="preserve">      66,025</w:t>
      </w:r>
      <w:r>
        <w:rPr>
          <w:color w:val="FF0000"/>
        </w:rPr>
        <w:tab/>
        <w:t xml:space="preserve">         3,923</w:t>
      </w:r>
      <w:r>
        <w:rPr>
          <w:color w:val="FF0000"/>
        </w:rPr>
        <w:tab/>
        <w:t xml:space="preserve">         69,948</w:t>
      </w:r>
    </w:p>
    <w:p w:rsidR="004001BD" w:rsidRDefault="004001BD">
      <w:pPr>
        <w:tabs>
          <w:tab w:val="left" w:pos="2880"/>
          <w:tab w:val="left" w:pos="5040"/>
          <w:tab w:val="left" w:pos="7200"/>
        </w:tabs>
        <w:spacing w:line="192" w:lineRule="auto"/>
        <w:rPr>
          <w:color w:val="FF0000"/>
        </w:rPr>
      </w:pPr>
      <w:r>
        <w:rPr>
          <w:noProof/>
          <w:color w:val="FF0000"/>
        </w:rPr>
        <w:pict>
          <v:line id="_x0000_s1126" style="position:absolute;left:0;text-align:left;z-index:251688448;mso-position-horizontal:absolute;mso-position-horizontal-relative:text;mso-position-vertical:absolute;mso-position-vertical-relative:text" from="-7.2pt,-.15pt" to="-7.2pt,13.85pt" o:allowincell="f" strokecolor="red"/>
        </w:pict>
      </w:r>
      <w:r>
        <w:rPr>
          <w:color w:val="FF0000"/>
        </w:rPr>
        <w:t>New Jersey</w:t>
      </w:r>
      <w:r>
        <w:rPr>
          <w:color w:val="FF0000"/>
        </w:rPr>
        <w:tab/>
        <w:t xml:space="preserve">    541,510</w:t>
      </w:r>
      <w:r>
        <w:rPr>
          <w:color w:val="FF0000"/>
        </w:rPr>
        <w:tab/>
        <w:t xml:space="preserve">       36,935</w:t>
      </w:r>
      <w:r>
        <w:rPr>
          <w:color w:val="FF0000"/>
        </w:rPr>
        <w:tab/>
        <w:t xml:space="preserve">       578,445</w:t>
      </w:r>
    </w:p>
    <w:p w:rsidR="004001BD" w:rsidRDefault="004001BD">
      <w:pPr>
        <w:tabs>
          <w:tab w:val="left" w:pos="2880"/>
          <w:tab w:val="left" w:pos="5040"/>
          <w:tab w:val="left" w:pos="7200"/>
        </w:tabs>
        <w:spacing w:line="192" w:lineRule="auto"/>
        <w:rPr>
          <w:color w:val="FF0000"/>
        </w:rPr>
      </w:pPr>
      <w:r>
        <w:rPr>
          <w:noProof/>
          <w:color w:val="FF0000"/>
        </w:rPr>
        <w:pict>
          <v:line id="_x0000_s1127" style="position:absolute;left:0;text-align:left;z-index:251689472;mso-position-horizontal:absolute;mso-position-horizontal-relative:text;mso-position-vertical:absolute;mso-position-vertical-relative:text" from="-7.2pt,-.05pt" to="-7.2pt,13.95pt" o:allowincell="f" strokecolor="red"/>
        </w:pict>
      </w:r>
      <w:r>
        <w:rPr>
          <w:color w:val="FF0000"/>
        </w:rPr>
        <w:t>New Mexico</w:t>
      </w:r>
      <w:r>
        <w:rPr>
          <w:color w:val="FF0000"/>
        </w:rPr>
        <w:tab/>
        <w:t xml:space="preserve">      77,394</w:t>
      </w:r>
      <w:r>
        <w:rPr>
          <w:color w:val="FF0000"/>
        </w:rPr>
        <w:tab/>
        <w:t xml:space="preserve">         4,787</w:t>
      </w:r>
      <w:r>
        <w:rPr>
          <w:color w:val="FF0000"/>
        </w:rPr>
        <w:tab/>
        <w:t xml:space="preserve">         82,181</w:t>
      </w:r>
    </w:p>
    <w:p w:rsidR="004001BD" w:rsidRDefault="004001BD">
      <w:pPr>
        <w:tabs>
          <w:tab w:val="left" w:pos="2880"/>
          <w:tab w:val="left" w:pos="5040"/>
          <w:tab w:val="left" w:pos="7200"/>
        </w:tabs>
        <w:spacing w:line="192" w:lineRule="auto"/>
        <w:rPr>
          <w:color w:val="FF0000"/>
        </w:rPr>
      </w:pPr>
      <w:r>
        <w:rPr>
          <w:noProof/>
          <w:color w:val="FF0000"/>
        </w:rPr>
        <w:pict>
          <v:line id="_x0000_s1128" style="position:absolute;left:0;text-align:left;z-index:251690496;mso-position-horizontal:absolute;mso-position-horizontal-relative:text;mso-position-vertical:absolute;mso-position-vertical-relative:text" from="-7.2pt,0" to="-7.2pt,14pt" o:allowincell="f" strokecolor="red"/>
        </w:pict>
      </w:r>
      <w:r>
        <w:rPr>
          <w:color w:val="FF0000"/>
        </w:rPr>
        <w:t>New York</w:t>
      </w:r>
      <w:r>
        <w:rPr>
          <w:color w:val="FF0000"/>
        </w:rPr>
        <w:tab/>
        <w:t xml:space="preserve"> 3,076,942</w:t>
      </w:r>
      <w:r>
        <w:rPr>
          <w:color w:val="FF0000"/>
        </w:rPr>
        <w:tab/>
        <w:t xml:space="preserve">     186,542</w:t>
      </w:r>
      <w:r>
        <w:rPr>
          <w:color w:val="FF0000"/>
        </w:rPr>
        <w:tab/>
        <w:t xml:space="preserve">    3,263,484</w:t>
      </w:r>
    </w:p>
    <w:p w:rsidR="004001BD" w:rsidRDefault="004001BD">
      <w:pPr>
        <w:tabs>
          <w:tab w:val="left" w:pos="2880"/>
          <w:tab w:val="left" w:pos="5040"/>
          <w:tab w:val="left" w:pos="7200"/>
        </w:tabs>
        <w:spacing w:line="192" w:lineRule="auto"/>
        <w:rPr>
          <w:color w:val="FF0000"/>
        </w:rPr>
      </w:pPr>
      <w:r>
        <w:rPr>
          <w:noProof/>
          <w:color w:val="FF0000"/>
        </w:rPr>
        <w:pict>
          <v:line id="_x0000_s1129" style="position:absolute;left:0;text-align:left;z-index:251691520;mso-position-horizontal:absolute;mso-position-horizontal-relative:text;mso-position-vertical:absolute;mso-position-vertical-relative:text" from="-7.2pt,.1pt" to="-7.2pt,14.1pt" o:allowincell="f" strokecolor="red"/>
        </w:pict>
      </w:r>
      <w:r>
        <w:rPr>
          <w:color w:val="FF0000"/>
        </w:rPr>
        <w:t>North Carolina</w:t>
      </w:r>
      <w:r>
        <w:rPr>
          <w:color w:val="FF0000"/>
        </w:rPr>
        <w:tab/>
        <w:t xml:space="preserve">    407,925</w:t>
      </w:r>
      <w:r>
        <w:rPr>
          <w:color w:val="FF0000"/>
        </w:rPr>
        <w:tab/>
        <w:t xml:space="preserve">       20,999</w:t>
      </w:r>
      <w:r>
        <w:rPr>
          <w:color w:val="FF0000"/>
        </w:rPr>
        <w:tab/>
        <w:t xml:space="preserve">       428,924</w:t>
      </w:r>
    </w:p>
    <w:p w:rsidR="004001BD" w:rsidRDefault="004001BD">
      <w:pPr>
        <w:tabs>
          <w:tab w:val="left" w:pos="2880"/>
          <w:tab w:val="left" w:pos="5040"/>
          <w:tab w:val="left" w:pos="7200"/>
        </w:tabs>
        <w:spacing w:line="192" w:lineRule="auto"/>
        <w:rPr>
          <w:color w:val="FF0000"/>
        </w:rPr>
      </w:pPr>
      <w:r>
        <w:rPr>
          <w:noProof/>
          <w:color w:val="FF0000"/>
        </w:rPr>
        <w:pict>
          <v:line id="_x0000_s1130" style="position:absolute;left:0;text-align:left;z-index:251692544;mso-position-horizontal:absolute;mso-position-horizontal-relative:text;mso-position-vertical:absolute;mso-position-vertical-relative:text" from="-7.2pt,.2pt" to="-7.2pt,14.2pt" o:allowincell="f" strokecolor="red"/>
        </w:pict>
      </w:r>
      <w:r>
        <w:rPr>
          <w:color w:val="FF0000"/>
        </w:rPr>
        <w:t>North Dakota</w:t>
      </w:r>
      <w:r>
        <w:rPr>
          <w:color w:val="FF0000"/>
        </w:rPr>
        <w:tab/>
        <w:t xml:space="preserve">      45,289</w:t>
      </w:r>
      <w:r>
        <w:rPr>
          <w:color w:val="FF0000"/>
        </w:rPr>
        <w:tab/>
        <w:t xml:space="preserve">         3,461</w:t>
      </w:r>
      <w:r>
        <w:rPr>
          <w:color w:val="FF0000"/>
        </w:rPr>
        <w:tab/>
        <w:t xml:space="preserve">         48,750</w:t>
      </w:r>
    </w:p>
    <w:p w:rsidR="004001BD" w:rsidRDefault="004001BD">
      <w:pPr>
        <w:tabs>
          <w:tab w:val="left" w:pos="2880"/>
          <w:tab w:val="left" w:pos="5040"/>
          <w:tab w:val="left" w:pos="7200"/>
        </w:tabs>
        <w:spacing w:line="192" w:lineRule="auto"/>
        <w:rPr>
          <w:color w:val="FF0000"/>
        </w:rPr>
      </w:pPr>
      <w:r>
        <w:rPr>
          <w:noProof/>
          <w:color w:val="FF0000"/>
        </w:rPr>
        <w:pict>
          <v:line id="_x0000_s1131" style="position:absolute;left:0;text-align:left;z-index:251693568;mso-position-horizontal:absolute;mso-position-horizontal-relative:text;mso-position-vertical:absolute;mso-position-vertical-relative:text" from="-7.2pt,.35pt" to="-7.2pt,14.35pt" o:allowincell="f" strokecolor="red"/>
        </w:pict>
      </w:r>
      <w:r>
        <w:rPr>
          <w:color w:val="FF0000"/>
        </w:rPr>
        <w:t>Ohio</w:t>
      </w:r>
      <w:r>
        <w:rPr>
          <w:color w:val="FF0000"/>
        </w:rPr>
        <w:tab/>
        <w:t xml:space="preserve">    752,075</w:t>
      </w:r>
      <w:r>
        <w:rPr>
          <w:color w:val="FF0000"/>
        </w:rPr>
        <w:tab/>
        <w:t xml:space="preserve">       32,806</w:t>
      </w:r>
      <w:r>
        <w:rPr>
          <w:color w:val="FF0000"/>
        </w:rPr>
        <w:tab/>
        <w:t xml:space="preserve">       784,881</w:t>
      </w:r>
    </w:p>
    <w:p w:rsidR="004001BD" w:rsidRDefault="004001BD">
      <w:pPr>
        <w:tabs>
          <w:tab w:val="left" w:pos="2880"/>
          <w:tab w:val="left" w:pos="5040"/>
          <w:tab w:val="left" w:pos="7200"/>
        </w:tabs>
        <w:spacing w:line="192" w:lineRule="auto"/>
        <w:rPr>
          <w:color w:val="FF0000"/>
        </w:rPr>
      </w:pPr>
      <w:r>
        <w:rPr>
          <w:noProof/>
          <w:color w:val="FF0000"/>
        </w:rPr>
        <w:pict>
          <v:line id="_x0000_s1132" style="position:absolute;left:0;text-align:left;z-index:251694592;mso-position-horizontal:absolute;mso-position-horizontal-relative:text;mso-position-vertical:absolute;mso-position-vertical-relative:text" from="-7.2pt,.45pt" to="-7.2pt,14.45pt" o:allowincell="f" strokecolor="red"/>
        </w:pict>
      </w:r>
      <w:r>
        <w:rPr>
          <w:color w:val="FF0000"/>
        </w:rPr>
        <w:t>Oklahoma</w:t>
      </w:r>
      <w:r>
        <w:rPr>
          <w:color w:val="FF0000"/>
        </w:rPr>
        <w:tab/>
        <w:t xml:space="preserve">    262,644</w:t>
      </w:r>
      <w:r>
        <w:rPr>
          <w:color w:val="FF0000"/>
        </w:rPr>
        <w:tab/>
        <w:t xml:space="preserve">       20,354</w:t>
      </w:r>
      <w:r>
        <w:rPr>
          <w:color w:val="FF0000"/>
        </w:rPr>
        <w:tab/>
        <w:t xml:space="preserve">       282,998</w:t>
      </w:r>
    </w:p>
    <w:p w:rsidR="004001BD" w:rsidRDefault="004001BD">
      <w:pPr>
        <w:tabs>
          <w:tab w:val="left" w:pos="2880"/>
          <w:tab w:val="left" w:pos="5040"/>
          <w:tab w:val="left" w:pos="7200"/>
        </w:tabs>
        <w:spacing w:line="192" w:lineRule="auto"/>
        <w:rPr>
          <w:color w:val="FF0000"/>
        </w:rPr>
      </w:pPr>
      <w:r>
        <w:rPr>
          <w:noProof/>
          <w:color w:val="FF0000"/>
        </w:rPr>
        <w:pict>
          <v:line id="_x0000_s1133" style="position:absolute;left:0;text-align:left;z-index:251695616;mso-position-horizontal:absolute;mso-position-horizontal-relative:text;mso-position-vertical:absolute;mso-position-vertical-relative:text" from="-7.2pt,-.3pt" to="-7.2pt,13.7pt" o:allowincell="f" strokecolor="red"/>
        </w:pict>
      </w:r>
      <w:r>
        <w:rPr>
          <w:color w:val="FF0000"/>
        </w:rPr>
        <w:t>Oregon</w:t>
      </w:r>
      <w:r>
        <w:rPr>
          <w:color w:val="FF0000"/>
        </w:rPr>
        <w:tab/>
        <w:t xml:space="preserve">    138,079</w:t>
      </w:r>
      <w:r>
        <w:rPr>
          <w:color w:val="FF0000"/>
        </w:rPr>
        <w:tab/>
        <w:t xml:space="preserve">       15,310</w:t>
      </w:r>
      <w:r>
        <w:rPr>
          <w:color w:val="FF0000"/>
        </w:rPr>
        <w:tab/>
        <w:t xml:space="preserve">       153,389</w:t>
      </w:r>
    </w:p>
    <w:p w:rsidR="004001BD" w:rsidRDefault="004001BD">
      <w:pPr>
        <w:tabs>
          <w:tab w:val="left" w:pos="2880"/>
          <w:tab w:val="left" w:pos="5040"/>
          <w:tab w:val="left" w:pos="7200"/>
        </w:tabs>
        <w:spacing w:line="192" w:lineRule="auto"/>
        <w:rPr>
          <w:color w:val="FF0000"/>
        </w:rPr>
      </w:pPr>
      <w:r>
        <w:rPr>
          <w:noProof/>
          <w:color w:val="FF0000"/>
        </w:rPr>
        <w:pict>
          <v:line id="_x0000_s1134" style="position:absolute;left:0;text-align:left;z-index:251696640;mso-position-horizontal:absolute;mso-position-horizontal-relative:text;mso-position-vertical:absolute;mso-position-vertical-relative:text" from="-7.2pt,-.25pt" to="-7.2pt,13.75pt" o:allowincell="f" strokecolor="red"/>
        </w:pict>
      </w:r>
      <w:r>
        <w:rPr>
          <w:color w:val="FF0000"/>
        </w:rPr>
        <w:t>Pennsylvania</w:t>
      </w:r>
      <w:r>
        <w:rPr>
          <w:color w:val="FF0000"/>
        </w:rPr>
        <w:tab/>
        <w:t xml:space="preserve"> 1,009,127</w:t>
      </w:r>
      <w:r>
        <w:rPr>
          <w:color w:val="FF0000"/>
        </w:rPr>
        <w:tab/>
        <w:t xml:space="preserve">       45,561</w:t>
      </w:r>
      <w:r>
        <w:rPr>
          <w:color w:val="FF0000"/>
        </w:rPr>
        <w:tab/>
        <w:t xml:space="preserve">    1,054,688</w:t>
      </w:r>
    </w:p>
    <w:p w:rsidR="004001BD" w:rsidRDefault="004001BD">
      <w:pPr>
        <w:tabs>
          <w:tab w:val="left" w:pos="2880"/>
          <w:tab w:val="left" w:pos="5040"/>
          <w:tab w:val="left" w:pos="7200"/>
        </w:tabs>
        <w:spacing w:line="192" w:lineRule="auto"/>
        <w:rPr>
          <w:color w:val="FF0000"/>
        </w:rPr>
      </w:pPr>
      <w:r>
        <w:rPr>
          <w:noProof/>
          <w:color w:val="FF0000"/>
        </w:rPr>
        <w:pict>
          <v:line id="_x0000_s1135" style="position:absolute;left:0;text-align:left;z-index:251697664;mso-position-horizontal:absolute;mso-position-horizontal-relative:text;mso-position-vertical:absolute;mso-position-vertical-relative:text" from="-7.2pt,-.15pt" to="-7.2pt,13.85pt" o:allowincell="f" strokecolor="red"/>
        </w:pict>
      </w:r>
      <w:r>
        <w:rPr>
          <w:color w:val="FF0000"/>
        </w:rPr>
        <w:t>Rhode Island</w:t>
      </w:r>
      <w:r>
        <w:rPr>
          <w:color w:val="FF0000"/>
        </w:rPr>
        <w:tab/>
        <w:t xml:space="preserve">    126,103</w:t>
      </w:r>
      <w:r>
        <w:rPr>
          <w:color w:val="FF0000"/>
        </w:rPr>
        <w:tab/>
        <w:t xml:space="preserve">         4,069</w:t>
      </w:r>
      <w:r>
        <w:rPr>
          <w:color w:val="FF0000"/>
        </w:rPr>
        <w:tab/>
        <w:t xml:space="preserve">       130,172</w:t>
      </w:r>
    </w:p>
    <w:p w:rsidR="004001BD" w:rsidRDefault="004001BD">
      <w:pPr>
        <w:tabs>
          <w:tab w:val="left" w:pos="2880"/>
          <w:tab w:val="left" w:pos="5040"/>
          <w:tab w:val="left" w:pos="7200"/>
        </w:tabs>
        <w:spacing w:line="192" w:lineRule="auto"/>
        <w:rPr>
          <w:color w:val="FF0000"/>
        </w:rPr>
      </w:pPr>
      <w:r>
        <w:rPr>
          <w:noProof/>
          <w:color w:val="FF0000"/>
        </w:rPr>
        <w:pict>
          <v:line id="_x0000_s1136" style="position:absolute;left:0;text-align:left;z-index:251698688;mso-position-horizontal:absolute;mso-position-horizontal-relative:text;mso-position-vertical:absolute;mso-position-vertical-relative:text" from="-7.2pt,0" to="-7.2pt,14pt" o:allowincell="f" strokecolor="red"/>
        </w:pict>
      </w:r>
      <w:r>
        <w:rPr>
          <w:color w:val="FF0000"/>
        </w:rPr>
        <w:t>South Carolina</w:t>
      </w:r>
      <w:r>
        <w:rPr>
          <w:color w:val="FF0000"/>
        </w:rPr>
        <w:tab/>
        <w:t xml:space="preserve">    246,446</w:t>
      </w:r>
      <w:r>
        <w:rPr>
          <w:color w:val="FF0000"/>
        </w:rPr>
        <w:tab/>
        <w:t xml:space="preserve">         9,573</w:t>
      </w:r>
      <w:r>
        <w:rPr>
          <w:color w:val="FF0000"/>
        </w:rPr>
        <w:tab/>
        <w:t xml:space="preserve">       256,019</w:t>
      </w:r>
    </w:p>
    <w:p w:rsidR="004001BD" w:rsidRDefault="004001BD">
      <w:pPr>
        <w:tabs>
          <w:tab w:val="left" w:pos="2880"/>
          <w:tab w:val="left" w:pos="5040"/>
          <w:tab w:val="left" w:pos="7200"/>
        </w:tabs>
        <w:spacing w:line="192" w:lineRule="auto"/>
        <w:rPr>
          <w:color w:val="FF0000"/>
        </w:rPr>
      </w:pPr>
      <w:r>
        <w:rPr>
          <w:noProof/>
          <w:color w:val="FF0000"/>
        </w:rPr>
        <w:pict>
          <v:line id="_x0000_s1137" style="position:absolute;left:0;text-align:left;z-index:251699712;mso-position-horizontal:absolute;mso-position-horizontal-relative:text;mso-position-vertical:absolute;mso-position-vertical-relative:text" from="-7.2pt,.1pt" to="-7.2pt,14.1pt" o:allowincell="f" strokecolor="red"/>
        </w:pict>
      </w:r>
      <w:r>
        <w:rPr>
          <w:color w:val="FF0000"/>
        </w:rPr>
        <w:t>South Dakota</w:t>
      </w:r>
      <w:r>
        <w:rPr>
          <w:color w:val="FF0000"/>
        </w:rPr>
        <w:tab/>
        <w:t xml:space="preserve">      51,341</w:t>
      </w:r>
      <w:r>
        <w:rPr>
          <w:color w:val="FF0000"/>
        </w:rPr>
        <w:tab/>
        <w:t xml:space="preserve">         2,755</w:t>
      </w:r>
      <w:r>
        <w:rPr>
          <w:color w:val="FF0000"/>
        </w:rPr>
        <w:tab/>
        <w:t xml:space="preserve">         54,096</w:t>
      </w: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right" w:pos="9216"/>
        </w:tabs>
        <w:spacing w:line="192" w:lineRule="auto"/>
      </w:pPr>
      <w:r>
        <w:t>Rev. 38</w:t>
      </w:r>
      <w:r>
        <w:tab/>
        <w:t>2-122.1</w:t>
      </w:r>
    </w:p>
    <w:p w:rsidR="004001BD" w:rsidRDefault="004001BD">
      <w:pPr>
        <w:tabs>
          <w:tab w:val="right" w:pos="9216"/>
        </w:tabs>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4608"/>
          <w:tab w:val="right" w:pos="9216"/>
        </w:tabs>
        <w:spacing w:line="192" w:lineRule="auto"/>
        <w:rPr>
          <w:u w:val="single"/>
        </w:rPr>
      </w:pPr>
      <w:r>
        <w:rPr>
          <w:u w:val="single"/>
        </w:rPr>
        <w:t>2555 (Cont.)</w:t>
      </w:r>
      <w:r>
        <w:rPr>
          <w:u w:val="single"/>
        </w:rPr>
        <w:tab/>
        <w:t>STATE ORGANIZATION AND GENERAL ADMINISTRATION</w:t>
      </w:r>
      <w:r>
        <w:rPr>
          <w:u w:val="single"/>
        </w:rPr>
        <w:tab/>
        <w:t>12-85</w:t>
      </w:r>
    </w:p>
    <w:p w:rsidR="004001BD" w:rsidRDefault="004001BD">
      <w:pPr>
        <w:tabs>
          <w:tab w:val="left" w:pos="0"/>
        </w:tabs>
        <w:spacing w:line="192" w:lineRule="auto"/>
      </w:pPr>
    </w:p>
    <w:p w:rsidR="004001BD" w:rsidRDefault="004001BD">
      <w:pPr>
        <w:tabs>
          <w:tab w:val="left" w:pos="960"/>
          <w:tab w:val="left" w:pos="3600"/>
          <w:tab w:val="left" w:pos="5280"/>
          <w:tab w:val="left" w:pos="6600"/>
        </w:tabs>
        <w:spacing w:line="192" w:lineRule="auto"/>
      </w:pPr>
    </w:p>
    <w:p w:rsidR="004001BD" w:rsidRDefault="004001BD">
      <w:pPr>
        <w:tabs>
          <w:tab w:val="center" w:pos="4608"/>
          <w:tab w:val="left" w:pos="5280"/>
          <w:tab w:val="left" w:pos="6600"/>
        </w:tabs>
        <w:spacing w:line="192" w:lineRule="auto"/>
        <w:rPr>
          <w:color w:val="FF0000"/>
        </w:rPr>
      </w:pPr>
      <w:r>
        <w:rPr>
          <w:noProof/>
        </w:rPr>
        <w:pict>
          <v:line id="_x0000_s1138" style="position:absolute;left:0;text-align:left;z-index:251700736;mso-position-horizontal:absolute;mso-position-horizontal-relative:text;mso-position-vertical:absolute;mso-position-vertical-relative:text" from="-7.2pt,.4pt" to="-7.2pt,14.4pt" o:allowincell="f" strokecolor="red"/>
        </w:pict>
      </w:r>
      <w:r>
        <w:tab/>
      </w:r>
      <w:r>
        <w:rPr>
          <w:color w:val="FF0000"/>
          <w:u w:val="single"/>
        </w:rPr>
        <w:t>Target Amounts for Federal Medicaid Expenditures</w:t>
      </w:r>
    </w:p>
    <w:p w:rsidR="004001BD" w:rsidRDefault="004001BD">
      <w:pPr>
        <w:tabs>
          <w:tab w:val="center" w:pos="4608"/>
          <w:tab w:val="left" w:pos="5280"/>
          <w:tab w:val="left" w:pos="6600"/>
        </w:tabs>
        <w:spacing w:line="192" w:lineRule="auto"/>
        <w:rPr>
          <w:color w:val="FF0000"/>
        </w:rPr>
      </w:pPr>
      <w:r>
        <w:rPr>
          <w:noProof/>
          <w:color w:val="FF0000"/>
        </w:rPr>
        <w:pict>
          <v:line id="_x0000_s1139" style="position:absolute;left:0;text-align:left;z-index:251701760;mso-position-horizontal:absolute;mso-position-horizontal-relative:text;mso-position-vertical:absolute;mso-position-vertical-relative:text" from="-7.2pt,.45pt" to="-7.2pt,14.45pt" o:allowincell="f" strokecolor="red"/>
        </w:pict>
      </w:r>
      <w:r>
        <w:rPr>
          <w:color w:val="FF0000"/>
        </w:rPr>
        <w:tab/>
      </w:r>
      <w:r>
        <w:rPr>
          <w:color w:val="FF0000"/>
          <w:u w:val="single"/>
        </w:rPr>
        <w:t>Fiscal Year 1984 Summary</w:t>
      </w:r>
    </w:p>
    <w:p w:rsidR="004001BD" w:rsidRDefault="004001BD">
      <w:pPr>
        <w:tabs>
          <w:tab w:val="center" w:pos="4608"/>
          <w:tab w:val="left" w:pos="5280"/>
          <w:tab w:val="left" w:pos="6600"/>
        </w:tabs>
        <w:spacing w:line="192" w:lineRule="auto"/>
        <w:rPr>
          <w:color w:val="FF0000"/>
        </w:rPr>
      </w:pPr>
      <w:r>
        <w:rPr>
          <w:noProof/>
          <w:color w:val="FF0000"/>
        </w:rPr>
        <w:pict>
          <v:line id="_x0000_s1140" style="position:absolute;left:0;text-align:left;z-index:251702784;mso-position-horizontal:absolute;mso-position-horizontal-relative:text;mso-position-vertical:absolute;mso-position-vertical-relative:text" from="-7.2pt,-.3pt" to="-7.2pt,13.7pt" o:allowincell="f" strokecolor="red"/>
        </w:pict>
      </w:r>
      <w:r>
        <w:rPr>
          <w:color w:val="FF0000"/>
        </w:rPr>
        <w:tab/>
      </w:r>
      <w:r>
        <w:rPr>
          <w:color w:val="FF0000"/>
          <w:u w:val="single"/>
        </w:rPr>
        <w:t>(Dollars in Thousands)</w:t>
      </w:r>
    </w:p>
    <w:p w:rsidR="004001BD" w:rsidRDefault="004001BD">
      <w:pPr>
        <w:tabs>
          <w:tab w:val="left" w:pos="960"/>
          <w:tab w:val="left" w:pos="3600"/>
          <w:tab w:val="left" w:pos="5280"/>
          <w:tab w:val="left" w:pos="6600"/>
        </w:tabs>
        <w:spacing w:line="192" w:lineRule="auto"/>
        <w:rPr>
          <w:color w:val="FF0000"/>
        </w:rPr>
      </w:pPr>
    </w:p>
    <w:p w:rsidR="004001BD" w:rsidRDefault="004001BD">
      <w:pPr>
        <w:tabs>
          <w:tab w:val="left" w:pos="2880"/>
          <w:tab w:val="left" w:pos="5040"/>
          <w:tab w:val="left" w:pos="7200"/>
        </w:tabs>
        <w:spacing w:line="192" w:lineRule="auto"/>
        <w:ind w:firstLine="2880"/>
        <w:rPr>
          <w:color w:val="FF0000"/>
        </w:rPr>
      </w:pPr>
      <w:r>
        <w:rPr>
          <w:noProof/>
          <w:color w:val="FF0000"/>
        </w:rPr>
        <w:pict>
          <v:line id="_x0000_s1141" style="position:absolute;left:0;text-align:left;z-index:251703808;mso-position-horizontal:absolute;mso-position-horizontal-relative:text;mso-position-vertical:absolute;mso-position-vertical-relative:text" from="-7.2pt,-.05pt" to="-7.2pt,13.95pt" o:allowincell="f" strokecolor="red"/>
        </w:pict>
      </w:r>
      <w:r>
        <w:rPr>
          <w:color w:val="FF0000"/>
        </w:rPr>
        <w:t xml:space="preserve">   FY 1984  </w:t>
      </w:r>
      <w:r>
        <w:rPr>
          <w:color w:val="FF0000"/>
        </w:rPr>
        <w:tab/>
        <w:t xml:space="preserve">   FY 1984 </w:t>
      </w:r>
      <w:r>
        <w:rPr>
          <w:color w:val="FF0000"/>
        </w:rPr>
        <w:tab/>
        <w:t xml:space="preserve">    FY 1984  </w:t>
      </w:r>
    </w:p>
    <w:p w:rsidR="004001BD" w:rsidRDefault="004001BD">
      <w:pPr>
        <w:tabs>
          <w:tab w:val="left" w:pos="2880"/>
          <w:tab w:val="left" w:pos="5040"/>
          <w:tab w:val="left" w:pos="7200"/>
        </w:tabs>
        <w:spacing w:line="192" w:lineRule="auto"/>
        <w:ind w:firstLine="2880"/>
        <w:rPr>
          <w:color w:val="FF0000"/>
        </w:rPr>
      </w:pPr>
      <w:r>
        <w:rPr>
          <w:noProof/>
          <w:color w:val="FF0000"/>
        </w:rPr>
        <w:pict>
          <v:line id="_x0000_s1142" style="position:absolute;left:0;text-align:left;z-index:251704832;mso-position-horizontal:absolute;mso-position-horizontal-relative:text;mso-position-vertical:absolute;mso-position-vertical-relative:text" from="-7.2pt,.05pt" to="-7.2pt,14.05pt" o:allowincell="f" strokecolor="red"/>
        </w:pict>
      </w:r>
      <w:r>
        <w:rPr>
          <w:color w:val="FF0000"/>
        </w:rPr>
        <w:t xml:space="preserve">    Target   </w:t>
      </w:r>
      <w:r>
        <w:rPr>
          <w:color w:val="FF0000"/>
        </w:rPr>
        <w:tab/>
        <w:t xml:space="preserve">    Target  </w:t>
      </w:r>
      <w:r>
        <w:rPr>
          <w:color w:val="FF0000"/>
        </w:rPr>
        <w:tab/>
        <w:t xml:space="preserve"> Total Target</w:t>
      </w:r>
    </w:p>
    <w:p w:rsidR="004001BD" w:rsidRDefault="004001BD">
      <w:pPr>
        <w:tabs>
          <w:tab w:val="left" w:pos="2880"/>
          <w:tab w:val="left" w:pos="5040"/>
          <w:tab w:val="left" w:pos="7200"/>
        </w:tabs>
        <w:spacing w:line="192" w:lineRule="auto"/>
        <w:rPr>
          <w:color w:val="FF0000"/>
        </w:rPr>
      </w:pPr>
      <w:r>
        <w:rPr>
          <w:noProof/>
          <w:color w:val="FF0000"/>
          <w:u w:val="single"/>
        </w:rPr>
        <w:pict>
          <v:line id="_x0000_s1143" style="position:absolute;left:0;text-align:left;z-index:251705856;mso-position-horizontal:absolute;mso-position-horizontal-relative:text;mso-position-vertical:absolute;mso-position-vertical-relative:text" from="-7.2pt,.15pt" to="-7.2pt,14.15pt" o:allowincell="f" strokecolor="red"/>
        </w:pict>
      </w:r>
      <w:r>
        <w:rPr>
          <w:color w:val="FF0000"/>
          <w:u w:val="single"/>
        </w:rPr>
        <w:t>State</w:t>
      </w:r>
      <w:r>
        <w:rPr>
          <w:color w:val="FF0000"/>
        </w:rPr>
        <w:tab/>
      </w:r>
      <w:r>
        <w:rPr>
          <w:color w:val="FF0000"/>
          <w:u w:val="single"/>
        </w:rPr>
        <w:t xml:space="preserve">      MAP     </w:t>
      </w:r>
      <w:r>
        <w:rPr>
          <w:color w:val="FF0000"/>
        </w:rPr>
        <w:tab/>
      </w:r>
      <w:r>
        <w:rPr>
          <w:color w:val="FF0000"/>
          <w:u w:val="single"/>
        </w:rPr>
        <w:t xml:space="preserve">     ADM    </w:t>
      </w:r>
      <w:r>
        <w:rPr>
          <w:color w:val="FF0000"/>
        </w:rPr>
        <w:tab/>
      </w:r>
      <w:r>
        <w:rPr>
          <w:color w:val="FF0000"/>
          <w:u w:val="single"/>
        </w:rPr>
        <w:t xml:space="preserve">    Amount   </w:t>
      </w:r>
    </w:p>
    <w:p w:rsidR="004001BD" w:rsidRDefault="004001BD">
      <w:pPr>
        <w:tabs>
          <w:tab w:val="left" w:pos="2880"/>
          <w:tab w:val="left" w:pos="5040"/>
          <w:tab w:val="left" w:pos="7200"/>
        </w:tabs>
        <w:spacing w:line="192" w:lineRule="auto"/>
        <w:rPr>
          <w:color w:val="FF0000"/>
        </w:rPr>
      </w:pPr>
    </w:p>
    <w:p w:rsidR="004001BD" w:rsidRDefault="004001BD">
      <w:pPr>
        <w:tabs>
          <w:tab w:val="left" w:pos="2880"/>
          <w:tab w:val="left" w:pos="5040"/>
          <w:tab w:val="left" w:pos="7200"/>
        </w:tabs>
        <w:spacing w:line="192" w:lineRule="auto"/>
        <w:rPr>
          <w:color w:val="FF0000"/>
        </w:rPr>
      </w:pPr>
      <w:r>
        <w:rPr>
          <w:noProof/>
          <w:color w:val="FF0000"/>
        </w:rPr>
        <w:pict>
          <v:line id="_x0000_s1144" style="position:absolute;left:0;text-align:left;z-index:251706880;mso-position-horizontal:absolute;mso-position-horizontal-relative:text;mso-position-vertical:absolute;mso-position-vertical-relative:text" from="-7.2pt,.3pt" to="-7.2pt,14.3pt" o:allowincell="f" strokecolor="red"/>
        </w:pict>
      </w:r>
      <w:r>
        <w:rPr>
          <w:color w:val="FF0000"/>
        </w:rPr>
        <w:t>Tennessee</w:t>
      </w:r>
      <w:r>
        <w:rPr>
          <w:color w:val="FF0000"/>
        </w:rPr>
        <w:tab/>
        <w:t>$     388,705</w:t>
      </w:r>
      <w:r>
        <w:rPr>
          <w:color w:val="FF0000"/>
        </w:rPr>
        <w:tab/>
        <w:t>$     14,438</w:t>
      </w:r>
      <w:r>
        <w:rPr>
          <w:color w:val="FF0000"/>
        </w:rPr>
        <w:tab/>
        <w:t>$     403,143</w:t>
      </w:r>
    </w:p>
    <w:p w:rsidR="004001BD" w:rsidRDefault="004001BD">
      <w:pPr>
        <w:tabs>
          <w:tab w:val="left" w:pos="2880"/>
          <w:tab w:val="left" w:pos="5040"/>
          <w:tab w:val="left" w:pos="7200"/>
        </w:tabs>
        <w:spacing w:line="192" w:lineRule="auto"/>
        <w:rPr>
          <w:color w:val="FF0000"/>
        </w:rPr>
      </w:pPr>
      <w:r>
        <w:rPr>
          <w:noProof/>
          <w:color w:val="FF0000"/>
        </w:rPr>
        <w:pict>
          <v:line id="_x0000_s1145" style="position:absolute;left:0;text-align:left;z-index:251707904;mso-position-horizontal:absolute;mso-position-horizontal-relative:text;mso-position-vertical:absolute;mso-position-vertical-relative:text" from="-7.2pt,.45pt" to="-7.2pt,14.45pt" o:allowincell="f" strokecolor="red"/>
        </w:pict>
      </w:r>
      <w:r>
        <w:rPr>
          <w:color w:val="FF0000"/>
        </w:rPr>
        <w:t>Texas</w:t>
      </w:r>
      <w:r>
        <w:rPr>
          <w:color w:val="FF0000"/>
        </w:rPr>
        <w:tab/>
        <w:t xml:space="preserve">       861,007</w:t>
      </w:r>
      <w:r>
        <w:rPr>
          <w:color w:val="FF0000"/>
        </w:rPr>
        <w:tab/>
        <w:t xml:space="preserve">       73,612</w:t>
      </w:r>
      <w:r>
        <w:rPr>
          <w:color w:val="FF0000"/>
        </w:rPr>
        <w:tab/>
        <w:t xml:space="preserve">       934,619</w:t>
      </w:r>
    </w:p>
    <w:p w:rsidR="004001BD" w:rsidRDefault="004001BD">
      <w:pPr>
        <w:tabs>
          <w:tab w:val="left" w:pos="2880"/>
          <w:tab w:val="left" w:pos="5040"/>
          <w:tab w:val="left" w:pos="7200"/>
        </w:tabs>
        <w:spacing w:line="192" w:lineRule="auto"/>
        <w:rPr>
          <w:color w:val="FF0000"/>
        </w:rPr>
      </w:pPr>
      <w:r>
        <w:rPr>
          <w:noProof/>
          <w:color w:val="FF0000"/>
        </w:rPr>
        <w:pict>
          <v:line id="_x0000_s1146" style="position:absolute;left:0;text-align:left;z-index:251708928;mso-position-horizontal:absolute;mso-position-horizontal-relative:text;mso-position-vertical:absolute;mso-position-vertical-relative:text" from="-7.2pt,-.3pt" to="-7.2pt,13.7pt" o:allowincell="f" strokecolor="red"/>
        </w:pict>
      </w:r>
      <w:r>
        <w:rPr>
          <w:color w:val="FF0000"/>
        </w:rPr>
        <w:t>Utah</w:t>
      </w:r>
      <w:r>
        <w:rPr>
          <w:color w:val="FF0000"/>
        </w:rPr>
        <w:tab/>
        <w:t xml:space="preserve">         86,063</w:t>
      </w:r>
      <w:r>
        <w:rPr>
          <w:color w:val="FF0000"/>
        </w:rPr>
        <w:tab/>
        <w:t xml:space="preserve">         5,091</w:t>
      </w:r>
      <w:r>
        <w:rPr>
          <w:color w:val="FF0000"/>
        </w:rPr>
        <w:tab/>
        <w:t xml:space="preserve">         91,154</w:t>
      </w:r>
    </w:p>
    <w:p w:rsidR="004001BD" w:rsidRDefault="004001BD">
      <w:pPr>
        <w:tabs>
          <w:tab w:val="left" w:pos="2880"/>
          <w:tab w:val="left" w:pos="5040"/>
          <w:tab w:val="left" w:pos="7200"/>
        </w:tabs>
        <w:spacing w:line="192" w:lineRule="auto"/>
        <w:rPr>
          <w:color w:val="FF0000"/>
        </w:rPr>
      </w:pPr>
      <w:r>
        <w:rPr>
          <w:noProof/>
          <w:color w:val="FF0000"/>
        </w:rPr>
        <w:pict>
          <v:line id="_x0000_s1147" style="position:absolute;left:0;text-align:left;z-index:251709952;mso-position-horizontal:absolute;mso-position-horizontal-relative:text;mso-position-vertical:absolute;mso-position-vertical-relative:text" from="-7.2pt,-.2pt" to="-7.2pt,13.8pt" o:allowincell="f" strokecolor="red"/>
        </w:pict>
      </w:r>
      <w:r>
        <w:rPr>
          <w:color w:val="FF0000"/>
        </w:rPr>
        <w:t>Vermont</w:t>
      </w:r>
      <w:r>
        <w:rPr>
          <w:color w:val="FF0000"/>
        </w:rPr>
        <w:tab/>
        <w:t xml:space="preserve">         63,683</w:t>
      </w:r>
      <w:r>
        <w:rPr>
          <w:color w:val="FF0000"/>
        </w:rPr>
        <w:tab/>
        <w:t xml:space="preserve">         3,591</w:t>
      </w:r>
      <w:r>
        <w:rPr>
          <w:color w:val="FF0000"/>
        </w:rPr>
        <w:tab/>
        <w:t xml:space="preserve">         67,274</w:t>
      </w:r>
    </w:p>
    <w:p w:rsidR="004001BD" w:rsidRDefault="004001BD">
      <w:pPr>
        <w:tabs>
          <w:tab w:val="left" w:pos="2880"/>
          <w:tab w:val="left" w:pos="5040"/>
          <w:tab w:val="left" w:pos="7200"/>
        </w:tabs>
        <w:spacing w:line="192" w:lineRule="auto"/>
        <w:rPr>
          <w:color w:val="FF0000"/>
        </w:rPr>
      </w:pPr>
      <w:r>
        <w:rPr>
          <w:noProof/>
          <w:color w:val="FF0000"/>
        </w:rPr>
        <w:pict>
          <v:line id="_x0000_s1148" style="position:absolute;left:0;text-align:left;z-index:251710976;mso-position-horizontal:absolute;mso-position-horizontal-relative:text;mso-position-vertical:absolute;mso-position-vertical-relative:text" from="-7.2pt,-.1pt" to="-7.2pt,13.9pt" o:allowincell="f" strokecolor="red"/>
        </w:pict>
      </w:r>
      <w:r>
        <w:rPr>
          <w:color w:val="FF0000"/>
        </w:rPr>
        <w:t>Virginia</w:t>
      </w:r>
      <w:r>
        <w:rPr>
          <w:color w:val="FF0000"/>
        </w:rPr>
        <w:tab/>
        <w:t xml:space="preserve">       313,556</w:t>
      </w:r>
      <w:r>
        <w:rPr>
          <w:color w:val="FF0000"/>
        </w:rPr>
        <w:tab/>
        <w:t xml:space="preserve">       12,698</w:t>
      </w:r>
      <w:r>
        <w:rPr>
          <w:color w:val="FF0000"/>
        </w:rPr>
        <w:tab/>
        <w:t xml:space="preserve">       326,254</w:t>
      </w:r>
    </w:p>
    <w:p w:rsidR="004001BD" w:rsidRDefault="004001BD">
      <w:pPr>
        <w:tabs>
          <w:tab w:val="left" w:pos="2880"/>
          <w:tab w:val="left" w:pos="5040"/>
          <w:tab w:val="left" w:pos="7200"/>
        </w:tabs>
        <w:spacing w:line="192" w:lineRule="auto"/>
        <w:rPr>
          <w:color w:val="FF0000"/>
        </w:rPr>
      </w:pPr>
      <w:r>
        <w:rPr>
          <w:noProof/>
          <w:color w:val="FF0000"/>
        </w:rPr>
        <w:pict>
          <v:line id="_x0000_s1149" style="position:absolute;left:0;text-align:left;z-index:251712000;mso-position-horizontal:absolute;mso-position-horizontal-relative:text;mso-position-vertical:absolute;mso-position-vertical-relative:text" from="-7.2pt,-.05pt" to="-7.2pt,13.95pt" o:allowincell="f" strokecolor="red"/>
        </w:pict>
      </w:r>
      <w:r>
        <w:rPr>
          <w:color w:val="FF0000"/>
        </w:rPr>
        <w:t>Washington</w:t>
      </w:r>
      <w:r>
        <w:rPr>
          <w:color w:val="FF0000"/>
        </w:rPr>
        <w:tab/>
        <w:t xml:space="preserve">       254,836</w:t>
      </w:r>
      <w:r>
        <w:rPr>
          <w:color w:val="FF0000"/>
        </w:rPr>
        <w:tab/>
        <w:t xml:space="preserve">       17,933</w:t>
      </w:r>
      <w:r>
        <w:rPr>
          <w:color w:val="FF0000"/>
        </w:rPr>
        <w:tab/>
        <w:t xml:space="preserve">       272,769</w:t>
      </w:r>
    </w:p>
    <w:p w:rsidR="004001BD" w:rsidRDefault="004001BD">
      <w:pPr>
        <w:tabs>
          <w:tab w:val="left" w:pos="2880"/>
          <w:tab w:val="left" w:pos="5040"/>
          <w:tab w:val="left" w:pos="7200"/>
        </w:tabs>
        <w:spacing w:line="192" w:lineRule="auto"/>
        <w:rPr>
          <w:color w:val="FF0000"/>
        </w:rPr>
      </w:pPr>
      <w:r>
        <w:rPr>
          <w:noProof/>
          <w:color w:val="FF0000"/>
        </w:rPr>
        <w:pict>
          <v:line id="_x0000_s1150" style="position:absolute;left:0;text-align:left;z-index:251713024;mso-position-horizontal:absolute;mso-position-horizontal-relative:text;mso-position-vertical:absolute;mso-position-vertical-relative:text" from="-7.2pt,.1pt" to="-7.2pt,14.1pt" o:allowincell="f" strokecolor="red"/>
        </w:pict>
      </w:r>
      <w:r>
        <w:rPr>
          <w:color w:val="FF0000"/>
        </w:rPr>
        <w:t>West Virginia</w:t>
      </w:r>
      <w:r>
        <w:rPr>
          <w:color w:val="FF0000"/>
        </w:rPr>
        <w:tab/>
        <w:t xml:space="preserve">       105,013</w:t>
      </w:r>
      <w:r>
        <w:rPr>
          <w:color w:val="FF0000"/>
        </w:rPr>
        <w:tab/>
        <w:t xml:space="preserve">         6,560</w:t>
      </w:r>
      <w:r>
        <w:rPr>
          <w:color w:val="FF0000"/>
        </w:rPr>
        <w:tab/>
        <w:t xml:space="preserve">       111,573</w:t>
      </w:r>
    </w:p>
    <w:p w:rsidR="004001BD" w:rsidRDefault="004001BD">
      <w:pPr>
        <w:tabs>
          <w:tab w:val="left" w:pos="2880"/>
          <w:tab w:val="left" w:pos="5040"/>
          <w:tab w:val="left" w:pos="7200"/>
        </w:tabs>
        <w:spacing w:line="192" w:lineRule="auto"/>
        <w:rPr>
          <w:color w:val="FF0000"/>
        </w:rPr>
      </w:pPr>
      <w:r>
        <w:rPr>
          <w:noProof/>
          <w:color w:val="FF0000"/>
        </w:rPr>
        <w:pict>
          <v:line id="_x0000_s1151" style="position:absolute;left:0;text-align:left;z-index:251714048;mso-position-horizontal:absolute;mso-position-horizontal-relative:text;mso-position-vertical:absolute;mso-position-vertical-relative:text" from="-7.2pt,.2pt" to="-7.2pt,14.2pt" o:allowincell="f" strokecolor="red"/>
        </w:pict>
      </w:r>
      <w:r>
        <w:rPr>
          <w:color w:val="FF0000"/>
        </w:rPr>
        <w:t>Wisconsin</w:t>
      </w:r>
      <w:r>
        <w:rPr>
          <w:color w:val="FF0000"/>
        </w:rPr>
        <w:tab/>
        <w:t xml:space="preserve">       634,262</w:t>
      </w:r>
      <w:r>
        <w:rPr>
          <w:color w:val="FF0000"/>
        </w:rPr>
        <w:tab/>
        <w:t xml:space="preserve">       29,535</w:t>
      </w:r>
      <w:r>
        <w:rPr>
          <w:color w:val="FF0000"/>
        </w:rPr>
        <w:tab/>
        <w:t xml:space="preserve">       663,797</w:t>
      </w:r>
    </w:p>
    <w:p w:rsidR="004001BD" w:rsidRDefault="004001BD">
      <w:pPr>
        <w:tabs>
          <w:tab w:val="left" w:pos="2880"/>
          <w:tab w:val="left" w:pos="5040"/>
          <w:tab w:val="left" w:pos="7200"/>
        </w:tabs>
        <w:spacing w:line="192" w:lineRule="auto"/>
        <w:rPr>
          <w:color w:val="FF0000"/>
        </w:rPr>
      </w:pPr>
      <w:r>
        <w:rPr>
          <w:noProof/>
          <w:color w:val="FF0000"/>
        </w:rPr>
        <w:pict>
          <v:line id="_x0000_s1152" style="position:absolute;left:0;text-align:left;z-index:251715072;mso-position-horizontal:absolute;mso-position-horizontal-relative:text;mso-position-vertical:absolute;mso-position-vertical-relative:text" from="-7.2pt,.3pt" to="-7.2pt,14.3pt" o:allowincell="f" strokecolor="red"/>
        </w:pict>
      </w:r>
      <w:r>
        <w:rPr>
          <w:color w:val="FF0000"/>
        </w:rPr>
        <w:t>Wyoming</w:t>
      </w:r>
      <w:r>
        <w:rPr>
          <w:color w:val="FF0000"/>
        </w:rPr>
        <w:tab/>
      </w:r>
      <w:r>
        <w:rPr>
          <w:color w:val="FF0000"/>
          <w:u w:val="single"/>
        </w:rPr>
        <w:t xml:space="preserve">         10,686</w:t>
      </w:r>
      <w:r>
        <w:rPr>
          <w:color w:val="FF0000"/>
        </w:rPr>
        <w:tab/>
      </w:r>
      <w:r>
        <w:rPr>
          <w:color w:val="FF0000"/>
          <w:u w:val="single"/>
        </w:rPr>
        <w:t xml:space="preserve">            790</w:t>
      </w:r>
      <w:r>
        <w:rPr>
          <w:color w:val="FF0000"/>
        </w:rPr>
        <w:tab/>
      </w:r>
      <w:r>
        <w:rPr>
          <w:color w:val="FF0000"/>
          <w:u w:val="single"/>
        </w:rPr>
        <w:t xml:space="preserve">         11,476</w:t>
      </w:r>
    </w:p>
    <w:p w:rsidR="004001BD" w:rsidRDefault="004001BD">
      <w:pPr>
        <w:tabs>
          <w:tab w:val="left" w:pos="2880"/>
          <w:tab w:val="left" w:pos="5040"/>
          <w:tab w:val="left" w:pos="7200"/>
        </w:tabs>
        <w:spacing w:line="192" w:lineRule="auto"/>
        <w:rPr>
          <w:color w:val="FF0000"/>
        </w:rPr>
      </w:pPr>
    </w:p>
    <w:p w:rsidR="004001BD" w:rsidRDefault="004001BD">
      <w:pPr>
        <w:tabs>
          <w:tab w:val="left" w:pos="2880"/>
          <w:tab w:val="left" w:pos="5040"/>
          <w:tab w:val="left" w:pos="7200"/>
        </w:tabs>
        <w:spacing w:line="192" w:lineRule="auto"/>
        <w:rPr>
          <w:color w:val="FF0000"/>
        </w:rPr>
      </w:pPr>
      <w:r>
        <w:rPr>
          <w:noProof/>
          <w:color w:val="FF0000"/>
        </w:rPr>
        <w:pict>
          <v:line id="_x0000_s1153" style="position:absolute;left:0;text-align:left;z-index:251716096;mso-position-horizontal:absolute;mso-position-horizontal-relative:text;mso-position-vertical:absolute;mso-position-vertical-relative:text" from="-7.2pt,-.3pt" to="-7.2pt,13.7pt" o:allowincell="f" strokecolor="red"/>
        </w:pict>
      </w:r>
      <w:r>
        <w:rPr>
          <w:color w:val="FF0000"/>
        </w:rPr>
        <w:t>TOTAL</w:t>
      </w:r>
      <w:r>
        <w:rPr>
          <w:color w:val="FF0000"/>
        </w:rPr>
        <w:tab/>
      </w:r>
      <w:r>
        <w:rPr>
          <w:color w:val="FF0000"/>
          <w:u w:val="double"/>
        </w:rPr>
        <w:t>$19,374,391</w:t>
      </w:r>
      <w:r>
        <w:rPr>
          <w:color w:val="FF0000"/>
        </w:rPr>
        <w:tab/>
      </w:r>
      <w:r>
        <w:rPr>
          <w:color w:val="FF0000"/>
          <w:u w:val="double"/>
        </w:rPr>
        <w:t>$ 1,068,018</w:t>
      </w:r>
      <w:r>
        <w:rPr>
          <w:color w:val="FF0000"/>
        </w:rPr>
        <w:tab/>
      </w:r>
      <w:r>
        <w:rPr>
          <w:color w:val="FF0000"/>
          <w:u w:val="double"/>
        </w:rPr>
        <w:t>$ 20,442,409</w:t>
      </w:r>
    </w:p>
    <w:p w:rsidR="004001BD" w:rsidRDefault="004001BD">
      <w:pPr>
        <w:tabs>
          <w:tab w:val="left" w:pos="2880"/>
          <w:tab w:val="left" w:pos="5040"/>
          <w:tab w:val="left" w:pos="7200"/>
        </w:tabs>
        <w:spacing w:line="192" w:lineRule="auto"/>
        <w:rPr>
          <w:color w:val="FF0000"/>
        </w:rPr>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2880"/>
          <w:tab w:val="left" w:pos="5040"/>
          <w:tab w:val="left" w:pos="720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left" w:pos="0"/>
        </w:tabs>
        <w:spacing w:line="192" w:lineRule="auto"/>
      </w:pPr>
    </w:p>
    <w:p w:rsidR="004001BD" w:rsidRDefault="004001BD">
      <w:pPr>
        <w:tabs>
          <w:tab w:val="right" w:pos="9360"/>
        </w:tabs>
        <w:spacing w:line="192" w:lineRule="auto"/>
      </w:pPr>
      <w:r>
        <w:t>2-122.2</w:t>
      </w:r>
      <w:r>
        <w:tab/>
        <w:t>Rev. 38</w:t>
      </w:r>
    </w:p>
    <w:p w:rsidR="004001BD" w:rsidRDefault="004001BD">
      <w:pPr>
        <w:spacing w:line="192" w:lineRule="auto"/>
        <w:sectPr w:rsidR="00000000">
          <w:pgSz w:w="12240" w:h="15840"/>
          <w:pgMar w:top="1080" w:right="1584" w:bottom="1080" w:left="1440" w:header="720" w:footer="720" w:gutter="0"/>
          <w:paperSrc w:first="13633" w:other="13633"/>
          <w:cols w:space="720"/>
          <w:noEndnote/>
        </w:sectPr>
      </w:pPr>
    </w:p>
    <w:p w:rsidR="004001BD" w:rsidRDefault="004001BD">
      <w:pPr>
        <w:tabs>
          <w:tab w:val="center" w:pos="6660"/>
          <w:tab w:val="right" w:pos="13320"/>
        </w:tabs>
        <w:spacing w:line="192" w:lineRule="auto"/>
        <w:rPr>
          <w:sz w:val="18"/>
          <w:u w:val="single"/>
        </w:rPr>
      </w:pPr>
      <w:r>
        <w:rPr>
          <w:sz w:val="18"/>
          <w:u w:val="single"/>
        </w:rPr>
        <w:t>12-85</w:t>
      </w:r>
      <w:r>
        <w:rPr>
          <w:sz w:val="18"/>
          <w:u w:val="single"/>
        </w:rPr>
        <w:tab/>
        <w:t>STATE ORGANIZATION AND GENERAL ADMINISTRATION</w:t>
      </w:r>
      <w:r>
        <w:rPr>
          <w:sz w:val="18"/>
          <w:u w:val="single"/>
        </w:rPr>
        <w:tab/>
        <w:t>2555 (Cont.)</w:t>
      </w:r>
    </w:p>
    <w:p w:rsidR="004001BD" w:rsidRDefault="004001B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center" w:pos="6660"/>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color w:val="FF0000"/>
          <w:sz w:val="18"/>
        </w:rPr>
      </w:pPr>
      <w:r>
        <w:rPr>
          <w:noProof/>
          <w:sz w:val="18"/>
        </w:rPr>
        <w:pict>
          <v:line id="_x0000_s1154" style="position:absolute;left:0;text-align:left;z-index:251717120;mso-position-horizontal:absolute;mso-position-horizontal-relative:text;mso-position-vertical:absolute;mso-position-vertical-relative:text" from="-7.2pt,-.2pt" to="-7.2pt,13.8pt" o:allowincell="f" strokecolor="red"/>
        </w:pict>
      </w:r>
      <w:r>
        <w:rPr>
          <w:sz w:val="18"/>
        </w:rPr>
        <w:tab/>
      </w:r>
      <w:r>
        <w:rPr>
          <w:color w:val="FF0000"/>
          <w:sz w:val="18"/>
        </w:rPr>
        <w:t>Omnibus Budget Reconciliation Act of 1981 Section 2161</w:t>
      </w:r>
    </w:p>
    <w:p w:rsidR="004001BD" w:rsidRDefault="004001BD">
      <w:pPr>
        <w:tabs>
          <w:tab w:val="center" w:pos="6660"/>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color w:val="FF0000"/>
          <w:sz w:val="18"/>
        </w:rPr>
      </w:pPr>
      <w:r>
        <w:rPr>
          <w:noProof/>
          <w:color w:val="FF0000"/>
          <w:sz w:val="18"/>
        </w:rPr>
        <w:pict>
          <v:line id="_x0000_s1155" style="position:absolute;left:0;text-align:left;z-index:251718144;mso-position-horizontal:absolute;mso-position-horizontal-relative:text;mso-position-vertical:absolute;mso-position-vertical-relative:text" from="-7.2pt,.05pt" to="-7.2pt,14.05pt" o:allowincell="f" strokecolor="red"/>
        </w:pict>
      </w:r>
      <w:r>
        <w:rPr>
          <w:color w:val="FF0000"/>
          <w:sz w:val="18"/>
        </w:rPr>
        <w:tab/>
        <w:t>Target Computation</w:t>
      </w:r>
    </w:p>
    <w:p w:rsidR="004001BD" w:rsidRDefault="004001BD">
      <w:pPr>
        <w:tabs>
          <w:tab w:val="center" w:pos="6660"/>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color w:val="FF0000"/>
          <w:sz w:val="18"/>
        </w:rPr>
      </w:pPr>
      <w:r>
        <w:rPr>
          <w:noProof/>
          <w:color w:val="FF0000"/>
          <w:sz w:val="18"/>
        </w:rPr>
        <w:pict>
          <v:line id="_x0000_s1156" style="position:absolute;left:0;text-align:left;z-index:251719168;mso-position-horizontal:absolute;mso-position-horizontal-relative:text;mso-position-vertical:absolute;mso-position-vertical-relative:text" from="-7.2pt,.4pt" to="-7.2pt,14.4pt" o:allowincell="f" strokecolor="red"/>
        </w:pict>
      </w:r>
      <w:r>
        <w:rPr>
          <w:color w:val="FF0000"/>
          <w:sz w:val="18"/>
        </w:rPr>
        <w:tab/>
        <w:t>Dollars in Thousands - MAP</w:t>
      </w:r>
    </w:p>
    <w:p w:rsidR="004001BD" w:rsidRDefault="004001B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color w:val="FF0000"/>
          <w:sz w:val="18"/>
        </w:rPr>
      </w:pPr>
    </w:p>
    <w:p w:rsidR="004001BD" w:rsidRDefault="004001BD">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ind w:firstLine="6652"/>
        <w:rPr>
          <w:sz w:val="18"/>
        </w:rPr>
      </w:pPr>
      <w:r>
        <w:rPr>
          <w:sz w:val="18"/>
        </w:rPr>
        <w:t xml:space="preserve">                Prior</w:t>
      </w:r>
      <w:r>
        <w:rPr>
          <w:sz w:val="18"/>
        </w:rPr>
        <w:tab/>
      </w:r>
      <w:r>
        <w:rPr>
          <w:sz w:val="18"/>
        </w:rPr>
        <w:tab/>
      </w:r>
      <w:r>
        <w:rPr>
          <w:sz w:val="18"/>
        </w:rPr>
        <w:tab/>
      </w:r>
      <w:r>
        <w:rPr>
          <w:sz w:val="18"/>
        </w:rPr>
        <w:tab/>
      </w:r>
    </w:p>
    <w:p w:rsidR="004001BD" w:rsidRDefault="004001BD">
      <w:pPr>
        <w:tabs>
          <w:tab w:val="left" w:pos="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ind w:firstLine="3326"/>
        <w:rPr>
          <w:sz w:val="18"/>
        </w:rPr>
      </w:pPr>
      <w:r>
        <w:rPr>
          <w:sz w:val="18"/>
        </w:rPr>
        <w:t xml:space="preserve">    FY 1981</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Period</w:t>
      </w:r>
      <w:r>
        <w:rPr>
          <w:sz w:val="18"/>
        </w:rPr>
        <w:tab/>
      </w:r>
      <w:r>
        <w:rPr>
          <w:sz w:val="18"/>
        </w:rPr>
        <w:tab/>
      </w:r>
      <w:r>
        <w:rPr>
          <w:sz w:val="18"/>
        </w:rPr>
        <w:tab/>
      </w:r>
      <w:r>
        <w:rPr>
          <w:sz w:val="18"/>
        </w:rPr>
        <w:tab/>
        <w:t>Adjusted</w:t>
      </w:r>
      <w:r>
        <w:rPr>
          <w:sz w:val="18"/>
        </w:rPr>
        <w:tab/>
      </w:r>
      <w:r>
        <w:rPr>
          <w:sz w:val="18"/>
        </w:rPr>
        <w:tab/>
      </w:r>
      <w:r>
        <w:rPr>
          <w:sz w:val="18"/>
        </w:rPr>
        <w:tab/>
        <w:t xml:space="preserve">     FY 1982</w:t>
      </w:r>
    </w:p>
    <w:p w:rsidR="004001BD" w:rsidRDefault="004001BD">
      <w:pPr>
        <w:tabs>
          <w:tab w:val="left" w:pos="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ind w:firstLine="1900"/>
        <w:rPr>
          <w:sz w:val="18"/>
        </w:rPr>
      </w:pPr>
      <w:r>
        <w:rPr>
          <w:sz w:val="18"/>
        </w:rPr>
        <w:t xml:space="preserve">    Estimate</w:t>
      </w:r>
      <w:r>
        <w:rPr>
          <w:sz w:val="18"/>
        </w:rPr>
        <w:tab/>
      </w:r>
      <w:r>
        <w:rPr>
          <w:sz w:val="18"/>
        </w:rPr>
        <w:tab/>
      </w:r>
      <w:r>
        <w:rPr>
          <w:sz w:val="18"/>
        </w:rPr>
        <w:tab/>
      </w:r>
      <w:r>
        <w:rPr>
          <w:sz w:val="18"/>
        </w:rPr>
        <w:tab/>
        <w:t xml:space="preserve">       FY 1981</w:t>
      </w:r>
      <w:r>
        <w:rPr>
          <w:sz w:val="18"/>
        </w:rPr>
        <w:tab/>
      </w:r>
      <w:r>
        <w:rPr>
          <w:sz w:val="18"/>
        </w:rPr>
        <w:tab/>
      </w:r>
      <w:r>
        <w:rPr>
          <w:sz w:val="18"/>
        </w:rPr>
        <w:tab/>
      </w:r>
      <w:r>
        <w:rPr>
          <w:sz w:val="18"/>
        </w:rPr>
        <w:tab/>
        <w:t xml:space="preserve">    Claims</w:t>
      </w:r>
      <w:r>
        <w:rPr>
          <w:sz w:val="18"/>
        </w:rPr>
        <w:tab/>
      </w:r>
      <w:r>
        <w:rPr>
          <w:sz w:val="18"/>
        </w:rPr>
        <w:tab/>
      </w:r>
      <w:r>
        <w:rPr>
          <w:sz w:val="18"/>
        </w:rPr>
        <w:tab/>
      </w:r>
      <w:r>
        <w:rPr>
          <w:sz w:val="18"/>
        </w:rPr>
        <w:tab/>
        <w:t>FY 1981</w:t>
      </w:r>
      <w:r>
        <w:rPr>
          <w:sz w:val="18"/>
        </w:rPr>
        <w:tab/>
      </w:r>
      <w:r>
        <w:rPr>
          <w:sz w:val="18"/>
        </w:rPr>
        <w:tab/>
      </w:r>
      <w:r>
        <w:rPr>
          <w:sz w:val="18"/>
        </w:rPr>
        <w:tab/>
        <w:t xml:space="preserve">  Target MAP</w:t>
      </w:r>
    </w:p>
    <w:p w:rsidR="004001BD" w:rsidRDefault="004001BD">
      <w:pPr>
        <w:tabs>
          <w:tab w:val="left" w:pos="0"/>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u w:val="single"/>
        </w:rPr>
        <w:t>STATE</w:t>
      </w:r>
      <w:r>
        <w:rPr>
          <w:sz w:val="18"/>
        </w:rPr>
        <w:tab/>
      </w:r>
      <w:r>
        <w:rPr>
          <w:sz w:val="18"/>
        </w:rPr>
        <w:tab/>
      </w:r>
      <w:r>
        <w:rPr>
          <w:sz w:val="18"/>
        </w:rPr>
        <w:tab/>
      </w:r>
      <w:r>
        <w:rPr>
          <w:sz w:val="18"/>
          <w:u w:val="single"/>
        </w:rPr>
        <w:t>Prior to 4/1/81</w:t>
      </w:r>
      <w:r>
        <w:rPr>
          <w:sz w:val="18"/>
        </w:rPr>
        <w:tab/>
      </w:r>
      <w:r>
        <w:rPr>
          <w:sz w:val="18"/>
        </w:rPr>
        <w:tab/>
      </w:r>
      <w:r>
        <w:rPr>
          <w:sz w:val="18"/>
        </w:rPr>
        <w:tab/>
      </w:r>
      <w:r>
        <w:rPr>
          <w:sz w:val="18"/>
          <w:u w:val="single"/>
        </w:rPr>
        <w:t>IHS Expenditures</w:t>
      </w:r>
      <w:r>
        <w:rPr>
          <w:sz w:val="18"/>
        </w:rPr>
        <w:tab/>
      </w:r>
      <w:r>
        <w:rPr>
          <w:sz w:val="18"/>
        </w:rPr>
        <w:tab/>
      </w:r>
      <w:r>
        <w:rPr>
          <w:sz w:val="18"/>
        </w:rPr>
        <w:tab/>
      </w:r>
      <w:r>
        <w:rPr>
          <w:sz w:val="18"/>
        </w:rPr>
        <w:tab/>
      </w:r>
      <w:r>
        <w:rPr>
          <w:sz w:val="18"/>
          <w:u w:val="single"/>
        </w:rPr>
        <w:t>(See Note 1)</w:t>
      </w:r>
      <w:r>
        <w:rPr>
          <w:sz w:val="18"/>
        </w:rPr>
        <w:tab/>
      </w:r>
      <w:r>
        <w:rPr>
          <w:sz w:val="18"/>
        </w:rPr>
        <w:tab/>
      </w:r>
      <w:r>
        <w:rPr>
          <w:sz w:val="18"/>
        </w:rPr>
        <w:tab/>
      </w:r>
      <w:r>
        <w:rPr>
          <w:sz w:val="18"/>
        </w:rPr>
        <w:tab/>
      </w:r>
      <w:r>
        <w:rPr>
          <w:sz w:val="18"/>
          <w:u w:val="single"/>
        </w:rPr>
        <w:t>Estimate</w:t>
      </w:r>
      <w:r>
        <w:rPr>
          <w:sz w:val="18"/>
        </w:rPr>
        <w:tab/>
      </w:r>
      <w:r>
        <w:rPr>
          <w:sz w:val="18"/>
        </w:rPr>
        <w:tab/>
      </w:r>
      <w:r>
        <w:rPr>
          <w:sz w:val="18"/>
        </w:rPr>
        <w:tab/>
        <w:t xml:space="preserve">  </w:t>
      </w:r>
      <w:r>
        <w:rPr>
          <w:sz w:val="18"/>
          <w:u w:val="single"/>
        </w:rPr>
        <w:t>(See Note 2)</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Alabama</w:t>
      </w:r>
      <w:r>
        <w:rPr>
          <w:sz w:val="18"/>
        </w:rPr>
        <w:tab/>
      </w:r>
      <w:r>
        <w:rPr>
          <w:sz w:val="18"/>
        </w:rPr>
        <w:tab/>
        <w:t>$</w:t>
      </w:r>
      <w:r>
        <w:rPr>
          <w:sz w:val="18"/>
        </w:rPr>
        <w:tab/>
        <w:t>218,375</w:t>
      </w:r>
      <w:r>
        <w:rPr>
          <w:sz w:val="18"/>
        </w:rPr>
        <w:tab/>
      </w:r>
      <w:r>
        <w:rPr>
          <w:sz w:val="18"/>
        </w:rPr>
        <w:tab/>
      </w:r>
      <w:r>
        <w:rPr>
          <w:sz w:val="18"/>
        </w:rPr>
        <w:tab/>
        <w:t>$</w:t>
      </w:r>
      <w:r>
        <w:rPr>
          <w:sz w:val="18"/>
        </w:rPr>
        <w:tab/>
      </w:r>
      <w:r>
        <w:rPr>
          <w:sz w:val="18"/>
        </w:rPr>
        <w:tab/>
      </w:r>
      <w:r>
        <w:rPr>
          <w:sz w:val="18"/>
        </w:rPr>
        <w:tab/>
      </w:r>
      <w:r>
        <w:rPr>
          <w:sz w:val="18"/>
        </w:rPr>
        <w:tab/>
      </w:r>
      <w:r>
        <w:rPr>
          <w:sz w:val="18"/>
        </w:rPr>
        <w:tab/>
      </w:r>
      <w:r>
        <w:rPr>
          <w:sz w:val="18"/>
        </w:rPr>
        <w:tab/>
        <w:t>$</w:t>
      </w:r>
      <w:r>
        <w:rPr>
          <w:sz w:val="18"/>
        </w:rPr>
        <w:tab/>
        <w:t xml:space="preserve">  930</w:t>
      </w:r>
      <w:r>
        <w:rPr>
          <w:sz w:val="18"/>
        </w:rPr>
        <w:tab/>
      </w:r>
      <w:r>
        <w:rPr>
          <w:sz w:val="18"/>
        </w:rPr>
        <w:tab/>
      </w:r>
      <w:r>
        <w:rPr>
          <w:sz w:val="18"/>
        </w:rPr>
        <w:tab/>
        <w:t>$</w:t>
      </w:r>
      <w:r>
        <w:rPr>
          <w:sz w:val="18"/>
        </w:rPr>
        <w:tab/>
        <w:t>217,445</w:t>
      </w:r>
      <w:r>
        <w:rPr>
          <w:sz w:val="18"/>
        </w:rPr>
        <w:tab/>
      </w:r>
      <w:r>
        <w:rPr>
          <w:sz w:val="18"/>
        </w:rPr>
        <w:tab/>
      </w:r>
      <w:r>
        <w:rPr>
          <w:sz w:val="18"/>
        </w:rPr>
        <w:tab/>
        <w:t>$</w:t>
      </w:r>
      <w:r>
        <w:rPr>
          <w:sz w:val="18"/>
        </w:rPr>
        <w:tab/>
        <w:t>237,015</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Alaska</w:t>
      </w:r>
      <w:r>
        <w:rPr>
          <w:sz w:val="18"/>
        </w:rPr>
        <w:tab/>
      </w:r>
      <w:r>
        <w:rPr>
          <w:sz w:val="18"/>
        </w:rPr>
        <w:tab/>
      </w:r>
      <w:r>
        <w:rPr>
          <w:sz w:val="18"/>
        </w:rPr>
        <w:tab/>
        <w:t xml:space="preserve">  22,797</w:t>
      </w:r>
      <w:r>
        <w:rPr>
          <w:sz w:val="18"/>
        </w:rPr>
        <w:tab/>
      </w:r>
      <w:r>
        <w:rPr>
          <w:sz w:val="18"/>
        </w:rPr>
        <w:tab/>
      </w:r>
      <w:r>
        <w:rPr>
          <w:sz w:val="18"/>
        </w:rPr>
        <w:tab/>
      </w:r>
      <w:r>
        <w:rPr>
          <w:sz w:val="18"/>
        </w:rPr>
        <w:tab/>
        <w:t xml:space="preserve">        1.940</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20,857</w:t>
      </w:r>
      <w:r>
        <w:rPr>
          <w:sz w:val="18"/>
        </w:rPr>
        <w:tab/>
      </w:r>
      <w:r>
        <w:rPr>
          <w:sz w:val="18"/>
        </w:rPr>
        <w:tab/>
      </w:r>
      <w:r>
        <w:rPr>
          <w:sz w:val="18"/>
        </w:rPr>
        <w:tab/>
        <w:t xml:space="preserve">             22,734</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Arizona</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Arkansas</w:t>
      </w:r>
      <w:r>
        <w:rPr>
          <w:sz w:val="18"/>
        </w:rPr>
        <w:tab/>
      </w:r>
      <w:r>
        <w:rPr>
          <w:sz w:val="18"/>
        </w:rPr>
        <w:tab/>
        <w:t xml:space="preserve"> </w:t>
      </w:r>
      <w:r>
        <w:rPr>
          <w:sz w:val="18"/>
        </w:rPr>
        <w:tab/>
        <w:t>218,493</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677</w:t>
      </w:r>
      <w:r>
        <w:rPr>
          <w:sz w:val="18"/>
        </w:rPr>
        <w:tab/>
      </w:r>
      <w:r>
        <w:rPr>
          <w:sz w:val="18"/>
        </w:rPr>
        <w:tab/>
      </w:r>
      <w:r>
        <w:rPr>
          <w:sz w:val="18"/>
        </w:rPr>
        <w:tab/>
      </w:r>
      <w:r>
        <w:rPr>
          <w:sz w:val="18"/>
        </w:rPr>
        <w:tab/>
        <w:t>217,816</w:t>
      </w:r>
      <w:r>
        <w:rPr>
          <w:sz w:val="18"/>
        </w:rPr>
        <w:tab/>
      </w:r>
      <w:r>
        <w:rPr>
          <w:sz w:val="18"/>
        </w:rPr>
        <w:tab/>
      </w:r>
      <w:r>
        <w:rPr>
          <w:sz w:val="18"/>
        </w:rPr>
        <w:tab/>
        <w:t xml:space="preserve">           237,419</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California</w:t>
      </w:r>
      <w:r>
        <w:rPr>
          <w:sz w:val="18"/>
        </w:rPr>
        <w:tab/>
      </w:r>
      <w:r>
        <w:rPr>
          <w:sz w:val="18"/>
        </w:rPr>
        <w:tab/>
        <w:t xml:space="preserve">        1,897,281</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1,897,281</w:t>
      </w:r>
      <w:r>
        <w:rPr>
          <w:sz w:val="18"/>
        </w:rPr>
        <w:tab/>
      </w:r>
      <w:r>
        <w:rPr>
          <w:sz w:val="18"/>
        </w:rPr>
        <w:tab/>
        <w:t xml:space="preserve">                   2,068,036</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Colorado</w:t>
      </w:r>
      <w:r>
        <w:rPr>
          <w:sz w:val="18"/>
        </w:rPr>
        <w:tab/>
      </w:r>
      <w:r>
        <w:rPr>
          <w:sz w:val="18"/>
        </w:rPr>
        <w:tab/>
      </w:r>
      <w:r>
        <w:rPr>
          <w:sz w:val="18"/>
        </w:rPr>
        <w:tab/>
        <w:t>114,887</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114,887</w:t>
      </w:r>
      <w:r>
        <w:rPr>
          <w:sz w:val="18"/>
        </w:rPr>
        <w:tab/>
      </w:r>
      <w:r>
        <w:rPr>
          <w:sz w:val="18"/>
        </w:rPr>
        <w:tab/>
      </w:r>
      <w:r>
        <w:rPr>
          <w:sz w:val="18"/>
        </w:rPr>
        <w:tab/>
        <w:t xml:space="preserve">           125,227</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Connecticut</w:t>
      </w:r>
      <w:r>
        <w:rPr>
          <w:sz w:val="18"/>
        </w:rPr>
        <w:tab/>
      </w:r>
      <w:r>
        <w:rPr>
          <w:sz w:val="18"/>
        </w:rPr>
        <w:tab/>
      </w:r>
      <w:r>
        <w:rPr>
          <w:sz w:val="18"/>
        </w:rPr>
        <w:tab/>
        <w:t>184,911</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184,911</w:t>
      </w:r>
      <w:r>
        <w:rPr>
          <w:sz w:val="18"/>
        </w:rPr>
        <w:tab/>
      </w:r>
      <w:r>
        <w:rPr>
          <w:sz w:val="18"/>
        </w:rPr>
        <w:tab/>
      </w:r>
      <w:r>
        <w:rPr>
          <w:sz w:val="18"/>
        </w:rPr>
        <w:tab/>
        <w:t xml:space="preserve">           201,553</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Delaware</w:t>
      </w:r>
      <w:r>
        <w:rPr>
          <w:sz w:val="18"/>
        </w:rPr>
        <w:tab/>
      </w:r>
      <w:r>
        <w:rPr>
          <w:sz w:val="18"/>
        </w:rPr>
        <w:tab/>
      </w:r>
      <w:r>
        <w:rPr>
          <w:sz w:val="18"/>
        </w:rPr>
        <w:tab/>
        <w:t xml:space="preserve">  28,541</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28,541</w:t>
      </w:r>
      <w:r>
        <w:rPr>
          <w:sz w:val="18"/>
        </w:rPr>
        <w:tab/>
      </w:r>
      <w:r>
        <w:rPr>
          <w:sz w:val="18"/>
        </w:rPr>
        <w:tab/>
      </w:r>
      <w:r>
        <w:rPr>
          <w:sz w:val="18"/>
        </w:rPr>
        <w:tab/>
        <w:t xml:space="preserve">             31,109</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District of Columbia</w:t>
      </w:r>
      <w:r>
        <w:rPr>
          <w:sz w:val="18"/>
        </w:rPr>
        <w:tab/>
      </w:r>
      <w:r>
        <w:rPr>
          <w:sz w:val="18"/>
        </w:rPr>
        <w:tab/>
        <w:t xml:space="preserve">  87,805</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87,805</w:t>
      </w:r>
      <w:r>
        <w:rPr>
          <w:sz w:val="18"/>
        </w:rPr>
        <w:tab/>
      </w:r>
      <w:r>
        <w:rPr>
          <w:sz w:val="18"/>
        </w:rPr>
        <w:tab/>
      </w:r>
      <w:r>
        <w:rPr>
          <w:sz w:val="18"/>
        </w:rPr>
        <w:tab/>
        <w:t xml:space="preserve">             95,708</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Florida</w:t>
      </w:r>
      <w:r>
        <w:rPr>
          <w:sz w:val="18"/>
        </w:rPr>
        <w:tab/>
      </w:r>
      <w:r>
        <w:rPr>
          <w:sz w:val="18"/>
        </w:rPr>
        <w:tab/>
      </w:r>
      <w:r>
        <w:rPr>
          <w:sz w:val="18"/>
        </w:rPr>
        <w:tab/>
        <w:t>303,739</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303,739</w:t>
      </w:r>
      <w:r>
        <w:rPr>
          <w:sz w:val="18"/>
        </w:rPr>
        <w:tab/>
      </w:r>
      <w:r>
        <w:rPr>
          <w:sz w:val="18"/>
        </w:rPr>
        <w:tab/>
      </w:r>
      <w:r>
        <w:rPr>
          <w:sz w:val="18"/>
        </w:rPr>
        <w:tab/>
        <w:t xml:space="preserve">           331,076</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Georgia</w:t>
      </w:r>
      <w:r>
        <w:rPr>
          <w:sz w:val="18"/>
        </w:rPr>
        <w:tab/>
      </w:r>
      <w:r>
        <w:rPr>
          <w:sz w:val="18"/>
        </w:rPr>
        <w:tab/>
      </w:r>
      <w:r>
        <w:rPr>
          <w:sz w:val="18"/>
        </w:rPr>
        <w:tab/>
        <w:t>364,270</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364,270</w:t>
      </w:r>
      <w:r>
        <w:rPr>
          <w:sz w:val="18"/>
        </w:rPr>
        <w:tab/>
      </w:r>
      <w:r>
        <w:rPr>
          <w:sz w:val="18"/>
        </w:rPr>
        <w:tab/>
      </w:r>
      <w:r>
        <w:rPr>
          <w:sz w:val="18"/>
        </w:rPr>
        <w:tab/>
        <w:t xml:space="preserve">           397,054</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Hawaii</w:t>
      </w:r>
      <w:r>
        <w:rPr>
          <w:sz w:val="18"/>
        </w:rPr>
        <w:tab/>
      </w:r>
      <w:r>
        <w:rPr>
          <w:sz w:val="18"/>
        </w:rPr>
        <w:tab/>
      </w:r>
      <w:r>
        <w:rPr>
          <w:sz w:val="18"/>
        </w:rPr>
        <w:tab/>
        <w:t xml:space="preserve">  54,556</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54,556</w:t>
      </w:r>
      <w:r>
        <w:rPr>
          <w:sz w:val="18"/>
        </w:rPr>
        <w:tab/>
      </w:r>
      <w:r>
        <w:rPr>
          <w:sz w:val="18"/>
        </w:rPr>
        <w:tab/>
      </w:r>
      <w:r>
        <w:rPr>
          <w:sz w:val="18"/>
        </w:rPr>
        <w:tab/>
        <w:t xml:space="preserve">             59,466</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Idaho</w:t>
      </w:r>
      <w:r>
        <w:rPr>
          <w:sz w:val="18"/>
        </w:rPr>
        <w:tab/>
      </w:r>
      <w:r>
        <w:rPr>
          <w:sz w:val="18"/>
        </w:rPr>
        <w:tab/>
      </w:r>
      <w:r>
        <w:rPr>
          <w:sz w:val="18"/>
        </w:rPr>
        <w:tab/>
        <w:t xml:space="preserve">  38,992</w:t>
      </w:r>
      <w:r>
        <w:rPr>
          <w:sz w:val="18"/>
        </w:rPr>
        <w:tab/>
      </w:r>
      <w:r>
        <w:rPr>
          <w:sz w:val="18"/>
        </w:rPr>
        <w:tab/>
      </w:r>
      <w:r>
        <w:rPr>
          <w:sz w:val="18"/>
        </w:rPr>
        <w:tab/>
      </w:r>
      <w:r>
        <w:rPr>
          <w:sz w:val="18"/>
        </w:rPr>
        <w:tab/>
      </w:r>
      <w:r>
        <w:rPr>
          <w:sz w:val="18"/>
        </w:rPr>
        <w:tab/>
        <w:t xml:space="preserve"> 16</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38,976</w:t>
      </w:r>
      <w:r>
        <w:rPr>
          <w:sz w:val="18"/>
        </w:rPr>
        <w:tab/>
      </w:r>
      <w:r>
        <w:rPr>
          <w:sz w:val="18"/>
        </w:rPr>
        <w:tab/>
      </w:r>
      <w:r>
        <w:rPr>
          <w:sz w:val="18"/>
        </w:rPr>
        <w:tab/>
        <w:t xml:space="preserve">             42,484</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Illinois</w:t>
      </w:r>
      <w:r>
        <w:rPr>
          <w:sz w:val="18"/>
        </w:rPr>
        <w:tab/>
      </w:r>
      <w:r>
        <w:rPr>
          <w:sz w:val="18"/>
        </w:rPr>
        <w:tab/>
      </w:r>
      <w:r>
        <w:rPr>
          <w:sz w:val="18"/>
        </w:rPr>
        <w:tab/>
        <w:t>727,721</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529</w:t>
      </w:r>
      <w:r>
        <w:rPr>
          <w:sz w:val="18"/>
        </w:rPr>
        <w:tab/>
      </w:r>
      <w:r>
        <w:rPr>
          <w:sz w:val="18"/>
        </w:rPr>
        <w:tab/>
      </w:r>
      <w:r>
        <w:rPr>
          <w:sz w:val="18"/>
        </w:rPr>
        <w:tab/>
      </w:r>
      <w:r>
        <w:rPr>
          <w:sz w:val="18"/>
        </w:rPr>
        <w:tab/>
        <w:t>727,192</w:t>
      </w:r>
      <w:r>
        <w:rPr>
          <w:sz w:val="18"/>
        </w:rPr>
        <w:tab/>
      </w:r>
      <w:r>
        <w:rPr>
          <w:sz w:val="18"/>
        </w:rPr>
        <w:tab/>
      </w:r>
      <w:r>
        <w:rPr>
          <w:sz w:val="18"/>
        </w:rPr>
        <w:tab/>
        <w:t xml:space="preserve">           792,639</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Indiana</w:t>
      </w:r>
      <w:r>
        <w:rPr>
          <w:sz w:val="18"/>
        </w:rPr>
        <w:tab/>
      </w:r>
      <w:r>
        <w:rPr>
          <w:sz w:val="18"/>
        </w:rPr>
        <w:tab/>
      </w:r>
      <w:r>
        <w:rPr>
          <w:sz w:val="18"/>
        </w:rPr>
        <w:tab/>
        <w:t>248,720</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156</w:t>
      </w:r>
      <w:r>
        <w:rPr>
          <w:sz w:val="18"/>
        </w:rPr>
        <w:tab/>
      </w:r>
      <w:r>
        <w:rPr>
          <w:sz w:val="18"/>
        </w:rPr>
        <w:tab/>
      </w:r>
      <w:r>
        <w:rPr>
          <w:sz w:val="18"/>
        </w:rPr>
        <w:tab/>
      </w:r>
      <w:r>
        <w:rPr>
          <w:sz w:val="18"/>
        </w:rPr>
        <w:tab/>
        <w:t>248,564</w:t>
      </w:r>
      <w:r>
        <w:rPr>
          <w:sz w:val="18"/>
        </w:rPr>
        <w:tab/>
      </w:r>
      <w:r>
        <w:rPr>
          <w:sz w:val="18"/>
        </w:rPr>
        <w:tab/>
      </w:r>
      <w:r>
        <w:rPr>
          <w:sz w:val="18"/>
        </w:rPr>
        <w:tab/>
        <w:t xml:space="preserve">           270,935</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Iowa</w:t>
      </w:r>
      <w:r>
        <w:rPr>
          <w:sz w:val="18"/>
        </w:rPr>
        <w:tab/>
      </w:r>
      <w:r>
        <w:rPr>
          <w:sz w:val="18"/>
        </w:rPr>
        <w:tab/>
      </w:r>
      <w:r>
        <w:rPr>
          <w:sz w:val="18"/>
        </w:rPr>
        <w:tab/>
        <w:t>145,962</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145,962</w:t>
      </w:r>
      <w:r>
        <w:rPr>
          <w:sz w:val="18"/>
        </w:rPr>
        <w:tab/>
      </w:r>
      <w:r>
        <w:rPr>
          <w:sz w:val="18"/>
        </w:rPr>
        <w:tab/>
      </w:r>
      <w:r>
        <w:rPr>
          <w:sz w:val="18"/>
        </w:rPr>
        <w:tab/>
        <w:t xml:space="preserve">           159,098</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Kansas</w:t>
      </w:r>
      <w:r>
        <w:rPr>
          <w:sz w:val="18"/>
        </w:rPr>
        <w:tab/>
      </w:r>
      <w:r>
        <w:rPr>
          <w:sz w:val="18"/>
        </w:rPr>
        <w:tab/>
      </w:r>
      <w:r>
        <w:rPr>
          <w:sz w:val="18"/>
        </w:rPr>
        <w:tab/>
        <w:t>116,973</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116,973</w:t>
      </w:r>
      <w:r>
        <w:rPr>
          <w:sz w:val="18"/>
        </w:rPr>
        <w:tab/>
      </w:r>
      <w:r>
        <w:rPr>
          <w:sz w:val="18"/>
        </w:rPr>
        <w:tab/>
      </w:r>
      <w:r>
        <w:rPr>
          <w:sz w:val="18"/>
        </w:rPr>
        <w:tab/>
        <w:t xml:space="preserve">           127,501</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Kentucky</w:t>
      </w:r>
      <w:r>
        <w:rPr>
          <w:sz w:val="18"/>
        </w:rPr>
        <w:tab/>
      </w:r>
      <w:r>
        <w:rPr>
          <w:sz w:val="18"/>
        </w:rPr>
        <w:tab/>
      </w:r>
      <w:r>
        <w:rPr>
          <w:sz w:val="18"/>
        </w:rPr>
        <w:tab/>
        <w:t>254,501</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4,421</w:t>
      </w:r>
      <w:r>
        <w:rPr>
          <w:sz w:val="18"/>
        </w:rPr>
        <w:tab/>
      </w:r>
      <w:r>
        <w:rPr>
          <w:sz w:val="18"/>
        </w:rPr>
        <w:tab/>
      </w:r>
      <w:r>
        <w:rPr>
          <w:sz w:val="18"/>
        </w:rPr>
        <w:tab/>
      </w:r>
      <w:r>
        <w:rPr>
          <w:sz w:val="18"/>
        </w:rPr>
        <w:tab/>
        <w:t>250,080</w:t>
      </w:r>
      <w:r>
        <w:rPr>
          <w:sz w:val="18"/>
        </w:rPr>
        <w:tab/>
      </w:r>
      <w:r>
        <w:rPr>
          <w:sz w:val="18"/>
        </w:rPr>
        <w:tab/>
      </w:r>
      <w:r>
        <w:rPr>
          <w:sz w:val="18"/>
        </w:rPr>
        <w:tab/>
        <w:t xml:space="preserve">           272,587</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Louisiana</w:t>
      </w:r>
      <w:r>
        <w:rPr>
          <w:sz w:val="18"/>
        </w:rPr>
        <w:tab/>
      </w:r>
      <w:r>
        <w:rPr>
          <w:sz w:val="18"/>
        </w:rPr>
        <w:tab/>
      </w:r>
      <w:r>
        <w:rPr>
          <w:sz w:val="18"/>
        </w:rPr>
        <w:tab/>
        <w:t>326,494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2,938</w:t>
      </w:r>
      <w:r>
        <w:rPr>
          <w:sz w:val="18"/>
        </w:rPr>
        <w:tab/>
      </w:r>
      <w:r>
        <w:rPr>
          <w:sz w:val="18"/>
        </w:rPr>
        <w:tab/>
      </w:r>
      <w:r>
        <w:rPr>
          <w:sz w:val="18"/>
        </w:rPr>
        <w:tab/>
      </w:r>
      <w:r>
        <w:rPr>
          <w:sz w:val="18"/>
        </w:rPr>
        <w:tab/>
        <w:t>323,556</w:t>
      </w:r>
      <w:r>
        <w:rPr>
          <w:sz w:val="18"/>
        </w:rPr>
        <w:tab/>
      </w:r>
      <w:r>
        <w:rPr>
          <w:sz w:val="18"/>
        </w:rPr>
        <w:tab/>
      </w:r>
      <w:r>
        <w:rPr>
          <w:sz w:val="18"/>
        </w:rPr>
        <w:tab/>
        <w:t xml:space="preserve">           352,676</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Maine</w:t>
      </w:r>
      <w:r>
        <w:rPr>
          <w:sz w:val="18"/>
        </w:rPr>
        <w:tab/>
      </w:r>
      <w:r>
        <w:rPr>
          <w:sz w:val="18"/>
        </w:rPr>
        <w:tab/>
      </w:r>
      <w:r>
        <w:rPr>
          <w:sz w:val="18"/>
        </w:rPr>
        <w:tab/>
        <w:t>109,203</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109,203</w:t>
      </w:r>
      <w:r>
        <w:rPr>
          <w:sz w:val="18"/>
        </w:rPr>
        <w:tab/>
      </w:r>
      <w:r>
        <w:rPr>
          <w:sz w:val="18"/>
        </w:rPr>
        <w:tab/>
      </w:r>
      <w:r>
        <w:rPr>
          <w:sz w:val="18"/>
        </w:rPr>
        <w:tab/>
        <w:t xml:space="preserve">           119,031</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Maryland</w:t>
      </w:r>
      <w:r>
        <w:rPr>
          <w:sz w:val="18"/>
        </w:rPr>
        <w:tab/>
      </w:r>
      <w:r>
        <w:rPr>
          <w:sz w:val="18"/>
        </w:rPr>
        <w:tab/>
      </w:r>
      <w:r>
        <w:rPr>
          <w:sz w:val="18"/>
        </w:rPr>
        <w:tab/>
        <w:t>234,314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76</w:t>
      </w:r>
      <w:r>
        <w:rPr>
          <w:sz w:val="18"/>
        </w:rPr>
        <w:tab/>
      </w:r>
      <w:r>
        <w:rPr>
          <w:sz w:val="18"/>
        </w:rPr>
        <w:tab/>
      </w:r>
      <w:r>
        <w:rPr>
          <w:sz w:val="18"/>
        </w:rPr>
        <w:tab/>
      </w:r>
      <w:r>
        <w:rPr>
          <w:sz w:val="18"/>
        </w:rPr>
        <w:tab/>
        <w:t>234,238</w:t>
      </w:r>
      <w:r>
        <w:rPr>
          <w:sz w:val="18"/>
        </w:rPr>
        <w:tab/>
      </w:r>
      <w:r>
        <w:rPr>
          <w:sz w:val="18"/>
        </w:rPr>
        <w:tab/>
      </w:r>
      <w:r>
        <w:rPr>
          <w:sz w:val="18"/>
        </w:rPr>
        <w:tab/>
        <w:t xml:space="preserve">           255,319</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Massachusetts</w:t>
      </w:r>
      <w:r>
        <w:rPr>
          <w:sz w:val="18"/>
        </w:rPr>
        <w:tab/>
      </w:r>
      <w:r>
        <w:rPr>
          <w:sz w:val="18"/>
        </w:rPr>
        <w:tab/>
      </w:r>
      <w:r>
        <w:rPr>
          <w:sz w:val="18"/>
        </w:rPr>
        <w:tab/>
        <w:t>610,877</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610,877</w:t>
      </w:r>
      <w:r>
        <w:rPr>
          <w:sz w:val="18"/>
        </w:rPr>
        <w:tab/>
      </w:r>
      <w:r>
        <w:rPr>
          <w:sz w:val="18"/>
        </w:rPr>
        <w:tab/>
      </w:r>
      <w:r>
        <w:rPr>
          <w:sz w:val="18"/>
        </w:rPr>
        <w:tab/>
        <w:t xml:space="preserve">           665,856</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Michigan</w:t>
      </w:r>
      <w:r>
        <w:rPr>
          <w:sz w:val="18"/>
        </w:rPr>
        <w:tab/>
      </w:r>
      <w:r>
        <w:rPr>
          <w:sz w:val="18"/>
        </w:rPr>
        <w:tab/>
      </w:r>
      <w:r>
        <w:rPr>
          <w:sz w:val="18"/>
        </w:rPr>
        <w:tab/>
        <w:t>660,428</w:t>
      </w:r>
      <w:r>
        <w:rPr>
          <w:sz w:val="18"/>
        </w:rPr>
        <w:tab/>
      </w:r>
      <w:r>
        <w:rPr>
          <w:sz w:val="18"/>
        </w:rPr>
        <w:tab/>
      </w:r>
      <w:r>
        <w:rPr>
          <w:sz w:val="18"/>
        </w:rPr>
        <w:tab/>
      </w:r>
      <w:r>
        <w:rPr>
          <w:sz w:val="18"/>
        </w:rPr>
        <w:tab/>
      </w:r>
      <w:r>
        <w:rPr>
          <w:sz w:val="18"/>
        </w:rPr>
        <w:tab/>
        <w:t xml:space="preserve">   1</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660,427</w:t>
      </w:r>
      <w:r>
        <w:rPr>
          <w:sz w:val="18"/>
        </w:rPr>
        <w:tab/>
      </w:r>
      <w:r>
        <w:rPr>
          <w:sz w:val="18"/>
        </w:rPr>
        <w:tab/>
      </w:r>
      <w:r>
        <w:rPr>
          <w:sz w:val="18"/>
        </w:rPr>
        <w:tab/>
        <w:t xml:space="preserve">           719,866</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Minnesota</w:t>
      </w:r>
      <w:r>
        <w:rPr>
          <w:sz w:val="18"/>
        </w:rPr>
        <w:tab/>
      </w:r>
      <w:r>
        <w:rPr>
          <w:sz w:val="18"/>
        </w:rPr>
        <w:tab/>
      </w:r>
      <w:r>
        <w:rPr>
          <w:sz w:val="18"/>
        </w:rPr>
        <w:tab/>
        <w:t>378,789</w:t>
      </w:r>
      <w:r>
        <w:rPr>
          <w:sz w:val="18"/>
        </w:rPr>
        <w:tab/>
      </w:r>
      <w:r>
        <w:rPr>
          <w:sz w:val="18"/>
        </w:rPr>
        <w:tab/>
      </w:r>
      <w:r>
        <w:rPr>
          <w:sz w:val="18"/>
        </w:rPr>
        <w:tab/>
      </w:r>
      <w:r>
        <w:rPr>
          <w:sz w:val="18"/>
        </w:rPr>
        <w:tab/>
        <w:t xml:space="preserve">          380</w:t>
      </w:r>
      <w:r>
        <w:rPr>
          <w:sz w:val="18"/>
        </w:rPr>
        <w:tab/>
      </w:r>
      <w:r>
        <w:rPr>
          <w:sz w:val="18"/>
        </w:rPr>
        <w:tab/>
      </w:r>
      <w:r>
        <w:rPr>
          <w:sz w:val="18"/>
        </w:rPr>
        <w:tab/>
      </w:r>
      <w:r>
        <w:rPr>
          <w:sz w:val="18"/>
        </w:rPr>
        <w:tab/>
        <w:t xml:space="preserve">          1,517</w:t>
      </w:r>
      <w:r>
        <w:rPr>
          <w:sz w:val="18"/>
        </w:rPr>
        <w:tab/>
      </w:r>
      <w:r>
        <w:rPr>
          <w:sz w:val="18"/>
        </w:rPr>
        <w:tab/>
      </w:r>
      <w:r>
        <w:rPr>
          <w:sz w:val="18"/>
        </w:rPr>
        <w:tab/>
      </w:r>
      <w:r>
        <w:rPr>
          <w:sz w:val="18"/>
        </w:rPr>
        <w:tab/>
        <w:t>376,892</w:t>
      </w:r>
      <w:r>
        <w:rPr>
          <w:sz w:val="18"/>
        </w:rPr>
        <w:tab/>
      </w:r>
      <w:r>
        <w:rPr>
          <w:sz w:val="18"/>
        </w:rPr>
        <w:tab/>
      </w:r>
      <w:r>
        <w:rPr>
          <w:sz w:val="18"/>
        </w:rPr>
        <w:tab/>
        <w:t xml:space="preserve">           410,812</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Mississippi</w:t>
      </w:r>
      <w:r>
        <w:rPr>
          <w:sz w:val="18"/>
        </w:rPr>
        <w:tab/>
      </w:r>
      <w:r>
        <w:rPr>
          <w:sz w:val="18"/>
        </w:rPr>
        <w:tab/>
      </w:r>
      <w:r>
        <w:rPr>
          <w:sz w:val="18"/>
        </w:rPr>
        <w:tab/>
        <w:t>199,213</w:t>
      </w:r>
      <w:r>
        <w:rPr>
          <w:sz w:val="18"/>
        </w:rPr>
        <w:tab/>
      </w:r>
      <w:r>
        <w:rPr>
          <w:sz w:val="18"/>
        </w:rPr>
        <w:tab/>
      </w:r>
      <w:r>
        <w:rPr>
          <w:sz w:val="18"/>
        </w:rPr>
        <w:tab/>
      </w:r>
      <w:r>
        <w:rPr>
          <w:sz w:val="18"/>
        </w:rPr>
        <w:tab/>
      </w:r>
      <w:r>
        <w:rPr>
          <w:sz w:val="18"/>
        </w:rPr>
        <w:tab/>
        <w:t xml:space="preserve"> 47</w:t>
      </w:r>
      <w:r>
        <w:rPr>
          <w:sz w:val="18"/>
        </w:rPr>
        <w:tab/>
      </w:r>
      <w:r>
        <w:rPr>
          <w:sz w:val="18"/>
        </w:rPr>
        <w:tab/>
      </w:r>
      <w:r>
        <w:rPr>
          <w:sz w:val="18"/>
        </w:rPr>
        <w:tab/>
      </w:r>
      <w:r>
        <w:rPr>
          <w:sz w:val="18"/>
        </w:rPr>
        <w:tab/>
        <w:t xml:space="preserve">          4,561</w:t>
      </w:r>
      <w:r>
        <w:rPr>
          <w:sz w:val="18"/>
        </w:rPr>
        <w:tab/>
      </w:r>
      <w:r>
        <w:rPr>
          <w:sz w:val="18"/>
        </w:rPr>
        <w:tab/>
      </w:r>
      <w:r>
        <w:rPr>
          <w:sz w:val="18"/>
        </w:rPr>
        <w:tab/>
      </w:r>
      <w:r>
        <w:rPr>
          <w:sz w:val="18"/>
        </w:rPr>
        <w:tab/>
        <w:t>194,605</w:t>
      </w:r>
      <w:r>
        <w:rPr>
          <w:sz w:val="18"/>
        </w:rPr>
        <w:tab/>
      </w:r>
      <w:r>
        <w:rPr>
          <w:sz w:val="18"/>
        </w:rPr>
        <w:tab/>
      </w:r>
      <w:r>
        <w:rPr>
          <w:sz w:val="18"/>
        </w:rPr>
        <w:tab/>
        <w:t xml:space="preserve">           212,119</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Missouri</w:t>
      </w:r>
      <w:r>
        <w:rPr>
          <w:sz w:val="18"/>
        </w:rPr>
        <w:tab/>
      </w:r>
      <w:r>
        <w:rPr>
          <w:sz w:val="18"/>
        </w:rPr>
        <w:tab/>
      </w:r>
      <w:r>
        <w:rPr>
          <w:sz w:val="18"/>
        </w:rPr>
        <w:tab/>
        <w:t>255,012</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255,012</w:t>
      </w:r>
      <w:r>
        <w:rPr>
          <w:sz w:val="18"/>
        </w:rPr>
        <w:tab/>
      </w:r>
      <w:r>
        <w:rPr>
          <w:sz w:val="18"/>
        </w:rPr>
        <w:tab/>
      </w:r>
      <w:r>
        <w:rPr>
          <w:sz w:val="18"/>
        </w:rPr>
        <w:tab/>
        <w:t xml:space="preserve">           277,964</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Montana</w:t>
      </w:r>
      <w:r>
        <w:rPr>
          <w:sz w:val="18"/>
        </w:rPr>
        <w:tab/>
      </w:r>
      <w:r>
        <w:rPr>
          <w:sz w:val="18"/>
        </w:rPr>
        <w:tab/>
      </w:r>
      <w:r>
        <w:rPr>
          <w:sz w:val="18"/>
        </w:rPr>
        <w:tab/>
        <w:t xml:space="preserve">  42,910</w:t>
      </w:r>
      <w:r>
        <w:rPr>
          <w:sz w:val="18"/>
        </w:rPr>
        <w:tab/>
      </w:r>
      <w:r>
        <w:rPr>
          <w:sz w:val="18"/>
        </w:rPr>
        <w:tab/>
      </w:r>
      <w:r>
        <w:rPr>
          <w:sz w:val="18"/>
        </w:rPr>
        <w:tab/>
      </w:r>
      <w:r>
        <w:rPr>
          <w:sz w:val="18"/>
        </w:rPr>
        <w:tab/>
        <w:t xml:space="preserve">          687</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42,223</w:t>
      </w:r>
      <w:r>
        <w:rPr>
          <w:sz w:val="18"/>
        </w:rPr>
        <w:tab/>
      </w:r>
      <w:r>
        <w:rPr>
          <w:sz w:val="18"/>
        </w:rPr>
        <w:tab/>
      </w:r>
      <w:r>
        <w:rPr>
          <w:sz w:val="18"/>
        </w:rPr>
        <w:tab/>
        <w:t xml:space="preserve">             46,023</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Nebraska</w:t>
      </w:r>
      <w:r>
        <w:rPr>
          <w:sz w:val="18"/>
        </w:rPr>
        <w:tab/>
      </w:r>
      <w:r>
        <w:rPr>
          <w:sz w:val="18"/>
        </w:rPr>
        <w:tab/>
      </w:r>
      <w:r>
        <w:rPr>
          <w:sz w:val="18"/>
        </w:rPr>
        <w:tab/>
        <w:t xml:space="preserve">  76,662</w:t>
      </w:r>
      <w:r>
        <w:rPr>
          <w:sz w:val="18"/>
        </w:rPr>
        <w:tab/>
      </w:r>
      <w:r>
        <w:rPr>
          <w:sz w:val="18"/>
        </w:rPr>
        <w:tab/>
      </w:r>
      <w:r>
        <w:rPr>
          <w:sz w:val="18"/>
        </w:rPr>
        <w:tab/>
      </w:r>
      <w:r>
        <w:rPr>
          <w:sz w:val="18"/>
        </w:rPr>
        <w:tab/>
      </w:r>
      <w:r>
        <w:rPr>
          <w:sz w:val="18"/>
        </w:rPr>
        <w:tab/>
        <w:t xml:space="preserve"> 42</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76,620</w:t>
      </w:r>
      <w:r>
        <w:rPr>
          <w:sz w:val="18"/>
        </w:rPr>
        <w:tab/>
      </w:r>
      <w:r>
        <w:rPr>
          <w:sz w:val="18"/>
        </w:rPr>
        <w:tab/>
      </w:r>
      <w:r>
        <w:rPr>
          <w:sz w:val="18"/>
        </w:rPr>
        <w:tab/>
        <w:t xml:space="preserve">             83,516</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Nevada</w:t>
      </w:r>
      <w:r>
        <w:rPr>
          <w:sz w:val="18"/>
        </w:rPr>
        <w:tab/>
      </w:r>
      <w:r>
        <w:rPr>
          <w:sz w:val="18"/>
        </w:rPr>
        <w:tab/>
      </w:r>
      <w:r>
        <w:rPr>
          <w:sz w:val="18"/>
        </w:rPr>
        <w:tab/>
        <w:t xml:space="preserve">  27,993</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27,993</w:t>
      </w:r>
      <w:r>
        <w:rPr>
          <w:sz w:val="18"/>
        </w:rPr>
        <w:tab/>
      </w:r>
      <w:r>
        <w:rPr>
          <w:sz w:val="18"/>
        </w:rPr>
        <w:tab/>
      </w:r>
      <w:r>
        <w:rPr>
          <w:sz w:val="18"/>
        </w:rPr>
        <w:tab/>
        <w:t xml:space="preserve">             30,513</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r>
        <w:rPr>
          <w:sz w:val="18"/>
        </w:rPr>
        <w:t>New Hampshire</w:t>
      </w:r>
      <w:r>
        <w:rPr>
          <w:sz w:val="18"/>
        </w:rPr>
        <w:tab/>
      </w:r>
      <w:r>
        <w:rPr>
          <w:sz w:val="18"/>
        </w:rPr>
        <w:tab/>
      </w:r>
      <w:r>
        <w:rPr>
          <w:sz w:val="18"/>
        </w:rPr>
        <w:tab/>
        <w:t xml:space="preserve">  53,135</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 xml:space="preserve">  53,135</w:t>
      </w:r>
      <w:r>
        <w:rPr>
          <w:sz w:val="18"/>
        </w:rPr>
        <w:tab/>
      </w:r>
      <w:r>
        <w:rPr>
          <w:sz w:val="18"/>
        </w:rPr>
        <w:tab/>
      </w:r>
      <w:r>
        <w:rPr>
          <w:sz w:val="18"/>
        </w:rPr>
        <w:tab/>
        <w:t xml:space="preserve">             57,917</w:t>
      </w: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left" w:pos="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 w:val="left" w:pos="9504"/>
          <w:tab w:val="left" w:pos="9979"/>
          <w:tab w:val="left" w:pos="10454"/>
          <w:tab w:val="left" w:pos="10929"/>
          <w:tab w:val="left" w:pos="11404"/>
          <w:tab w:val="left" w:pos="11880"/>
          <w:tab w:val="left" w:pos="12355"/>
          <w:tab w:val="left" w:pos="12830"/>
          <w:tab w:val="left" w:pos="13305"/>
        </w:tabs>
        <w:spacing w:line="192" w:lineRule="auto"/>
        <w:rPr>
          <w:sz w:val="18"/>
        </w:rPr>
      </w:pPr>
    </w:p>
    <w:p w:rsidR="004001BD" w:rsidRDefault="004001BD">
      <w:pPr>
        <w:tabs>
          <w:tab w:val="right" w:pos="13320"/>
        </w:tabs>
        <w:spacing w:line="192" w:lineRule="auto"/>
        <w:rPr>
          <w:sz w:val="18"/>
        </w:rPr>
      </w:pPr>
      <w:r>
        <w:rPr>
          <w:sz w:val="18"/>
        </w:rPr>
        <w:t>Rev. 38</w:t>
      </w:r>
      <w:r>
        <w:rPr>
          <w:sz w:val="18"/>
        </w:rPr>
        <w:tab/>
        <w:t>2-123</w:t>
      </w:r>
    </w:p>
    <w:p w:rsidR="004001BD" w:rsidRDefault="004001BD">
      <w:pPr>
        <w:tabs>
          <w:tab w:val="right" w:pos="13320"/>
        </w:tabs>
        <w:spacing w:line="192" w:lineRule="auto"/>
        <w:rPr>
          <w:sz w:val="18"/>
        </w:rPr>
        <w:sectPr w:rsidR="00000000">
          <w:pgSz w:w="15840" w:h="12240" w:orient="landscape"/>
          <w:pgMar w:top="1080" w:right="1080" w:bottom="1080" w:left="1440" w:header="720" w:footer="720" w:gutter="0"/>
          <w:paperSrc w:first="13633" w:other="13633"/>
          <w:cols w:space="720"/>
          <w:noEndnote/>
        </w:sectPr>
      </w:pPr>
    </w:p>
    <w:p w:rsidR="004001BD" w:rsidRDefault="004001BD">
      <w:pPr>
        <w:tabs>
          <w:tab w:val="center" w:pos="6660"/>
          <w:tab w:val="right" w:pos="13320"/>
        </w:tabs>
        <w:spacing w:line="192" w:lineRule="auto"/>
        <w:rPr>
          <w:sz w:val="18"/>
        </w:rPr>
      </w:pPr>
      <w:r>
        <w:rPr>
          <w:sz w:val="18"/>
          <w:u w:val="single"/>
        </w:rPr>
        <w:t>2555 (Cont.)</w:t>
      </w:r>
      <w:r>
        <w:rPr>
          <w:sz w:val="18"/>
        </w:rPr>
        <w:tab/>
      </w:r>
      <w:r>
        <w:rPr>
          <w:sz w:val="18"/>
          <w:u w:val="single"/>
        </w:rPr>
        <w:t>STATE ORGANIZATION AND GENERAL ADMINISTRATION</w:t>
      </w:r>
      <w:r>
        <w:rPr>
          <w:sz w:val="18"/>
        </w:rPr>
        <w:tab/>
      </w:r>
      <w:r>
        <w:rPr>
          <w:sz w:val="18"/>
          <w:u w:val="single"/>
        </w:rPr>
        <w:t>12-85</w:t>
      </w:r>
    </w:p>
    <w:p w:rsidR="004001BD" w:rsidRDefault="004001BD">
      <w:pPr>
        <w:tabs>
          <w:tab w:val="left" w:pos="0"/>
        </w:tabs>
        <w:spacing w:line="192" w:lineRule="auto"/>
        <w:rPr>
          <w:sz w:val="18"/>
        </w:rPr>
      </w:pPr>
    </w:p>
    <w:p w:rsidR="004001BD" w:rsidRDefault="004001BD">
      <w:pPr>
        <w:tabs>
          <w:tab w:val="left" w:pos="960"/>
          <w:tab w:val="left" w:pos="3600"/>
          <w:tab w:val="left" w:pos="5760"/>
          <w:tab w:val="left" w:pos="7920"/>
          <w:tab w:val="left" w:pos="9600"/>
          <w:tab w:val="left" w:pos="11160"/>
        </w:tabs>
        <w:spacing w:line="192" w:lineRule="auto"/>
        <w:rPr>
          <w:sz w:val="18"/>
        </w:rPr>
      </w:pPr>
    </w:p>
    <w:p w:rsidR="004001BD" w:rsidRDefault="004001BD">
      <w:pPr>
        <w:tabs>
          <w:tab w:val="center" w:pos="6660"/>
          <w:tab w:val="left" w:pos="7920"/>
          <w:tab w:val="left" w:pos="9600"/>
          <w:tab w:val="left" w:pos="11160"/>
        </w:tabs>
        <w:spacing w:line="192" w:lineRule="auto"/>
        <w:rPr>
          <w:sz w:val="18"/>
        </w:rPr>
      </w:pPr>
      <w:r>
        <w:rPr>
          <w:sz w:val="18"/>
        </w:rPr>
        <w:tab/>
        <w:t>Omnibus Budget Reconciliation Act of 1981 Section 2161</w:t>
      </w:r>
    </w:p>
    <w:p w:rsidR="004001BD" w:rsidRDefault="004001BD">
      <w:pPr>
        <w:tabs>
          <w:tab w:val="center" w:pos="6660"/>
          <w:tab w:val="left" w:pos="7920"/>
          <w:tab w:val="left" w:pos="9600"/>
          <w:tab w:val="left" w:pos="11160"/>
        </w:tabs>
        <w:spacing w:line="192" w:lineRule="auto"/>
        <w:rPr>
          <w:sz w:val="18"/>
        </w:rPr>
      </w:pPr>
      <w:r>
        <w:rPr>
          <w:sz w:val="18"/>
        </w:rPr>
        <w:tab/>
        <w:t>Target Computation</w:t>
      </w:r>
    </w:p>
    <w:p w:rsidR="004001BD" w:rsidRDefault="004001BD">
      <w:pPr>
        <w:tabs>
          <w:tab w:val="center" w:pos="6660"/>
          <w:tab w:val="left" w:pos="7920"/>
          <w:tab w:val="left" w:pos="9600"/>
          <w:tab w:val="left" w:pos="11160"/>
        </w:tabs>
        <w:spacing w:line="192" w:lineRule="auto"/>
        <w:rPr>
          <w:sz w:val="18"/>
        </w:rPr>
      </w:pPr>
      <w:r>
        <w:rPr>
          <w:sz w:val="18"/>
        </w:rPr>
        <w:tab/>
        <w:t>Dollars in Thousands - MAP</w:t>
      </w:r>
    </w:p>
    <w:p w:rsidR="004001BD" w:rsidRDefault="004001BD">
      <w:pPr>
        <w:tabs>
          <w:tab w:val="left" w:pos="960"/>
          <w:tab w:val="left" w:pos="3600"/>
          <w:tab w:val="left" w:pos="5760"/>
          <w:tab w:val="left" w:pos="7920"/>
          <w:tab w:val="left" w:pos="9600"/>
          <w:tab w:val="left" w:pos="11160"/>
        </w:tabs>
        <w:spacing w:line="192" w:lineRule="auto"/>
        <w:rPr>
          <w:sz w:val="18"/>
        </w:rPr>
      </w:pPr>
    </w:p>
    <w:p w:rsidR="004001BD" w:rsidRDefault="004001BD">
      <w:pPr>
        <w:tabs>
          <w:tab w:val="left" w:pos="960"/>
          <w:tab w:val="left" w:pos="3600"/>
          <w:tab w:val="left" w:pos="7200"/>
          <w:tab w:val="left" w:pos="9360"/>
          <w:tab w:val="left" w:pos="9600"/>
          <w:tab w:val="left" w:pos="11160"/>
        </w:tabs>
        <w:spacing w:line="192" w:lineRule="auto"/>
        <w:ind w:firstLine="7200"/>
        <w:rPr>
          <w:sz w:val="18"/>
        </w:rPr>
      </w:pPr>
      <w:r>
        <w:rPr>
          <w:sz w:val="18"/>
        </w:rPr>
        <w:t xml:space="preserve">     Prior   </w:t>
      </w:r>
    </w:p>
    <w:p w:rsidR="004001BD" w:rsidRDefault="004001BD">
      <w:pPr>
        <w:tabs>
          <w:tab w:val="left" w:pos="2160"/>
          <w:tab w:val="left" w:pos="4320"/>
          <w:tab w:val="left" w:pos="7200"/>
          <w:tab w:val="left" w:pos="9360"/>
          <w:tab w:val="left" w:pos="9600"/>
          <w:tab w:val="left" w:pos="11520"/>
        </w:tabs>
        <w:spacing w:line="192" w:lineRule="auto"/>
        <w:ind w:firstLine="2160"/>
        <w:rPr>
          <w:sz w:val="18"/>
        </w:rPr>
      </w:pPr>
      <w:r>
        <w:rPr>
          <w:sz w:val="18"/>
        </w:rPr>
        <w:t xml:space="preserve">    FY 1981    </w:t>
      </w:r>
      <w:r>
        <w:rPr>
          <w:sz w:val="18"/>
        </w:rPr>
        <w:tab/>
      </w:r>
      <w:r>
        <w:rPr>
          <w:sz w:val="18"/>
        </w:rPr>
        <w:tab/>
        <w:t xml:space="preserve">     Period   </w:t>
      </w:r>
      <w:r>
        <w:rPr>
          <w:sz w:val="18"/>
        </w:rPr>
        <w:tab/>
        <w:t xml:space="preserve">Adjusted </w:t>
      </w:r>
      <w:r>
        <w:rPr>
          <w:sz w:val="18"/>
        </w:rPr>
        <w:tab/>
        <w:t xml:space="preserve">   FY 1982  </w:t>
      </w:r>
    </w:p>
    <w:p w:rsidR="004001BD" w:rsidRDefault="004001BD">
      <w:pPr>
        <w:tabs>
          <w:tab w:val="left" w:pos="2160"/>
          <w:tab w:val="left" w:pos="4320"/>
          <w:tab w:val="left" w:pos="7200"/>
          <w:tab w:val="left" w:pos="9360"/>
          <w:tab w:val="left" w:pos="9600"/>
          <w:tab w:val="left" w:pos="11520"/>
        </w:tabs>
        <w:spacing w:line="192" w:lineRule="auto"/>
        <w:ind w:firstLine="2160"/>
        <w:rPr>
          <w:sz w:val="18"/>
        </w:rPr>
      </w:pPr>
      <w:r>
        <w:rPr>
          <w:sz w:val="18"/>
        </w:rPr>
        <w:t xml:space="preserve">    Estimate    </w:t>
      </w:r>
      <w:r>
        <w:rPr>
          <w:sz w:val="18"/>
        </w:rPr>
        <w:tab/>
        <w:t xml:space="preserve">       FY 1981    </w:t>
      </w:r>
      <w:r>
        <w:rPr>
          <w:sz w:val="18"/>
        </w:rPr>
        <w:tab/>
        <w:t xml:space="preserve">     Claims   </w:t>
      </w:r>
      <w:r>
        <w:rPr>
          <w:sz w:val="18"/>
        </w:rPr>
        <w:tab/>
        <w:t xml:space="preserve">FY 1981  </w:t>
      </w:r>
      <w:r>
        <w:rPr>
          <w:sz w:val="18"/>
        </w:rPr>
        <w:tab/>
        <w:t xml:space="preserve">  Target MAP </w:t>
      </w:r>
    </w:p>
    <w:p w:rsidR="004001BD" w:rsidRDefault="004001BD">
      <w:pPr>
        <w:tabs>
          <w:tab w:val="left" w:pos="2160"/>
          <w:tab w:val="left" w:pos="4320"/>
          <w:tab w:val="left" w:pos="7200"/>
          <w:tab w:val="left" w:pos="9360"/>
          <w:tab w:val="left" w:pos="9600"/>
          <w:tab w:val="left" w:pos="11520"/>
        </w:tabs>
        <w:spacing w:line="192" w:lineRule="auto"/>
        <w:rPr>
          <w:sz w:val="18"/>
        </w:rPr>
      </w:pPr>
      <w:r>
        <w:rPr>
          <w:sz w:val="18"/>
          <w:u w:val="single"/>
        </w:rPr>
        <w:t>State</w:t>
      </w:r>
      <w:r>
        <w:rPr>
          <w:sz w:val="18"/>
        </w:rPr>
        <w:tab/>
      </w:r>
      <w:r>
        <w:rPr>
          <w:sz w:val="18"/>
          <w:u w:val="single"/>
        </w:rPr>
        <w:t>Prior to 4/1/81</w:t>
      </w:r>
      <w:r>
        <w:rPr>
          <w:sz w:val="18"/>
        </w:rPr>
        <w:tab/>
      </w:r>
      <w:r>
        <w:rPr>
          <w:sz w:val="18"/>
          <w:u w:val="single"/>
        </w:rPr>
        <w:t>IHS Expenditures</w:t>
      </w:r>
      <w:r>
        <w:rPr>
          <w:sz w:val="18"/>
        </w:rPr>
        <w:tab/>
      </w:r>
      <w:r>
        <w:rPr>
          <w:sz w:val="18"/>
          <w:u w:val="single"/>
        </w:rPr>
        <w:t xml:space="preserve"> (See Note 1)</w:t>
      </w:r>
      <w:r>
        <w:rPr>
          <w:sz w:val="18"/>
        </w:rPr>
        <w:t xml:space="preserve">                       </w:t>
      </w:r>
      <w:r>
        <w:rPr>
          <w:sz w:val="18"/>
        </w:rPr>
        <w:tab/>
      </w:r>
      <w:r>
        <w:rPr>
          <w:sz w:val="18"/>
          <w:u w:val="single"/>
        </w:rPr>
        <w:t>Estimate</w:t>
      </w:r>
      <w:r>
        <w:rPr>
          <w:sz w:val="18"/>
        </w:rPr>
        <w:tab/>
        <w:t xml:space="preserve">   </w:t>
      </w:r>
      <w:r>
        <w:rPr>
          <w:sz w:val="18"/>
          <w:u w:val="single"/>
        </w:rPr>
        <w:t>(See Note 2)</w:t>
      </w:r>
    </w:p>
    <w:p w:rsidR="004001BD" w:rsidRDefault="004001BD">
      <w:pPr>
        <w:tabs>
          <w:tab w:val="left" w:pos="1872"/>
          <w:tab w:val="left" w:pos="3600"/>
          <w:tab w:val="left" w:pos="5760"/>
          <w:tab w:val="left" w:pos="7920"/>
          <w:tab w:val="left" w:pos="9600"/>
          <w:tab w:val="left" w:pos="1116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New Jersey</w:t>
      </w:r>
      <w:r>
        <w:rPr>
          <w:sz w:val="18"/>
        </w:rPr>
        <w:tab/>
        <w:t xml:space="preserve">  $            435,788</w:t>
      </w:r>
      <w:r>
        <w:rPr>
          <w:sz w:val="18"/>
        </w:rPr>
        <w:tab/>
        <w:t xml:space="preserve">$           </w:t>
      </w:r>
      <w:r>
        <w:rPr>
          <w:sz w:val="18"/>
        </w:rPr>
        <w:tab/>
        <w:t xml:space="preserve">$          </w:t>
      </w:r>
      <w:r>
        <w:rPr>
          <w:sz w:val="18"/>
        </w:rPr>
        <w:tab/>
        <w:t xml:space="preserve">$      </w:t>
      </w:r>
      <w:r>
        <w:rPr>
          <w:sz w:val="18"/>
        </w:rPr>
        <w:tab/>
        <w:t xml:space="preserve"> 435,788</w:t>
      </w:r>
      <w:r>
        <w:rPr>
          <w:sz w:val="18"/>
        </w:rPr>
        <w:tab/>
        <w:t>$          475,009</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New Mexico</w:t>
      </w:r>
      <w:r>
        <w:rPr>
          <w:sz w:val="18"/>
        </w:rPr>
        <w:tab/>
        <w:t xml:space="preserve">                  63,082</w:t>
      </w:r>
      <w:r>
        <w:rPr>
          <w:sz w:val="18"/>
        </w:rPr>
        <w:tab/>
        <w:t xml:space="preserve">                      798</w:t>
      </w:r>
      <w:r>
        <w:rPr>
          <w:sz w:val="18"/>
        </w:rPr>
        <w:tab/>
      </w:r>
      <w:r>
        <w:rPr>
          <w:sz w:val="18"/>
        </w:rPr>
        <w:tab/>
        <w:t xml:space="preserve">   </w:t>
      </w:r>
      <w:r>
        <w:rPr>
          <w:sz w:val="18"/>
        </w:rPr>
        <w:tab/>
        <w:t xml:space="preserve">   62,284</w:t>
      </w:r>
      <w:r>
        <w:rPr>
          <w:sz w:val="18"/>
        </w:rPr>
        <w:tab/>
        <w:t xml:space="preserve">              67,890</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New York</w:t>
      </w:r>
      <w:r>
        <w:rPr>
          <w:sz w:val="18"/>
        </w:rPr>
        <w:tab/>
        <w:t xml:space="preserve">             2,476,213</w:t>
      </w:r>
      <w:r>
        <w:rPr>
          <w:sz w:val="18"/>
        </w:rPr>
        <w:tab/>
      </w:r>
      <w:r>
        <w:rPr>
          <w:sz w:val="18"/>
        </w:rPr>
        <w:tab/>
      </w:r>
      <w:r>
        <w:rPr>
          <w:sz w:val="18"/>
        </w:rPr>
        <w:tab/>
        <w:t xml:space="preserve">            2,476,213</w:t>
      </w:r>
      <w:r>
        <w:rPr>
          <w:sz w:val="18"/>
        </w:rPr>
        <w:tab/>
        <w:t xml:space="preserve">         2,699,072</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North Carolina</w:t>
      </w:r>
      <w:r>
        <w:rPr>
          <w:sz w:val="18"/>
        </w:rPr>
        <w:tab/>
        <w:t xml:space="preserve">                330,084</w:t>
      </w:r>
      <w:r>
        <w:rPr>
          <w:sz w:val="18"/>
        </w:rPr>
        <w:tab/>
        <w:t xml:space="preserve">                        31</w:t>
      </w:r>
      <w:r>
        <w:rPr>
          <w:sz w:val="18"/>
        </w:rPr>
        <w:tab/>
        <w:t xml:space="preserve">            1,769</w:t>
      </w:r>
      <w:r>
        <w:rPr>
          <w:sz w:val="18"/>
        </w:rPr>
        <w:tab/>
        <w:t xml:space="preserve">     </w:t>
      </w:r>
      <w:r>
        <w:rPr>
          <w:sz w:val="18"/>
        </w:rPr>
        <w:tab/>
        <w:t xml:space="preserve"> 328,284</w:t>
      </w:r>
      <w:r>
        <w:rPr>
          <w:sz w:val="18"/>
        </w:rPr>
        <w:tab/>
        <w:t xml:space="preserve">            357,829</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North Dakota</w:t>
      </w:r>
      <w:r>
        <w:rPr>
          <w:sz w:val="18"/>
        </w:rPr>
        <w:tab/>
        <w:t xml:space="preserve">                  36,935</w:t>
      </w:r>
      <w:r>
        <w:rPr>
          <w:sz w:val="18"/>
        </w:rPr>
        <w:tab/>
        <w:t xml:space="preserve">                      488</w:t>
      </w:r>
      <w:r>
        <w:rPr>
          <w:sz w:val="18"/>
        </w:rPr>
        <w:tab/>
      </w:r>
      <w:r>
        <w:rPr>
          <w:sz w:val="18"/>
        </w:rPr>
        <w:tab/>
        <w:t xml:space="preserve">      </w:t>
      </w:r>
      <w:r>
        <w:rPr>
          <w:sz w:val="18"/>
        </w:rPr>
        <w:tab/>
        <w:t xml:space="preserve">   36,447</w:t>
      </w:r>
      <w:r>
        <w:rPr>
          <w:sz w:val="18"/>
        </w:rPr>
        <w:tab/>
        <w:t xml:space="preserve">              39,727</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Ohio</w:t>
      </w:r>
      <w:r>
        <w:rPr>
          <w:sz w:val="18"/>
        </w:rPr>
        <w:tab/>
        <w:t xml:space="preserve">                608,021</w:t>
      </w:r>
      <w:r>
        <w:rPr>
          <w:sz w:val="18"/>
        </w:rPr>
        <w:tab/>
      </w:r>
      <w:r>
        <w:rPr>
          <w:sz w:val="18"/>
        </w:rPr>
        <w:tab/>
        <w:t xml:space="preserve">            2,778</w:t>
      </w:r>
      <w:r>
        <w:rPr>
          <w:sz w:val="18"/>
        </w:rPr>
        <w:tab/>
        <w:t xml:space="preserve">      </w:t>
      </w:r>
      <w:r>
        <w:rPr>
          <w:sz w:val="18"/>
        </w:rPr>
        <w:tab/>
        <w:t xml:space="preserve"> 605,243</w:t>
      </w:r>
      <w:r>
        <w:rPr>
          <w:sz w:val="18"/>
        </w:rPr>
        <w:tab/>
        <w:t xml:space="preserve">            659,715</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Oklahoma</w:t>
      </w:r>
      <w:r>
        <w:rPr>
          <w:sz w:val="18"/>
        </w:rPr>
        <w:tab/>
        <w:t xml:space="preserve">                211,805</w:t>
      </w:r>
      <w:r>
        <w:rPr>
          <w:sz w:val="18"/>
        </w:rPr>
        <w:tab/>
        <w:t xml:space="preserve">                      213</w:t>
      </w:r>
      <w:r>
        <w:rPr>
          <w:sz w:val="18"/>
        </w:rPr>
        <w:tab/>
        <w:t xml:space="preserve">               225</w:t>
      </w:r>
      <w:r>
        <w:rPr>
          <w:sz w:val="18"/>
        </w:rPr>
        <w:tab/>
        <w:t xml:space="preserve">     </w:t>
      </w:r>
      <w:r>
        <w:rPr>
          <w:sz w:val="18"/>
        </w:rPr>
        <w:tab/>
        <w:t xml:space="preserve"> 211,367</w:t>
      </w:r>
      <w:r>
        <w:rPr>
          <w:sz w:val="18"/>
        </w:rPr>
        <w:tab/>
        <w:t xml:space="preserve">            230,390</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Oregon</w:t>
      </w:r>
      <w:r>
        <w:rPr>
          <w:sz w:val="18"/>
        </w:rPr>
        <w:tab/>
        <w:t xml:space="preserve">                111,181</w:t>
      </w:r>
      <w:r>
        <w:rPr>
          <w:sz w:val="18"/>
        </w:rPr>
        <w:tab/>
        <w:t xml:space="preserve">                        60</w:t>
      </w:r>
      <w:r>
        <w:rPr>
          <w:sz w:val="18"/>
        </w:rPr>
        <w:tab/>
      </w:r>
      <w:r>
        <w:rPr>
          <w:sz w:val="18"/>
        </w:rPr>
        <w:tab/>
        <w:t xml:space="preserve">     </w:t>
      </w:r>
      <w:r>
        <w:rPr>
          <w:sz w:val="18"/>
        </w:rPr>
        <w:tab/>
        <w:t xml:space="preserve"> 111,121</w:t>
      </w:r>
      <w:r>
        <w:rPr>
          <w:sz w:val="18"/>
        </w:rPr>
        <w:tab/>
        <w:t xml:space="preserve">            121,122</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Pennsylvania</w:t>
      </w:r>
      <w:r>
        <w:rPr>
          <w:sz w:val="18"/>
        </w:rPr>
        <w:tab/>
        <w:t xml:space="preserve">                812,109</w:t>
      </w:r>
      <w:r>
        <w:rPr>
          <w:sz w:val="18"/>
        </w:rPr>
        <w:tab/>
      </w:r>
      <w:r>
        <w:rPr>
          <w:sz w:val="18"/>
        </w:rPr>
        <w:tab/>
      </w:r>
      <w:r>
        <w:rPr>
          <w:sz w:val="18"/>
        </w:rPr>
        <w:tab/>
        <w:t xml:space="preserve">     </w:t>
      </w:r>
      <w:r>
        <w:rPr>
          <w:sz w:val="18"/>
        </w:rPr>
        <w:tab/>
        <w:t xml:space="preserve"> 812,109</w:t>
      </w:r>
      <w:r>
        <w:rPr>
          <w:sz w:val="18"/>
        </w:rPr>
        <w:tab/>
        <w:t xml:space="preserve">            885,199</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Rhode Island</w:t>
      </w:r>
      <w:r>
        <w:rPr>
          <w:sz w:val="18"/>
        </w:rPr>
        <w:tab/>
        <w:t xml:space="preserve">                101,484</w:t>
      </w:r>
      <w:r>
        <w:rPr>
          <w:sz w:val="18"/>
        </w:rPr>
        <w:tab/>
      </w:r>
      <w:r>
        <w:rPr>
          <w:sz w:val="18"/>
        </w:rPr>
        <w:tab/>
      </w:r>
      <w:r>
        <w:rPr>
          <w:sz w:val="18"/>
        </w:rPr>
        <w:tab/>
        <w:t xml:space="preserve">     </w:t>
      </w:r>
      <w:r>
        <w:rPr>
          <w:sz w:val="18"/>
        </w:rPr>
        <w:tab/>
        <w:t xml:space="preserve"> 101,484</w:t>
      </w:r>
      <w:r>
        <w:rPr>
          <w:sz w:val="18"/>
        </w:rPr>
        <w:tab/>
        <w:t xml:space="preserve">            110,617</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South Carolina</w:t>
      </w:r>
      <w:r>
        <w:rPr>
          <w:sz w:val="18"/>
        </w:rPr>
        <w:tab/>
        <w:t xml:space="preserve">                198,331</w:t>
      </w:r>
      <w:r>
        <w:rPr>
          <w:sz w:val="18"/>
        </w:rPr>
        <w:tab/>
      </w:r>
      <w:r>
        <w:rPr>
          <w:sz w:val="18"/>
        </w:rPr>
        <w:tab/>
      </w:r>
      <w:r>
        <w:rPr>
          <w:sz w:val="18"/>
        </w:rPr>
        <w:tab/>
        <w:t xml:space="preserve">     </w:t>
      </w:r>
      <w:r>
        <w:rPr>
          <w:sz w:val="18"/>
        </w:rPr>
        <w:tab/>
        <w:t xml:space="preserve"> 198,331</w:t>
      </w:r>
      <w:r>
        <w:rPr>
          <w:sz w:val="18"/>
        </w:rPr>
        <w:tab/>
        <w:t xml:space="preserve">            216,181</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South Dakota</w:t>
      </w:r>
      <w:r>
        <w:rPr>
          <w:sz w:val="18"/>
        </w:rPr>
        <w:tab/>
        <w:t xml:space="preserve">                  42,462</w:t>
      </w:r>
      <w:r>
        <w:rPr>
          <w:sz w:val="18"/>
        </w:rPr>
        <w:tab/>
        <w:t xml:space="preserve">                  1,145</w:t>
      </w:r>
      <w:r>
        <w:rPr>
          <w:sz w:val="18"/>
        </w:rPr>
        <w:tab/>
      </w:r>
      <w:r>
        <w:rPr>
          <w:sz w:val="18"/>
        </w:rPr>
        <w:tab/>
        <w:t xml:space="preserve">      </w:t>
      </w:r>
      <w:r>
        <w:rPr>
          <w:sz w:val="18"/>
        </w:rPr>
        <w:tab/>
        <w:t xml:space="preserve">   41,317</w:t>
      </w:r>
      <w:r>
        <w:rPr>
          <w:sz w:val="18"/>
        </w:rPr>
        <w:tab/>
        <w:t xml:space="preserve">              45,036</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Tennessee</w:t>
      </w:r>
      <w:r>
        <w:rPr>
          <w:sz w:val="18"/>
        </w:rPr>
        <w:tab/>
        <w:t xml:space="preserve">                312,816</w:t>
      </w:r>
      <w:r>
        <w:rPr>
          <w:sz w:val="18"/>
        </w:rPr>
        <w:tab/>
      </w:r>
      <w:r>
        <w:rPr>
          <w:sz w:val="18"/>
        </w:rPr>
        <w:tab/>
      </w:r>
      <w:r>
        <w:rPr>
          <w:sz w:val="18"/>
        </w:rPr>
        <w:tab/>
        <w:t xml:space="preserve">     </w:t>
      </w:r>
      <w:r>
        <w:rPr>
          <w:sz w:val="18"/>
        </w:rPr>
        <w:tab/>
        <w:t xml:space="preserve"> 312,816</w:t>
      </w:r>
      <w:r>
        <w:rPr>
          <w:sz w:val="18"/>
        </w:rPr>
        <w:tab/>
        <w:t xml:space="preserve">            340,969</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Texas</w:t>
      </w:r>
      <w:r>
        <w:rPr>
          <w:sz w:val="18"/>
        </w:rPr>
        <w:tab/>
        <w:t xml:space="preserve">                692,908</w:t>
      </w:r>
      <w:r>
        <w:rPr>
          <w:sz w:val="18"/>
        </w:rPr>
        <w:tab/>
      </w:r>
      <w:r>
        <w:rPr>
          <w:sz w:val="18"/>
        </w:rPr>
        <w:tab/>
      </w:r>
      <w:r>
        <w:rPr>
          <w:sz w:val="18"/>
        </w:rPr>
        <w:tab/>
        <w:t xml:space="preserve">     </w:t>
      </w:r>
      <w:r>
        <w:rPr>
          <w:sz w:val="18"/>
        </w:rPr>
        <w:tab/>
        <w:t xml:space="preserve"> 692,908</w:t>
      </w:r>
      <w:r>
        <w:rPr>
          <w:sz w:val="18"/>
        </w:rPr>
        <w:tab/>
        <w:t xml:space="preserve">            755,269</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Utah</w:t>
      </w:r>
      <w:r>
        <w:rPr>
          <w:sz w:val="18"/>
        </w:rPr>
        <w:tab/>
        <w:t xml:space="preserve">                  69,265</w:t>
      </w:r>
      <w:r>
        <w:rPr>
          <w:sz w:val="18"/>
        </w:rPr>
        <w:tab/>
      </w:r>
      <w:r>
        <w:rPr>
          <w:sz w:val="18"/>
        </w:rPr>
        <w:tab/>
        <w:t xml:space="preserve">                  4</w:t>
      </w:r>
      <w:r>
        <w:rPr>
          <w:sz w:val="18"/>
        </w:rPr>
        <w:tab/>
        <w:t xml:space="preserve">      </w:t>
      </w:r>
      <w:r>
        <w:rPr>
          <w:sz w:val="18"/>
        </w:rPr>
        <w:tab/>
        <w:t xml:space="preserve">   69,261</w:t>
      </w:r>
      <w:r>
        <w:rPr>
          <w:sz w:val="18"/>
        </w:rPr>
        <w:tab/>
        <w:t xml:space="preserve">              75,494</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Vermont</w:t>
      </w:r>
      <w:r>
        <w:rPr>
          <w:sz w:val="18"/>
        </w:rPr>
        <w:tab/>
        <w:t xml:space="preserve">                  51,249</w:t>
      </w:r>
      <w:r>
        <w:rPr>
          <w:sz w:val="18"/>
        </w:rPr>
        <w:tab/>
      </w:r>
      <w:r>
        <w:rPr>
          <w:sz w:val="18"/>
        </w:rPr>
        <w:tab/>
      </w:r>
      <w:r>
        <w:rPr>
          <w:sz w:val="18"/>
        </w:rPr>
        <w:tab/>
        <w:t xml:space="preserve">       </w:t>
      </w:r>
      <w:r>
        <w:rPr>
          <w:sz w:val="18"/>
        </w:rPr>
        <w:tab/>
        <w:t xml:space="preserve">   51,249</w:t>
      </w:r>
      <w:r>
        <w:rPr>
          <w:sz w:val="18"/>
        </w:rPr>
        <w:tab/>
        <w:t xml:space="preserve">              55,862</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Virginia</w:t>
      </w:r>
      <w:r>
        <w:rPr>
          <w:sz w:val="18"/>
        </w:rPr>
        <w:tab/>
        <w:t xml:space="preserve">                252,339</w:t>
      </w:r>
      <w:r>
        <w:rPr>
          <w:sz w:val="18"/>
        </w:rPr>
        <w:tab/>
      </w:r>
      <w:r>
        <w:rPr>
          <w:sz w:val="18"/>
        </w:rPr>
        <w:tab/>
      </w:r>
      <w:r>
        <w:rPr>
          <w:sz w:val="18"/>
        </w:rPr>
        <w:tab/>
        <w:t xml:space="preserve">     </w:t>
      </w:r>
      <w:r>
        <w:rPr>
          <w:sz w:val="18"/>
        </w:rPr>
        <w:tab/>
        <w:t xml:space="preserve"> 252,339</w:t>
      </w:r>
      <w:r>
        <w:rPr>
          <w:sz w:val="18"/>
        </w:rPr>
        <w:tab/>
        <w:t xml:space="preserve">            275,049</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Washington</w:t>
      </w:r>
      <w:r>
        <w:rPr>
          <w:sz w:val="18"/>
        </w:rPr>
        <w:tab/>
        <w:t xml:space="preserve">                205,491</w:t>
      </w:r>
      <w:r>
        <w:rPr>
          <w:sz w:val="18"/>
        </w:rPr>
        <w:tab/>
        <w:t xml:space="preserve">                    408</w:t>
      </w:r>
      <w:r>
        <w:rPr>
          <w:sz w:val="18"/>
        </w:rPr>
        <w:tab/>
      </w:r>
      <w:r>
        <w:rPr>
          <w:sz w:val="18"/>
        </w:rPr>
        <w:tab/>
        <w:t xml:space="preserve">     </w:t>
      </w:r>
      <w:r>
        <w:rPr>
          <w:sz w:val="18"/>
        </w:rPr>
        <w:tab/>
        <w:t xml:space="preserve"> 205,083</w:t>
      </w:r>
      <w:r>
        <w:rPr>
          <w:sz w:val="18"/>
        </w:rPr>
        <w:tab/>
        <w:t xml:space="preserve">            223,540</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West Virginia</w:t>
      </w:r>
      <w:r>
        <w:rPr>
          <w:sz w:val="18"/>
        </w:rPr>
        <w:tab/>
        <w:t xml:space="preserve">                  84,511</w:t>
      </w:r>
      <w:r>
        <w:rPr>
          <w:sz w:val="18"/>
        </w:rPr>
        <w:tab/>
      </w:r>
      <w:r>
        <w:rPr>
          <w:sz w:val="18"/>
        </w:rPr>
        <w:tab/>
      </w:r>
      <w:r>
        <w:rPr>
          <w:sz w:val="18"/>
        </w:rPr>
        <w:tab/>
        <w:t xml:space="preserve">       </w:t>
      </w:r>
      <w:r>
        <w:rPr>
          <w:sz w:val="18"/>
        </w:rPr>
        <w:tab/>
        <w:t xml:space="preserve">   84,511</w:t>
      </w:r>
      <w:r>
        <w:rPr>
          <w:sz w:val="18"/>
        </w:rPr>
        <w:tab/>
        <w:t xml:space="preserve">              92,117</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Wisconsin</w:t>
      </w:r>
      <w:r>
        <w:rPr>
          <w:sz w:val="18"/>
        </w:rPr>
        <w:tab/>
        <w:t xml:space="preserve">                511,340</w:t>
      </w:r>
      <w:r>
        <w:rPr>
          <w:sz w:val="18"/>
        </w:rPr>
        <w:tab/>
      </w:r>
      <w:r>
        <w:rPr>
          <w:sz w:val="18"/>
        </w:rPr>
        <w:tab/>
        <w:t xml:space="preserve">              909</w:t>
      </w:r>
      <w:r>
        <w:rPr>
          <w:sz w:val="18"/>
        </w:rPr>
        <w:tab/>
        <w:t xml:space="preserve">     </w:t>
      </w:r>
      <w:r>
        <w:rPr>
          <w:sz w:val="18"/>
        </w:rPr>
        <w:tab/>
        <w:t xml:space="preserve"> 510,431</w:t>
      </w:r>
      <w:r>
        <w:rPr>
          <w:sz w:val="18"/>
        </w:rPr>
        <w:tab/>
        <w:t xml:space="preserve">            556,370</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Wyoming</w:t>
      </w:r>
      <w:r>
        <w:rPr>
          <w:sz w:val="18"/>
        </w:rPr>
        <w:tab/>
        <w:t xml:space="preserve">                    8,600</w:t>
      </w:r>
      <w:r>
        <w:rPr>
          <w:sz w:val="18"/>
        </w:rPr>
        <w:tab/>
        <w:t xml:space="preserve">                                                                     </w:t>
      </w:r>
      <w:r>
        <w:rPr>
          <w:sz w:val="18"/>
        </w:rPr>
        <w:tab/>
      </w:r>
      <w:r>
        <w:rPr>
          <w:sz w:val="18"/>
        </w:rPr>
        <w:tab/>
        <w:t xml:space="preserve">     8,600</w:t>
      </w:r>
      <w:r>
        <w:rPr>
          <w:sz w:val="18"/>
        </w:rPr>
        <w:tab/>
        <w:t xml:space="preserve">                9,374</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 xml:space="preserve">                                                                                                             </w:t>
      </w: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TOTAL</w:t>
      </w:r>
      <w:r>
        <w:rPr>
          <w:sz w:val="18"/>
        </w:rPr>
        <w:tab/>
      </w:r>
      <w:r>
        <w:rPr>
          <w:sz w:val="18"/>
          <w:u w:val="double"/>
        </w:rPr>
        <w:t>$        15,619,568</w:t>
      </w:r>
      <w:r>
        <w:rPr>
          <w:sz w:val="18"/>
        </w:rPr>
        <w:tab/>
        <w:t>$</w:t>
      </w:r>
      <w:r>
        <w:rPr>
          <w:sz w:val="18"/>
          <w:u w:val="double"/>
        </w:rPr>
        <w:t xml:space="preserve">               6,256</w:t>
      </w:r>
      <w:r>
        <w:rPr>
          <w:sz w:val="18"/>
        </w:rPr>
        <w:tab/>
        <w:t>$</w:t>
      </w:r>
      <w:r>
        <w:rPr>
          <w:sz w:val="18"/>
          <w:u w:val="double"/>
        </w:rPr>
        <w:t xml:space="preserve">       21,490</w:t>
      </w:r>
      <w:r>
        <w:rPr>
          <w:sz w:val="18"/>
        </w:rPr>
        <w:tab/>
      </w:r>
      <w:r>
        <w:rPr>
          <w:sz w:val="18"/>
          <w:u w:val="double"/>
        </w:rPr>
        <w:t>$       15,591,822</w:t>
      </w:r>
      <w:r>
        <w:rPr>
          <w:sz w:val="18"/>
        </w:rPr>
        <w:tab/>
      </w:r>
      <w:r>
        <w:rPr>
          <w:sz w:val="18"/>
          <w:u w:val="double"/>
        </w:rPr>
        <w:t>$    16,995,084</w:t>
      </w: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 xml:space="preserve">                                                                                         </w:t>
      </w: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1)   Adjustments were made to remove FY 1980 and prior expenditures.</w:t>
      </w: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r>
        <w:rPr>
          <w:sz w:val="18"/>
        </w:rPr>
        <w:t>2)   The FY 1982 Target is the product of multiplying the Adjusted FY 1981 Estimate by 109 percent.</w:t>
      </w: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left" w:pos="1872"/>
          <w:tab w:val="left" w:pos="4320"/>
          <w:tab w:val="left" w:pos="7200"/>
          <w:tab w:val="left" w:pos="9000"/>
          <w:tab w:val="left" w:pos="9600"/>
          <w:tab w:val="left" w:pos="11520"/>
        </w:tabs>
        <w:spacing w:line="192" w:lineRule="auto"/>
        <w:rPr>
          <w:sz w:val="18"/>
        </w:rPr>
      </w:pPr>
    </w:p>
    <w:p w:rsidR="004001BD" w:rsidRDefault="004001BD">
      <w:pPr>
        <w:tabs>
          <w:tab w:val="right" w:pos="13320"/>
        </w:tabs>
        <w:spacing w:line="192" w:lineRule="auto"/>
        <w:rPr>
          <w:sz w:val="18"/>
        </w:rPr>
      </w:pPr>
      <w:r>
        <w:rPr>
          <w:sz w:val="18"/>
        </w:rPr>
        <w:t>2-124</w:t>
      </w:r>
      <w:r>
        <w:rPr>
          <w:sz w:val="18"/>
        </w:rPr>
        <w:tab/>
        <w:t>Rev. 38</w:t>
      </w:r>
    </w:p>
    <w:p w:rsidR="004001BD" w:rsidRDefault="004001BD">
      <w:pPr>
        <w:tabs>
          <w:tab w:val="right" w:pos="13320"/>
        </w:tabs>
        <w:spacing w:line="192" w:lineRule="auto"/>
        <w:rPr>
          <w:sz w:val="18"/>
        </w:rPr>
        <w:sectPr w:rsidR="00000000">
          <w:pgSz w:w="15840" w:h="12240" w:orient="landscape"/>
          <w:pgMar w:top="1080" w:right="1080" w:bottom="1080" w:left="1440" w:header="720" w:footer="720" w:gutter="0"/>
          <w:paperSrc w:first="13633" w:other="13633"/>
          <w:cols w:space="720"/>
          <w:noEndnote/>
        </w:sectPr>
      </w:pPr>
    </w:p>
    <w:p w:rsidR="004001BD" w:rsidRDefault="004001BD">
      <w:pPr>
        <w:tabs>
          <w:tab w:val="center" w:pos="7380"/>
          <w:tab w:val="right" w:pos="14760"/>
        </w:tabs>
        <w:spacing w:line="192" w:lineRule="auto"/>
        <w:rPr>
          <w:sz w:val="18"/>
          <w:u w:val="single"/>
        </w:rPr>
      </w:pPr>
      <w:r>
        <w:rPr>
          <w:sz w:val="18"/>
          <w:u w:val="single"/>
        </w:rPr>
        <w:t>12-85</w:t>
      </w:r>
      <w:r>
        <w:rPr>
          <w:sz w:val="18"/>
          <w:u w:val="single"/>
        </w:rPr>
        <w:tab/>
        <w:t>STATE ORGANIZATION AND GENERAL ADMINISTRATION</w:t>
      </w:r>
      <w:r>
        <w:rPr>
          <w:sz w:val="18"/>
          <w:u w:val="single"/>
        </w:rPr>
        <w:tab/>
        <w:t>2555 (Cont.)</w:t>
      </w:r>
    </w:p>
    <w:p w:rsidR="004001BD" w:rsidRDefault="004001BD">
      <w:pPr>
        <w:tabs>
          <w:tab w:val="left" w:pos="720"/>
        </w:tabs>
        <w:spacing w:line="192" w:lineRule="auto"/>
        <w:rPr>
          <w:sz w:val="18"/>
        </w:rPr>
      </w:pPr>
    </w:p>
    <w:p w:rsidR="004001BD" w:rsidRDefault="004001BD">
      <w:pPr>
        <w:tabs>
          <w:tab w:val="left" w:pos="720"/>
        </w:tabs>
        <w:spacing w:line="192" w:lineRule="auto"/>
        <w:rPr>
          <w:sz w:val="18"/>
        </w:rPr>
      </w:pPr>
    </w:p>
    <w:p w:rsidR="004001BD" w:rsidRDefault="004001BD">
      <w:pPr>
        <w:tabs>
          <w:tab w:val="left" w:pos="720"/>
        </w:tabs>
        <w:spacing w:line="192" w:lineRule="auto"/>
        <w:rPr>
          <w:sz w:val="18"/>
        </w:rPr>
      </w:pPr>
    </w:p>
    <w:p w:rsidR="004001BD" w:rsidRDefault="004001BD">
      <w:pPr>
        <w:tabs>
          <w:tab w:val="left" w:pos="1680"/>
          <w:tab w:val="left" w:pos="4320"/>
          <w:tab w:val="left" w:pos="6480"/>
          <w:tab w:val="left" w:pos="8640"/>
          <w:tab w:val="left" w:pos="10320"/>
          <w:tab w:val="left" w:pos="12120"/>
          <w:tab w:val="left" w:pos="13920"/>
        </w:tabs>
        <w:spacing w:line="192" w:lineRule="auto"/>
        <w:rPr>
          <w:sz w:val="18"/>
        </w:rPr>
      </w:pPr>
    </w:p>
    <w:p w:rsidR="004001BD" w:rsidRDefault="004001BD">
      <w:pPr>
        <w:tabs>
          <w:tab w:val="center" w:pos="7380"/>
          <w:tab w:val="left" w:pos="8640"/>
          <w:tab w:val="left" w:pos="10320"/>
          <w:tab w:val="left" w:pos="12120"/>
          <w:tab w:val="left" w:pos="13920"/>
        </w:tabs>
        <w:spacing w:line="192" w:lineRule="auto"/>
        <w:rPr>
          <w:sz w:val="18"/>
        </w:rPr>
      </w:pPr>
      <w:r>
        <w:rPr>
          <w:sz w:val="18"/>
        </w:rPr>
        <w:tab/>
        <w:t>Omnibus Budget Reconciliation Act of 1981 Section 2161</w:t>
      </w:r>
    </w:p>
    <w:p w:rsidR="004001BD" w:rsidRDefault="004001BD">
      <w:pPr>
        <w:tabs>
          <w:tab w:val="center" w:pos="7380"/>
          <w:tab w:val="left" w:pos="8640"/>
          <w:tab w:val="left" w:pos="10320"/>
          <w:tab w:val="left" w:pos="12120"/>
          <w:tab w:val="left" w:pos="13920"/>
        </w:tabs>
        <w:spacing w:line="192" w:lineRule="auto"/>
        <w:rPr>
          <w:sz w:val="18"/>
        </w:rPr>
      </w:pPr>
      <w:r>
        <w:rPr>
          <w:sz w:val="18"/>
        </w:rPr>
        <w:tab/>
        <w:t>Target Computation</w:t>
      </w:r>
    </w:p>
    <w:p w:rsidR="004001BD" w:rsidRDefault="004001BD">
      <w:pPr>
        <w:tabs>
          <w:tab w:val="center" w:pos="7380"/>
          <w:tab w:val="left" w:pos="8640"/>
          <w:tab w:val="left" w:pos="10320"/>
          <w:tab w:val="left" w:pos="12120"/>
          <w:tab w:val="left" w:pos="13920"/>
        </w:tabs>
        <w:spacing w:line="192" w:lineRule="auto"/>
        <w:rPr>
          <w:sz w:val="18"/>
        </w:rPr>
      </w:pPr>
      <w:r>
        <w:rPr>
          <w:sz w:val="18"/>
        </w:rPr>
        <w:tab/>
        <w:t>Dollars in Thousands - ADM</w:t>
      </w:r>
    </w:p>
    <w:p w:rsidR="004001BD" w:rsidRDefault="004001BD">
      <w:pPr>
        <w:tabs>
          <w:tab w:val="left" w:pos="720"/>
          <w:tab w:val="left" w:pos="1195"/>
          <w:tab w:val="left" w:pos="1670"/>
          <w:tab w:val="left" w:pos="2145"/>
          <w:tab w:val="left" w:pos="2620"/>
          <w:tab w:val="left" w:pos="3096"/>
          <w:tab w:val="left" w:pos="3571"/>
          <w:tab w:val="left" w:pos="4046"/>
          <w:tab w:val="left" w:pos="4521"/>
          <w:tab w:val="left" w:pos="4996"/>
          <w:tab w:val="left" w:pos="5472"/>
          <w:tab w:val="left" w:pos="5947"/>
          <w:tab w:val="left" w:pos="6422"/>
          <w:tab w:val="left" w:pos="6897"/>
          <w:tab w:val="left" w:pos="7372"/>
          <w:tab w:val="left" w:pos="7848"/>
          <w:tab w:val="left" w:pos="8323"/>
          <w:tab w:val="left" w:pos="8798"/>
          <w:tab w:val="left" w:pos="9273"/>
          <w:tab w:val="left" w:pos="9748"/>
          <w:tab w:val="left" w:pos="10224"/>
          <w:tab w:val="left" w:pos="10699"/>
          <w:tab w:val="left" w:pos="11174"/>
          <w:tab w:val="left" w:pos="11649"/>
          <w:tab w:val="left" w:pos="12124"/>
          <w:tab w:val="left" w:pos="12600"/>
          <w:tab w:val="left" w:pos="13075"/>
          <w:tab w:val="left" w:pos="13550"/>
          <w:tab w:val="left" w:pos="14025"/>
          <w:tab w:val="left" w:pos="14500"/>
        </w:tabs>
        <w:spacing w:line="192" w:lineRule="auto"/>
        <w:rPr>
          <w:sz w:val="18"/>
        </w:rPr>
      </w:pPr>
    </w:p>
    <w:p w:rsidR="004001BD" w:rsidRDefault="004001BD">
      <w:pPr>
        <w:tabs>
          <w:tab w:val="left" w:pos="720"/>
          <w:tab w:val="left" w:pos="1195"/>
          <w:tab w:val="left" w:pos="1670"/>
          <w:tab w:val="left" w:pos="2145"/>
          <w:tab w:val="left" w:pos="2620"/>
          <w:tab w:val="left" w:pos="3096"/>
          <w:tab w:val="left" w:pos="3571"/>
          <w:tab w:val="left" w:pos="4046"/>
          <w:tab w:val="left" w:pos="4521"/>
          <w:tab w:val="left" w:pos="4996"/>
          <w:tab w:val="left" w:pos="5472"/>
          <w:tab w:val="left" w:pos="5947"/>
          <w:tab w:val="left" w:pos="6422"/>
          <w:tab w:val="left" w:pos="6897"/>
          <w:tab w:val="left" w:pos="7372"/>
          <w:tab w:val="left" w:pos="7848"/>
          <w:tab w:val="left" w:pos="8323"/>
          <w:tab w:val="left" w:pos="8798"/>
          <w:tab w:val="left" w:pos="9273"/>
          <w:tab w:val="left" w:pos="9748"/>
          <w:tab w:val="left" w:pos="10224"/>
          <w:tab w:val="left" w:pos="10699"/>
          <w:tab w:val="left" w:pos="11174"/>
          <w:tab w:val="left" w:pos="11649"/>
          <w:tab w:val="left" w:pos="12124"/>
          <w:tab w:val="left" w:pos="12600"/>
          <w:tab w:val="left" w:pos="13075"/>
          <w:tab w:val="left" w:pos="13550"/>
          <w:tab w:val="left" w:pos="14025"/>
          <w:tab w:val="left" w:pos="14500"/>
        </w:tabs>
        <w:spacing w:line="192" w:lineRule="auto"/>
        <w:ind w:firstLine="5947"/>
        <w:rPr>
          <w:sz w:val="18"/>
        </w:rPr>
      </w:pPr>
      <w:r>
        <w:rPr>
          <w:sz w:val="18"/>
        </w:rPr>
        <w:t xml:space="preserve">Prior   </w:t>
      </w:r>
    </w:p>
    <w:p w:rsidR="004001BD" w:rsidRDefault="004001BD">
      <w:pPr>
        <w:tabs>
          <w:tab w:val="left" w:pos="720"/>
          <w:tab w:val="left" w:pos="1195"/>
          <w:tab w:val="left" w:pos="1670"/>
          <w:tab w:val="left" w:pos="2145"/>
          <w:tab w:val="left" w:pos="2620"/>
          <w:tab w:val="left" w:pos="3096"/>
          <w:tab w:val="left" w:pos="3571"/>
          <w:tab w:val="left" w:pos="4046"/>
          <w:tab w:val="left" w:pos="4521"/>
          <w:tab w:val="left" w:pos="4996"/>
          <w:tab w:val="left" w:pos="5472"/>
          <w:tab w:val="left" w:pos="5947"/>
          <w:tab w:val="left" w:pos="6422"/>
          <w:tab w:val="left" w:pos="6897"/>
          <w:tab w:val="left" w:pos="7372"/>
          <w:tab w:val="left" w:pos="7848"/>
          <w:tab w:val="left" w:pos="8323"/>
          <w:tab w:val="left" w:pos="8798"/>
          <w:tab w:val="left" w:pos="9273"/>
          <w:tab w:val="left" w:pos="9748"/>
          <w:tab w:val="left" w:pos="10224"/>
          <w:tab w:val="left" w:pos="10699"/>
          <w:tab w:val="left" w:pos="11174"/>
          <w:tab w:val="left" w:pos="11649"/>
          <w:tab w:val="left" w:pos="12124"/>
          <w:tab w:val="left" w:pos="12600"/>
          <w:tab w:val="left" w:pos="13075"/>
          <w:tab w:val="left" w:pos="13550"/>
          <w:tab w:val="left" w:pos="14025"/>
          <w:tab w:val="left" w:pos="14500"/>
        </w:tabs>
        <w:spacing w:line="192" w:lineRule="auto"/>
        <w:ind w:firstLine="1670"/>
        <w:rPr>
          <w:color w:val="FF0000"/>
          <w:sz w:val="18"/>
        </w:rPr>
      </w:pPr>
      <w:r>
        <w:rPr>
          <w:noProof/>
          <w:sz w:val="18"/>
        </w:rPr>
        <w:pict>
          <v:line id="_x0000_s1157" style="position:absolute;left:0;text-align:left;z-index:251720192;mso-position-horizontal:absolute;mso-position-horizontal-relative:text;mso-position-vertical:absolute;mso-position-vertical-relative:text" from="28.8pt,.4pt" to="28.8pt,14.4pt" o:allowincell="f" strokecolor="red"/>
        </w:pict>
      </w:r>
      <w:r>
        <w:rPr>
          <w:sz w:val="18"/>
        </w:rPr>
        <w:t xml:space="preserve">   </w:t>
      </w:r>
      <w:r>
        <w:rPr>
          <w:color w:val="FF0000"/>
          <w:sz w:val="18"/>
        </w:rPr>
        <w:t xml:space="preserve">  FY 1981</w:t>
      </w:r>
      <w:r>
        <w:rPr>
          <w:color w:val="FF0000"/>
          <w:sz w:val="18"/>
        </w:rPr>
        <w:tab/>
      </w:r>
      <w:r>
        <w:rPr>
          <w:color w:val="FF0000"/>
          <w:sz w:val="18"/>
        </w:rPr>
        <w:tab/>
      </w:r>
      <w:r>
        <w:rPr>
          <w:color w:val="FF0000"/>
          <w:sz w:val="18"/>
        </w:rPr>
        <w:tab/>
      </w:r>
      <w:r>
        <w:rPr>
          <w:color w:val="FF0000"/>
          <w:sz w:val="18"/>
        </w:rPr>
        <w:tab/>
      </w:r>
      <w:r>
        <w:rPr>
          <w:color w:val="FF0000"/>
          <w:sz w:val="18"/>
        </w:rPr>
        <w:tab/>
      </w:r>
      <w:r>
        <w:rPr>
          <w:color w:val="FF0000"/>
          <w:sz w:val="18"/>
        </w:rPr>
        <w:tab/>
      </w:r>
      <w:r>
        <w:rPr>
          <w:color w:val="FF0000"/>
          <w:sz w:val="18"/>
        </w:rPr>
        <w:tab/>
      </w:r>
      <w:r>
        <w:rPr>
          <w:color w:val="FF0000"/>
          <w:sz w:val="18"/>
        </w:rPr>
        <w:tab/>
        <w:t>Period</w:t>
      </w:r>
      <w:r>
        <w:rPr>
          <w:color w:val="FF0000"/>
          <w:sz w:val="18"/>
        </w:rPr>
        <w:tab/>
      </w:r>
      <w:r>
        <w:rPr>
          <w:color w:val="FF0000"/>
          <w:sz w:val="18"/>
        </w:rPr>
        <w:tab/>
        <w:t xml:space="preserve">        Sub. Adjusted</w:t>
      </w:r>
      <w:r>
        <w:rPr>
          <w:color w:val="FF0000"/>
          <w:sz w:val="18"/>
        </w:rPr>
        <w:tab/>
      </w:r>
      <w:r>
        <w:rPr>
          <w:color w:val="FF0000"/>
          <w:sz w:val="18"/>
        </w:rPr>
        <w:tab/>
      </w:r>
      <w:r>
        <w:rPr>
          <w:color w:val="FF0000"/>
          <w:sz w:val="18"/>
        </w:rPr>
        <w:tab/>
      </w:r>
      <w:r>
        <w:rPr>
          <w:color w:val="FF0000"/>
          <w:sz w:val="18"/>
        </w:rPr>
        <w:tab/>
      </w:r>
      <w:r>
        <w:rPr>
          <w:color w:val="FF0000"/>
          <w:sz w:val="18"/>
        </w:rPr>
        <w:tab/>
      </w:r>
      <w:r>
        <w:rPr>
          <w:color w:val="FF0000"/>
          <w:sz w:val="18"/>
        </w:rPr>
        <w:tab/>
        <w:t xml:space="preserve">    Adjusted</w:t>
      </w:r>
      <w:r>
        <w:rPr>
          <w:color w:val="FF0000"/>
          <w:sz w:val="18"/>
        </w:rPr>
        <w:tab/>
      </w:r>
      <w:r>
        <w:rPr>
          <w:color w:val="FF0000"/>
          <w:sz w:val="18"/>
        </w:rPr>
        <w:tab/>
      </w:r>
      <w:r>
        <w:rPr>
          <w:color w:val="FF0000"/>
          <w:sz w:val="18"/>
        </w:rPr>
        <w:tab/>
        <w:t xml:space="preserve">FY 1982 </w:t>
      </w:r>
    </w:p>
    <w:p w:rsidR="004001BD" w:rsidRDefault="004001BD">
      <w:pPr>
        <w:tabs>
          <w:tab w:val="left" w:pos="720"/>
          <w:tab w:val="left" w:pos="1195"/>
          <w:tab w:val="left" w:pos="1670"/>
          <w:tab w:val="left" w:pos="2145"/>
          <w:tab w:val="left" w:pos="2620"/>
          <w:tab w:val="left" w:pos="3096"/>
          <w:tab w:val="left" w:pos="3571"/>
          <w:tab w:val="left" w:pos="4046"/>
          <w:tab w:val="left" w:pos="4521"/>
          <w:tab w:val="left" w:pos="4996"/>
          <w:tab w:val="left" w:pos="5472"/>
          <w:tab w:val="left" w:pos="5947"/>
          <w:tab w:val="left" w:pos="6422"/>
          <w:tab w:val="left" w:pos="6897"/>
          <w:tab w:val="left" w:pos="7372"/>
          <w:tab w:val="left" w:pos="7848"/>
          <w:tab w:val="left" w:pos="8323"/>
          <w:tab w:val="left" w:pos="8798"/>
          <w:tab w:val="left" w:pos="9273"/>
          <w:tab w:val="left" w:pos="9748"/>
          <w:tab w:val="left" w:pos="10224"/>
          <w:tab w:val="left" w:pos="10699"/>
          <w:tab w:val="left" w:pos="11174"/>
          <w:tab w:val="left" w:pos="11649"/>
          <w:tab w:val="left" w:pos="12124"/>
          <w:tab w:val="left" w:pos="12600"/>
          <w:tab w:val="left" w:pos="13075"/>
          <w:tab w:val="left" w:pos="13550"/>
          <w:tab w:val="left" w:pos="14025"/>
          <w:tab w:val="left" w:pos="14500"/>
        </w:tabs>
        <w:spacing w:line="192" w:lineRule="auto"/>
        <w:ind w:firstLine="1670"/>
        <w:rPr>
          <w:color w:val="FF0000"/>
          <w:sz w:val="18"/>
        </w:rPr>
      </w:pPr>
      <w:r>
        <w:rPr>
          <w:noProof/>
          <w:color w:val="FF0000"/>
          <w:sz w:val="18"/>
        </w:rPr>
        <w:pict>
          <v:line id="_x0000_s1158" style="position:absolute;left:0;text-align:left;z-index:251721216;mso-position-horizontal:absolute;mso-position-horizontal-relative:text;mso-position-vertical:absolute;mso-position-vertical-relative:text" from="28.8pt,-.15pt" to="28.8pt,13.85pt" o:allowincell="f" strokecolor="red"/>
        </w:pict>
      </w:r>
      <w:r>
        <w:rPr>
          <w:color w:val="FF0000"/>
          <w:sz w:val="18"/>
        </w:rPr>
        <w:t xml:space="preserve">     Estimate</w:t>
      </w:r>
      <w:r>
        <w:rPr>
          <w:color w:val="FF0000"/>
          <w:sz w:val="18"/>
        </w:rPr>
        <w:tab/>
      </w:r>
      <w:r>
        <w:rPr>
          <w:color w:val="FF0000"/>
          <w:sz w:val="18"/>
        </w:rPr>
        <w:tab/>
      </w:r>
      <w:r>
        <w:rPr>
          <w:color w:val="FF0000"/>
          <w:sz w:val="18"/>
        </w:rPr>
        <w:tab/>
        <w:t xml:space="preserve">        FY 1981</w:t>
      </w:r>
      <w:r>
        <w:rPr>
          <w:color w:val="FF0000"/>
          <w:sz w:val="18"/>
        </w:rPr>
        <w:tab/>
      </w:r>
      <w:r>
        <w:rPr>
          <w:color w:val="FF0000"/>
          <w:sz w:val="18"/>
        </w:rPr>
        <w:tab/>
      </w:r>
      <w:r>
        <w:rPr>
          <w:color w:val="FF0000"/>
          <w:sz w:val="18"/>
        </w:rPr>
        <w:tab/>
        <w:t>Claims</w:t>
      </w:r>
      <w:r>
        <w:rPr>
          <w:color w:val="FF0000"/>
          <w:sz w:val="18"/>
        </w:rPr>
        <w:tab/>
      </w:r>
      <w:r>
        <w:rPr>
          <w:color w:val="FF0000"/>
          <w:sz w:val="18"/>
        </w:rPr>
        <w:tab/>
      </w:r>
      <w:r>
        <w:rPr>
          <w:color w:val="FF0000"/>
          <w:sz w:val="18"/>
        </w:rPr>
        <w:tab/>
        <w:t xml:space="preserve">  FY 1981</w:t>
      </w:r>
      <w:r>
        <w:rPr>
          <w:color w:val="FF0000"/>
          <w:sz w:val="18"/>
        </w:rPr>
        <w:tab/>
      </w:r>
      <w:r>
        <w:rPr>
          <w:color w:val="FF0000"/>
          <w:sz w:val="18"/>
        </w:rPr>
        <w:tab/>
      </w:r>
      <w:r>
        <w:rPr>
          <w:color w:val="FF0000"/>
          <w:sz w:val="18"/>
        </w:rPr>
        <w:tab/>
        <w:t>State</w:t>
      </w:r>
      <w:r>
        <w:rPr>
          <w:color w:val="FF0000"/>
          <w:sz w:val="18"/>
        </w:rPr>
        <w:tab/>
      </w:r>
      <w:r>
        <w:rPr>
          <w:color w:val="FF0000"/>
          <w:sz w:val="18"/>
        </w:rPr>
        <w:tab/>
      </w:r>
      <w:r>
        <w:rPr>
          <w:color w:val="FF0000"/>
          <w:sz w:val="18"/>
        </w:rPr>
        <w:tab/>
        <w:t xml:space="preserve">    FY 1981</w:t>
      </w:r>
      <w:r>
        <w:rPr>
          <w:color w:val="FF0000"/>
          <w:sz w:val="18"/>
        </w:rPr>
        <w:tab/>
      </w:r>
      <w:r>
        <w:rPr>
          <w:color w:val="FF0000"/>
          <w:sz w:val="18"/>
        </w:rPr>
        <w:tab/>
      </w:r>
      <w:r>
        <w:rPr>
          <w:color w:val="FF0000"/>
          <w:sz w:val="18"/>
        </w:rPr>
        <w:tab/>
        <w:t xml:space="preserve">Target ADM </w:t>
      </w:r>
    </w:p>
    <w:p w:rsidR="004001BD" w:rsidRDefault="004001BD">
      <w:pPr>
        <w:tabs>
          <w:tab w:val="left" w:pos="1680"/>
          <w:tab w:val="left" w:pos="3600"/>
          <w:tab w:val="left" w:pos="3960"/>
          <w:tab w:val="left" w:pos="5760"/>
          <w:tab w:val="left" w:pos="7920"/>
          <w:tab w:val="left" w:pos="9540"/>
          <w:tab w:val="left" w:pos="11340"/>
          <w:tab w:val="left" w:pos="12960"/>
          <w:tab w:val="left" w:pos="13140"/>
          <w:tab w:val="left" w:pos="14616"/>
        </w:tabs>
        <w:spacing w:line="192" w:lineRule="auto"/>
        <w:rPr>
          <w:color w:val="FF0000"/>
          <w:sz w:val="18"/>
        </w:rPr>
      </w:pPr>
      <w:r>
        <w:rPr>
          <w:noProof/>
          <w:color w:val="FF0000"/>
          <w:sz w:val="18"/>
          <w:u w:val="single"/>
        </w:rPr>
        <w:pict>
          <v:line id="_x0000_s1159" style="position:absolute;left:0;text-align:left;z-index:251722240;mso-position-horizontal:absolute;mso-position-horizontal-relative:text;mso-position-vertical:absolute;mso-position-vertical-relative:text" from="28.8pt,.15pt" to="28.8pt,14.15pt" o:allowincell="f" strokecolor="red"/>
        </w:pict>
      </w:r>
      <w:r>
        <w:rPr>
          <w:color w:val="FF0000"/>
          <w:sz w:val="18"/>
          <w:u w:val="single"/>
        </w:rPr>
        <w:t>State</w:t>
      </w:r>
      <w:r>
        <w:rPr>
          <w:color w:val="FF0000"/>
          <w:sz w:val="18"/>
        </w:rPr>
        <w:tab/>
      </w:r>
      <w:r>
        <w:rPr>
          <w:color w:val="FF0000"/>
          <w:sz w:val="18"/>
          <w:u w:val="single"/>
        </w:rPr>
        <w:t>Prior to 4/1/81</w:t>
      </w:r>
      <w:r>
        <w:rPr>
          <w:color w:val="FF0000"/>
          <w:sz w:val="18"/>
        </w:rPr>
        <w:tab/>
      </w:r>
      <w:r>
        <w:rPr>
          <w:color w:val="FF0000"/>
          <w:sz w:val="18"/>
          <w:u w:val="single"/>
        </w:rPr>
        <w:t>IHS Expenditures</w:t>
      </w:r>
      <w:r>
        <w:rPr>
          <w:color w:val="FF0000"/>
          <w:sz w:val="18"/>
        </w:rPr>
        <w:tab/>
      </w:r>
      <w:r>
        <w:rPr>
          <w:color w:val="FF0000"/>
          <w:sz w:val="18"/>
          <w:u w:val="single"/>
        </w:rPr>
        <w:t xml:space="preserve">  (See Note 1)</w:t>
      </w:r>
      <w:r>
        <w:rPr>
          <w:color w:val="FF0000"/>
          <w:sz w:val="18"/>
        </w:rPr>
        <w:tab/>
      </w:r>
      <w:r>
        <w:rPr>
          <w:color w:val="FF0000"/>
          <w:sz w:val="18"/>
          <w:u w:val="single"/>
        </w:rPr>
        <w:t>Estimate</w:t>
      </w:r>
      <w:r>
        <w:rPr>
          <w:color w:val="FF0000"/>
          <w:sz w:val="18"/>
        </w:rPr>
        <w:tab/>
      </w:r>
      <w:r>
        <w:rPr>
          <w:color w:val="FF0000"/>
          <w:sz w:val="18"/>
          <w:u w:val="single"/>
        </w:rPr>
        <w:t>Certification</w:t>
      </w:r>
      <w:r>
        <w:rPr>
          <w:color w:val="FF0000"/>
          <w:sz w:val="18"/>
        </w:rPr>
        <w:tab/>
      </w:r>
      <w:r>
        <w:rPr>
          <w:color w:val="FF0000"/>
          <w:sz w:val="18"/>
          <w:u w:val="single"/>
        </w:rPr>
        <w:t>Estimate</w:t>
      </w:r>
      <w:r>
        <w:rPr>
          <w:color w:val="FF0000"/>
          <w:sz w:val="18"/>
        </w:rPr>
        <w:tab/>
      </w:r>
      <w:r>
        <w:rPr>
          <w:color w:val="FF0000"/>
          <w:sz w:val="18"/>
          <w:u w:val="single"/>
        </w:rPr>
        <w:t xml:space="preserve">   (See Note 2)</w:t>
      </w:r>
    </w:p>
    <w:p w:rsidR="004001BD" w:rsidRDefault="004001BD">
      <w:pPr>
        <w:tabs>
          <w:tab w:val="left" w:pos="1680"/>
          <w:tab w:val="left" w:pos="3600"/>
          <w:tab w:val="left" w:pos="3960"/>
          <w:tab w:val="left" w:pos="5760"/>
          <w:tab w:val="left" w:pos="7920"/>
          <w:tab w:val="left" w:pos="9540"/>
          <w:tab w:val="left" w:pos="11340"/>
          <w:tab w:val="left" w:pos="12960"/>
          <w:tab w:val="left" w:pos="13140"/>
          <w:tab w:val="left" w:pos="14616"/>
        </w:tabs>
        <w:spacing w:line="192" w:lineRule="auto"/>
        <w:rPr>
          <w:color w:val="FF0000"/>
          <w:sz w:val="18"/>
        </w:rPr>
      </w:pPr>
    </w:p>
    <w:p w:rsidR="004001BD" w:rsidRDefault="004001BD">
      <w:pPr>
        <w:tabs>
          <w:tab w:val="left" w:pos="1680"/>
          <w:tab w:val="left" w:pos="3600"/>
          <w:tab w:val="left" w:pos="3960"/>
          <w:tab w:val="left" w:pos="5760"/>
          <w:tab w:val="left" w:pos="7920"/>
          <w:tab w:val="left" w:pos="9540"/>
          <w:tab w:val="left" w:pos="11340"/>
          <w:tab w:val="left" w:pos="12960"/>
          <w:tab w:val="left" w:pos="13140"/>
          <w:tab w:val="left" w:pos="14616"/>
        </w:tabs>
        <w:spacing w:line="192" w:lineRule="auto"/>
        <w:rPr>
          <w:sz w:val="18"/>
        </w:rPr>
      </w:pPr>
      <w:r>
        <w:rPr>
          <w:sz w:val="18"/>
        </w:rPr>
        <w:t>Alabama</w:t>
      </w:r>
      <w:r>
        <w:rPr>
          <w:sz w:val="18"/>
        </w:rPr>
        <w:tab/>
        <w:t>$            7,018</w:t>
      </w:r>
      <w:r>
        <w:rPr>
          <w:sz w:val="18"/>
        </w:rPr>
        <w:tab/>
        <w:t xml:space="preserve">$           </w:t>
      </w:r>
      <w:r>
        <w:rPr>
          <w:sz w:val="18"/>
        </w:rPr>
        <w:tab/>
        <w:t xml:space="preserve">$       </w:t>
      </w:r>
      <w:r>
        <w:rPr>
          <w:sz w:val="18"/>
        </w:rPr>
        <w:tab/>
        <w:t>$         7,018</w:t>
      </w:r>
      <w:r>
        <w:rPr>
          <w:sz w:val="18"/>
        </w:rPr>
        <w:tab/>
        <w:t>$    491</w:t>
      </w:r>
      <w:r>
        <w:rPr>
          <w:sz w:val="18"/>
        </w:rPr>
        <w:tab/>
        <w:t>$    7,509</w:t>
      </w:r>
      <w:r>
        <w:rPr>
          <w:sz w:val="18"/>
        </w:rPr>
        <w:tab/>
        <w:t>$            8,185</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Alaska</w:t>
      </w:r>
      <w:r>
        <w:rPr>
          <w:sz w:val="18"/>
        </w:rPr>
        <w:tab/>
        <w:t xml:space="preserve">              1,240</w:t>
      </w:r>
      <w:r>
        <w:rPr>
          <w:sz w:val="18"/>
        </w:rPr>
        <w:tab/>
      </w:r>
      <w:r>
        <w:rPr>
          <w:sz w:val="18"/>
        </w:rPr>
        <w:tab/>
      </w:r>
      <w:r>
        <w:rPr>
          <w:sz w:val="18"/>
        </w:rPr>
        <w:tab/>
        <w:t xml:space="preserve">           1,240</w:t>
      </w:r>
      <w:r>
        <w:rPr>
          <w:sz w:val="18"/>
        </w:rPr>
        <w:tab/>
        <w:t xml:space="preserve">        48</w:t>
      </w:r>
      <w:r>
        <w:rPr>
          <w:sz w:val="18"/>
        </w:rPr>
        <w:tab/>
        <w:t xml:space="preserve">      1,288</w:t>
      </w:r>
      <w:r>
        <w:rPr>
          <w:sz w:val="18"/>
        </w:rPr>
        <w:tab/>
        <w:t xml:space="preserve">              1,404</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Arizona</w:t>
      </w:r>
      <w:r>
        <w:rPr>
          <w:sz w:val="18"/>
        </w:rPr>
        <w:tab/>
      </w:r>
      <w:r>
        <w:rPr>
          <w:sz w:val="18"/>
        </w:rPr>
        <w:tab/>
      </w:r>
      <w:r>
        <w:rPr>
          <w:sz w:val="18"/>
        </w:rPr>
        <w:tab/>
      </w:r>
      <w:r>
        <w:rPr>
          <w:sz w:val="18"/>
        </w:rPr>
        <w:tab/>
      </w:r>
      <w:r>
        <w:rPr>
          <w:sz w:val="18"/>
        </w:rPr>
        <w:tab/>
      </w:r>
      <w:r>
        <w:rPr>
          <w:sz w:val="18"/>
        </w:rPr>
        <w:tab/>
      </w:r>
      <w:r>
        <w:rPr>
          <w:sz w:val="18"/>
        </w:rPr>
        <w:tab/>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Arkansas</w:t>
      </w:r>
      <w:r>
        <w:rPr>
          <w:sz w:val="18"/>
        </w:rPr>
        <w:tab/>
        <w:t xml:space="preserve">              5,607</w:t>
      </w:r>
      <w:r>
        <w:rPr>
          <w:sz w:val="18"/>
        </w:rPr>
        <w:tab/>
      </w:r>
      <w:r>
        <w:rPr>
          <w:sz w:val="18"/>
        </w:rPr>
        <w:tab/>
      </w:r>
      <w:r>
        <w:rPr>
          <w:sz w:val="18"/>
        </w:rPr>
        <w:tab/>
        <w:t xml:space="preserve">           5,607</w:t>
      </w:r>
      <w:r>
        <w:rPr>
          <w:sz w:val="18"/>
        </w:rPr>
        <w:tab/>
        <w:t xml:space="preserve">      471</w:t>
      </w:r>
      <w:r>
        <w:rPr>
          <w:sz w:val="18"/>
        </w:rPr>
        <w:tab/>
        <w:t xml:space="preserve">      6,078</w:t>
      </w:r>
      <w:r>
        <w:rPr>
          <w:sz w:val="18"/>
        </w:rPr>
        <w:tab/>
        <w:t xml:space="preserve">              6,625</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California</w:t>
      </w:r>
      <w:r>
        <w:rPr>
          <w:sz w:val="18"/>
        </w:rPr>
        <w:tab/>
        <w:t xml:space="preserve">          133,809</w:t>
      </w:r>
      <w:r>
        <w:rPr>
          <w:sz w:val="18"/>
        </w:rPr>
        <w:tab/>
      </w:r>
      <w:r>
        <w:rPr>
          <w:sz w:val="18"/>
        </w:rPr>
        <w:tab/>
      </w:r>
      <w:r>
        <w:rPr>
          <w:sz w:val="18"/>
        </w:rPr>
        <w:tab/>
        <w:t xml:space="preserve">       133,809</w:t>
      </w:r>
      <w:r>
        <w:rPr>
          <w:sz w:val="18"/>
        </w:rPr>
        <w:tab/>
        <w:t xml:space="preserve">   3,800</w:t>
      </w:r>
      <w:r>
        <w:rPr>
          <w:sz w:val="18"/>
        </w:rPr>
        <w:tab/>
        <w:t xml:space="preserve">  137,609</w:t>
      </w:r>
      <w:r>
        <w:rPr>
          <w:sz w:val="18"/>
        </w:rPr>
        <w:tab/>
        <w:t xml:space="preserve">          149,994</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Colorado</w:t>
      </w:r>
      <w:r>
        <w:rPr>
          <w:sz w:val="18"/>
        </w:rPr>
        <w:tab/>
        <w:t xml:space="preserve">              5,529</w:t>
      </w:r>
      <w:r>
        <w:rPr>
          <w:sz w:val="18"/>
        </w:rPr>
        <w:tab/>
      </w:r>
      <w:r>
        <w:rPr>
          <w:sz w:val="18"/>
        </w:rPr>
        <w:tab/>
      </w:r>
      <w:r>
        <w:rPr>
          <w:sz w:val="18"/>
        </w:rPr>
        <w:tab/>
        <w:t xml:space="preserve">           5,529</w:t>
      </w:r>
      <w:r>
        <w:rPr>
          <w:sz w:val="18"/>
        </w:rPr>
        <w:tab/>
        <w:t xml:space="preserve">      576</w:t>
      </w:r>
      <w:r>
        <w:rPr>
          <w:sz w:val="18"/>
        </w:rPr>
        <w:tab/>
        <w:t xml:space="preserve">      6,105</w:t>
      </w:r>
      <w:r>
        <w:rPr>
          <w:sz w:val="18"/>
        </w:rPr>
        <w:tab/>
        <w:t xml:space="preserve">              6,654</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Connecticut</w:t>
      </w:r>
      <w:r>
        <w:rPr>
          <w:sz w:val="18"/>
        </w:rPr>
        <w:tab/>
        <w:t xml:space="preserve">              9,150</w:t>
      </w:r>
      <w:r>
        <w:rPr>
          <w:sz w:val="18"/>
        </w:rPr>
        <w:tab/>
      </w:r>
      <w:r>
        <w:rPr>
          <w:sz w:val="18"/>
        </w:rPr>
        <w:tab/>
      </w:r>
      <w:r>
        <w:rPr>
          <w:sz w:val="18"/>
        </w:rPr>
        <w:tab/>
        <w:t xml:space="preserve">           9,150</w:t>
      </w:r>
      <w:r>
        <w:rPr>
          <w:sz w:val="18"/>
        </w:rPr>
        <w:tab/>
        <w:t xml:space="preserve">      661</w:t>
      </w:r>
      <w:r>
        <w:rPr>
          <w:sz w:val="18"/>
        </w:rPr>
        <w:tab/>
        <w:t xml:space="preserve">      9,811</w:t>
      </w:r>
      <w:r>
        <w:rPr>
          <w:sz w:val="18"/>
        </w:rPr>
        <w:tab/>
        <w:t xml:space="preserve">            10,694</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Delaware</w:t>
      </w:r>
      <w:r>
        <w:rPr>
          <w:sz w:val="18"/>
        </w:rPr>
        <w:tab/>
        <w:t xml:space="preserve">              1,405</w:t>
      </w:r>
      <w:r>
        <w:rPr>
          <w:sz w:val="18"/>
        </w:rPr>
        <w:tab/>
      </w:r>
      <w:r>
        <w:rPr>
          <w:sz w:val="18"/>
        </w:rPr>
        <w:tab/>
      </w:r>
      <w:r>
        <w:rPr>
          <w:sz w:val="18"/>
        </w:rPr>
        <w:tab/>
        <w:t xml:space="preserve">           1,405</w:t>
      </w:r>
      <w:r>
        <w:rPr>
          <w:sz w:val="18"/>
        </w:rPr>
        <w:tab/>
        <w:t xml:space="preserve">        80</w:t>
      </w:r>
      <w:r>
        <w:rPr>
          <w:sz w:val="18"/>
        </w:rPr>
        <w:tab/>
        <w:t xml:space="preserve">      1,485</w:t>
      </w:r>
      <w:r>
        <w:rPr>
          <w:sz w:val="18"/>
        </w:rPr>
        <w:tab/>
        <w:t xml:space="preserve">              1,619</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District of Columbia                    7,131</w:t>
      </w:r>
      <w:r>
        <w:rPr>
          <w:sz w:val="18"/>
        </w:rPr>
        <w:tab/>
      </w:r>
      <w:r>
        <w:rPr>
          <w:sz w:val="18"/>
        </w:rPr>
        <w:tab/>
      </w:r>
      <w:r>
        <w:rPr>
          <w:sz w:val="18"/>
        </w:rPr>
        <w:tab/>
        <w:t xml:space="preserve">           7,131</w:t>
      </w:r>
      <w:r>
        <w:rPr>
          <w:sz w:val="18"/>
        </w:rPr>
        <w:tab/>
        <w:t xml:space="preserve">        52</w:t>
      </w:r>
      <w:r>
        <w:rPr>
          <w:sz w:val="18"/>
        </w:rPr>
        <w:tab/>
        <w:t xml:space="preserve">      7,183</w:t>
      </w:r>
      <w:r>
        <w:rPr>
          <w:sz w:val="18"/>
        </w:rPr>
        <w:tab/>
        <w:t xml:space="preserve">              7,829</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Florida</w:t>
      </w:r>
      <w:r>
        <w:rPr>
          <w:sz w:val="18"/>
        </w:rPr>
        <w:tab/>
        <w:t xml:space="preserve">            16,921</w:t>
      </w:r>
      <w:r>
        <w:rPr>
          <w:sz w:val="18"/>
        </w:rPr>
        <w:tab/>
      </w:r>
      <w:r>
        <w:rPr>
          <w:sz w:val="18"/>
        </w:rPr>
        <w:tab/>
      </w:r>
      <w:r>
        <w:rPr>
          <w:sz w:val="18"/>
        </w:rPr>
        <w:tab/>
        <w:t xml:space="preserve">         16,921</w:t>
      </w:r>
      <w:r>
        <w:rPr>
          <w:sz w:val="18"/>
        </w:rPr>
        <w:tab/>
        <w:t xml:space="preserve">   1,036</w:t>
      </w:r>
      <w:r>
        <w:rPr>
          <w:sz w:val="18"/>
        </w:rPr>
        <w:tab/>
        <w:t xml:space="preserve">    17,957</w:t>
      </w:r>
      <w:r>
        <w:rPr>
          <w:sz w:val="18"/>
        </w:rPr>
        <w:tab/>
        <w:t xml:space="preserve">            19,573</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Georgia</w:t>
      </w:r>
      <w:r>
        <w:rPr>
          <w:sz w:val="18"/>
        </w:rPr>
        <w:tab/>
        <w:t xml:space="preserve">            14,033</w:t>
      </w:r>
      <w:r>
        <w:rPr>
          <w:sz w:val="18"/>
        </w:rPr>
        <w:tab/>
      </w:r>
      <w:r>
        <w:rPr>
          <w:sz w:val="18"/>
        </w:rPr>
        <w:tab/>
      </w:r>
      <w:r>
        <w:rPr>
          <w:sz w:val="18"/>
        </w:rPr>
        <w:tab/>
        <w:t xml:space="preserve">         14,033</w:t>
      </w:r>
      <w:r>
        <w:rPr>
          <w:sz w:val="18"/>
        </w:rPr>
        <w:tab/>
        <w:t xml:space="preserve">   1,051</w:t>
      </w:r>
      <w:r>
        <w:rPr>
          <w:sz w:val="18"/>
        </w:rPr>
        <w:tab/>
        <w:t xml:space="preserve">    15,084</w:t>
      </w:r>
      <w:r>
        <w:rPr>
          <w:sz w:val="18"/>
        </w:rPr>
        <w:tab/>
        <w:t xml:space="preserve">            16,442</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Hawaii</w:t>
      </w:r>
      <w:r>
        <w:rPr>
          <w:sz w:val="18"/>
        </w:rPr>
        <w:tab/>
        <w:t xml:space="preserve">              3,173</w:t>
      </w:r>
      <w:r>
        <w:rPr>
          <w:sz w:val="18"/>
        </w:rPr>
        <w:tab/>
      </w:r>
      <w:r>
        <w:rPr>
          <w:sz w:val="18"/>
        </w:rPr>
        <w:tab/>
      </w:r>
      <w:r>
        <w:rPr>
          <w:sz w:val="18"/>
        </w:rPr>
        <w:tab/>
        <w:t xml:space="preserve">           3,173</w:t>
      </w:r>
      <w:r>
        <w:rPr>
          <w:sz w:val="18"/>
        </w:rPr>
        <w:tab/>
        <w:t xml:space="preserve">        84</w:t>
      </w:r>
      <w:r>
        <w:rPr>
          <w:sz w:val="18"/>
        </w:rPr>
        <w:tab/>
        <w:t xml:space="preserve">      3,257</w:t>
      </w:r>
      <w:r>
        <w:rPr>
          <w:sz w:val="18"/>
        </w:rPr>
        <w:tab/>
        <w:t xml:space="preserve">              3,550</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Idaho</w:t>
      </w:r>
      <w:r>
        <w:rPr>
          <w:sz w:val="18"/>
        </w:rPr>
        <w:tab/>
        <w:t xml:space="preserve">              2,229</w:t>
      </w:r>
      <w:r>
        <w:rPr>
          <w:sz w:val="18"/>
        </w:rPr>
        <w:tab/>
      </w:r>
      <w:r>
        <w:rPr>
          <w:sz w:val="18"/>
        </w:rPr>
        <w:tab/>
      </w:r>
      <w:r>
        <w:rPr>
          <w:sz w:val="18"/>
        </w:rPr>
        <w:tab/>
        <w:t xml:space="preserve">           2,229</w:t>
      </w:r>
      <w:r>
        <w:rPr>
          <w:sz w:val="18"/>
        </w:rPr>
        <w:tab/>
        <w:t xml:space="preserve">      104</w:t>
      </w:r>
      <w:r>
        <w:rPr>
          <w:sz w:val="18"/>
        </w:rPr>
        <w:tab/>
        <w:t xml:space="preserve">      2,333</w:t>
      </w:r>
      <w:r>
        <w:rPr>
          <w:sz w:val="18"/>
        </w:rPr>
        <w:tab/>
        <w:t xml:space="preserve">              2,543</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Illinois</w:t>
      </w:r>
      <w:r>
        <w:rPr>
          <w:sz w:val="18"/>
        </w:rPr>
        <w:tab/>
        <w:t xml:space="preserve">            28,923</w:t>
      </w:r>
      <w:r>
        <w:rPr>
          <w:sz w:val="18"/>
        </w:rPr>
        <w:tab/>
      </w:r>
      <w:r>
        <w:rPr>
          <w:sz w:val="18"/>
        </w:rPr>
        <w:tab/>
        <w:t xml:space="preserve">                                                         442</w:t>
      </w:r>
      <w:r>
        <w:rPr>
          <w:sz w:val="18"/>
        </w:rPr>
        <w:tab/>
        <w:t xml:space="preserve">         28,481</w:t>
      </w:r>
      <w:r>
        <w:rPr>
          <w:sz w:val="18"/>
        </w:rPr>
        <w:tab/>
        <w:t xml:space="preserve">   1,132</w:t>
      </w:r>
      <w:r>
        <w:rPr>
          <w:sz w:val="18"/>
        </w:rPr>
        <w:tab/>
        <w:t xml:space="preserve">    29,613</w:t>
      </w:r>
      <w:r>
        <w:rPr>
          <w:sz w:val="18"/>
        </w:rPr>
        <w:tab/>
        <w:t xml:space="preserve">            32,278</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Indiana</w:t>
      </w:r>
      <w:r>
        <w:rPr>
          <w:sz w:val="18"/>
        </w:rPr>
        <w:tab/>
        <w:t xml:space="preserve">            10,219</w:t>
      </w:r>
      <w:r>
        <w:rPr>
          <w:sz w:val="18"/>
        </w:rPr>
        <w:tab/>
      </w:r>
      <w:r>
        <w:rPr>
          <w:sz w:val="18"/>
        </w:rPr>
        <w:tab/>
      </w:r>
      <w:r>
        <w:rPr>
          <w:sz w:val="18"/>
        </w:rPr>
        <w:tab/>
        <w:t xml:space="preserve">         10,219</w:t>
      </w:r>
      <w:r>
        <w:rPr>
          <w:sz w:val="18"/>
        </w:rPr>
        <w:tab/>
        <w:t xml:space="preserve">      712</w:t>
      </w:r>
      <w:r>
        <w:rPr>
          <w:sz w:val="18"/>
        </w:rPr>
        <w:tab/>
        <w:t xml:space="preserve">    10,931</w:t>
      </w:r>
      <w:r>
        <w:rPr>
          <w:sz w:val="18"/>
        </w:rPr>
        <w:tab/>
        <w:t xml:space="preserve">            11,915</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Iowa</w:t>
      </w:r>
      <w:r>
        <w:rPr>
          <w:sz w:val="18"/>
        </w:rPr>
        <w:tab/>
        <w:t xml:space="preserve">              5,182</w:t>
      </w:r>
      <w:r>
        <w:rPr>
          <w:sz w:val="18"/>
        </w:rPr>
        <w:tab/>
      </w:r>
      <w:r>
        <w:rPr>
          <w:sz w:val="18"/>
        </w:rPr>
        <w:tab/>
      </w:r>
      <w:r>
        <w:rPr>
          <w:sz w:val="18"/>
        </w:rPr>
        <w:tab/>
        <w:t xml:space="preserve">           5,182</w:t>
      </w:r>
      <w:r>
        <w:rPr>
          <w:sz w:val="18"/>
        </w:rPr>
        <w:tab/>
        <w:t xml:space="preserve">      861</w:t>
      </w:r>
      <w:r>
        <w:rPr>
          <w:sz w:val="18"/>
        </w:rPr>
        <w:tab/>
        <w:t xml:space="preserve">      6,043</w:t>
      </w:r>
      <w:r>
        <w:rPr>
          <w:sz w:val="18"/>
        </w:rPr>
        <w:tab/>
        <w:t xml:space="preserve">              6,587</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Kansas</w:t>
      </w:r>
      <w:r>
        <w:rPr>
          <w:sz w:val="18"/>
        </w:rPr>
        <w:tab/>
        <w:t xml:space="preserve">              5,136</w:t>
      </w:r>
      <w:r>
        <w:rPr>
          <w:sz w:val="18"/>
        </w:rPr>
        <w:tab/>
      </w:r>
      <w:r>
        <w:rPr>
          <w:sz w:val="18"/>
        </w:rPr>
        <w:tab/>
      </w:r>
      <w:r>
        <w:rPr>
          <w:sz w:val="18"/>
        </w:rPr>
        <w:tab/>
        <w:t xml:space="preserve">           5,136</w:t>
      </w:r>
      <w:r>
        <w:rPr>
          <w:sz w:val="18"/>
        </w:rPr>
        <w:tab/>
        <w:t xml:space="preserve">      569</w:t>
      </w:r>
      <w:r>
        <w:rPr>
          <w:sz w:val="18"/>
        </w:rPr>
        <w:tab/>
        <w:t xml:space="preserve">      5,705</w:t>
      </w:r>
      <w:r>
        <w:rPr>
          <w:sz w:val="18"/>
        </w:rPr>
        <w:tab/>
        <w:t xml:space="preserve">              6,218</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Kentucky</w:t>
      </w:r>
      <w:r>
        <w:rPr>
          <w:sz w:val="18"/>
        </w:rPr>
        <w:tab/>
        <w:t xml:space="preserve">            11,264</w:t>
      </w:r>
      <w:r>
        <w:rPr>
          <w:sz w:val="18"/>
        </w:rPr>
        <w:tab/>
      </w:r>
      <w:r>
        <w:rPr>
          <w:sz w:val="18"/>
        </w:rPr>
        <w:tab/>
      </w:r>
      <w:r>
        <w:rPr>
          <w:sz w:val="18"/>
        </w:rPr>
        <w:tab/>
        <w:t xml:space="preserve">         11,264</w:t>
      </w:r>
      <w:r>
        <w:rPr>
          <w:sz w:val="18"/>
        </w:rPr>
        <w:tab/>
        <w:t xml:space="preserve">      468</w:t>
      </w:r>
      <w:r>
        <w:rPr>
          <w:sz w:val="18"/>
        </w:rPr>
        <w:tab/>
        <w:t xml:space="preserve">    11,732</w:t>
      </w:r>
      <w:r>
        <w:rPr>
          <w:sz w:val="18"/>
        </w:rPr>
        <w:tab/>
        <w:t xml:space="preserve">            12,788</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Louisiana</w:t>
      </w:r>
      <w:r>
        <w:rPr>
          <w:sz w:val="18"/>
        </w:rPr>
        <w:tab/>
        <w:t xml:space="preserve">            11,572</w:t>
      </w:r>
      <w:r>
        <w:rPr>
          <w:sz w:val="18"/>
        </w:rPr>
        <w:tab/>
      </w:r>
      <w:r>
        <w:rPr>
          <w:sz w:val="18"/>
        </w:rPr>
        <w:tab/>
      </w:r>
      <w:r>
        <w:rPr>
          <w:sz w:val="18"/>
        </w:rPr>
        <w:tab/>
        <w:t xml:space="preserve">         11,572</w:t>
      </w:r>
      <w:r>
        <w:rPr>
          <w:sz w:val="18"/>
        </w:rPr>
        <w:tab/>
        <w:t xml:space="preserve">      485</w:t>
      </w:r>
      <w:r>
        <w:rPr>
          <w:sz w:val="18"/>
        </w:rPr>
        <w:tab/>
        <w:t xml:space="preserve">    12,057</w:t>
      </w:r>
      <w:r>
        <w:rPr>
          <w:sz w:val="18"/>
        </w:rPr>
        <w:tab/>
        <w:t xml:space="preserve">            13,142</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Maine</w:t>
      </w:r>
      <w:r>
        <w:rPr>
          <w:sz w:val="18"/>
        </w:rPr>
        <w:tab/>
        <w:t xml:space="preserve">              3,752</w:t>
      </w:r>
      <w:r>
        <w:rPr>
          <w:sz w:val="18"/>
        </w:rPr>
        <w:tab/>
      </w:r>
      <w:r>
        <w:rPr>
          <w:sz w:val="18"/>
        </w:rPr>
        <w:tab/>
      </w:r>
      <w:r>
        <w:rPr>
          <w:sz w:val="18"/>
        </w:rPr>
        <w:tab/>
        <w:t xml:space="preserve">           3,752</w:t>
      </w:r>
      <w:r>
        <w:rPr>
          <w:sz w:val="18"/>
        </w:rPr>
        <w:tab/>
        <w:t xml:space="preserve">      381</w:t>
      </w:r>
      <w:r>
        <w:rPr>
          <w:sz w:val="18"/>
        </w:rPr>
        <w:tab/>
        <w:t xml:space="preserve">      4,133</w:t>
      </w:r>
      <w:r>
        <w:rPr>
          <w:sz w:val="18"/>
        </w:rPr>
        <w:tab/>
        <w:t xml:space="preserve">              4,505</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Maryland</w:t>
      </w:r>
      <w:r>
        <w:rPr>
          <w:sz w:val="18"/>
        </w:rPr>
        <w:tab/>
        <w:t xml:space="preserve">            11,044</w:t>
      </w:r>
      <w:r>
        <w:rPr>
          <w:sz w:val="18"/>
        </w:rPr>
        <w:tab/>
      </w:r>
      <w:r>
        <w:rPr>
          <w:sz w:val="18"/>
        </w:rPr>
        <w:tab/>
      </w:r>
      <w:r>
        <w:rPr>
          <w:sz w:val="18"/>
        </w:rPr>
        <w:tab/>
        <w:t xml:space="preserve">         11,044</w:t>
      </w:r>
      <w:r>
        <w:rPr>
          <w:sz w:val="18"/>
        </w:rPr>
        <w:tab/>
        <w:t xml:space="preserve">      308</w:t>
      </w:r>
      <w:r>
        <w:rPr>
          <w:sz w:val="18"/>
        </w:rPr>
        <w:tab/>
        <w:t xml:space="preserve">    11,352</w:t>
      </w:r>
      <w:r>
        <w:rPr>
          <w:sz w:val="18"/>
        </w:rPr>
        <w:tab/>
        <w:t xml:space="preserve">            12,374</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Massachusetts</w:t>
      </w:r>
      <w:r>
        <w:rPr>
          <w:sz w:val="18"/>
        </w:rPr>
        <w:tab/>
        <w:t xml:space="preserve">            16,710</w:t>
      </w:r>
      <w:r>
        <w:rPr>
          <w:sz w:val="18"/>
        </w:rPr>
        <w:tab/>
      </w:r>
      <w:r>
        <w:rPr>
          <w:sz w:val="18"/>
        </w:rPr>
        <w:tab/>
      </w:r>
      <w:r>
        <w:rPr>
          <w:sz w:val="18"/>
        </w:rPr>
        <w:tab/>
        <w:t xml:space="preserve">         16,710</w:t>
      </w:r>
      <w:r>
        <w:rPr>
          <w:sz w:val="18"/>
        </w:rPr>
        <w:tab/>
        <w:t xml:space="preserve">   1,521</w:t>
      </w:r>
      <w:r>
        <w:rPr>
          <w:sz w:val="18"/>
        </w:rPr>
        <w:tab/>
        <w:t xml:space="preserve">    18,231</w:t>
      </w:r>
      <w:r>
        <w:rPr>
          <w:sz w:val="18"/>
        </w:rPr>
        <w:tab/>
        <w:t xml:space="preserve">            19,872</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Michigan</w:t>
      </w:r>
      <w:r>
        <w:rPr>
          <w:sz w:val="18"/>
        </w:rPr>
        <w:tab/>
        <w:t xml:space="preserve">            46,476</w:t>
      </w:r>
      <w:r>
        <w:rPr>
          <w:sz w:val="18"/>
        </w:rPr>
        <w:tab/>
      </w:r>
      <w:r>
        <w:rPr>
          <w:sz w:val="18"/>
        </w:rPr>
        <w:tab/>
      </w:r>
      <w:r>
        <w:rPr>
          <w:sz w:val="18"/>
        </w:rPr>
        <w:tab/>
        <w:t xml:space="preserve">         46,476</w:t>
      </w:r>
      <w:r>
        <w:rPr>
          <w:sz w:val="18"/>
        </w:rPr>
        <w:tab/>
        <w:t xml:space="preserve">   1,729</w:t>
      </w:r>
      <w:r>
        <w:rPr>
          <w:sz w:val="18"/>
        </w:rPr>
        <w:tab/>
        <w:t xml:space="preserve">    48,205</w:t>
      </w:r>
      <w:r>
        <w:rPr>
          <w:sz w:val="18"/>
        </w:rPr>
        <w:tab/>
        <w:t xml:space="preserve">            52,543</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Minnesota</w:t>
      </w:r>
      <w:r>
        <w:rPr>
          <w:sz w:val="18"/>
        </w:rPr>
        <w:tab/>
        <w:t xml:space="preserve">            13,523</w:t>
      </w:r>
      <w:r>
        <w:rPr>
          <w:sz w:val="18"/>
        </w:rPr>
        <w:tab/>
      </w:r>
      <w:r>
        <w:rPr>
          <w:sz w:val="18"/>
        </w:rPr>
        <w:tab/>
        <w:t xml:space="preserve">                                                           35</w:t>
      </w:r>
      <w:r>
        <w:rPr>
          <w:sz w:val="18"/>
        </w:rPr>
        <w:tab/>
        <w:t xml:space="preserve">         13,488</w:t>
      </w:r>
      <w:r>
        <w:rPr>
          <w:sz w:val="18"/>
        </w:rPr>
        <w:tab/>
        <w:t xml:space="preserve">   1,385</w:t>
      </w:r>
      <w:r>
        <w:rPr>
          <w:sz w:val="18"/>
        </w:rPr>
        <w:tab/>
        <w:t xml:space="preserve">    14,873</w:t>
      </w:r>
      <w:r>
        <w:rPr>
          <w:sz w:val="18"/>
        </w:rPr>
        <w:tab/>
        <w:t xml:space="preserve">            16,212</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Mississippi</w:t>
      </w:r>
      <w:r>
        <w:rPr>
          <w:sz w:val="18"/>
        </w:rPr>
        <w:tab/>
        <w:t xml:space="preserve">              7,755</w:t>
      </w:r>
      <w:r>
        <w:rPr>
          <w:sz w:val="18"/>
        </w:rPr>
        <w:tab/>
      </w:r>
      <w:r>
        <w:rPr>
          <w:sz w:val="18"/>
        </w:rPr>
        <w:tab/>
      </w:r>
      <w:r>
        <w:rPr>
          <w:sz w:val="18"/>
        </w:rPr>
        <w:tab/>
        <w:t xml:space="preserve">           7,755</w:t>
      </w:r>
      <w:r>
        <w:rPr>
          <w:sz w:val="18"/>
        </w:rPr>
        <w:tab/>
        <w:t xml:space="preserve">      453</w:t>
      </w:r>
      <w:r>
        <w:rPr>
          <w:sz w:val="18"/>
        </w:rPr>
        <w:tab/>
        <w:t xml:space="preserve">      8,208</w:t>
      </w:r>
      <w:r>
        <w:rPr>
          <w:sz w:val="18"/>
        </w:rPr>
        <w:tab/>
        <w:t xml:space="preserve">              8,947</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Missouri</w:t>
      </w:r>
      <w:r>
        <w:rPr>
          <w:sz w:val="18"/>
        </w:rPr>
        <w:tab/>
        <w:t xml:space="preserve">              7,790</w:t>
      </w:r>
      <w:r>
        <w:rPr>
          <w:sz w:val="18"/>
        </w:rPr>
        <w:tab/>
      </w:r>
      <w:r>
        <w:rPr>
          <w:sz w:val="18"/>
        </w:rPr>
        <w:tab/>
      </w:r>
      <w:r>
        <w:rPr>
          <w:sz w:val="18"/>
        </w:rPr>
        <w:tab/>
        <w:t xml:space="preserve">           7,790</w:t>
      </w:r>
      <w:r>
        <w:rPr>
          <w:sz w:val="18"/>
        </w:rPr>
        <w:tab/>
        <w:t xml:space="preserve">      826</w:t>
      </w:r>
      <w:r>
        <w:rPr>
          <w:sz w:val="18"/>
        </w:rPr>
        <w:tab/>
        <w:t xml:space="preserve">      8,616</w:t>
      </w:r>
      <w:r>
        <w:rPr>
          <w:sz w:val="18"/>
        </w:rPr>
        <w:tab/>
        <w:t xml:space="preserve">              9,391</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Montana</w:t>
      </w:r>
      <w:r>
        <w:rPr>
          <w:sz w:val="18"/>
        </w:rPr>
        <w:tab/>
        <w:t xml:space="preserve">              2,731</w:t>
      </w:r>
      <w:r>
        <w:rPr>
          <w:sz w:val="18"/>
        </w:rPr>
        <w:tab/>
      </w:r>
      <w:r>
        <w:rPr>
          <w:sz w:val="18"/>
        </w:rPr>
        <w:tab/>
      </w:r>
      <w:r>
        <w:rPr>
          <w:sz w:val="18"/>
        </w:rPr>
        <w:tab/>
        <w:t xml:space="preserve">           2,731</w:t>
      </w:r>
      <w:r>
        <w:rPr>
          <w:sz w:val="18"/>
        </w:rPr>
        <w:tab/>
        <w:t xml:space="preserve">      156</w:t>
      </w:r>
      <w:r>
        <w:rPr>
          <w:sz w:val="18"/>
        </w:rPr>
        <w:tab/>
        <w:t xml:space="preserve">      2,887</w:t>
      </w:r>
      <w:r>
        <w:rPr>
          <w:sz w:val="18"/>
        </w:rPr>
        <w:tab/>
        <w:t xml:space="preserve">              3,147</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Nebraska</w:t>
      </w:r>
      <w:r>
        <w:rPr>
          <w:sz w:val="18"/>
        </w:rPr>
        <w:tab/>
        <w:t xml:space="preserve">              5,110</w:t>
      </w:r>
      <w:r>
        <w:rPr>
          <w:sz w:val="18"/>
        </w:rPr>
        <w:tab/>
      </w:r>
      <w:r>
        <w:rPr>
          <w:sz w:val="18"/>
        </w:rPr>
        <w:tab/>
      </w:r>
      <w:r>
        <w:rPr>
          <w:sz w:val="18"/>
        </w:rPr>
        <w:tab/>
        <w:t xml:space="preserve">           5,110</w:t>
      </w:r>
      <w:r>
        <w:rPr>
          <w:sz w:val="18"/>
        </w:rPr>
        <w:tab/>
        <w:t xml:space="preserve">      424</w:t>
      </w:r>
      <w:r>
        <w:rPr>
          <w:sz w:val="18"/>
        </w:rPr>
        <w:tab/>
        <w:t xml:space="preserve">      5,534</w:t>
      </w:r>
      <w:r>
        <w:rPr>
          <w:sz w:val="18"/>
        </w:rPr>
        <w:tab/>
        <w:t xml:space="preserve">              6,032</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Nevada</w:t>
      </w:r>
      <w:r>
        <w:rPr>
          <w:sz w:val="18"/>
        </w:rPr>
        <w:tab/>
        <w:t xml:space="preserve">              1,922</w:t>
      </w:r>
      <w:r>
        <w:rPr>
          <w:sz w:val="18"/>
        </w:rPr>
        <w:tab/>
      </w:r>
      <w:r>
        <w:rPr>
          <w:sz w:val="18"/>
        </w:rPr>
        <w:tab/>
      </w:r>
      <w:r>
        <w:rPr>
          <w:sz w:val="18"/>
        </w:rPr>
        <w:tab/>
        <w:t xml:space="preserve">           1,922</w:t>
      </w:r>
      <w:r>
        <w:rPr>
          <w:sz w:val="18"/>
        </w:rPr>
        <w:tab/>
        <w:t xml:space="preserve">        75</w:t>
      </w:r>
      <w:r>
        <w:rPr>
          <w:sz w:val="18"/>
        </w:rPr>
        <w:tab/>
        <w:t xml:space="preserve">      1,997</w:t>
      </w:r>
      <w:r>
        <w:rPr>
          <w:sz w:val="18"/>
        </w:rPr>
        <w:tab/>
        <w:t xml:space="preserve">              2,176</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New Hampshire</w:t>
      </w:r>
      <w:r>
        <w:rPr>
          <w:sz w:val="18"/>
        </w:rPr>
        <w:tab/>
        <w:t xml:space="preserve">              2,955</w:t>
      </w:r>
      <w:r>
        <w:rPr>
          <w:sz w:val="18"/>
        </w:rPr>
        <w:tab/>
      </w:r>
      <w:r>
        <w:rPr>
          <w:sz w:val="18"/>
        </w:rPr>
        <w:tab/>
      </w:r>
      <w:r>
        <w:rPr>
          <w:sz w:val="18"/>
        </w:rPr>
        <w:tab/>
        <w:t xml:space="preserve">           2,955</w:t>
      </w:r>
      <w:r>
        <w:rPr>
          <w:sz w:val="18"/>
        </w:rPr>
        <w:tab/>
        <w:t xml:space="preserve">      202</w:t>
      </w:r>
      <w:r>
        <w:rPr>
          <w:sz w:val="18"/>
        </w:rPr>
        <w:tab/>
        <w:t xml:space="preserve">      3,157</w:t>
      </w:r>
      <w:r>
        <w:rPr>
          <w:sz w:val="18"/>
        </w:rPr>
        <w:tab/>
        <w:t xml:space="preserve">              3,441</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pPr>
      <w:r>
        <w:rPr>
          <w:sz w:val="18"/>
        </w:rPr>
        <w:t>Rev. 38</w:t>
      </w:r>
      <w:r>
        <w:rPr>
          <w:sz w:val="18"/>
        </w:rPr>
        <w:tab/>
      </w:r>
      <w:r>
        <w:rPr>
          <w:sz w:val="18"/>
        </w:rPr>
        <w:tab/>
      </w:r>
      <w:r>
        <w:rPr>
          <w:sz w:val="18"/>
        </w:rPr>
        <w:tab/>
      </w:r>
      <w:r>
        <w:rPr>
          <w:sz w:val="18"/>
        </w:rPr>
        <w:tab/>
      </w:r>
      <w:r>
        <w:rPr>
          <w:sz w:val="18"/>
        </w:rPr>
        <w:tab/>
      </w:r>
      <w:r>
        <w:rPr>
          <w:sz w:val="18"/>
        </w:rPr>
        <w:tab/>
      </w:r>
      <w:r>
        <w:rPr>
          <w:sz w:val="18"/>
        </w:rPr>
        <w:tab/>
      </w:r>
      <w:r>
        <w:rPr>
          <w:sz w:val="18"/>
        </w:rPr>
        <w:tab/>
        <w:t xml:space="preserve">                            2-125</w:t>
      </w:r>
    </w:p>
    <w:p w:rsidR="004001BD" w:rsidRDefault="004001BD">
      <w:pPr>
        <w:tabs>
          <w:tab w:val="left" w:pos="1680"/>
          <w:tab w:val="left" w:pos="3600"/>
          <w:tab w:val="left" w:pos="3960"/>
          <w:tab w:val="left" w:pos="7920"/>
          <w:tab w:val="left" w:pos="9540"/>
          <w:tab w:val="left" w:pos="11340"/>
          <w:tab w:val="left" w:pos="12960"/>
          <w:tab w:val="left" w:pos="13140"/>
          <w:tab w:val="left" w:pos="14616"/>
        </w:tabs>
        <w:spacing w:line="192" w:lineRule="auto"/>
        <w:rPr>
          <w:sz w:val="18"/>
        </w:rPr>
        <w:sectPr w:rsidR="00000000">
          <w:pgSz w:w="15840" w:h="12240" w:orient="landscape"/>
          <w:pgMar w:top="1080" w:right="360" w:bottom="1080" w:left="720" w:header="720" w:footer="720" w:gutter="0"/>
          <w:paperSrc w:first="13633" w:other="13633"/>
          <w:cols w:space="720"/>
          <w:noEndnote/>
        </w:sectPr>
      </w:pPr>
    </w:p>
    <w:p w:rsidR="004001BD" w:rsidRDefault="004001BD">
      <w:pPr>
        <w:tabs>
          <w:tab w:val="center" w:pos="7380"/>
          <w:tab w:val="right" w:pos="14760"/>
        </w:tabs>
        <w:spacing w:line="192" w:lineRule="auto"/>
        <w:rPr>
          <w:sz w:val="18"/>
          <w:u w:val="single"/>
        </w:rPr>
      </w:pPr>
      <w:r>
        <w:rPr>
          <w:sz w:val="18"/>
          <w:u w:val="single"/>
        </w:rPr>
        <w:t>2555 (Cont.)</w:t>
      </w:r>
      <w:r>
        <w:rPr>
          <w:sz w:val="18"/>
          <w:u w:val="single"/>
        </w:rPr>
        <w:tab/>
        <w:t>STATE ORGANIZATION AND GENERAL ADMINISTRATION</w:t>
      </w:r>
      <w:r>
        <w:rPr>
          <w:sz w:val="18"/>
          <w:u w:val="single"/>
        </w:rPr>
        <w:tab/>
        <w:t>12-85</w:t>
      </w:r>
    </w:p>
    <w:p w:rsidR="004001BD" w:rsidRDefault="004001BD">
      <w:pPr>
        <w:tabs>
          <w:tab w:val="left" w:pos="720"/>
        </w:tabs>
        <w:spacing w:line="192" w:lineRule="auto"/>
        <w:rPr>
          <w:sz w:val="18"/>
        </w:rPr>
      </w:pPr>
    </w:p>
    <w:p w:rsidR="004001BD" w:rsidRDefault="004001BD">
      <w:pPr>
        <w:tabs>
          <w:tab w:val="left" w:pos="720"/>
        </w:tabs>
        <w:spacing w:line="192" w:lineRule="auto"/>
        <w:rPr>
          <w:sz w:val="18"/>
        </w:rPr>
      </w:pPr>
    </w:p>
    <w:p w:rsidR="004001BD" w:rsidRDefault="004001BD">
      <w:pPr>
        <w:tabs>
          <w:tab w:val="left" w:pos="720"/>
        </w:tabs>
        <w:spacing w:line="192" w:lineRule="auto"/>
        <w:rPr>
          <w:sz w:val="18"/>
        </w:rPr>
      </w:pPr>
    </w:p>
    <w:p w:rsidR="004001BD" w:rsidRDefault="004001BD">
      <w:pPr>
        <w:tabs>
          <w:tab w:val="left" w:pos="720"/>
        </w:tabs>
        <w:spacing w:line="192" w:lineRule="auto"/>
        <w:rPr>
          <w:sz w:val="18"/>
        </w:rPr>
      </w:pPr>
    </w:p>
    <w:p w:rsidR="004001BD" w:rsidRDefault="004001BD">
      <w:pPr>
        <w:tabs>
          <w:tab w:val="left" w:pos="1680"/>
          <w:tab w:val="left" w:pos="4320"/>
          <w:tab w:val="left" w:pos="6480"/>
          <w:tab w:val="left" w:pos="8640"/>
          <w:tab w:val="left" w:pos="10320"/>
          <w:tab w:val="left" w:pos="12120"/>
          <w:tab w:val="left" w:pos="13920"/>
        </w:tabs>
        <w:spacing w:line="192" w:lineRule="auto"/>
        <w:rPr>
          <w:sz w:val="18"/>
        </w:rPr>
      </w:pPr>
    </w:p>
    <w:p w:rsidR="004001BD" w:rsidRDefault="004001BD">
      <w:pPr>
        <w:tabs>
          <w:tab w:val="center" w:pos="7380"/>
          <w:tab w:val="left" w:pos="7920"/>
          <w:tab w:val="left" w:pos="10320"/>
          <w:tab w:val="left" w:pos="12120"/>
          <w:tab w:val="left" w:pos="13920"/>
        </w:tabs>
        <w:spacing w:line="192" w:lineRule="auto"/>
        <w:rPr>
          <w:color w:val="FF0000"/>
          <w:sz w:val="18"/>
        </w:rPr>
      </w:pPr>
      <w:r>
        <w:rPr>
          <w:noProof/>
          <w:sz w:val="18"/>
        </w:rPr>
        <w:pict>
          <v:line id="_x0000_s1160" style="position:absolute;left:0;text-align:left;z-index:251723264;mso-position-horizontal:absolute;mso-position-horizontal-relative:text;mso-position-vertical:absolute;mso-position-vertical-relative:text" from="28.8pt,.05pt" to="28.8pt,14.05pt" o:allowincell="f" strokecolor="red"/>
        </w:pict>
      </w:r>
      <w:r>
        <w:rPr>
          <w:sz w:val="18"/>
        </w:rPr>
        <w:tab/>
      </w:r>
      <w:r>
        <w:rPr>
          <w:color w:val="FF0000"/>
          <w:sz w:val="18"/>
        </w:rPr>
        <w:t>Omnibus Budget Reconciliation Act of 1981 Section 2161</w:t>
      </w:r>
    </w:p>
    <w:p w:rsidR="004001BD" w:rsidRDefault="004001BD">
      <w:pPr>
        <w:tabs>
          <w:tab w:val="center" w:pos="7380"/>
          <w:tab w:val="left" w:pos="7920"/>
          <w:tab w:val="left" w:pos="10320"/>
          <w:tab w:val="left" w:pos="12120"/>
          <w:tab w:val="left" w:pos="13920"/>
        </w:tabs>
        <w:spacing w:line="192" w:lineRule="auto"/>
        <w:rPr>
          <w:color w:val="FF0000"/>
          <w:sz w:val="18"/>
        </w:rPr>
      </w:pPr>
      <w:r>
        <w:rPr>
          <w:noProof/>
          <w:color w:val="FF0000"/>
          <w:sz w:val="18"/>
        </w:rPr>
        <w:pict>
          <v:line id="_x0000_s1161" style="position:absolute;left:0;text-align:left;z-index:251724288;mso-position-horizontal:absolute;mso-position-horizontal-relative:text;mso-position-vertical:absolute;mso-position-vertical-relative:text" from="28.8pt,.4pt" to="28.8pt,14.4pt" o:allowincell="f" strokecolor="red"/>
        </w:pict>
      </w:r>
      <w:r>
        <w:rPr>
          <w:color w:val="FF0000"/>
          <w:sz w:val="18"/>
        </w:rPr>
        <w:tab/>
        <w:t>Target Computation</w:t>
      </w:r>
    </w:p>
    <w:p w:rsidR="004001BD" w:rsidRDefault="004001BD">
      <w:pPr>
        <w:tabs>
          <w:tab w:val="center" w:pos="7380"/>
          <w:tab w:val="left" w:pos="7920"/>
          <w:tab w:val="left" w:pos="10320"/>
          <w:tab w:val="left" w:pos="12120"/>
          <w:tab w:val="left" w:pos="13920"/>
        </w:tabs>
        <w:spacing w:line="192" w:lineRule="auto"/>
        <w:rPr>
          <w:color w:val="FF0000"/>
          <w:sz w:val="18"/>
        </w:rPr>
      </w:pPr>
      <w:r>
        <w:rPr>
          <w:noProof/>
          <w:color w:val="FF0000"/>
          <w:sz w:val="18"/>
        </w:rPr>
        <w:pict>
          <v:line id="_x0000_s1162" style="position:absolute;left:0;text-align:left;z-index:251725312;mso-position-horizontal:absolute;mso-position-horizontal-relative:text;mso-position-vertical:absolute;mso-position-vertical-relative:text" from="28.8pt,-.2pt" to="28.8pt,13.8pt" o:allowincell="f" strokecolor="red"/>
        </w:pict>
      </w:r>
      <w:r>
        <w:rPr>
          <w:color w:val="FF0000"/>
          <w:sz w:val="18"/>
        </w:rPr>
        <w:tab/>
        <w:t>Dollars in Thousands - ADM</w:t>
      </w:r>
    </w:p>
    <w:p w:rsidR="004001BD" w:rsidRDefault="004001BD">
      <w:pPr>
        <w:tabs>
          <w:tab w:val="left" w:pos="1680"/>
          <w:tab w:val="left" w:pos="3600"/>
          <w:tab w:val="left" w:pos="5760"/>
          <w:tab w:val="left" w:pos="7920"/>
          <w:tab w:val="left" w:pos="10320"/>
          <w:tab w:val="left" w:pos="12120"/>
          <w:tab w:val="left" w:pos="13920"/>
        </w:tabs>
        <w:spacing w:line="192" w:lineRule="auto"/>
        <w:rPr>
          <w:color w:val="FF0000"/>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2960"/>
          <w:tab w:val="left" w:pos="13920"/>
        </w:tabs>
        <w:spacing w:line="192" w:lineRule="auto"/>
        <w:ind w:firstLine="5400"/>
        <w:rPr>
          <w:color w:val="FF0000"/>
          <w:sz w:val="18"/>
        </w:rPr>
      </w:pPr>
      <w:r>
        <w:rPr>
          <w:noProof/>
          <w:color w:val="FF0000"/>
          <w:sz w:val="18"/>
        </w:rPr>
        <w:pict>
          <v:line id="_x0000_s1163" style="position:absolute;left:0;text-align:left;z-index:251726336;mso-position-horizontal:absolute;mso-position-horizontal-relative:text;mso-position-vertical:absolute;mso-position-vertical-relative:text" from="28.8pt,.4pt" to="28.8pt,14.4pt" o:allowincell="f" strokecolor="red"/>
        </w:pict>
      </w:r>
      <w:r>
        <w:rPr>
          <w:color w:val="FF0000"/>
          <w:sz w:val="18"/>
        </w:rPr>
        <w:t xml:space="preserve">   Prior   </w:t>
      </w:r>
    </w:p>
    <w:p w:rsidR="004001BD" w:rsidRDefault="004001BD">
      <w:pPr>
        <w:tabs>
          <w:tab w:val="left" w:pos="1680"/>
          <w:tab w:val="left" w:pos="3600"/>
          <w:tab w:val="left" w:pos="5400"/>
          <w:tab w:val="left" w:pos="7200"/>
          <w:tab w:val="left" w:pos="9000"/>
          <w:tab w:val="left" w:pos="10800"/>
          <w:tab w:val="left" w:pos="11160"/>
          <w:tab w:val="left" w:pos="12600"/>
          <w:tab w:val="left" w:pos="12960"/>
          <w:tab w:val="left" w:pos="13920"/>
        </w:tabs>
        <w:spacing w:line="192" w:lineRule="auto"/>
        <w:ind w:firstLine="1680"/>
        <w:rPr>
          <w:color w:val="FF0000"/>
          <w:sz w:val="18"/>
        </w:rPr>
      </w:pPr>
      <w:r>
        <w:rPr>
          <w:noProof/>
          <w:color w:val="FF0000"/>
          <w:sz w:val="18"/>
        </w:rPr>
        <w:pict>
          <v:line id="_x0000_s1164" style="position:absolute;left:0;text-align:left;z-index:251727360;mso-position-horizontal:absolute;mso-position-horizontal-relative:text;mso-position-vertical:absolute;mso-position-vertical-relative:text" from="28.8pt,-.15pt" to="28.8pt,13.85pt" o:allowincell="f" strokecolor="red"/>
        </w:pict>
      </w:r>
      <w:r>
        <w:rPr>
          <w:color w:val="FF0000"/>
          <w:sz w:val="18"/>
        </w:rPr>
        <w:t xml:space="preserve">     FY 1981    </w:t>
      </w:r>
      <w:r>
        <w:rPr>
          <w:color w:val="FF0000"/>
          <w:sz w:val="18"/>
        </w:rPr>
        <w:tab/>
      </w:r>
      <w:r>
        <w:rPr>
          <w:color w:val="FF0000"/>
          <w:sz w:val="18"/>
        </w:rPr>
        <w:tab/>
        <w:t xml:space="preserve">   Period   </w:t>
      </w:r>
      <w:r>
        <w:rPr>
          <w:color w:val="FF0000"/>
          <w:sz w:val="18"/>
        </w:rPr>
        <w:tab/>
        <w:t>Sub. Adjusted</w:t>
      </w:r>
      <w:r>
        <w:rPr>
          <w:color w:val="FF0000"/>
          <w:sz w:val="18"/>
        </w:rPr>
        <w:tab/>
      </w:r>
      <w:r>
        <w:rPr>
          <w:color w:val="FF0000"/>
          <w:sz w:val="18"/>
        </w:rPr>
        <w:tab/>
        <w:t xml:space="preserve">    Adjusted</w:t>
      </w:r>
      <w:r>
        <w:rPr>
          <w:color w:val="FF0000"/>
          <w:sz w:val="18"/>
        </w:rPr>
        <w:tab/>
        <w:t xml:space="preserve">  FY 1982  </w:t>
      </w:r>
    </w:p>
    <w:p w:rsidR="004001BD" w:rsidRDefault="004001BD">
      <w:pPr>
        <w:tabs>
          <w:tab w:val="left" w:pos="1680"/>
          <w:tab w:val="left" w:pos="3600"/>
          <w:tab w:val="left" w:pos="5400"/>
          <w:tab w:val="left" w:pos="7200"/>
          <w:tab w:val="left" w:pos="9000"/>
          <w:tab w:val="left" w:pos="10800"/>
          <w:tab w:val="left" w:pos="11160"/>
          <w:tab w:val="left" w:pos="12600"/>
          <w:tab w:val="left" w:pos="12960"/>
          <w:tab w:val="left" w:pos="13920"/>
        </w:tabs>
        <w:spacing w:line="192" w:lineRule="auto"/>
        <w:ind w:firstLine="1680"/>
        <w:rPr>
          <w:color w:val="FF0000"/>
          <w:sz w:val="18"/>
        </w:rPr>
      </w:pPr>
      <w:r>
        <w:rPr>
          <w:noProof/>
          <w:color w:val="FF0000"/>
          <w:sz w:val="18"/>
        </w:rPr>
        <w:pict>
          <v:line id="_x0000_s1165" style="position:absolute;left:0;text-align:left;z-index:251728384;mso-position-horizontal:absolute;mso-position-horizontal-relative:text;mso-position-vertical:absolute;mso-position-vertical-relative:text" from="28.8pt,.15pt" to="28.8pt,14.15pt" o:allowincell="f" strokecolor="red"/>
        </w:pict>
      </w:r>
      <w:r>
        <w:rPr>
          <w:color w:val="FF0000"/>
          <w:sz w:val="18"/>
        </w:rPr>
        <w:t xml:space="preserve">     Estimate    </w:t>
      </w:r>
      <w:r>
        <w:rPr>
          <w:color w:val="FF0000"/>
          <w:sz w:val="18"/>
        </w:rPr>
        <w:tab/>
        <w:t xml:space="preserve">       FY 1981    </w:t>
      </w:r>
      <w:r>
        <w:rPr>
          <w:color w:val="FF0000"/>
          <w:sz w:val="18"/>
        </w:rPr>
        <w:tab/>
        <w:t xml:space="preserve">   Claims   </w:t>
      </w:r>
      <w:r>
        <w:rPr>
          <w:color w:val="FF0000"/>
          <w:sz w:val="18"/>
        </w:rPr>
        <w:tab/>
        <w:t xml:space="preserve">    FY 1981   </w:t>
      </w:r>
      <w:r>
        <w:rPr>
          <w:color w:val="FF0000"/>
          <w:sz w:val="18"/>
        </w:rPr>
        <w:tab/>
        <w:t xml:space="preserve">     State    </w:t>
      </w:r>
      <w:r>
        <w:rPr>
          <w:color w:val="FF0000"/>
          <w:sz w:val="18"/>
        </w:rPr>
        <w:tab/>
        <w:t xml:space="preserve">    FY 1981</w:t>
      </w:r>
      <w:r>
        <w:rPr>
          <w:color w:val="FF0000"/>
          <w:sz w:val="18"/>
        </w:rPr>
        <w:tab/>
        <w:t xml:space="preserve"> Target ADM </w:t>
      </w:r>
    </w:p>
    <w:p w:rsidR="004001BD" w:rsidRDefault="004001BD">
      <w:pPr>
        <w:tabs>
          <w:tab w:val="left" w:pos="1680"/>
          <w:tab w:val="left" w:pos="3600"/>
          <w:tab w:val="left" w:pos="5400"/>
          <w:tab w:val="left" w:pos="7200"/>
          <w:tab w:val="left" w:pos="9000"/>
          <w:tab w:val="left" w:pos="10800"/>
          <w:tab w:val="left" w:pos="11160"/>
          <w:tab w:val="left" w:pos="12600"/>
          <w:tab w:val="left" w:pos="12960"/>
          <w:tab w:val="left" w:pos="13920"/>
        </w:tabs>
        <w:spacing w:line="192" w:lineRule="auto"/>
        <w:rPr>
          <w:sz w:val="18"/>
        </w:rPr>
      </w:pPr>
      <w:r>
        <w:rPr>
          <w:noProof/>
          <w:color w:val="FF0000"/>
          <w:sz w:val="18"/>
          <w:u w:val="single"/>
        </w:rPr>
        <w:pict>
          <v:line id="_x0000_s1166" style="position:absolute;left:0;text-align:left;z-index:251729408;mso-position-horizontal:absolute;mso-position-horizontal-relative:text;mso-position-vertical:absolute;mso-position-vertical-relative:text" from="28.8pt,.4pt" to="28.8pt,14.4pt" o:allowincell="f" strokecolor="red"/>
        </w:pict>
      </w:r>
      <w:r>
        <w:rPr>
          <w:color w:val="FF0000"/>
          <w:sz w:val="18"/>
          <w:u w:val="single"/>
        </w:rPr>
        <w:t>State</w:t>
      </w:r>
      <w:r>
        <w:rPr>
          <w:color w:val="FF0000"/>
          <w:sz w:val="18"/>
        </w:rPr>
        <w:tab/>
      </w:r>
      <w:r>
        <w:rPr>
          <w:color w:val="FF0000"/>
          <w:sz w:val="18"/>
          <w:u w:val="single"/>
        </w:rPr>
        <w:t>Prior to 4/1/81</w:t>
      </w:r>
      <w:r>
        <w:rPr>
          <w:color w:val="FF0000"/>
          <w:sz w:val="18"/>
        </w:rPr>
        <w:tab/>
      </w:r>
      <w:r>
        <w:rPr>
          <w:color w:val="FF0000"/>
          <w:sz w:val="18"/>
          <w:u w:val="single"/>
        </w:rPr>
        <w:t>IHS Expenditures</w:t>
      </w:r>
      <w:r>
        <w:rPr>
          <w:color w:val="FF0000"/>
          <w:sz w:val="18"/>
        </w:rPr>
        <w:tab/>
      </w:r>
      <w:r>
        <w:rPr>
          <w:sz w:val="18"/>
          <w:u w:val="single"/>
        </w:rPr>
        <w:t xml:space="preserve">  (See Note 1)</w:t>
      </w:r>
      <w:r>
        <w:rPr>
          <w:sz w:val="18"/>
        </w:rPr>
        <w:tab/>
        <w:t xml:space="preserve">    </w:t>
      </w:r>
      <w:r>
        <w:rPr>
          <w:sz w:val="18"/>
          <w:u w:val="single"/>
        </w:rPr>
        <w:t>Estimate</w:t>
      </w:r>
      <w:r>
        <w:rPr>
          <w:sz w:val="18"/>
        </w:rPr>
        <w:tab/>
      </w:r>
      <w:r>
        <w:rPr>
          <w:sz w:val="18"/>
          <w:u w:val="single"/>
        </w:rPr>
        <w:t>Certification</w:t>
      </w:r>
      <w:r>
        <w:rPr>
          <w:sz w:val="18"/>
        </w:rPr>
        <w:tab/>
        <w:t xml:space="preserve">    </w:t>
      </w:r>
      <w:r>
        <w:rPr>
          <w:sz w:val="18"/>
          <w:u w:val="single"/>
        </w:rPr>
        <w:t>Estimate</w:t>
      </w:r>
      <w:r>
        <w:rPr>
          <w:sz w:val="18"/>
        </w:rPr>
        <w:tab/>
      </w:r>
      <w:r>
        <w:rPr>
          <w:sz w:val="18"/>
          <w:u w:val="single"/>
        </w:rPr>
        <w:t xml:space="preserve">     (See Note 2)</w:t>
      </w:r>
    </w:p>
    <w:p w:rsidR="004001BD" w:rsidRDefault="004001BD">
      <w:pPr>
        <w:tabs>
          <w:tab w:val="left" w:pos="1680"/>
          <w:tab w:val="left" w:pos="3600"/>
          <w:tab w:val="left" w:pos="5400"/>
          <w:tab w:val="left" w:pos="7200"/>
          <w:tab w:val="left" w:pos="9000"/>
          <w:tab w:val="left" w:pos="10800"/>
          <w:tab w:val="left" w:pos="11160"/>
          <w:tab w:val="left" w:pos="12600"/>
          <w:tab w:val="left" w:pos="1296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New Jersey</w:t>
      </w:r>
      <w:r>
        <w:rPr>
          <w:sz w:val="18"/>
        </w:rPr>
        <w:tab/>
        <w:t>$          29,249</w:t>
      </w:r>
      <w:r>
        <w:rPr>
          <w:sz w:val="18"/>
        </w:rPr>
        <w:tab/>
        <w:t xml:space="preserve">$           </w:t>
      </w:r>
      <w:r>
        <w:rPr>
          <w:sz w:val="18"/>
        </w:rPr>
        <w:tab/>
        <w:t xml:space="preserve">$            </w:t>
      </w:r>
      <w:r>
        <w:rPr>
          <w:sz w:val="18"/>
        </w:rPr>
        <w:tab/>
        <w:t>$        29,249</w:t>
      </w:r>
      <w:r>
        <w:rPr>
          <w:sz w:val="18"/>
        </w:rPr>
        <w:tab/>
        <w:t>$            475</w:t>
      </w:r>
      <w:r>
        <w:rPr>
          <w:sz w:val="18"/>
        </w:rPr>
        <w:tab/>
        <w:t>$     29,724</w:t>
      </w:r>
      <w:r>
        <w:rPr>
          <w:sz w:val="18"/>
        </w:rPr>
        <w:tab/>
        <w:t>$</w:t>
      </w:r>
      <w:r>
        <w:rPr>
          <w:sz w:val="18"/>
        </w:rPr>
        <w:tab/>
        <w:t>32,399</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New Mexico</w:t>
      </w:r>
      <w:r>
        <w:rPr>
          <w:sz w:val="18"/>
        </w:rPr>
        <w:tab/>
        <w:t xml:space="preserve">              3,685</w:t>
      </w:r>
      <w:r>
        <w:rPr>
          <w:sz w:val="18"/>
        </w:rPr>
        <w:tab/>
        <w:t xml:space="preserve">                         27</w:t>
      </w:r>
      <w:r>
        <w:rPr>
          <w:sz w:val="18"/>
        </w:rPr>
        <w:tab/>
      </w:r>
      <w:r>
        <w:rPr>
          <w:sz w:val="18"/>
        </w:rPr>
        <w:tab/>
        <w:t xml:space="preserve">            3,658</w:t>
      </w:r>
      <w:r>
        <w:rPr>
          <w:sz w:val="18"/>
        </w:rPr>
        <w:tab/>
        <w:t xml:space="preserve">              194</w:t>
      </w:r>
      <w:r>
        <w:rPr>
          <w:sz w:val="18"/>
        </w:rPr>
        <w:tab/>
        <w:t xml:space="preserve">         3,852</w:t>
      </w:r>
      <w:r>
        <w:rPr>
          <w:sz w:val="18"/>
        </w:rPr>
        <w:tab/>
      </w:r>
      <w:r>
        <w:rPr>
          <w:sz w:val="18"/>
        </w:rPr>
        <w:tab/>
        <w:t>4,199</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New York</w:t>
      </w:r>
      <w:r>
        <w:rPr>
          <w:sz w:val="18"/>
        </w:rPr>
        <w:tab/>
        <w:t xml:space="preserve">          148,212</w:t>
      </w:r>
      <w:r>
        <w:rPr>
          <w:sz w:val="18"/>
        </w:rPr>
        <w:tab/>
      </w:r>
      <w:r>
        <w:rPr>
          <w:sz w:val="18"/>
        </w:rPr>
        <w:tab/>
      </w:r>
      <w:r>
        <w:rPr>
          <w:sz w:val="18"/>
        </w:rPr>
        <w:tab/>
        <w:t xml:space="preserve">        148,212</w:t>
      </w:r>
      <w:r>
        <w:rPr>
          <w:sz w:val="18"/>
        </w:rPr>
        <w:tab/>
        <w:t xml:space="preserve">           1,910</w:t>
      </w:r>
      <w:r>
        <w:rPr>
          <w:sz w:val="18"/>
        </w:rPr>
        <w:tab/>
        <w:t xml:space="preserve">     150,122</w:t>
      </w:r>
      <w:r>
        <w:rPr>
          <w:sz w:val="18"/>
        </w:rPr>
        <w:tab/>
      </w:r>
      <w:r>
        <w:rPr>
          <w:sz w:val="18"/>
        </w:rPr>
        <w:tab/>
        <w:t>163,633</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North Carolina</w:t>
      </w:r>
      <w:r>
        <w:rPr>
          <w:sz w:val="18"/>
        </w:rPr>
        <w:tab/>
        <w:t xml:space="preserve">            16,198</w:t>
      </w:r>
      <w:r>
        <w:rPr>
          <w:sz w:val="18"/>
        </w:rPr>
        <w:tab/>
      </w:r>
      <w:r>
        <w:rPr>
          <w:sz w:val="18"/>
        </w:rPr>
        <w:tab/>
      </w:r>
      <w:r>
        <w:rPr>
          <w:sz w:val="18"/>
        </w:rPr>
        <w:tab/>
        <w:t xml:space="preserve">          16,198</w:t>
      </w:r>
      <w:r>
        <w:rPr>
          <w:sz w:val="18"/>
        </w:rPr>
        <w:tab/>
        <w:t xml:space="preserve">              701</w:t>
      </w:r>
      <w:r>
        <w:rPr>
          <w:sz w:val="18"/>
        </w:rPr>
        <w:tab/>
        <w:t xml:space="preserve">       16,899</w:t>
      </w:r>
      <w:r>
        <w:rPr>
          <w:sz w:val="18"/>
        </w:rPr>
        <w:tab/>
      </w:r>
      <w:r>
        <w:rPr>
          <w:sz w:val="18"/>
        </w:rPr>
        <w:tab/>
        <w:t>18,420</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North Dakota</w:t>
      </w:r>
      <w:r>
        <w:rPr>
          <w:sz w:val="18"/>
        </w:rPr>
        <w:tab/>
        <w:t xml:space="preserve">              2,656</w:t>
      </w:r>
      <w:r>
        <w:rPr>
          <w:sz w:val="18"/>
        </w:rPr>
        <w:tab/>
      </w:r>
      <w:r>
        <w:rPr>
          <w:sz w:val="18"/>
        </w:rPr>
        <w:tab/>
        <w:t xml:space="preserve">                    5</w:t>
      </w:r>
      <w:r>
        <w:rPr>
          <w:sz w:val="18"/>
        </w:rPr>
        <w:tab/>
        <w:t xml:space="preserve">            2,651</w:t>
      </w:r>
      <w:r>
        <w:rPr>
          <w:sz w:val="18"/>
        </w:rPr>
        <w:tab/>
        <w:t xml:space="preserve">              134</w:t>
      </w:r>
      <w:r>
        <w:rPr>
          <w:sz w:val="18"/>
        </w:rPr>
        <w:tab/>
        <w:t xml:space="preserve">         2,785</w:t>
      </w:r>
      <w:r>
        <w:rPr>
          <w:sz w:val="18"/>
        </w:rPr>
        <w:tab/>
      </w:r>
      <w:r>
        <w:rPr>
          <w:sz w:val="18"/>
        </w:rPr>
        <w:tab/>
        <w:t>3,036</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Ohio</w:t>
      </w:r>
      <w:r>
        <w:rPr>
          <w:sz w:val="18"/>
        </w:rPr>
        <w:tab/>
        <w:t xml:space="preserve">            24,910</w:t>
      </w:r>
      <w:r>
        <w:rPr>
          <w:sz w:val="18"/>
        </w:rPr>
        <w:tab/>
      </w:r>
      <w:r>
        <w:rPr>
          <w:sz w:val="18"/>
        </w:rPr>
        <w:tab/>
        <w:t xml:space="preserve">                  61</w:t>
      </w:r>
      <w:r>
        <w:rPr>
          <w:sz w:val="18"/>
        </w:rPr>
        <w:tab/>
        <w:t xml:space="preserve">          24,849</w:t>
      </w:r>
      <w:r>
        <w:rPr>
          <w:sz w:val="18"/>
        </w:rPr>
        <w:tab/>
        <w:t xml:space="preserve">           1,552</w:t>
      </w:r>
      <w:r>
        <w:rPr>
          <w:sz w:val="18"/>
        </w:rPr>
        <w:tab/>
        <w:t xml:space="preserve">       26,401</w:t>
      </w:r>
      <w:r>
        <w:rPr>
          <w:sz w:val="18"/>
        </w:rPr>
        <w:tab/>
      </w:r>
      <w:r>
        <w:rPr>
          <w:sz w:val="18"/>
        </w:rPr>
        <w:tab/>
        <w:t>28,777</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Oklahoma</w:t>
      </w:r>
      <w:r>
        <w:rPr>
          <w:sz w:val="18"/>
        </w:rPr>
        <w:tab/>
        <w:t xml:space="preserve">            15,836</w:t>
      </w:r>
      <w:r>
        <w:rPr>
          <w:sz w:val="18"/>
        </w:rPr>
        <w:tab/>
      </w:r>
      <w:r>
        <w:rPr>
          <w:sz w:val="18"/>
        </w:rPr>
        <w:tab/>
      </w:r>
      <w:r>
        <w:rPr>
          <w:sz w:val="18"/>
        </w:rPr>
        <w:tab/>
        <w:t xml:space="preserve">          15,836</w:t>
      </w:r>
      <w:r>
        <w:rPr>
          <w:sz w:val="18"/>
        </w:rPr>
        <w:tab/>
        <w:t xml:space="preserve">              544</w:t>
      </w:r>
      <w:r>
        <w:rPr>
          <w:sz w:val="18"/>
        </w:rPr>
        <w:tab/>
        <w:t xml:space="preserve">       16,380</w:t>
      </w:r>
      <w:r>
        <w:rPr>
          <w:sz w:val="18"/>
        </w:rPr>
        <w:tab/>
      </w:r>
      <w:r>
        <w:rPr>
          <w:sz w:val="18"/>
        </w:rPr>
        <w:tab/>
        <w:t>17,854</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Oregon</w:t>
      </w:r>
      <w:r>
        <w:rPr>
          <w:sz w:val="18"/>
        </w:rPr>
        <w:tab/>
        <w:t xml:space="preserve">            11,815</w:t>
      </w:r>
      <w:r>
        <w:rPr>
          <w:sz w:val="18"/>
        </w:rPr>
        <w:tab/>
      </w:r>
      <w:r>
        <w:rPr>
          <w:sz w:val="18"/>
        </w:rPr>
        <w:tab/>
      </w:r>
      <w:r>
        <w:rPr>
          <w:sz w:val="18"/>
        </w:rPr>
        <w:tab/>
        <w:t xml:space="preserve">          11,815</w:t>
      </w:r>
      <w:r>
        <w:rPr>
          <w:sz w:val="18"/>
        </w:rPr>
        <w:tab/>
        <w:t xml:space="preserve">              506</w:t>
      </w:r>
      <w:r>
        <w:rPr>
          <w:sz w:val="18"/>
        </w:rPr>
        <w:tab/>
        <w:t xml:space="preserve">       12,321</w:t>
      </w:r>
      <w:r>
        <w:rPr>
          <w:sz w:val="18"/>
        </w:rPr>
        <w:tab/>
      </w:r>
      <w:r>
        <w:rPr>
          <w:sz w:val="18"/>
        </w:rPr>
        <w:tab/>
        <w:t>13,430</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Pennsylvania</w:t>
      </w:r>
      <w:r>
        <w:rPr>
          <w:sz w:val="18"/>
        </w:rPr>
        <w:tab/>
        <w:t xml:space="preserve">            34,980</w:t>
      </w:r>
      <w:r>
        <w:rPr>
          <w:sz w:val="18"/>
        </w:rPr>
        <w:tab/>
      </w:r>
      <w:r>
        <w:rPr>
          <w:sz w:val="18"/>
        </w:rPr>
        <w:tab/>
      </w:r>
      <w:r>
        <w:rPr>
          <w:sz w:val="18"/>
        </w:rPr>
        <w:tab/>
        <w:t xml:space="preserve">          34,980</w:t>
      </w:r>
      <w:r>
        <w:rPr>
          <w:sz w:val="18"/>
        </w:rPr>
        <w:tab/>
        <w:t xml:space="preserve">           1,686</w:t>
      </w:r>
      <w:r>
        <w:rPr>
          <w:sz w:val="18"/>
        </w:rPr>
        <w:tab/>
        <w:t xml:space="preserve">       36,666</w:t>
      </w:r>
      <w:r>
        <w:rPr>
          <w:sz w:val="18"/>
        </w:rPr>
        <w:tab/>
      </w:r>
      <w:r>
        <w:rPr>
          <w:sz w:val="18"/>
        </w:rPr>
        <w:tab/>
        <w:t>39,966</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Rhode Island</w:t>
      </w:r>
      <w:r>
        <w:rPr>
          <w:sz w:val="18"/>
        </w:rPr>
        <w:tab/>
        <w:t xml:space="preserve">              2,978</w:t>
      </w:r>
      <w:r>
        <w:rPr>
          <w:sz w:val="18"/>
        </w:rPr>
        <w:tab/>
      </w:r>
      <w:r>
        <w:rPr>
          <w:sz w:val="18"/>
        </w:rPr>
        <w:tab/>
      </w:r>
      <w:r>
        <w:rPr>
          <w:sz w:val="18"/>
        </w:rPr>
        <w:tab/>
        <w:t xml:space="preserve">            2,978</w:t>
      </w:r>
      <w:r>
        <w:rPr>
          <w:sz w:val="18"/>
        </w:rPr>
        <w:tab/>
        <w:t xml:space="preserve">              296</w:t>
      </w:r>
      <w:r>
        <w:rPr>
          <w:sz w:val="18"/>
        </w:rPr>
        <w:tab/>
        <w:t xml:space="preserve">         3,274</w:t>
      </w:r>
      <w:r>
        <w:rPr>
          <w:sz w:val="18"/>
        </w:rPr>
        <w:tab/>
      </w:r>
      <w:r>
        <w:rPr>
          <w:sz w:val="18"/>
        </w:rPr>
        <w:tab/>
        <w:t>3,569</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South Carolina</w:t>
      </w:r>
      <w:r>
        <w:rPr>
          <w:sz w:val="18"/>
        </w:rPr>
        <w:tab/>
        <w:t xml:space="preserve">              7,330</w:t>
      </w:r>
      <w:r>
        <w:rPr>
          <w:sz w:val="18"/>
        </w:rPr>
        <w:tab/>
      </w:r>
      <w:r>
        <w:rPr>
          <w:sz w:val="18"/>
        </w:rPr>
        <w:tab/>
      </w:r>
      <w:r>
        <w:rPr>
          <w:sz w:val="18"/>
        </w:rPr>
        <w:tab/>
        <w:t xml:space="preserve">            7,330</w:t>
      </w:r>
      <w:r>
        <w:rPr>
          <w:sz w:val="18"/>
        </w:rPr>
        <w:tab/>
        <w:t xml:space="preserve">              374</w:t>
      </w:r>
      <w:r>
        <w:rPr>
          <w:sz w:val="18"/>
        </w:rPr>
        <w:tab/>
        <w:t xml:space="preserve">         7,704</w:t>
      </w:r>
      <w:r>
        <w:rPr>
          <w:sz w:val="18"/>
        </w:rPr>
        <w:tab/>
      </w:r>
      <w:r>
        <w:rPr>
          <w:sz w:val="18"/>
        </w:rPr>
        <w:tab/>
        <w:t>8,397</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South Dakota</w:t>
      </w:r>
      <w:r>
        <w:rPr>
          <w:sz w:val="18"/>
        </w:rPr>
        <w:tab/>
        <w:t xml:space="preserve">              1,853</w:t>
      </w:r>
      <w:r>
        <w:rPr>
          <w:sz w:val="18"/>
        </w:rPr>
        <w:tab/>
      </w:r>
      <w:r>
        <w:rPr>
          <w:sz w:val="18"/>
        </w:rPr>
        <w:tab/>
      </w:r>
      <w:r>
        <w:rPr>
          <w:sz w:val="18"/>
        </w:rPr>
        <w:tab/>
        <w:t xml:space="preserve">            1,853</w:t>
      </w:r>
      <w:r>
        <w:rPr>
          <w:sz w:val="18"/>
        </w:rPr>
        <w:tab/>
        <w:t xml:space="preserve">              365</w:t>
      </w:r>
      <w:r>
        <w:rPr>
          <w:sz w:val="18"/>
        </w:rPr>
        <w:tab/>
        <w:t xml:space="preserve">         2,218</w:t>
      </w:r>
      <w:r>
        <w:rPr>
          <w:sz w:val="18"/>
        </w:rPr>
        <w:tab/>
      </w:r>
      <w:r>
        <w:rPr>
          <w:sz w:val="18"/>
        </w:rPr>
        <w:tab/>
        <w:t>2,417</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Tennessee</w:t>
      </w:r>
      <w:r>
        <w:rPr>
          <w:sz w:val="18"/>
        </w:rPr>
        <w:tab/>
        <w:t xml:space="preserve">            10,819</w:t>
      </w:r>
      <w:r>
        <w:rPr>
          <w:sz w:val="18"/>
        </w:rPr>
        <w:tab/>
      </w:r>
      <w:r>
        <w:rPr>
          <w:sz w:val="18"/>
        </w:rPr>
        <w:tab/>
      </w:r>
      <w:r>
        <w:rPr>
          <w:sz w:val="18"/>
        </w:rPr>
        <w:tab/>
        <w:t xml:space="preserve">          10,819</w:t>
      </w:r>
      <w:r>
        <w:rPr>
          <w:sz w:val="18"/>
        </w:rPr>
        <w:tab/>
        <w:t xml:space="preserve">              800</w:t>
      </w:r>
      <w:r>
        <w:rPr>
          <w:sz w:val="18"/>
        </w:rPr>
        <w:tab/>
        <w:t xml:space="preserve">       11,619</w:t>
      </w:r>
      <w:r>
        <w:rPr>
          <w:sz w:val="18"/>
        </w:rPr>
        <w:tab/>
      </w:r>
      <w:r>
        <w:rPr>
          <w:sz w:val="18"/>
        </w:rPr>
        <w:tab/>
        <w:t>12,665</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Texas</w:t>
      </w:r>
      <w:r>
        <w:rPr>
          <w:sz w:val="18"/>
        </w:rPr>
        <w:tab/>
        <w:t xml:space="preserve">            55,446</w:t>
      </w:r>
      <w:r>
        <w:rPr>
          <w:sz w:val="18"/>
        </w:rPr>
        <w:tab/>
      </w:r>
      <w:r>
        <w:rPr>
          <w:sz w:val="18"/>
        </w:rPr>
        <w:tab/>
      </w:r>
      <w:r>
        <w:rPr>
          <w:sz w:val="18"/>
        </w:rPr>
        <w:tab/>
        <w:t xml:space="preserve">          55,446</w:t>
      </w:r>
      <w:r>
        <w:rPr>
          <w:sz w:val="18"/>
        </w:rPr>
        <w:tab/>
        <w:t xml:space="preserve">           3,794</w:t>
      </w:r>
      <w:r>
        <w:rPr>
          <w:sz w:val="18"/>
        </w:rPr>
        <w:tab/>
        <w:t xml:space="preserve">       59,240</w:t>
      </w:r>
      <w:r>
        <w:rPr>
          <w:sz w:val="18"/>
        </w:rPr>
        <w:tab/>
      </w:r>
      <w:r>
        <w:rPr>
          <w:sz w:val="18"/>
        </w:rPr>
        <w:tab/>
        <w:t>64,572</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Utah</w:t>
      </w:r>
      <w:r>
        <w:rPr>
          <w:sz w:val="18"/>
        </w:rPr>
        <w:tab/>
        <w:t xml:space="preserve">              3,861</w:t>
      </w:r>
      <w:r>
        <w:rPr>
          <w:sz w:val="18"/>
        </w:rPr>
        <w:tab/>
      </w:r>
      <w:r>
        <w:rPr>
          <w:sz w:val="18"/>
        </w:rPr>
        <w:tab/>
      </w:r>
      <w:r>
        <w:rPr>
          <w:sz w:val="18"/>
        </w:rPr>
        <w:tab/>
        <w:t xml:space="preserve">            3,861</w:t>
      </w:r>
      <w:r>
        <w:rPr>
          <w:sz w:val="18"/>
        </w:rPr>
        <w:tab/>
        <w:t xml:space="preserve">              236</w:t>
      </w:r>
      <w:r>
        <w:rPr>
          <w:sz w:val="18"/>
        </w:rPr>
        <w:tab/>
        <w:t xml:space="preserve">         4,097</w:t>
      </w:r>
      <w:r>
        <w:rPr>
          <w:sz w:val="18"/>
        </w:rPr>
        <w:tab/>
      </w:r>
      <w:r>
        <w:rPr>
          <w:sz w:val="18"/>
        </w:rPr>
        <w:tab/>
        <w:t>4,466</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Vermont</w:t>
      </w:r>
      <w:r>
        <w:rPr>
          <w:sz w:val="18"/>
        </w:rPr>
        <w:tab/>
        <w:t xml:space="preserve">              2,732</w:t>
      </w:r>
      <w:r>
        <w:rPr>
          <w:sz w:val="18"/>
        </w:rPr>
        <w:tab/>
      </w:r>
      <w:r>
        <w:rPr>
          <w:sz w:val="18"/>
        </w:rPr>
        <w:tab/>
      </w:r>
      <w:r>
        <w:rPr>
          <w:sz w:val="18"/>
        </w:rPr>
        <w:tab/>
        <w:t xml:space="preserve">            2,732</w:t>
      </w:r>
      <w:r>
        <w:rPr>
          <w:sz w:val="18"/>
        </w:rPr>
        <w:tab/>
        <w:t xml:space="preserve">              158</w:t>
      </w:r>
      <w:r>
        <w:rPr>
          <w:sz w:val="18"/>
        </w:rPr>
        <w:tab/>
        <w:t xml:space="preserve">         2,890</w:t>
      </w:r>
      <w:r>
        <w:rPr>
          <w:sz w:val="18"/>
        </w:rPr>
        <w:tab/>
      </w:r>
      <w:r>
        <w:rPr>
          <w:sz w:val="18"/>
        </w:rPr>
        <w:tab/>
        <w:t>3,150</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Virginia</w:t>
      </w:r>
      <w:r>
        <w:rPr>
          <w:sz w:val="18"/>
        </w:rPr>
        <w:tab/>
        <w:t xml:space="preserve">            10,037</w:t>
      </w:r>
      <w:r>
        <w:rPr>
          <w:sz w:val="18"/>
        </w:rPr>
        <w:tab/>
      </w:r>
      <w:r>
        <w:rPr>
          <w:sz w:val="18"/>
        </w:rPr>
        <w:tab/>
      </w:r>
      <w:r>
        <w:rPr>
          <w:sz w:val="18"/>
        </w:rPr>
        <w:tab/>
        <w:t xml:space="preserve">          10,037</w:t>
      </w:r>
      <w:r>
        <w:rPr>
          <w:sz w:val="18"/>
        </w:rPr>
        <w:tab/>
        <w:t xml:space="preserve">              182</w:t>
      </w:r>
      <w:r>
        <w:rPr>
          <w:sz w:val="18"/>
        </w:rPr>
        <w:tab/>
        <w:t xml:space="preserve">       10,219</w:t>
      </w:r>
      <w:r>
        <w:rPr>
          <w:sz w:val="18"/>
        </w:rPr>
        <w:tab/>
      </w:r>
      <w:r>
        <w:rPr>
          <w:sz w:val="18"/>
        </w:rPr>
        <w:tab/>
        <w:t>11,139</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Washington</w:t>
      </w:r>
      <w:r>
        <w:rPr>
          <w:sz w:val="18"/>
        </w:rPr>
        <w:tab/>
        <w:t xml:space="preserve">            13,832</w:t>
      </w:r>
      <w:r>
        <w:rPr>
          <w:sz w:val="18"/>
        </w:rPr>
        <w:tab/>
      </w:r>
      <w:r>
        <w:rPr>
          <w:sz w:val="18"/>
        </w:rPr>
        <w:tab/>
      </w:r>
      <w:r>
        <w:rPr>
          <w:sz w:val="18"/>
        </w:rPr>
        <w:tab/>
        <w:t xml:space="preserve">          13,832</w:t>
      </w:r>
      <w:r>
        <w:rPr>
          <w:sz w:val="18"/>
        </w:rPr>
        <w:tab/>
        <w:t xml:space="preserve">              600</w:t>
      </w:r>
      <w:r>
        <w:rPr>
          <w:sz w:val="18"/>
        </w:rPr>
        <w:tab/>
        <w:t xml:space="preserve">       14,432</w:t>
      </w:r>
      <w:r>
        <w:rPr>
          <w:sz w:val="18"/>
        </w:rPr>
        <w:tab/>
      </w:r>
      <w:r>
        <w:rPr>
          <w:sz w:val="18"/>
        </w:rPr>
        <w:tab/>
        <w:t>15,731</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West Virginia</w:t>
      </w:r>
      <w:r>
        <w:rPr>
          <w:sz w:val="18"/>
        </w:rPr>
        <w:tab/>
        <w:t xml:space="preserve">              5,154</w:t>
      </w:r>
      <w:r>
        <w:rPr>
          <w:sz w:val="18"/>
        </w:rPr>
        <w:tab/>
      </w:r>
      <w:r>
        <w:rPr>
          <w:sz w:val="18"/>
        </w:rPr>
        <w:tab/>
      </w:r>
      <w:r>
        <w:rPr>
          <w:sz w:val="18"/>
        </w:rPr>
        <w:tab/>
        <w:t xml:space="preserve">            5,154</w:t>
      </w:r>
      <w:r>
        <w:rPr>
          <w:sz w:val="18"/>
        </w:rPr>
        <w:tab/>
        <w:t xml:space="preserve">              125</w:t>
      </w:r>
      <w:r>
        <w:rPr>
          <w:sz w:val="18"/>
        </w:rPr>
        <w:tab/>
        <w:t xml:space="preserve">         5,279</w:t>
      </w:r>
      <w:r>
        <w:rPr>
          <w:sz w:val="18"/>
        </w:rPr>
        <w:tab/>
      </w:r>
      <w:r>
        <w:rPr>
          <w:sz w:val="18"/>
        </w:rPr>
        <w:tab/>
        <w:t>5,754</w:t>
      </w: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rPr>
      </w:pPr>
      <w:r>
        <w:rPr>
          <w:sz w:val="18"/>
        </w:rPr>
        <w:t>Wisconsin</w:t>
      </w:r>
      <w:r>
        <w:rPr>
          <w:sz w:val="18"/>
        </w:rPr>
        <w:tab/>
        <w:t xml:space="preserve">            20,874</w:t>
      </w:r>
      <w:r>
        <w:rPr>
          <w:sz w:val="18"/>
        </w:rPr>
        <w:tab/>
      </w:r>
      <w:r>
        <w:rPr>
          <w:sz w:val="18"/>
        </w:rPr>
        <w:tab/>
      </w:r>
      <w:r>
        <w:rPr>
          <w:sz w:val="18"/>
        </w:rPr>
        <w:tab/>
        <w:t xml:space="preserve">          20,874</w:t>
      </w:r>
      <w:r>
        <w:rPr>
          <w:sz w:val="18"/>
        </w:rPr>
        <w:tab/>
        <w:t xml:space="preserve">           2,895</w:t>
      </w:r>
      <w:r>
        <w:rPr>
          <w:sz w:val="18"/>
        </w:rPr>
        <w:tab/>
        <w:t xml:space="preserve">       23,769</w:t>
      </w:r>
      <w:r>
        <w:rPr>
          <w:sz w:val="18"/>
        </w:rPr>
        <w:tab/>
      </w:r>
      <w:r>
        <w:rPr>
          <w:sz w:val="18"/>
        </w:rPr>
        <w:tab/>
        <w:t>25,908</w:t>
      </w: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r>
        <w:rPr>
          <w:sz w:val="18"/>
        </w:rPr>
        <w:t>Wyoming</w:t>
      </w:r>
      <w:r>
        <w:rPr>
          <w:sz w:val="18"/>
        </w:rPr>
        <w:tab/>
      </w:r>
      <w:r>
        <w:rPr>
          <w:sz w:val="18"/>
          <w:u w:val="single"/>
        </w:rPr>
        <w:t xml:space="preserve">                 518</w:t>
      </w:r>
      <w:r>
        <w:rPr>
          <w:sz w:val="18"/>
        </w:rPr>
        <w:tab/>
      </w:r>
      <w:r>
        <w:rPr>
          <w:sz w:val="18"/>
          <w:u w:val="single"/>
        </w:rPr>
        <w:t xml:space="preserve">                           </w:t>
      </w:r>
      <w:r>
        <w:rPr>
          <w:sz w:val="18"/>
        </w:rPr>
        <w:tab/>
      </w:r>
      <w:r>
        <w:rPr>
          <w:sz w:val="18"/>
          <w:u w:val="single"/>
        </w:rPr>
        <w:t xml:space="preserve">                      </w:t>
      </w:r>
      <w:r>
        <w:rPr>
          <w:sz w:val="18"/>
        </w:rPr>
        <w:tab/>
      </w:r>
      <w:r>
        <w:rPr>
          <w:sz w:val="18"/>
          <w:u w:val="single"/>
        </w:rPr>
        <w:t xml:space="preserve">               518</w:t>
      </w:r>
      <w:r>
        <w:rPr>
          <w:sz w:val="18"/>
        </w:rPr>
        <w:tab/>
      </w:r>
      <w:r>
        <w:rPr>
          <w:sz w:val="18"/>
          <w:u w:val="single"/>
        </w:rPr>
        <w:t xml:space="preserve">              118</w:t>
      </w:r>
      <w:r>
        <w:rPr>
          <w:sz w:val="18"/>
        </w:rPr>
        <w:tab/>
      </w:r>
      <w:r>
        <w:rPr>
          <w:sz w:val="18"/>
          <w:u w:val="single"/>
        </w:rPr>
        <w:t xml:space="preserve">            636</w:t>
      </w:r>
      <w:r>
        <w:rPr>
          <w:sz w:val="18"/>
        </w:rPr>
        <w:tab/>
      </w:r>
      <w:r>
        <w:rPr>
          <w:sz w:val="18"/>
          <w:u w:val="single"/>
        </w:rPr>
        <w:t xml:space="preserve">                        636</w:t>
      </w: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decimal" w:pos="13920"/>
        </w:tabs>
        <w:spacing w:line="192" w:lineRule="auto"/>
        <w:rPr>
          <w:sz w:val="18"/>
          <w:u w:val="double"/>
        </w:rPr>
      </w:pPr>
      <w:r>
        <w:rPr>
          <w:sz w:val="18"/>
        </w:rPr>
        <w:t>TOTAL</w:t>
      </w:r>
      <w:r>
        <w:rPr>
          <w:sz w:val="18"/>
        </w:rPr>
        <w:tab/>
      </w:r>
      <w:r>
        <w:rPr>
          <w:sz w:val="18"/>
          <w:u w:val="double"/>
        </w:rPr>
        <w:t>$        822,284</w:t>
      </w:r>
      <w:r>
        <w:rPr>
          <w:sz w:val="18"/>
        </w:rPr>
        <w:tab/>
        <w:t>$</w:t>
      </w:r>
      <w:r>
        <w:rPr>
          <w:sz w:val="18"/>
          <w:u w:val="double"/>
        </w:rPr>
        <w:t xml:space="preserve">                     27</w:t>
      </w:r>
      <w:r>
        <w:rPr>
          <w:sz w:val="18"/>
        </w:rPr>
        <w:tab/>
        <w:t>$</w:t>
      </w:r>
      <w:r>
        <w:rPr>
          <w:sz w:val="18"/>
          <w:u w:val="double"/>
        </w:rPr>
        <w:t xml:space="preserve">             543</w:t>
      </w:r>
      <w:r>
        <w:rPr>
          <w:sz w:val="18"/>
        </w:rPr>
        <w:tab/>
        <w:t>$</w:t>
      </w:r>
      <w:r>
        <w:rPr>
          <w:sz w:val="18"/>
          <w:u w:val="double"/>
        </w:rPr>
        <w:t xml:space="preserve">     821,714</w:t>
      </w:r>
      <w:r>
        <w:rPr>
          <w:sz w:val="18"/>
        </w:rPr>
        <w:tab/>
        <w:t>$</w:t>
      </w:r>
      <w:r>
        <w:rPr>
          <w:sz w:val="18"/>
          <w:u w:val="double"/>
        </w:rPr>
        <w:t xml:space="preserve">      37,786</w:t>
      </w:r>
      <w:r>
        <w:rPr>
          <w:sz w:val="18"/>
        </w:rPr>
        <w:tab/>
      </w:r>
      <w:r>
        <w:rPr>
          <w:sz w:val="18"/>
          <w:u w:val="double"/>
        </w:rPr>
        <w:t>$    859,500</w:t>
      </w:r>
      <w:r>
        <w:rPr>
          <w:sz w:val="18"/>
        </w:rPr>
        <w:tab/>
      </w:r>
      <w:r>
        <w:rPr>
          <w:sz w:val="18"/>
        </w:rPr>
        <w:tab/>
      </w:r>
      <w:r>
        <w:rPr>
          <w:sz w:val="18"/>
          <w:u w:val="double"/>
        </w:rPr>
        <w:t>$   936,855</w:t>
      </w: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u w:val="double"/>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r>
        <w:rPr>
          <w:sz w:val="18"/>
        </w:rPr>
        <w:t>1)   Adjustments were made to remove FY 1980 and prior expenditures.</w:t>
      </w: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r>
        <w:rPr>
          <w:sz w:val="18"/>
        </w:rPr>
        <w:t>2)   The FY 1982 Target is the product of multiplying the Adjusted FY 1981 Estimate by 109 percent.</w:t>
      </w: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sz w:val="18"/>
        </w:rPr>
      </w:pPr>
    </w:p>
    <w:p w:rsidR="004001BD" w:rsidRDefault="004001BD">
      <w:pPr>
        <w:tabs>
          <w:tab w:val="left" w:pos="1680"/>
          <w:tab w:val="left" w:pos="3600"/>
          <w:tab w:val="left" w:pos="5400"/>
          <w:tab w:val="left" w:pos="7200"/>
          <w:tab w:val="left" w:pos="9000"/>
          <w:tab w:val="left" w:pos="10800"/>
          <w:tab w:val="left" w:pos="11160"/>
          <w:tab w:val="left" w:pos="12600"/>
          <w:tab w:val="left" w:pos="13920"/>
        </w:tabs>
        <w:spacing w:line="192" w:lineRule="auto"/>
        <w:rPr>
          <w:noProof/>
          <w:color w:val="000000"/>
          <w:sz w:val="18"/>
        </w:rPr>
      </w:pPr>
      <w:r>
        <w:rPr>
          <w:sz w:val="18"/>
        </w:rPr>
        <w:t xml:space="preserve">2-126                                                                                                                                                                                                                   </w:t>
      </w:r>
      <w:r>
        <w:rPr>
          <w:sz w:val="18"/>
        </w:rPr>
        <w:tab/>
      </w:r>
      <w:r>
        <w:rPr>
          <w:sz w:val="18"/>
        </w:rPr>
        <w:tab/>
      </w:r>
      <w:r>
        <w:rPr>
          <w:sz w:val="18"/>
        </w:rPr>
        <w:tab/>
      </w:r>
      <w:r>
        <w:rPr>
          <w:sz w:val="18"/>
        </w:rPr>
        <w:tab/>
        <w:t xml:space="preserve">  Rev. 38</w:t>
      </w:r>
    </w:p>
    <w:p w:rsidR="004001BD" w:rsidRDefault="004001BD">
      <w:pPr>
        <w:tabs>
          <w:tab w:val="left" w:pos="475"/>
        </w:tabs>
      </w:pPr>
    </w:p>
    <w:sectPr w:rsidR="00000000">
      <w:pgSz w:w="15840" w:h="12240" w:orient="landscape"/>
      <w:pgMar w:top="1080" w:right="360" w:bottom="1080" w:left="720" w:header="720" w:footer="720" w:gutter="0"/>
      <w:paperSrc w:first="13633" w:other="13633"/>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5221"/>
    <w:rsid w:val="004001BD"/>
    <w:rsid w:val="007D5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31B6813-AA25-477E-9F60-EB3328FD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tabs>
        <w:tab w:val="left" w:pos="0"/>
        <w:tab w:val="left" w:pos="480"/>
        <w:tab w:val="left" w:pos="960"/>
        <w:tab w:val="left" w:pos="1440"/>
        <w:tab w:val="left" w:pos="1920"/>
        <w:tab w:val="left" w:pos="2400"/>
        <w:tab w:val="left" w:pos="9240"/>
      </w:tabs>
      <w:spacing w:line="192" w:lineRule="auto"/>
      <w:ind w:firstLine="960"/>
    </w:pPr>
    <w:rPr>
      <w:snapToGrid w:val="0"/>
    </w:rPr>
  </w:style>
  <w:style w:type="paragraph" w:styleId="BodyTextIndent2">
    <w:name w:val="Body Text Indent 2"/>
    <w:basedOn w:val="Normal"/>
    <w:semiHidden/>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12384</Words>
  <Characters>70590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82809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