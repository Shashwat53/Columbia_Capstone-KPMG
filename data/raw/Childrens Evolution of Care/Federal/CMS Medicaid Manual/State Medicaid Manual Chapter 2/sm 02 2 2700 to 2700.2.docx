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02E3B" w:rsidRDefault="00502E3B">
      <w:pPr>
        <w:tabs>
          <w:tab w:val="center" w:pos="468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u w:val="single"/>
        </w:rPr>
      </w:pPr>
      <w:r>
        <w:rPr>
          <w:rFonts w:ascii="Times New Roman" w:hAnsi="Times New Roman"/>
        </w:rPr>
        <w:tab/>
        <w:t>STATE ORGANIZATION</w:t>
      </w:r>
    </w:p>
    <w:p w:rsidR="00502E3B" w:rsidRDefault="00502E3B">
      <w:pPr>
        <w:tabs>
          <w:tab w:val="center" w:pos="4680"/>
          <w:tab w:val="right" w:pos="9360"/>
        </w:tabs>
        <w:spacing w:line="192" w:lineRule="auto"/>
        <w:jc w:val="both"/>
        <w:rPr>
          <w:rFonts w:ascii="Times New Roman" w:hAnsi="Times New Roman"/>
          <w:u w:val="single"/>
        </w:rPr>
      </w:pPr>
      <w:r>
        <w:rPr>
          <w:rFonts w:ascii="Times New Roman" w:hAnsi="Times New Roman"/>
          <w:u w:val="single"/>
        </w:rPr>
        <w:t>08-98</w:t>
      </w:r>
      <w:r>
        <w:rPr>
          <w:rFonts w:ascii="Times New Roman" w:hAnsi="Times New Roman"/>
          <w:u w:val="single"/>
        </w:rPr>
        <w:tab/>
        <w:t>AND GENERAL ADMINISTRATION</w:t>
      </w:r>
      <w:r>
        <w:rPr>
          <w:rFonts w:ascii="Times New Roman" w:hAnsi="Times New Roman"/>
          <w:u w:val="single"/>
        </w:rPr>
        <w:tab/>
        <w:t>2700.1</w:t>
      </w:r>
    </w:p>
    <w:p w:rsidR="00502E3B" w:rsidRDefault="00502E3B">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u w:val="single"/>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2700.</w:t>
      </w:r>
      <w:r>
        <w:rPr>
          <w:rFonts w:ascii="Times New Roman" w:hAnsi="Times New Roman"/>
        </w:rPr>
        <w:tab/>
        <w:t>FEDERAL REPORTING REQUIREMENTS</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 xml:space="preserve">Following are instructions and definitions to use in completing the </w:t>
      </w:r>
      <w:r>
        <w:rPr>
          <w:rFonts w:ascii="Times New Roman" w:hAnsi="Times New Roman"/>
          <w:u w:val="single"/>
        </w:rPr>
        <w:t xml:space="preserve">Statistical Report on Medical Care: </w:t>
      </w:r>
      <w:proofErr w:type="spellStart"/>
      <w:r>
        <w:rPr>
          <w:rFonts w:ascii="Times New Roman" w:hAnsi="Times New Roman"/>
          <w:u w:val="single"/>
        </w:rPr>
        <w:t>Eligibles</w:t>
      </w:r>
      <w:proofErr w:type="spellEnd"/>
      <w:r>
        <w:rPr>
          <w:rFonts w:ascii="Times New Roman" w:hAnsi="Times New Roman"/>
          <w:u w:val="single"/>
        </w:rPr>
        <w:t>, Recipients, Payments, and Services</w:t>
      </w:r>
      <w:r>
        <w:rPr>
          <w:rFonts w:ascii="Times New Roman" w:hAnsi="Times New Roman"/>
        </w:rPr>
        <w:t>, Form HCFA-2082, and</w:t>
      </w:r>
      <w:ins w:id="0" w:author="Unknown">
        <w:r>
          <w:rPr>
            <w:rFonts w:ascii="Times New Roman" w:hAnsi="Times New Roman"/>
          </w:rPr>
          <w:t xml:space="preserve"> the Medicaid Statistical Information System (MSIS.)  </w:t>
        </w:r>
      </w:ins>
      <w:r>
        <w:rPr>
          <w:rFonts w:ascii="Times New Roman" w:hAnsi="Times New Roman"/>
        </w:rPr>
        <w:t xml:space="preserve">This hard-copy report form, and the electronic MSIS replacement, are used to report Medicaid cost and utilization data annually to HCFA by States, Territories, and the District of Columbia.  Unless otherwise noted, use of the word "State" in the following sections refers to all reporting jurisdictions.  </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Since 1972, HCFA has required annual submission of Form HCFA-2082 from all States and Territories that operate Medicaid programs under title XIX of the Social Security Act.</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The 1980 version of Form HCFA-2082 was a 20 page report, which was expanded to 47 pages in 1984.  When the report was expanded, the MSIS was approved as a reporting option.  Under this option, a State could submit, if approved, person-specific eligibility and paid claims files on magnetic tape instead of producing and submitting the printed (hard copy) Form HCFA-2082.  By offering this option, HCFA could begin to develop a detailed national database of program information capable of supporting a broad range</w:t>
      </w:r>
      <w:r>
        <w:rPr>
          <w:rFonts w:ascii="Times New Roman" w:hAnsi="Times New Roman"/>
        </w:rPr>
        <w:t xml:space="preserve"> of analysis and reporting applications.  Also, participating States could eventually be exempted from preparing and submitting the hard copy Form HCFA-2082 since the database system produces it automatically.  </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ins w:id="1" w:author="Unknown">
        <w:r>
          <w:rPr>
            <w:rFonts w:ascii="Times New Roman" w:hAnsi="Times New Roman"/>
          </w:rPr>
          <w:t xml:space="preserve">The voluntary nature of the MSIS was modified by the Balanced Budget Act of 1997 (BBA).  The BBA requires that States provide for electronic claims data transmission consistent with the MSIS and allows HCFA to specify the format for electronic claims data transmission.  States that submit MSIS tapes beginning with the October-December 1998 quarter will be exempt from the hard-copy Form HCFA-2082 requirement for the fiscal  year ending September 30, 1999.  States opting to delay MSIS participation until the </w:t>
        </w:r>
        <w:r>
          <w:rPr>
            <w:rFonts w:ascii="Times New Roman" w:hAnsi="Times New Roman"/>
          </w:rPr>
          <w:t xml:space="preserve">January-March 1999 quarter must submit a hard-copy Form HCFA-2082 for fiscal year 1999. States need not submit the hard-copy Form HCFA-2082 after fiscal year </w:t>
        </w:r>
      </w:ins>
      <w:r>
        <w:rPr>
          <w:rFonts w:ascii="Times New Roman" w:hAnsi="Times New Roman"/>
        </w:rPr>
        <w:t xml:space="preserve">1999. </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 xml:space="preserve"> </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The Paperwork Reduction Act of 1995 provides that no person need respond to a Federal collection of information unless it displays a valid OMB control number.  The valid OMB control number for this information collection is 0938-0345.  The time required to complete this information collection is estimated to average 494 hours for hard copy reporting, and 32 hours for MSIS States per response, including the time to review instructions, search existing data resources, gather the data needed, and complete and</w:t>
      </w:r>
      <w:r>
        <w:rPr>
          <w:rFonts w:ascii="Times New Roman" w:hAnsi="Times New Roman"/>
        </w:rPr>
        <w:t xml:space="preserve"> review the information collection.  If you have any comments concerning the accuracy of the time estimate(s) or suggestions for improving this form, please write to:  HCFA, P.O. Box 26684, Baltimore, Maryland 21207, and to the Office of the Information and Regulatory Affairs, Office of Management and Budget, Washington, D.C. 20503.</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Section 2700.1 addresses the submission of the hard copy Form HCFA-2082.  Section 2700.2 addresses the requirements for submitting MSIS tapes.</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 xml:space="preserve">2700.1  </w:t>
      </w:r>
      <w:r>
        <w:rPr>
          <w:rFonts w:ascii="Times New Roman" w:hAnsi="Times New Roman"/>
          <w:u w:val="single"/>
        </w:rPr>
        <w:t xml:space="preserve">Statistical Report on Medical Care: </w:t>
      </w:r>
      <w:proofErr w:type="spellStart"/>
      <w:r>
        <w:rPr>
          <w:rFonts w:ascii="Times New Roman" w:hAnsi="Times New Roman"/>
          <w:u w:val="single"/>
        </w:rPr>
        <w:t>Eligibles</w:t>
      </w:r>
      <w:proofErr w:type="spellEnd"/>
      <w:r>
        <w:rPr>
          <w:rFonts w:ascii="Times New Roman" w:hAnsi="Times New Roman"/>
          <w:u w:val="single"/>
        </w:rPr>
        <w:t>, Recipients, Payments, and Services (Form HCFA-2082)</w:t>
      </w:r>
      <w:r>
        <w:rPr>
          <w:rFonts w:ascii="Times New Roman" w:hAnsi="Times New Roman"/>
        </w:rPr>
        <w:t>.--</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u w:val="single"/>
        </w:rPr>
        <w:t>Purpose</w:t>
      </w:r>
      <w:r>
        <w:rPr>
          <w:rFonts w:ascii="Times New Roman" w:hAnsi="Times New Roman"/>
        </w:rPr>
        <w:t>.--The purpose of Form HCFA</w:t>
      </w:r>
      <w:r>
        <w:rPr>
          <w:rFonts w:ascii="Times New Roman" w:hAnsi="Times New Roman"/>
        </w:rPr>
        <w:noBreakHyphen/>
        <w:t>2082 is to provide basic Medicaid data needed for program evaluation, budgeting, planning, and the answering of inquiries at the Federal level.  It does not provide all of the information needed for surveillance and administration.</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Content</w:t>
      </w:r>
      <w:r>
        <w:rPr>
          <w:rFonts w:ascii="Times New Roman" w:hAnsi="Times New Roman"/>
        </w:rPr>
        <w:t xml:space="preserve">.--The Form HCFA-2082 provides for reporting summary data of Medicaid </w:t>
      </w:r>
      <w:proofErr w:type="spellStart"/>
      <w:r>
        <w:rPr>
          <w:rFonts w:ascii="Times New Roman" w:hAnsi="Times New Roman"/>
        </w:rPr>
        <w:t>eligibles</w:t>
      </w:r>
      <w:proofErr w:type="spellEnd"/>
      <w:r>
        <w:rPr>
          <w:rFonts w:ascii="Times New Roman" w:hAnsi="Times New Roman"/>
        </w:rPr>
        <w:t>, recipients, services, and medical vendor payments.  It is comprised of the following 13 sections, A through M:</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u w:val="single"/>
        </w:rPr>
      </w:pPr>
    </w:p>
    <w:p w:rsidR="00502E3B" w:rsidRDefault="00502E3B">
      <w:pPr>
        <w:tabs>
          <w:tab w:val="right" w:pos="9360"/>
        </w:tabs>
        <w:spacing w:line="192" w:lineRule="auto"/>
        <w:jc w:val="both"/>
        <w:rPr>
          <w:rFonts w:ascii="Times New Roman" w:hAnsi="Times New Roman"/>
        </w:rPr>
      </w:pPr>
      <w:r>
        <w:rPr>
          <w:rFonts w:ascii="Times New Roman" w:hAnsi="Times New Roman"/>
        </w:rPr>
        <w:t>Rev. 91</w:t>
      </w:r>
      <w:r>
        <w:rPr>
          <w:rFonts w:ascii="Times New Roman" w:hAnsi="Times New Roman"/>
        </w:rPr>
        <w:tab/>
        <w:t xml:space="preserve">2-135 </w:t>
      </w:r>
    </w:p>
    <w:p w:rsidR="00502E3B" w:rsidRDefault="00502E3B">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br w:type="page"/>
      </w:r>
      <w:r>
        <w:rPr>
          <w:rFonts w:ascii="Times New Roman" w:hAnsi="Times New Roman"/>
        </w:rPr>
        <w:lastRenderedPageBreak/>
        <w:tab/>
        <w:t>STATE ORGANIZATION</w:t>
      </w:r>
    </w:p>
    <w:p w:rsidR="00502E3B" w:rsidRDefault="00502E3B">
      <w:pPr>
        <w:tabs>
          <w:tab w:val="center" w:pos="4680"/>
          <w:tab w:val="right" w:pos="9360"/>
        </w:tabs>
        <w:spacing w:line="192" w:lineRule="auto"/>
        <w:jc w:val="both"/>
        <w:rPr>
          <w:rFonts w:ascii="Times New Roman" w:hAnsi="Times New Roman"/>
        </w:rPr>
      </w:pPr>
      <w:r>
        <w:rPr>
          <w:rFonts w:ascii="Times New Roman" w:hAnsi="Times New Roman"/>
          <w:u w:val="single"/>
        </w:rPr>
        <w:t>2700.1 (Cont.)</w:t>
      </w:r>
      <w:r>
        <w:rPr>
          <w:rFonts w:ascii="Times New Roman" w:hAnsi="Times New Roman"/>
          <w:u w:val="single"/>
        </w:rPr>
        <w:tab/>
        <w:t>AND GENERAL ADMINISTRATION</w:t>
      </w:r>
      <w:r>
        <w:rPr>
          <w:rFonts w:ascii="Times New Roman" w:hAnsi="Times New Roman"/>
          <w:u w:val="single"/>
        </w:rPr>
        <w:tab/>
        <w:t>08-98</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1425" w:hanging="1425"/>
        <w:jc w:val="both"/>
        <w:rPr>
          <w:rFonts w:ascii="Times New Roman" w:hAnsi="Times New Roman"/>
        </w:rPr>
      </w:pPr>
      <w:r>
        <w:rPr>
          <w:rFonts w:ascii="Times New Roman" w:hAnsi="Times New Roman"/>
        </w:rPr>
        <w:t>Section</w:t>
      </w:r>
      <w:r>
        <w:rPr>
          <w:rFonts w:ascii="Times New Roman" w:hAnsi="Times New Roman"/>
        </w:rPr>
        <w:tab/>
      </w:r>
      <w:r>
        <w:rPr>
          <w:rFonts w:ascii="Times New Roman" w:hAnsi="Times New Roman"/>
        </w:rPr>
        <w:tab/>
        <w:t>Description</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1425" w:hanging="950"/>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rPr>
        <w:tab/>
        <w:t>Recipients of medical care by type of medical service and by maintenance assistance status and basis of eligibility.</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1425" w:hanging="95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rPr>
        <w:tab/>
        <w:t>Amounts of medical vendor payments by type of medical service and by maintenance assistance status and basis of eligibility.</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1425" w:hanging="950"/>
        <w:jc w:val="both"/>
        <w:rPr>
          <w:rFonts w:ascii="Times New Roman" w:hAnsi="Times New Roman"/>
        </w:rPr>
      </w:pPr>
      <w:r>
        <w:rPr>
          <w:rFonts w:ascii="Times New Roman" w:hAnsi="Times New Roman"/>
        </w:rPr>
        <w:t>C</w:t>
      </w:r>
      <w:r>
        <w:rPr>
          <w:rFonts w:ascii="Times New Roman" w:hAnsi="Times New Roman"/>
        </w:rPr>
        <w:tab/>
      </w:r>
      <w:r>
        <w:rPr>
          <w:rFonts w:ascii="Times New Roman" w:hAnsi="Times New Roman"/>
        </w:rPr>
        <w:tab/>
        <w:t xml:space="preserve">Number of Medicaid </w:t>
      </w:r>
      <w:proofErr w:type="spellStart"/>
      <w:r>
        <w:rPr>
          <w:rFonts w:ascii="Times New Roman" w:hAnsi="Times New Roman"/>
        </w:rPr>
        <w:t>eligibles</w:t>
      </w:r>
      <w:proofErr w:type="spellEnd"/>
      <w:r>
        <w:rPr>
          <w:rFonts w:ascii="Times New Roman" w:hAnsi="Times New Roman"/>
        </w:rPr>
        <w:t xml:space="preserve"> by length of eligibility, and maintenance assistance status and basis of eligibility.</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1425" w:hanging="950"/>
        <w:jc w:val="both"/>
        <w:rPr>
          <w:rFonts w:ascii="Times New Roman" w:hAnsi="Times New Roman"/>
        </w:rPr>
      </w:pPr>
      <w:r>
        <w:rPr>
          <w:rFonts w:ascii="Times New Roman" w:hAnsi="Times New Roman"/>
        </w:rPr>
        <w:t>D</w:t>
      </w:r>
      <w:r>
        <w:rPr>
          <w:rFonts w:ascii="Times New Roman" w:hAnsi="Times New Roman"/>
        </w:rPr>
        <w:tab/>
      </w:r>
      <w:r>
        <w:rPr>
          <w:rFonts w:ascii="Times New Roman" w:hAnsi="Times New Roman"/>
        </w:rPr>
        <w:tab/>
      </w:r>
      <w:proofErr w:type="spellStart"/>
      <w:r>
        <w:rPr>
          <w:rFonts w:ascii="Times New Roman" w:hAnsi="Times New Roman"/>
        </w:rPr>
        <w:t>Eligibles</w:t>
      </w:r>
      <w:proofErr w:type="spellEnd"/>
      <w:r>
        <w:rPr>
          <w:rFonts w:ascii="Times New Roman" w:hAnsi="Times New Roman"/>
        </w:rPr>
        <w:t>, recipients, and amounts of medical vendor payments by:</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jc w:val="both"/>
        <w:rPr>
          <w:rFonts w:ascii="Times New Roman" w:hAnsi="Times New Roman"/>
        </w:rPr>
      </w:pPr>
      <w:r>
        <w:rPr>
          <w:rFonts w:ascii="Times New Roman" w:hAnsi="Times New Roman"/>
        </w:rPr>
        <w:t>o</w:t>
      </w:r>
      <w:r>
        <w:rPr>
          <w:rFonts w:ascii="Times New Roman" w:hAnsi="Times New Roman"/>
        </w:rPr>
        <w:tab/>
        <w:t>Age, race/ethnicity, and sex, and</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jc w:val="both"/>
        <w:rPr>
          <w:rFonts w:ascii="Times New Roman" w:hAnsi="Times New Roman"/>
        </w:rPr>
      </w:pPr>
      <w:r>
        <w:rPr>
          <w:rFonts w:ascii="Times New Roman" w:hAnsi="Times New Roman"/>
        </w:rPr>
        <w:t>o</w:t>
      </w:r>
      <w:r>
        <w:rPr>
          <w:rFonts w:ascii="Times New Roman" w:hAnsi="Times New Roman"/>
        </w:rPr>
        <w:tab/>
        <w:t>Age, basis of eligibility, and maintenance assistance status.</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1425" w:hanging="950"/>
        <w:jc w:val="both"/>
        <w:rPr>
          <w:rFonts w:ascii="Times New Roman" w:hAnsi="Times New Roman"/>
        </w:rPr>
      </w:pPr>
      <w:r>
        <w:rPr>
          <w:rFonts w:ascii="Times New Roman" w:hAnsi="Times New Roman"/>
        </w:rPr>
        <w:t>E</w:t>
      </w:r>
      <w:r>
        <w:rPr>
          <w:rFonts w:ascii="Times New Roman" w:hAnsi="Times New Roman"/>
        </w:rPr>
        <w:tab/>
      </w:r>
      <w:r>
        <w:rPr>
          <w:rFonts w:ascii="Times New Roman" w:hAnsi="Times New Roman"/>
        </w:rPr>
        <w:tab/>
        <w:t>Recipients, discharges, and days of care for inpatient general hospital by maintenance assistance status and basis of eligibility.</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1425" w:hanging="950"/>
        <w:jc w:val="both"/>
        <w:rPr>
          <w:rFonts w:ascii="Times New Roman" w:hAnsi="Times New Roman"/>
        </w:rPr>
      </w:pPr>
      <w:r>
        <w:rPr>
          <w:rFonts w:ascii="Times New Roman" w:hAnsi="Times New Roman"/>
        </w:rPr>
        <w:t>F</w:t>
      </w:r>
      <w:r>
        <w:rPr>
          <w:rFonts w:ascii="Times New Roman" w:hAnsi="Times New Roman"/>
        </w:rPr>
        <w:tab/>
      </w:r>
      <w:r>
        <w:rPr>
          <w:rFonts w:ascii="Times New Roman" w:hAnsi="Times New Roman"/>
        </w:rPr>
        <w:tab/>
        <w:t>Recipients and days of institutional care by maintenance assistance status and basis of eligibility.</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1425" w:hanging="950"/>
        <w:jc w:val="both"/>
        <w:rPr>
          <w:rFonts w:ascii="Times New Roman" w:hAnsi="Times New Roman"/>
        </w:rPr>
      </w:pPr>
      <w:r>
        <w:rPr>
          <w:rFonts w:ascii="Times New Roman" w:hAnsi="Times New Roman"/>
        </w:rPr>
        <w:t>G</w:t>
      </w:r>
      <w:r>
        <w:rPr>
          <w:rFonts w:ascii="Times New Roman" w:hAnsi="Times New Roman"/>
        </w:rPr>
        <w:tab/>
      </w:r>
      <w:r>
        <w:rPr>
          <w:rFonts w:ascii="Times New Roman" w:hAnsi="Times New Roman"/>
        </w:rPr>
        <w:tab/>
        <w:t>Recipients of medical care by age, sex, and race/ethnicity, and by type of medical service.</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1425" w:hanging="950"/>
        <w:jc w:val="both"/>
        <w:rPr>
          <w:rFonts w:ascii="Times New Roman" w:hAnsi="Times New Roman"/>
        </w:rPr>
      </w:pPr>
      <w:r>
        <w:rPr>
          <w:rFonts w:ascii="Times New Roman" w:hAnsi="Times New Roman"/>
        </w:rPr>
        <w:t>H</w:t>
      </w:r>
      <w:r>
        <w:rPr>
          <w:rFonts w:ascii="Times New Roman" w:hAnsi="Times New Roman"/>
        </w:rPr>
        <w:tab/>
      </w:r>
      <w:r>
        <w:rPr>
          <w:rFonts w:ascii="Times New Roman" w:hAnsi="Times New Roman"/>
        </w:rPr>
        <w:tab/>
        <w:t>Amounts of medical vendor payments by age, sex, and race/ethnicity, and by type of medical service.</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1425" w:hanging="950"/>
        <w:jc w:val="both"/>
        <w:rPr>
          <w:rFonts w:ascii="Times New Roman" w:hAnsi="Times New Roman"/>
        </w:rPr>
      </w:pPr>
      <w:r>
        <w:rPr>
          <w:rFonts w:ascii="Times New Roman" w:hAnsi="Times New Roman"/>
        </w:rPr>
        <w:t>I</w:t>
      </w:r>
      <w:r>
        <w:rPr>
          <w:rFonts w:ascii="Times New Roman" w:hAnsi="Times New Roman"/>
        </w:rPr>
        <w:tab/>
      </w:r>
      <w:r>
        <w:rPr>
          <w:rFonts w:ascii="Times New Roman" w:hAnsi="Times New Roman"/>
        </w:rPr>
        <w:tab/>
        <w:t>Recipients of institutional medical care by type of medical service, and by maintenance assistance status and basis of eligibility.</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1425" w:hanging="950"/>
        <w:jc w:val="both"/>
        <w:rPr>
          <w:rFonts w:ascii="Times New Roman" w:hAnsi="Times New Roman"/>
        </w:rPr>
      </w:pPr>
      <w:r>
        <w:rPr>
          <w:rFonts w:ascii="Times New Roman" w:hAnsi="Times New Roman"/>
        </w:rPr>
        <w:t>J</w:t>
      </w:r>
      <w:r>
        <w:rPr>
          <w:rFonts w:ascii="Times New Roman" w:hAnsi="Times New Roman"/>
        </w:rPr>
        <w:tab/>
      </w:r>
      <w:r>
        <w:rPr>
          <w:rFonts w:ascii="Times New Roman" w:hAnsi="Times New Roman"/>
        </w:rPr>
        <w:tab/>
        <w:t>Amounts of medical vendor payments for recipients of institutional medical care by type of medical service, and by maintenance assistance status and basis of eligibility.</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1425" w:hanging="950"/>
        <w:jc w:val="both"/>
        <w:rPr>
          <w:rFonts w:ascii="Times New Roman" w:hAnsi="Times New Roman"/>
        </w:rPr>
      </w:pPr>
      <w:r>
        <w:rPr>
          <w:rFonts w:ascii="Times New Roman" w:hAnsi="Times New Roman"/>
        </w:rPr>
        <w:t>K</w:t>
      </w:r>
      <w:r>
        <w:rPr>
          <w:rFonts w:ascii="Times New Roman" w:hAnsi="Times New Roman"/>
        </w:rPr>
        <w:tab/>
      </w:r>
      <w:r>
        <w:rPr>
          <w:rFonts w:ascii="Times New Roman" w:hAnsi="Times New Roman"/>
        </w:rPr>
        <w:tab/>
      </w:r>
      <w:proofErr w:type="spellStart"/>
      <w:r>
        <w:rPr>
          <w:rFonts w:ascii="Times New Roman" w:hAnsi="Times New Roman"/>
        </w:rPr>
        <w:t>Capitated</w:t>
      </w:r>
      <w:proofErr w:type="spellEnd"/>
      <w:r>
        <w:rPr>
          <w:rFonts w:ascii="Times New Roman" w:hAnsi="Times New Roman"/>
        </w:rPr>
        <w:t xml:space="preserve"> payments and </w:t>
      </w:r>
      <w:proofErr w:type="spellStart"/>
      <w:r>
        <w:rPr>
          <w:rFonts w:ascii="Times New Roman" w:hAnsi="Times New Roman"/>
        </w:rPr>
        <w:t>eligibles</w:t>
      </w:r>
      <w:proofErr w:type="spellEnd"/>
      <w:r>
        <w:rPr>
          <w:rFonts w:ascii="Times New Roman" w:hAnsi="Times New Roman"/>
        </w:rPr>
        <w:t xml:space="preserve"> by maintenance assistance status and basis of eligibility.</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1425" w:hanging="950"/>
        <w:jc w:val="both"/>
        <w:rPr>
          <w:rFonts w:ascii="Times New Roman" w:hAnsi="Times New Roman"/>
        </w:rPr>
      </w:pPr>
      <w:r>
        <w:rPr>
          <w:rFonts w:ascii="Times New Roman" w:hAnsi="Times New Roman"/>
        </w:rPr>
        <w:t>L</w:t>
      </w:r>
      <w:r>
        <w:rPr>
          <w:rFonts w:ascii="Times New Roman" w:hAnsi="Times New Roman"/>
        </w:rPr>
        <w:tab/>
      </w:r>
      <w:r>
        <w:rPr>
          <w:rFonts w:ascii="Times New Roman" w:hAnsi="Times New Roman"/>
        </w:rPr>
        <w:tab/>
        <w:t>Recipients and payments by relationships of payment to title XVIII deductibles and coinsurance and by type of medical service.</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475"/>
        <w:jc w:val="both"/>
        <w:rPr>
          <w:rFonts w:ascii="Times New Roman" w:hAnsi="Times New Roman"/>
        </w:rPr>
      </w:pPr>
      <w:r>
        <w:rPr>
          <w:rFonts w:ascii="Times New Roman" w:hAnsi="Times New Roman"/>
        </w:rPr>
        <w:t>M</w:t>
      </w:r>
      <w:r>
        <w:rPr>
          <w:rFonts w:ascii="Times New Roman" w:hAnsi="Times New Roman"/>
        </w:rPr>
        <w:tab/>
      </w:r>
      <w:r>
        <w:rPr>
          <w:rFonts w:ascii="Times New Roman" w:hAnsi="Times New Roman"/>
        </w:rPr>
        <w:tab/>
        <w:t>Recipients and payments by type of service.</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C.</w:t>
      </w:r>
      <w:r>
        <w:rPr>
          <w:rFonts w:ascii="Times New Roman" w:hAnsi="Times New Roman"/>
        </w:rPr>
        <w:tab/>
      </w:r>
      <w:r>
        <w:rPr>
          <w:rFonts w:ascii="Times New Roman" w:hAnsi="Times New Roman"/>
          <w:u w:val="single"/>
        </w:rPr>
        <w:t>Reporting Requirements</w:t>
      </w:r>
      <w:r>
        <w:rPr>
          <w:rFonts w:ascii="Times New Roman" w:hAnsi="Times New Roman"/>
        </w:rPr>
        <w:t>.--Reporting on Form HCFA-2082 by all State agencies administering or supervising the administration of an approved plan for a Federally aided title XIX program is required annually.  A report covers the Federal fiscal year which begins October 1 and ends September 30.  Copies of the Form HCFA-2082 can be obtained by writing to the address listed below in subsection E.</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 xml:space="preserve">States that submit MSIS tapes beginning with the October-December 1998 quarter will be exempt from the hard-copy Form HCFA-2082 requirement for the fiscal year ending September 30, 1999. States opting to delay MSIS participation until the January-March 1999 quarter must submit a hard-copy Form HCFA-2082 for fiscal year 1999.  After fiscal year 1999, States need not submit the hard-copy Form HCFA-2082.  </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right" w:pos="9360"/>
        </w:tabs>
        <w:spacing w:line="192" w:lineRule="auto"/>
        <w:jc w:val="both"/>
        <w:rPr>
          <w:rFonts w:ascii="Times New Roman" w:hAnsi="Times New Roman"/>
        </w:rPr>
      </w:pPr>
      <w:r>
        <w:rPr>
          <w:rFonts w:ascii="Times New Roman" w:hAnsi="Times New Roman"/>
        </w:rPr>
        <w:t>2-136</w:t>
      </w:r>
      <w:r>
        <w:rPr>
          <w:rFonts w:ascii="Times New Roman" w:hAnsi="Times New Roman"/>
        </w:rPr>
        <w:tab/>
        <w:t>Rev. 91</w:t>
      </w:r>
    </w:p>
    <w:p w:rsidR="00502E3B" w:rsidRDefault="00502E3B">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lastRenderedPageBreak/>
        <w:t>07-97</w:t>
      </w:r>
      <w:r>
        <w:rPr>
          <w:rFonts w:ascii="Times New Roman" w:hAnsi="Times New Roman"/>
          <w:u w:val="single"/>
        </w:rPr>
        <w:tab/>
        <w:t>STATE ORGANIZATION AND GENERAL ADMINISTRATION</w:t>
      </w:r>
      <w:r>
        <w:rPr>
          <w:rFonts w:ascii="Times New Roman" w:hAnsi="Times New Roman"/>
          <w:u w:val="single"/>
        </w:rPr>
        <w:tab/>
        <w:t>2700.1 (Cont.)</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Report amounts in whole dollars, without cents.</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In both the hardcopy Form HCFA-2082 or the magnetic tapes submitted, report the data on the basis of </w:t>
      </w:r>
      <w:r>
        <w:rPr>
          <w:rFonts w:ascii="Times New Roman" w:hAnsi="Times New Roman"/>
          <w:u w:val="single"/>
        </w:rPr>
        <w:t>individuals</w:t>
      </w:r>
      <w:r>
        <w:rPr>
          <w:rFonts w:ascii="Times New Roman" w:hAnsi="Times New Roman"/>
        </w:rPr>
        <w:t xml:space="preserve"> receiving medical care, not cases or families.</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  </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D.</w:t>
      </w:r>
      <w:r>
        <w:rPr>
          <w:rFonts w:ascii="Times New Roman" w:hAnsi="Times New Roman"/>
        </w:rPr>
        <w:tab/>
      </w:r>
      <w:r>
        <w:rPr>
          <w:rFonts w:ascii="Times New Roman" w:hAnsi="Times New Roman"/>
          <w:u w:val="single"/>
        </w:rPr>
        <w:t>Effective Date</w:t>
      </w:r>
      <w:r>
        <w:rPr>
          <w:rFonts w:ascii="Times New Roman" w:hAnsi="Times New Roman"/>
        </w:rPr>
        <w:t xml:space="preserve">.--Use the revised Form HCFA-2082 effective with the report due for the fiscal year beginning </w:t>
      </w:r>
      <w:ins w:id="2" w:author="Unknown">
        <w:r>
          <w:rPr>
            <w:rFonts w:ascii="Times New Roman" w:hAnsi="Times New Roman"/>
          </w:rPr>
          <w:t>October 1, 1997 and ending September 30, 1998.  This hardcopy report is due no later than January 15, 1999</w:t>
        </w:r>
      </w:ins>
      <w:r>
        <w:rPr>
          <w:rFonts w:ascii="Times New Roman" w:hAnsi="Times New Roman"/>
        </w:rPr>
        <w:t xml:space="preserve"> and on the same date each year thereafter.  </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If you submit data in accordance with the MSIS, and you have been exempted from submitting a hardcopy Form HCFA-2082, submit your data on a quarterly basis according to the schedule and procedures outlined in §2700.2.</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E.</w:t>
      </w:r>
      <w:r>
        <w:rPr>
          <w:rFonts w:ascii="Times New Roman" w:hAnsi="Times New Roman"/>
        </w:rPr>
        <w:tab/>
      </w:r>
      <w:r>
        <w:rPr>
          <w:rFonts w:ascii="Times New Roman" w:hAnsi="Times New Roman"/>
          <w:u w:val="single"/>
        </w:rPr>
        <w:t>Submittal Procedure for Hardcopy Form HCFA-2082</w:t>
      </w:r>
      <w:r>
        <w:rPr>
          <w:rFonts w:ascii="Times New Roman" w:hAnsi="Times New Roman"/>
        </w:rPr>
        <w:t>.--If you submit the hardcopy Form HCFA-2082 report, submit it to:</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440"/>
        <w:jc w:val="both"/>
        <w:rPr>
          <w:rFonts w:ascii="Times New Roman" w:hAnsi="Times New Roman"/>
        </w:rPr>
      </w:pPr>
      <w:r>
        <w:rPr>
          <w:rFonts w:ascii="Times New Roman" w:hAnsi="Times New Roman"/>
        </w:rPr>
        <w:t>Health Care Financing Administration</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440"/>
        <w:jc w:val="both"/>
        <w:rPr>
          <w:rFonts w:ascii="Times New Roman" w:hAnsi="Times New Roman"/>
        </w:rPr>
      </w:pPr>
      <w:r>
        <w:rPr>
          <w:rFonts w:ascii="Times New Roman" w:hAnsi="Times New Roman"/>
        </w:rPr>
        <w:t>BDMS, OSM, DPS, Medicaid Systems Branch</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440"/>
        <w:jc w:val="both"/>
        <w:rPr>
          <w:rFonts w:ascii="Times New Roman" w:hAnsi="Times New Roman"/>
        </w:rPr>
      </w:pPr>
      <w:r>
        <w:rPr>
          <w:rFonts w:ascii="Times New Roman" w:hAnsi="Times New Roman"/>
        </w:rPr>
        <w:t>N2-14-17</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440"/>
        <w:jc w:val="both"/>
        <w:rPr>
          <w:rFonts w:ascii="Times New Roman" w:hAnsi="Times New Roman"/>
        </w:rPr>
      </w:pPr>
      <w:r>
        <w:rPr>
          <w:rFonts w:ascii="Times New Roman" w:hAnsi="Times New Roman"/>
        </w:rPr>
        <w:t>7500 Security Blvd.</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440"/>
        <w:jc w:val="both"/>
        <w:rPr>
          <w:rFonts w:ascii="Times New Roman" w:hAnsi="Times New Roman"/>
        </w:rPr>
      </w:pPr>
      <w:r>
        <w:rPr>
          <w:rFonts w:ascii="Times New Roman" w:hAnsi="Times New Roman"/>
        </w:rPr>
        <w:t>Baltimore, MD 21244-1850</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Send one copy to the appropriate HCFA Regional Office.  The report must reach the Medicaid Systems Branch by the close of business January 15 following the end of the Federal fiscal year covered by the report.  If January 15 falls on a Saturday, Sunday, or Federal holiday, then the report must reach HCFA by close of business of the next working day.</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F.</w:t>
      </w:r>
      <w:r>
        <w:rPr>
          <w:rFonts w:ascii="Times New Roman" w:hAnsi="Times New Roman"/>
        </w:rPr>
        <w:tab/>
      </w:r>
      <w:proofErr w:type="spellStart"/>
      <w:r>
        <w:rPr>
          <w:rFonts w:ascii="Times New Roman" w:hAnsi="Times New Roman"/>
          <w:u w:val="single"/>
        </w:rPr>
        <w:t>Eligibles</w:t>
      </w:r>
      <w:proofErr w:type="spellEnd"/>
      <w:r>
        <w:rPr>
          <w:rFonts w:ascii="Times New Roman" w:hAnsi="Times New Roman"/>
          <w:u w:val="single"/>
        </w:rPr>
        <w:t xml:space="preserve"> To Report</w:t>
      </w:r>
      <w:r>
        <w:rPr>
          <w:rFonts w:ascii="Times New Roman" w:hAnsi="Times New Roman"/>
        </w:rPr>
        <w:t>.--A Medicaid eligible is someone who:</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ins w:id="3" w:author="Unknown">
        <w:r>
          <w:rPr>
            <w:rFonts w:ascii="Times New Roman" w:hAnsi="Times New Roman"/>
          </w:rPr>
          <w:t>o</w:t>
        </w:r>
        <w:r>
          <w:rPr>
            <w:rFonts w:ascii="Times New Roman" w:hAnsi="Times New Roman"/>
          </w:rPr>
          <w:tab/>
          <w:t xml:space="preserve">Is a member of, or is categorically related to, either a low income family with children (see </w:t>
        </w:r>
      </w:ins>
      <w:r>
        <w:rPr>
          <w:rFonts w:ascii="Times New Roman" w:hAnsi="Times New Roman"/>
        </w:rPr>
        <w:t>§</w:t>
      </w:r>
      <w:ins w:id="4" w:author="Unknown">
        <w:r>
          <w:rPr>
            <w:rFonts w:ascii="Times New Roman" w:hAnsi="Times New Roman"/>
          </w:rPr>
          <w:t xml:space="preserve">1931 of the Act) or </w:t>
        </w:r>
      </w:ins>
      <w:r>
        <w:rPr>
          <w:rFonts w:ascii="Times New Roman" w:hAnsi="Times New Roman"/>
        </w:rPr>
        <w:t xml:space="preserve">an SSI assistance group, or is an individual who qualifies under one of the optional coverage groups; </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 xml:space="preserve">Satisfies all of the financial (income and resource) requirements established by the State; and </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Has applied for title XIX assistance and satisfied all of the State's administrative requirements, such as signing over rights to third party medical payments.</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Medicaid </w:t>
      </w:r>
      <w:proofErr w:type="spellStart"/>
      <w:r>
        <w:rPr>
          <w:rFonts w:ascii="Times New Roman" w:hAnsi="Times New Roman"/>
        </w:rPr>
        <w:t>eligibles</w:t>
      </w:r>
      <w:proofErr w:type="spellEnd"/>
      <w:r>
        <w:rPr>
          <w:rFonts w:ascii="Times New Roman" w:hAnsi="Times New Roman"/>
        </w:rPr>
        <w:t xml:space="preserve"> may or may not be recipients of maintenance assistance payments.  The definitions of maintenance assistance status (MAS) used in Form HCFA-2082 are explained in </w:t>
      </w:r>
      <w:ins w:id="5" w:author="Unknown">
        <w:r>
          <w:rPr>
            <w:rFonts w:ascii="Times New Roman" w:hAnsi="Times New Roman"/>
          </w:rPr>
          <w:t xml:space="preserve">Appendices A and B.  </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For Form HCFA-2082, basis of eligibility (BOE) refers to an </w:t>
      </w:r>
      <w:proofErr w:type="spellStart"/>
      <w:r>
        <w:rPr>
          <w:rFonts w:ascii="Times New Roman" w:hAnsi="Times New Roman"/>
        </w:rPr>
        <w:t>eligible's</w:t>
      </w:r>
      <w:proofErr w:type="spellEnd"/>
      <w:r>
        <w:rPr>
          <w:rFonts w:ascii="Times New Roman" w:hAnsi="Times New Roman"/>
        </w:rPr>
        <w:t xml:space="preserve"> categorical relationship to Medicaid.  Definitions of the bases of eligibility used in Form HCFA-2082 are explained in </w:t>
      </w:r>
      <w:ins w:id="6" w:author="Unknown">
        <w:r>
          <w:rPr>
            <w:rFonts w:ascii="Times New Roman" w:hAnsi="Times New Roman"/>
          </w:rPr>
          <w:t>Appendices A and B</w:t>
        </w:r>
      </w:ins>
      <w:r>
        <w:rPr>
          <w:rFonts w:ascii="Times New Roman" w:hAnsi="Times New Roman"/>
        </w:rPr>
        <w:t xml:space="preserve">.  </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Most </w:t>
      </w:r>
      <w:proofErr w:type="spellStart"/>
      <w:r>
        <w:rPr>
          <w:rFonts w:ascii="Times New Roman" w:hAnsi="Times New Roman"/>
        </w:rPr>
        <w:t>eligibles</w:t>
      </w:r>
      <w:proofErr w:type="spellEnd"/>
      <w:r>
        <w:rPr>
          <w:rFonts w:ascii="Times New Roman" w:hAnsi="Times New Roman"/>
        </w:rPr>
        <w:t xml:space="preserve"> are "related" to either a </w:t>
      </w:r>
      <w:ins w:id="7" w:author="Unknown">
        <w:r>
          <w:rPr>
            <w:rFonts w:ascii="Times New Roman" w:hAnsi="Times New Roman"/>
          </w:rPr>
          <w:t>low income family with children</w:t>
        </w:r>
      </w:ins>
      <w:r>
        <w:rPr>
          <w:rFonts w:ascii="Times New Roman" w:hAnsi="Times New Roman"/>
        </w:rPr>
        <w:t xml:space="preserve"> </w:t>
      </w:r>
      <w:ins w:id="8" w:author="Unknown">
        <w:r>
          <w:rPr>
            <w:rFonts w:ascii="Times New Roman" w:hAnsi="Times New Roman"/>
          </w:rPr>
          <w:t xml:space="preserve">(see </w:t>
        </w:r>
      </w:ins>
      <w:r>
        <w:rPr>
          <w:rFonts w:ascii="Times New Roman" w:hAnsi="Times New Roman"/>
        </w:rPr>
        <w:t>§</w:t>
      </w:r>
      <w:ins w:id="9" w:author="Unknown">
        <w:r>
          <w:rPr>
            <w:rFonts w:ascii="Times New Roman" w:hAnsi="Times New Roman"/>
          </w:rPr>
          <w:t>1931 of the Act)</w:t>
        </w:r>
      </w:ins>
      <w:r>
        <w:rPr>
          <w:rFonts w:ascii="Times New Roman" w:hAnsi="Times New Roman"/>
        </w:rPr>
        <w:t xml:space="preserve"> or SSI as a result of being over 65, or meeting </w:t>
      </w:r>
      <w:proofErr w:type="spellStart"/>
      <w:r>
        <w:rPr>
          <w:rFonts w:ascii="Times New Roman" w:hAnsi="Times New Roman"/>
        </w:rPr>
        <w:t>SSI's</w:t>
      </w:r>
      <w:proofErr w:type="spellEnd"/>
      <w:r>
        <w:rPr>
          <w:rFonts w:ascii="Times New Roman" w:hAnsi="Times New Roman"/>
        </w:rPr>
        <w:t xml:space="preserve"> definition of a blind or disabled individual.  In addition, Form HCFA-2082 accepts other title XIX recipients and those who are poverty-related </w:t>
      </w:r>
      <w:proofErr w:type="spellStart"/>
      <w:r>
        <w:rPr>
          <w:rFonts w:ascii="Times New Roman" w:hAnsi="Times New Roman"/>
        </w:rPr>
        <w:t>eligibles</w:t>
      </w:r>
      <w:proofErr w:type="spellEnd"/>
      <w:r>
        <w:rPr>
          <w:rFonts w:ascii="Times New Roman" w:hAnsi="Times New Roman"/>
        </w:rPr>
        <w:t>, including many groups of pregnant women, children, and some groups of Qualified Medicare Beneficiaries (</w:t>
      </w:r>
      <w:proofErr w:type="spellStart"/>
      <w:r>
        <w:rPr>
          <w:rFonts w:ascii="Times New Roman" w:hAnsi="Times New Roman"/>
        </w:rPr>
        <w:t>QMBs</w:t>
      </w:r>
      <w:proofErr w:type="spellEnd"/>
      <w:r>
        <w:rPr>
          <w:rFonts w:ascii="Times New Roman" w:hAnsi="Times New Roman"/>
        </w:rPr>
        <w:t>).</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right" w:pos="9360"/>
        </w:tabs>
        <w:spacing w:line="192" w:lineRule="auto"/>
        <w:jc w:val="both"/>
        <w:rPr>
          <w:rFonts w:ascii="Times New Roman" w:hAnsi="Times New Roman"/>
        </w:rPr>
      </w:pPr>
      <w:r>
        <w:rPr>
          <w:rFonts w:ascii="Times New Roman" w:hAnsi="Times New Roman"/>
        </w:rPr>
        <w:t xml:space="preserve">Rev. 89 </w:t>
      </w:r>
      <w:r>
        <w:rPr>
          <w:rFonts w:ascii="Times New Roman" w:hAnsi="Times New Roman"/>
        </w:rPr>
        <w:tab/>
        <w:t>2-137</w:t>
      </w:r>
    </w:p>
    <w:p w:rsidR="00502E3B" w:rsidRDefault="00502E3B">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2700.1(Cont.)</w:t>
      </w:r>
      <w:r>
        <w:rPr>
          <w:rFonts w:ascii="Times New Roman" w:hAnsi="Times New Roman"/>
          <w:u w:val="single"/>
        </w:rPr>
        <w:tab/>
        <w:t>STATE ORGANIZATION AND GENERAL ADMINISTRATION</w:t>
      </w:r>
      <w:r>
        <w:rPr>
          <w:rFonts w:ascii="Times New Roman" w:hAnsi="Times New Roman"/>
          <w:u w:val="single"/>
        </w:rPr>
        <w:tab/>
        <w:t>07-97</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Coverage group</w:t>
      </w:r>
      <w:r>
        <w:rPr>
          <w:rFonts w:ascii="Times New Roman" w:hAnsi="Times New Roman"/>
        </w:rPr>
        <w:t xml:space="preserve"> refers to all </w:t>
      </w:r>
      <w:proofErr w:type="spellStart"/>
      <w:r>
        <w:rPr>
          <w:rFonts w:ascii="Times New Roman" w:hAnsi="Times New Roman"/>
        </w:rPr>
        <w:t>eligibles</w:t>
      </w:r>
      <w:proofErr w:type="spellEnd"/>
      <w:r>
        <w:rPr>
          <w:rFonts w:ascii="Times New Roman" w:hAnsi="Times New Roman"/>
        </w:rPr>
        <w:t xml:space="preserve"> who have the same maintenance assistance status and basis of eligibility.  For example, all </w:t>
      </w:r>
      <w:proofErr w:type="spellStart"/>
      <w:r>
        <w:rPr>
          <w:rFonts w:ascii="Times New Roman" w:hAnsi="Times New Roman"/>
        </w:rPr>
        <w:t>eligibles</w:t>
      </w:r>
      <w:proofErr w:type="spellEnd"/>
      <w:r>
        <w:rPr>
          <w:rFonts w:ascii="Times New Roman" w:hAnsi="Times New Roman"/>
        </w:rPr>
        <w:t xml:space="preserve"> whose maintenance assistance status is medically needy and whose basis for eligibility is disability/blindness are in the same coverage group.  Further definition of all current coverage groups with their associated statutory or regulatory citations are contained in Appendix B.</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The following rules apply to counting </w:t>
      </w:r>
      <w:proofErr w:type="spellStart"/>
      <w:r>
        <w:rPr>
          <w:rFonts w:ascii="Times New Roman" w:hAnsi="Times New Roman"/>
        </w:rPr>
        <w:t>eligibles</w:t>
      </w:r>
      <w:proofErr w:type="spellEnd"/>
      <w:r>
        <w:rPr>
          <w:rFonts w:ascii="Times New Roman" w:hAnsi="Times New Roman"/>
        </w:rPr>
        <w:t>:</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Individuals who were eligible for title XIX services at any time during the fiscal year are counted.</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Count each eligible only once, even if he or she had more than one period of eligibility during the year or experienced changes in basis of eligibility.</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Since the MAS/BOE of any eligible can change during the fiscal year, it is important for you to maintain a consistency from year-to-year of when the count is made.  HCFA prefers that the count be based on the last classification of a Medicaid eligible.  States that have their Form HCFA-2082 produced by MSIS count their eligible population in this manner.  HCFA recognizes, however, that some States have traditionally made their Medicaid eligibility counts based on an </w:t>
      </w:r>
      <w:proofErr w:type="spellStart"/>
      <w:r>
        <w:rPr>
          <w:rFonts w:ascii="Times New Roman" w:hAnsi="Times New Roman"/>
        </w:rPr>
        <w:t>eligible's</w:t>
      </w:r>
      <w:proofErr w:type="spellEnd"/>
      <w:r>
        <w:rPr>
          <w:rFonts w:ascii="Times New Roman" w:hAnsi="Times New Roman"/>
        </w:rPr>
        <w:t xml:space="preserve"> first classification during a fiscal year, and that to change this methodology is burdensome.  Therefore, HCFA is allowing </w:t>
      </w:r>
      <w:r>
        <w:rPr>
          <w:rFonts w:ascii="Times New Roman" w:hAnsi="Times New Roman"/>
          <w:u w:val="single"/>
        </w:rPr>
        <w:t>two</w:t>
      </w:r>
      <w:r>
        <w:rPr>
          <w:rFonts w:ascii="Times New Roman" w:hAnsi="Times New Roman"/>
        </w:rPr>
        <w:t xml:space="preserve"> basic choices for an </w:t>
      </w:r>
      <w:proofErr w:type="spellStart"/>
      <w:r>
        <w:rPr>
          <w:rFonts w:ascii="Times New Roman" w:hAnsi="Times New Roman"/>
        </w:rPr>
        <w:t>eligible's</w:t>
      </w:r>
      <w:proofErr w:type="spellEnd"/>
      <w:r>
        <w:rPr>
          <w:rFonts w:ascii="Times New Roman" w:hAnsi="Times New Roman"/>
        </w:rPr>
        <w:t xml:space="preserve"> classification for the hardcopy Form HCFA-2082:</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 xml:space="preserve">The </w:t>
      </w:r>
      <w:r>
        <w:rPr>
          <w:rFonts w:ascii="Times New Roman" w:hAnsi="Times New Roman"/>
          <w:u w:val="single"/>
        </w:rPr>
        <w:t>last day</w:t>
      </w:r>
      <w:r>
        <w:rPr>
          <w:rFonts w:ascii="Times New Roman" w:hAnsi="Times New Roman"/>
        </w:rPr>
        <w:t xml:space="preserve"> of the fiscal year.  The individual's eligibility on the last day (September 30th) of the fiscal year is used for Form HCFA-2082.  If the individual was not eligible on the last day of the fiscal year, then the eligibility used reverts to the classification on the last date during the year on which the individual was eligible.  </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 xml:space="preserve">The </w:t>
      </w:r>
      <w:r>
        <w:rPr>
          <w:rFonts w:ascii="Times New Roman" w:hAnsi="Times New Roman"/>
          <w:u w:val="single"/>
        </w:rPr>
        <w:t>first day</w:t>
      </w:r>
      <w:r>
        <w:rPr>
          <w:rFonts w:ascii="Times New Roman" w:hAnsi="Times New Roman"/>
        </w:rPr>
        <w:t xml:space="preserve"> of the fiscal year.  The individual's eligibility on the first day (October 1) of the fiscal year can be used for Form HCFA-2082.  If an individual was not eligible on the first day of the fiscal year, their eligibility is that which was first established during the fiscal year.</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Medicaid </w:t>
      </w:r>
      <w:proofErr w:type="spellStart"/>
      <w:r>
        <w:rPr>
          <w:rFonts w:ascii="Times New Roman" w:hAnsi="Times New Roman"/>
        </w:rPr>
        <w:t>eligibles</w:t>
      </w:r>
      <w:proofErr w:type="spellEnd"/>
      <w:r>
        <w:rPr>
          <w:rFonts w:ascii="Times New Roman" w:hAnsi="Times New Roman"/>
        </w:rPr>
        <w:t xml:space="preserve"> are reported in sections C, D, and K.</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G.</w:t>
      </w:r>
      <w:r>
        <w:rPr>
          <w:rFonts w:ascii="Times New Roman" w:hAnsi="Times New Roman"/>
        </w:rPr>
        <w:tab/>
      </w:r>
      <w:r>
        <w:rPr>
          <w:rFonts w:ascii="Times New Roman" w:hAnsi="Times New Roman"/>
          <w:u w:val="single"/>
        </w:rPr>
        <w:t>Counting Recipients</w:t>
      </w:r>
      <w:r>
        <w:rPr>
          <w:rFonts w:ascii="Times New Roman" w:hAnsi="Times New Roman"/>
        </w:rPr>
        <w:t xml:space="preserve">.--Recipients of Medicaid services are individuals on whose behalf a title XIX </w:t>
      </w:r>
      <w:r>
        <w:rPr>
          <w:rFonts w:ascii="Times New Roman" w:hAnsi="Times New Roman"/>
          <w:u w:val="single"/>
        </w:rPr>
        <w:t>payment</w:t>
      </w:r>
      <w:r>
        <w:rPr>
          <w:rFonts w:ascii="Times New Roman" w:hAnsi="Times New Roman"/>
        </w:rPr>
        <w:t xml:space="preserve"> was made at any time during the reporting period.  The service upon which the payment is based need not have occurred during the same reporting period.  Payments may have been made for:</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Medical vendor services covered by the State title XIX Plan;</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Title XVIII deductible and coinsurance amounts; or</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ins w:id="10" w:author="Unknown">
        <w:r>
          <w:rPr>
            <w:rFonts w:ascii="Times New Roman" w:hAnsi="Times New Roman"/>
          </w:rPr>
          <w:t>o</w:t>
        </w:r>
        <w:r>
          <w:rPr>
            <w:rFonts w:ascii="Times New Roman" w:hAnsi="Times New Roman"/>
          </w:rPr>
          <w:tab/>
          <w:t>Title XIX capitation or payment amounts (other than Medicare buy-in payments).</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The classification of recipients follows the same rules used to determine eligibility status stated in subsection F, </w:t>
      </w:r>
      <w:proofErr w:type="spellStart"/>
      <w:r>
        <w:rPr>
          <w:rFonts w:ascii="Times New Roman" w:hAnsi="Times New Roman"/>
          <w:u w:val="single"/>
        </w:rPr>
        <w:t>Eligibles</w:t>
      </w:r>
      <w:proofErr w:type="spellEnd"/>
      <w:r>
        <w:rPr>
          <w:rFonts w:ascii="Times New Roman" w:hAnsi="Times New Roman"/>
          <w:u w:val="single"/>
        </w:rPr>
        <w:t xml:space="preserve"> to Report</w:t>
      </w:r>
      <w:r>
        <w:rPr>
          <w:rFonts w:ascii="Times New Roman" w:hAnsi="Times New Roman"/>
        </w:rPr>
        <w:t xml:space="preserve">.  Additionally, if a recipient was not eligible at any time during the fiscal year, their classification is based on what it was on the last date on which they were eligible.  </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right" w:pos="9360"/>
        </w:tabs>
        <w:spacing w:line="192" w:lineRule="auto"/>
        <w:jc w:val="both"/>
        <w:rPr>
          <w:rFonts w:ascii="Times New Roman" w:hAnsi="Times New Roman"/>
        </w:rPr>
      </w:pPr>
      <w:r>
        <w:rPr>
          <w:rFonts w:ascii="Times New Roman" w:hAnsi="Times New Roman"/>
        </w:rPr>
        <w:t>2-138</w:t>
      </w:r>
      <w:r>
        <w:rPr>
          <w:rFonts w:ascii="Times New Roman" w:hAnsi="Times New Roman"/>
        </w:rPr>
        <w:tab/>
        <w:t xml:space="preserve">Rev. 89 </w:t>
      </w:r>
    </w:p>
    <w:p w:rsidR="00502E3B" w:rsidRDefault="00502E3B">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07-97</w:t>
      </w:r>
      <w:r>
        <w:rPr>
          <w:rFonts w:ascii="Times New Roman" w:hAnsi="Times New Roman"/>
          <w:u w:val="single"/>
        </w:rPr>
        <w:tab/>
        <w:t xml:space="preserve">STATE ORGANIZATION AND GENERAL ADMINISTRATION  </w:t>
      </w:r>
      <w:r>
        <w:rPr>
          <w:rFonts w:ascii="Times New Roman" w:hAnsi="Times New Roman"/>
          <w:u w:val="single"/>
        </w:rPr>
        <w:tab/>
        <w:t>2700.1(Cont.)</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The sections in which to report recipients are:</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1.</w:t>
      </w:r>
      <w:r>
        <w:rPr>
          <w:rFonts w:ascii="Times New Roman" w:hAnsi="Times New Roman"/>
        </w:rPr>
        <w:tab/>
        <w:t>Report recipients for whom title XIX payments were made directly by the State or through a fiscal agent in sections</w:t>
      </w:r>
      <w:ins w:id="11" w:author="Unknown">
        <w:r>
          <w:rPr>
            <w:rFonts w:ascii="Times New Roman" w:hAnsi="Times New Roman"/>
          </w:rPr>
          <w:t xml:space="preserve"> A, D, E, F, G, I, and M.</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2.</w:t>
      </w:r>
      <w:r>
        <w:rPr>
          <w:rFonts w:ascii="Times New Roman" w:hAnsi="Times New Roman"/>
        </w:rPr>
        <w:tab/>
        <w:t xml:space="preserve">Report recipients for whom title XVIII deductible and coinsurance amounts were made directly by the State or through a fiscal agent or health </w:t>
      </w:r>
      <w:ins w:id="12" w:author="Unknown">
        <w:r>
          <w:rPr>
            <w:rFonts w:ascii="Times New Roman" w:hAnsi="Times New Roman"/>
          </w:rPr>
          <w:t>insurance plan in sections A, D, G, I, L, and M.</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3.</w:t>
      </w:r>
      <w:r>
        <w:rPr>
          <w:rFonts w:ascii="Times New Roman" w:hAnsi="Times New Roman"/>
        </w:rPr>
        <w:tab/>
        <w:t xml:space="preserve">Report recipients of services for whom title XIX </w:t>
      </w:r>
      <w:ins w:id="13" w:author="Unknown">
        <w:r>
          <w:rPr>
            <w:rFonts w:ascii="Times New Roman" w:hAnsi="Times New Roman"/>
          </w:rPr>
          <w:t>payments or fees</w:t>
        </w:r>
      </w:ins>
      <w:r>
        <w:rPr>
          <w:rFonts w:ascii="Times New Roman" w:hAnsi="Times New Roman"/>
        </w:rPr>
        <w:t xml:space="preserve"> were made to </w:t>
      </w:r>
      <w:proofErr w:type="spellStart"/>
      <w:ins w:id="14" w:author="Unknown">
        <w:r>
          <w:rPr>
            <w:rFonts w:ascii="Times New Roman" w:hAnsi="Times New Roman"/>
          </w:rPr>
          <w:t>capitated</w:t>
        </w:r>
        <w:proofErr w:type="spellEnd"/>
        <w:r>
          <w:rPr>
            <w:rFonts w:ascii="Times New Roman" w:hAnsi="Times New Roman"/>
          </w:rPr>
          <w:t xml:space="preserve"> care plans or primary care case management (PCCM) providers</w:t>
        </w:r>
      </w:ins>
      <w:r>
        <w:rPr>
          <w:rFonts w:ascii="Times New Roman" w:hAnsi="Times New Roman"/>
        </w:rPr>
        <w:t xml:space="preserve"> and the number of clients in sections A, D, </w:t>
      </w:r>
      <w:ins w:id="15" w:author="Unknown">
        <w:r>
          <w:rPr>
            <w:rFonts w:ascii="Times New Roman" w:hAnsi="Times New Roman"/>
          </w:rPr>
          <w:t>G, I, K, and M.</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Recipients of a specific type of service are those for whom at least one payment for that particular service was made.  </w:t>
      </w:r>
      <w:r>
        <w:rPr>
          <w:rFonts w:ascii="Times New Roman" w:hAnsi="Times New Roman"/>
          <w:u w:val="single"/>
        </w:rPr>
        <w:t>Unduplicated</w:t>
      </w:r>
      <w:r>
        <w:rPr>
          <w:rFonts w:ascii="Times New Roman" w:hAnsi="Times New Roman"/>
        </w:rPr>
        <w:t xml:space="preserve"> recipient counts are summations of groups of recipients in which no individual can be counted more than once.</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H.</w:t>
      </w:r>
      <w:r>
        <w:rPr>
          <w:rFonts w:ascii="Times New Roman" w:hAnsi="Times New Roman"/>
        </w:rPr>
        <w:tab/>
      </w:r>
      <w:r>
        <w:rPr>
          <w:rFonts w:ascii="Times New Roman" w:hAnsi="Times New Roman"/>
          <w:u w:val="single"/>
        </w:rPr>
        <w:t>Counting Expenditures (Payments)</w:t>
      </w:r>
      <w:r>
        <w:rPr>
          <w:rFonts w:ascii="Times New Roman" w:hAnsi="Times New Roman"/>
        </w:rPr>
        <w:t>.--Report expenditures (payments) in whole dollars without cents.  The sections in which to report expenditures are:</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1.</w:t>
      </w:r>
      <w:r>
        <w:rPr>
          <w:rFonts w:ascii="Times New Roman" w:hAnsi="Times New Roman"/>
        </w:rPr>
        <w:tab/>
        <w:t xml:space="preserve">In sections B, D, H, J, and M, report payment of title XIX claims from medical vendors made directly by the State or through a fiscal agent. </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2.</w:t>
      </w:r>
      <w:r>
        <w:rPr>
          <w:rFonts w:ascii="Times New Roman" w:hAnsi="Times New Roman"/>
        </w:rPr>
        <w:tab/>
        <w:t>In sections B, D, H, J, L, and M, report payments of title XVIII deductible and coinsurance amounts made directly by the State or through a fiscal agent or by a health insurance plan.</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3.</w:t>
      </w:r>
      <w:r>
        <w:rPr>
          <w:rFonts w:ascii="Times New Roman" w:hAnsi="Times New Roman"/>
        </w:rPr>
        <w:tab/>
        <w:t xml:space="preserve">In sections B, D, H, J, </w:t>
      </w:r>
      <w:ins w:id="16" w:author="Unknown">
        <w:r>
          <w:rPr>
            <w:rFonts w:ascii="Times New Roman" w:hAnsi="Times New Roman"/>
          </w:rPr>
          <w:t>K,</w:t>
        </w:r>
      </w:ins>
      <w:r>
        <w:rPr>
          <w:rFonts w:ascii="Times New Roman" w:hAnsi="Times New Roman"/>
        </w:rPr>
        <w:t xml:space="preserve"> and </w:t>
      </w:r>
      <w:ins w:id="17" w:author="Unknown">
        <w:r>
          <w:rPr>
            <w:rFonts w:ascii="Times New Roman" w:hAnsi="Times New Roman"/>
          </w:rPr>
          <w:t>M</w:t>
        </w:r>
      </w:ins>
      <w:r>
        <w:rPr>
          <w:rFonts w:ascii="Times New Roman" w:hAnsi="Times New Roman"/>
        </w:rPr>
        <w:t xml:space="preserve">, report payments of title XIX </w:t>
      </w:r>
      <w:ins w:id="18" w:author="Unknown">
        <w:r>
          <w:rPr>
            <w:rFonts w:ascii="Times New Roman" w:hAnsi="Times New Roman"/>
          </w:rPr>
          <w:t>payments or fees</w:t>
        </w:r>
      </w:ins>
      <w:r>
        <w:rPr>
          <w:rFonts w:ascii="Times New Roman" w:hAnsi="Times New Roman"/>
        </w:rPr>
        <w:t xml:space="preserve"> made </w:t>
      </w:r>
      <w:ins w:id="19" w:author="Unknown">
        <w:r>
          <w:rPr>
            <w:rFonts w:ascii="Times New Roman" w:hAnsi="Times New Roman"/>
          </w:rPr>
          <w:t xml:space="preserve">for </w:t>
        </w:r>
        <w:proofErr w:type="spellStart"/>
        <w:r>
          <w:rPr>
            <w:rFonts w:ascii="Times New Roman" w:hAnsi="Times New Roman"/>
          </w:rPr>
          <w:t>capitated</w:t>
        </w:r>
        <w:proofErr w:type="spellEnd"/>
        <w:r>
          <w:rPr>
            <w:rFonts w:ascii="Times New Roman" w:hAnsi="Times New Roman"/>
          </w:rPr>
          <w:t xml:space="preserve"> care plans or primary care case management (PCCM) providers</w:t>
        </w:r>
      </w:ins>
      <w:r>
        <w:rPr>
          <w:rFonts w:ascii="Times New Roman" w:hAnsi="Times New Roman"/>
        </w:rPr>
        <w:t>.</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4.</w:t>
      </w:r>
      <w:r>
        <w:rPr>
          <w:rFonts w:ascii="Times New Roman" w:hAnsi="Times New Roman"/>
        </w:rPr>
        <w:tab/>
        <w:t xml:space="preserve">In sections B, D, H, J, and M, report payments and receipts of amounts adjusting previously paid claims (e.g., refunds, </w:t>
      </w:r>
      <w:proofErr w:type="spellStart"/>
      <w:r>
        <w:rPr>
          <w:rFonts w:ascii="Times New Roman" w:hAnsi="Times New Roman"/>
        </w:rPr>
        <w:t>recoupments</w:t>
      </w:r>
      <w:proofErr w:type="spellEnd"/>
      <w:r>
        <w:rPr>
          <w:rFonts w:ascii="Times New Roman" w:hAnsi="Times New Roman"/>
        </w:rPr>
        <w:t xml:space="preserve">, voided checks, cost settlements, </w:t>
      </w:r>
      <w:proofErr w:type="spellStart"/>
      <w:r>
        <w:rPr>
          <w:rFonts w:ascii="Times New Roman" w:hAnsi="Times New Roman"/>
        </w:rPr>
        <w:t>disallowances</w:t>
      </w:r>
      <w:proofErr w:type="spellEnd"/>
      <w:r>
        <w:rPr>
          <w:rFonts w:ascii="Times New Roman" w:hAnsi="Times New Roman"/>
        </w:rPr>
        <w:t>) which can be specifically identified by type of service and recipient characteristic and assigned to a particular cell in the report.  The net value of all these adjustments, both positive and negative, are added to the sum of payments in that cell as well as the appropriate total lines.</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ins w:id="20" w:author="Unknown">
        <w:r>
          <w:rPr>
            <w:rFonts w:ascii="Times New Roman" w:hAnsi="Times New Roman"/>
          </w:rPr>
          <w:t xml:space="preserve"> </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I.</w:t>
      </w:r>
      <w:r>
        <w:rPr>
          <w:rFonts w:ascii="Times New Roman" w:hAnsi="Times New Roman"/>
        </w:rPr>
        <w:tab/>
      </w:r>
      <w:r>
        <w:rPr>
          <w:rFonts w:ascii="Times New Roman" w:hAnsi="Times New Roman"/>
          <w:u w:val="single"/>
        </w:rPr>
        <w:t>Adjustments to Expenditures</w:t>
      </w:r>
      <w:r>
        <w:rPr>
          <w:rFonts w:ascii="Times New Roman" w:hAnsi="Times New Roman"/>
        </w:rPr>
        <w:t>.--Adjustments are payments and receipts of amounts that adjust previously paid claims.  Adjustments include:</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Indian Health Service payments to Medicaid;</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 xml:space="preserve">Cost settlements; </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 xml:space="preserve">Third party liability </w:t>
      </w:r>
      <w:proofErr w:type="spellStart"/>
      <w:r>
        <w:rPr>
          <w:rFonts w:ascii="Times New Roman" w:hAnsi="Times New Roman"/>
        </w:rPr>
        <w:t>recoupments</w:t>
      </w:r>
      <w:proofErr w:type="spellEnd"/>
      <w:r>
        <w:rPr>
          <w:rFonts w:ascii="Times New Roman" w:hAnsi="Times New Roman"/>
        </w:rPr>
        <w:t>;</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Refunds;</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Voided checks; and</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Other financial transactions that cannot be related to specific provider claims and affect XIX program expenditures.</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right" w:pos="9360"/>
        </w:tabs>
        <w:spacing w:line="192" w:lineRule="auto"/>
        <w:jc w:val="both"/>
        <w:rPr>
          <w:rFonts w:ascii="Times New Roman" w:hAnsi="Times New Roman"/>
        </w:rPr>
      </w:pPr>
      <w:r>
        <w:rPr>
          <w:rFonts w:ascii="Times New Roman" w:hAnsi="Times New Roman"/>
        </w:rPr>
        <w:t xml:space="preserve">Rev. 89 </w:t>
      </w:r>
      <w:r>
        <w:rPr>
          <w:rFonts w:ascii="Times New Roman" w:hAnsi="Times New Roman"/>
        </w:rPr>
        <w:tab/>
        <w:t>2-139</w:t>
      </w:r>
    </w:p>
    <w:p w:rsidR="00502E3B" w:rsidRDefault="00502E3B">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2700.1(Cont.)</w:t>
      </w:r>
      <w:r>
        <w:rPr>
          <w:rFonts w:ascii="Times New Roman" w:hAnsi="Times New Roman"/>
          <w:u w:val="single"/>
        </w:rPr>
        <w:tab/>
        <w:t xml:space="preserve">       STATE ORGANIZATION AND GENERAL ADMINISTRATION</w:t>
      </w:r>
      <w:r>
        <w:rPr>
          <w:rFonts w:ascii="Times New Roman" w:hAnsi="Times New Roman"/>
          <w:u w:val="single"/>
        </w:rPr>
        <w:tab/>
        <w:t>07-97</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1" w:author="Unknown"/>
          <w:rFonts w:ascii="Times New Roman" w:hAnsi="Times New Roman"/>
        </w:rPr>
      </w:pPr>
      <w:ins w:id="22" w:author="Unknown">
        <w:r>
          <w:rPr>
            <w:rFonts w:ascii="Times New Roman" w:hAnsi="Times New Roman"/>
          </w:rPr>
          <w:t xml:space="preserve">As indicated in subsection H.4, payment adjustments that </w:t>
        </w:r>
        <w:r>
          <w:rPr>
            <w:rFonts w:ascii="Times New Roman" w:hAnsi="Times New Roman"/>
            <w:u w:val="single"/>
          </w:rPr>
          <w:t>can be identified</w:t>
        </w:r>
        <w:r>
          <w:rPr>
            <w:rFonts w:ascii="Times New Roman" w:hAnsi="Times New Roman"/>
          </w:rPr>
          <w:t xml:space="preserve"> </w:t>
        </w:r>
      </w:ins>
      <w:r>
        <w:rPr>
          <w:rFonts w:ascii="Times New Roman" w:hAnsi="Times New Roman"/>
        </w:rPr>
        <w:t xml:space="preserve">by type of service </w:t>
      </w:r>
      <w:r>
        <w:rPr>
          <w:rFonts w:ascii="Times New Roman" w:hAnsi="Times New Roman"/>
          <w:u w:val="single"/>
        </w:rPr>
        <w:t>and</w:t>
      </w:r>
      <w:r>
        <w:rPr>
          <w:rFonts w:ascii="Times New Roman" w:hAnsi="Times New Roman"/>
        </w:rPr>
        <w:t xml:space="preserve"> eligibility characteristics are to be </w:t>
      </w:r>
      <w:r>
        <w:rPr>
          <w:rFonts w:ascii="Times New Roman" w:hAnsi="Times New Roman"/>
          <w:u w:val="single"/>
        </w:rPr>
        <w:t>included</w:t>
      </w:r>
      <w:r>
        <w:rPr>
          <w:rFonts w:ascii="Times New Roman" w:hAnsi="Times New Roman"/>
        </w:rPr>
        <w:t xml:space="preserve"> in the appropriate detail lines of the report.  </w:t>
      </w:r>
      <w:ins w:id="23" w:author="Unknown">
        <w:r>
          <w:rPr>
            <w:rFonts w:ascii="Times New Roman" w:hAnsi="Times New Roman"/>
          </w:rPr>
          <w:t>Adjustments made by canceling a prior payment authorization and authorizing a correct repayment must deduct the canceled service and payment to avoid over counting services and payments.</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ins w:id="24" w:author="Unknown">
        <w:r>
          <w:rPr>
            <w:rFonts w:ascii="Times New Roman" w:hAnsi="Times New Roman"/>
          </w:rPr>
          <w:t xml:space="preserve"> </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J.</w:t>
      </w:r>
      <w:r>
        <w:rPr>
          <w:rFonts w:ascii="Times New Roman" w:hAnsi="Times New Roman"/>
        </w:rPr>
        <w:tab/>
      </w:r>
      <w:r>
        <w:rPr>
          <w:rFonts w:ascii="Times New Roman" w:hAnsi="Times New Roman"/>
          <w:u w:val="single"/>
        </w:rPr>
        <w:t>Data to be Excluded from Form HCFA-2082.</w:t>
      </w:r>
      <w:r>
        <w:rPr>
          <w:rFonts w:ascii="Times New Roman" w:hAnsi="Times New Roman"/>
        </w:rPr>
        <w:t xml:space="preserve">--Exclude the following data from Form HCFA-2082: </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 </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Payments made for medical care under the emergency assistance provisions of title IV, Part A;</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ins w:id="25" w:author="Unknown">
        <w:r>
          <w:rPr>
            <w:rFonts w:ascii="Times New Roman" w:hAnsi="Times New Roman"/>
          </w:rPr>
          <w:t xml:space="preserve"> </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Cost sharing or enrollment fees collected from recipients or a third party; and</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Administration and training costs.</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K.</w:t>
      </w:r>
      <w:r>
        <w:rPr>
          <w:rFonts w:ascii="Times New Roman" w:hAnsi="Times New Roman"/>
        </w:rPr>
        <w:tab/>
      </w:r>
      <w:r>
        <w:rPr>
          <w:rFonts w:ascii="Times New Roman" w:hAnsi="Times New Roman"/>
          <w:u w:val="single"/>
        </w:rPr>
        <w:t>Detailed Instructions</w:t>
      </w:r>
      <w:r>
        <w:rPr>
          <w:rFonts w:ascii="Times New Roman" w:hAnsi="Times New Roman"/>
        </w:rPr>
        <w:t>.--This section is divided into two major parts:  Common Features and Requirements, and Section by Section Descriptions.  Use the Section by Section Descriptions in conjunction with the Maintenance Assistance Status and Basis of Eligibility (Appendices A</w:t>
      </w:r>
      <w:ins w:id="26" w:author="Unknown">
        <w:r>
          <w:rPr>
            <w:rFonts w:ascii="Times New Roman" w:hAnsi="Times New Roman"/>
          </w:rPr>
          <w:t xml:space="preserve"> and B)</w:t>
        </w:r>
      </w:ins>
      <w:r>
        <w:rPr>
          <w:rFonts w:ascii="Times New Roman" w:hAnsi="Times New Roman"/>
        </w:rPr>
        <w:t xml:space="preserve">, the type of services definitions </w:t>
      </w:r>
      <w:ins w:id="27" w:author="Unknown">
        <w:r>
          <w:rPr>
            <w:rFonts w:ascii="Times New Roman" w:hAnsi="Times New Roman"/>
          </w:rPr>
          <w:t xml:space="preserve">(Appendix C), and the Racial/Ethnic Classifications (Appendix D). </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 xml:space="preserve">1.  </w:t>
      </w:r>
      <w:r>
        <w:rPr>
          <w:rFonts w:ascii="Times New Roman" w:hAnsi="Times New Roman"/>
          <w:u w:val="single"/>
        </w:rPr>
        <w:t>Common Features and Requirements</w:t>
      </w:r>
      <w:r>
        <w:rPr>
          <w:rFonts w:ascii="Times New Roman" w:hAnsi="Times New Roman"/>
        </w:rPr>
        <w:t xml:space="preserve">.--The sections of Form HCFA-2082 are in alphabetical order, A through </w:t>
      </w:r>
      <w:ins w:id="28" w:author="Unknown">
        <w:r>
          <w:rPr>
            <w:rFonts w:ascii="Times New Roman" w:hAnsi="Times New Roman"/>
          </w:rPr>
          <w:t>M</w:t>
        </w:r>
      </w:ins>
      <w:r>
        <w:rPr>
          <w:rFonts w:ascii="Times New Roman" w:hAnsi="Times New Roman"/>
        </w:rPr>
        <w:t xml:space="preserve">, which are indicated in the subheading at the top of each page.  An exact sequential </w:t>
      </w:r>
      <w:ins w:id="29" w:author="Unknown">
        <w:r>
          <w:rPr>
            <w:rFonts w:ascii="Times New Roman" w:hAnsi="Times New Roman"/>
          </w:rPr>
          <w:t xml:space="preserve">page-by-page number preceded by the letter "A" is displayed in the top left </w:t>
        </w:r>
      </w:ins>
      <w:r>
        <w:rPr>
          <w:rFonts w:ascii="Times New Roman" w:hAnsi="Times New Roman"/>
        </w:rPr>
        <w:t xml:space="preserve">corner. </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Record the full name of the state in the space provided near the upper left hand corner of </w:t>
      </w:r>
      <w:r>
        <w:rPr>
          <w:rFonts w:ascii="Times New Roman" w:hAnsi="Times New Roman"/>
          <w:u w:val="single"/>
        </w:rPr>
        <w:t>every</w:t>
      </w:r>
      <w:r>
        <w:rPr>
          <w:rFonts w:ascii="Times New Roman" w:hAnsi="Times New Roman"/>
        </w:rPr>
        <w:t xml:space="preserve"> page of Form HCFA-2082.  Record the federal fiscal year being reported in the space provided in the upper right hand corner of every page.</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Each page of the hardcopy Form HCFA-2082 records data in a rectangular array of numbered cells. Cell numbering follows the convention (LL-CC), where LL is the line number and CC is the column number.</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Keep in mind that every item of information collected on Form HCFA-2082 is a composite of person-specific characteristics.  Thus, every line and column heading represents some way of categorizing the </w:t>
      </w:r>
      <w:proofErr w:type="spellStart"/>
      <w:r>
        <w:rPr>
          <w:rFonts w:ascii="Times New Roman" w:hAnsi="Times New Roman"/>
        </w:rPr>
        <w:t>eligibles</w:t>
      </w:r>
      <w:proofErr w:type="spellEnd"/>
      <w:r>
        <w:rPr>
          <w:rFonts w:ascii="Times New Roman" w:hAnsi="Times New Roman"/>
        </w:rPr>
        <w:t xml:space="preserve"> or recipients.</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ins w:id="30" w:author="Unknown">
        <w:r>
          <w:rPr>
            <w:rFonts w:ascii="Times New Roman" w:hAnsi="Times New Roman"/>
          </w:rPr>
          <w:t xml:space="preserve">  </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w:hAnsi="Times New"/>
        </w:rPr>
      </w:pPr>
      <w:r>
        <w:rPr>
          <w:rFonts w:ascii="Times New" w:hAnsi="Times New"/>
        </w:rPr>
        <w:t>2.</w:t>
      </w:r>
      <w:r>
        <w:rPr>
          <w:rFonts w:ascii="Times New" w:hAnsi="Times New"/>
        </w:rPr>
        <w:tab/>
      </w:r>
      <w:r>
        <w:rPr>
          <w:rFonts w:ascii="Times New" w:hAnsi="Times New"/>
          <w:u w:val="single"/>
        </w:rPr>
        <w:t>Section by Section Descriptions</w:t>
      </w:r>
      <w:r>
        <w:rPr>
          <w:rFonts w:ascii="Times New" w:hAnsi="Times New"/>
        </w:rPr>
        <w:t>.--</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rPr>
        <w:t xml:space="preserve">  </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rPr>
        <w:t xml:space="preserve">           </w:t>
      </w:r>
      <w:r>
        <w:rPr>
          <w:rFonts w:ascii="Times New" w:hAnsi="Times New"/>
        </w:rPr>
        <w:tab/>
      </w:r>
      <w:r>
        <w:rPr>
          <w:rFonts w:ascii="Times New" w:hAnsi="Times New"/>
        </w:rPr>
        <w:tab/>
        <w:t xml:space="preserve">a. </w:t>
      </w:r>
      <w:r>
        <w:rPr>
          <w:rFonts w:ascii="Times New" w:hAnsi="Times New"/>
        </w:rPr>
        <w:tab/>
      </w:r>
      <w:r>
        <w:rPr>
          <w:rFonts w:ascii="Times New" w:hAnsi="Times New"/>
          <w:u w:val="single"/>
        </w:rPr>
        <w:t>Section A</w:t>
      </w:r>
      <w:r>
        <w:rPr>
          <w:rFonts w:ascii="Times New" w:hAnsi="Times New"/>
        </w:rPr>
        <w:t>.-- Report, by type of service totals, the number of recipients by maintenance assistance status and their basis of eligibility.  Classify individuals under only one category for the entire year.  Thus, recipients by category add up to the total of recipients for each column.</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Line Descriptions</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Line 1</w:t>
      </w:r>
      <w:r>
        <w:rPr>
          <w:rFonts w:ascii="Times New" w:hAnsi="Times New"/>
        </w:rPr>
        <w:t>.--See</w:t>
      </w:r>
      <w:ins w:id="31" w:author="Unknown">
        <w:r>
          <w:rPr>
            <w:rFonts w:ascii="Times New" w:hAnsi="Times New"/>
          </w:rPr>
          <w:t xml:space="preserve"> Appendices A </w:t>
        </w:r>
      </w:ins>
      <w:r>
        <w:rPr>
          <w:rFonts w:ascii="Times New" w:hAnsi="Times New"/>
        </w:rPr>
        <w:t>and B for definitions of basis of eligibility and maintenance assistance status and Appendix C for definitions of type of service.</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Line 1, Column 1</w:t>
      </w:r>
      <w:r>
        <w:rPr>
          <w:rFonts w:ascii="Times New" w:hAnsi="Times New"/>
        </w:rPr>
        <w:t xml:space="preserve">.--Report the unduplicated total of recipients.  A recipient receiving more than one type of service is reported </w:t>
      </w:r>
      <w:r>
        <w:rPr>
          <w:rFonts w:ascii="Times New" w:hAnsi="Times New"/>
          <w:u w:val="single"/>
        </w:rPr>
        <w:t>only once</w:t>
      </w:r>
      <w:r>
        <w:rPr>
          <w:rFonts w:ascii="Times New" w:hAnsi="Times New"/>
        </w:rPr>
        <w:t xml:space="preserve"> in the unduplicated total.</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Line 1, Columns 2-20</w:t>
      </w:r>
      <w:r>
        <w:rPr>
          <w:rFonts w:ascii="Times New" w:hAnsi="Times New"/>
        </w:rPr>
        <w:t>.--Report the numbers of recipients distributed by type of service.  Report a recipient in more than one column if more than one type of service was provided.</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right" w:pos="9360"/>
        </w:tabs>
        <w:spacing w:line="192" w:lineRule="auto"/>
        <w:jc w:val="both"/>
        <w:rPr>
          <w:rFonts w:ascii="Times New Roman" w:hAnsi="Times New Roman"/>
        </w:rPr>
      </w:pPr>
      <w:r>
        <w:rPr>
          <w:rFonts w:ascii="Times New Roman" w:hAnsi="Times New Roman"/>
        </w:rPr>
        <w:t>2-140</w:t>
      </w:r>
      <w:r>
        <w:rPr>
          <w:rFonts w:ascii="Times New Roman" w:hAnsi="Times New Roman"/>
        </w:rPr>
        <w:tab/>
        <w:t xml:space="preserve">Rev. 89 </w:t>
      </w:r>
    </w:p>
    <w:p w:rsidR="00502E3B" w:rsidRDefault="00502E3B">
      <w:pPr>
        <w:tabs>
          <w:tab w:val="center" w:pos="4680"/>
          <w:tab w:val="right" w:pos="9360"/>
        </w:tabs>
        <w:spacing w:line="192" w:lineRule="auto"/>
        <w:jc w:val="both"/>
        <w:rPr>
          <w:rFonts w:ascii="Times New Roman" w:hAnsi="Times New Roman"/>
        </w:rPr>
      </w:pPr>
      <w:r>
        <w:rPr>
          <w:rFonts w:ascii="Times New Roman" w:hAnsi="Times New Roman"/>
        </w:rPr>
        <w:br w:type="page"/>
      </w:r>
      <w:r>
        <w:rPr>
          <w:rFonts w:ascii="Times New Roman" w:hAnsi="Times New Roman"/>
          <w:u w:val="single"/>
        </w:rPr>
        <w:t>07-97</w:t>
      </w:r>
      <w:r>
        <w:rPr>
          <w:rFonts w:ascii="Times New Roman" w:hAnsi="Times New Roman"/>
          <w:u w:val="single"/>
        </w:rPr>
        <w:tab/>
        <w:t>STATE ORGANIZATION AND GENERAL ADMINISTRATION</w:t>
      </w:r>
      <w:r>
        <w:rPr>
          <w:rFonts w:ascii="Times New Roman" w:hAnsi="Times New Roman"/>
          <w:u w:val="single"/>
        </w:rPr>
        <w:tab/>
        <w:t>2700.1(Cont.)</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u w:val="single"/>
        </w:rPr>
      </w:pPr>
      <w:r>
        <w:rPr>
          <w:rFonts w:ascii="Times New Roman" w:hAnsi="Times New Roman"/>
        </w:rPr>
        <w:t>Lines 2-</w:t>
      </w:r>
      <w:ins w:id="32" w:author="Unknown">
        <w:r>
          <w:rPr>
            <w:rFonts w:ascii="Times New Roman" w:hAnsi="Times New Roman"/>
          </w:rPr>
          <w:t>24</w:t>
        </w:r>
      </w:ins>
      <w:r>
        <w:rPr>
          <w:rFonts w:ascii="Times New Roman" w:hAnsi="Times New Roman"/>
        </w:rPr>
        <w:t xml:space="preserve">--Report, under the applicable headings, the number of recipients receiving each service </w:t>
      </w:r>
      <w:ins w:id="33" w:author="Unknown">
        <w:r>
          <w:rPr>
            <w:rFonts w:ascii="Times New Roman" w:hAnsi="Times New Roman"/>
          </w:rPr>
          <w:t>distributed by maintenance assistance status and basis of their eligibility</w:t>
        </w:r>
      </w:ins>
      <w:r>
        <w:rPr>
          <w:rFonts w:ascii="Times New Roman" w:hAnsi="Times New Roman"/>
        </w:rPr>
        <w:t>.</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u w:val="single"/>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r>
        <w:rPr>
          <w:rFonts w:ascii="Times New" w:hAnsi="Times New"/>
          <w:u w:val="single"/>
        </w:rPr>
        <w:t>Lines 2-</w:t>
      </w:r>
      <w:ins w:id="34" w:author="Unknown">
        <w:r>
          <w:rPr>
            <w:rFonts w:ascii="Times New" w:hAnsi="Times New"/>
            <w:u w:val="single"/>
          </w:rPr>
          <w:t>24</w:t>
        </w:r>
      </w:ins>
      <w:r>
        <w:rPr>
          <w:rFonts w:ascii="Times New" w:hAnsi="Times New"/>
          <w:u w:val="single"/>
        </w:rPr>
        <w:t>, Column 1</w:t>
      </w:r>
      <w:r>
        <w:rPr>
          <w:rFonts w:ascii="Times New" w:hAnsi="Times New"/>
        </w:rPr>
        <w:t>.--Report the unduplicated total of recipients within each maintenance assistance/basis of eligibility category.</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 xml:space="preserve"> Lines 2-</w:t>
      </w:r>
      <w:ins w:id="35" w:author="Unknown">
        <w:r>
          <w:rPr>
            <w:rFonts w:ascii="Times New Roman" w:hAnsi="Times New Roman"/>
            <w:u w:val="single"/>
          </w:rPr>
          <w:t>24</w:t>
        </w:r>
      </w:ins>
      <w:r>
        <w:rPr>
          <w:rFonts w:ascii="Times New Roman" w:hAnsi="Times New Roman"/>
          <w:u w:val="single"/>
        </w:rPr>
        <w:t>, Columns 2-20</w:t>
      </w:r>
      <w:r>
        <w:rPr>
          <w:rFonts w:ascii="Times New Roman" w:hAnsi="Times New Roman"/>
        </w:rPr>
        <w:t>.--Report the number of recipients within maintenance assistance/basis of  eligibility category.</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jc w:val="both"/>
        <w:rPr>
          <w:rFonts w:ascii="Times New Roman" w:hAnsi="Times New Roman"/>
        </w:rPr>
      </w:pPr>
      <w:r>
        <w:rPr>
          <w:rFonts w:ascii="Times New Roman" w:hAnsi="Times New Roman"/>
        </w:rPr>
        <w:t>NOTE:</w:t>
      </w:r>
      <w:r>
        <w:rPr>
          <w:rFonts w:ascii="Times New Roman" w:hAnsi="Times New Roman"/>
        </w:rPr>
        <w:tab/>
        <w:t>Even if $0 are paid, count one recipient if a claim was processed and determined to be payable.</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Section B</w:t>
      </w:r>
      <w:r>
        <w:rPr>
          <w:rFonts w:ascii="Times New Roman" w:hAnsi="Times New Roman"/>
        </w:rPr>
        <w:t>.--Report the amounts of medical vendor payments by maintenance assistance status and basis of eligibility, and by type of medical service.  The distribution of payment amounts parallels the distribution of recipients in section A.  Report payments under the basis of eligibility/maintenance</w:t>
      </w:r>
      <w:ins w:id="36" w:author="Unknown">
        <w:r>
          <w:rPr>
            <w:rFonts w:ascii="Times New Roman" w:hAnsi="Times New Roman"/>
          </w:rPr>
          <w:t xml:space="preserve"> assistance</w:t>
        </w:r>
      </w:ins>
      <w:r>
        <w:rPr>
          <w:rFonts w:ascii="Times New Roman" w:hAnsi="Times New Roman"/>
        </w:rPr>
        <w:t xml:space="preserve"> status of the recipient.  Unlike the recipient entries in section A, payment entries are additive to the totals reported for both column </w:t>
      </w:r>
      <w:r>
        <w:rPr>
          <w:rFonts w:ascii="Times New Roman" w:hAnsi="Times New Roman"/>
          <w:u w:val="single"/>
        </w:rPr>
        <w:t>and line</w:t>
      </w:r>
      <w:r>
        <w:rPr>
          <w:rFonts w:ascii="Times New Roman" w:hAnsi="Times New Roman"/>
        </w:rPr>
        <w:t>.</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Account for payment adjustments for any reports of vendor payments as defined in section I. </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r>
        <w:rPr>
          <w:rFonts w:ascii="Times New Roman" w:hAnsi="Times New Roman"/>
          <w:u w:val="single"/>
        </w:rPr>
        <w:t>Line Descriptions</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1, Column 1</w:t>
      </w:r>
      <w:r>
        <w:rPr>
          <w:rFonts w:ascii="Times New Roman" w:hAnsi="Times New Roman"/>
        </w:rPr>
        <w:t xml:space="preserve">.--Report the total of lines 2.a. through </w:t>
      </w:r>
      <w:ins w:id="37" w:author="Unknown">
        <w:r>
          <w:rPr>
            <w:rFonts w:ascii="Times New Roman" w:hAnsi="Times New Roman"/>
          </w:rPr>
          <w:t>5.e</w:t>
        </w:r>
      </w:ins>
      <w:r>
        <w:rPr>
          <w:rFonts w:ascii="Times New Roman" w:hAnsi="Times New Roman"/>
        </w:rPr>
        <w:t>.</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1, Columns 2-20</w:t>
      </w:r>
      <w:r>
        <w:rPr>
          <w:rFonts w:ascii="Times New Roman" w:hAnsi="Times New Roman"/>
        </w:rPr>
        <w:t xml:space="preserve">.--Report the amounts of payments made to vendors of medical care distributed by type of service.  The sum of line 1, columns 2 through 20, must equal the sum of column 1, lines 2.a. through </w:t>
      </w:r>
      <w:ins w:id="38" w:author="Unknown">
        <w:r>
          <w:rPr>
            <w:rFonts w:ascii="Times New Roman" w:hAnsi="Times New Roman"/>
          </w:rPr>
          <w:t>5.e</w:t>
        </w:r>
      </w:ins>
      <w:r>
        <w:rPr>
          <w:rFonts w:ascii="Times New Roman" w:hAnsi="Times New Roman"/>
        </w:rPr>
        <w:t>.</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Lines 2-</w:t>
      </w:r>
      <w:ins w:id="39" w:author="Unknown">
        <w:r>
          <w:rPr>
            <w:rFonts w:ascii="Times New Roman" w:hAnsi="Times New Roman"/>
            <w:u w:val="single"/>
          </w:rPr>
          <w:t>24</w:t>
        </w:r>
      </w:ins>
      <w:r>
        <w:rPr>
          <w:rFonts w:ascii="Times New Roman" w:hAnsi="Times New Roman"/>
        </w:rPr>
        <w:t>.--Report under the applicable type of service headings the amounts of medical vendor payments distributed by the maintenance assistance status and basis of eligibility of the recipients.</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Lines 2-</w:t>
      </w:r>
      <w:ins w:id="40" w:author="Unknown">
        <w:r>
          <w:rPr>
            <w:rFonts w:ascii="Times New Roman" w:hAnsi="Times New Roman"/>
            <w:u w:val="single"/>
          </w:rPr>
          <w:t>24</w:t>
        </w:r>
      </w:ins>
      <w:r>
        <w:rPr>
          <w:rFonts w:ascii="Times New Roman" w:hAnsi="Times New Roman"/>
          <w:u w:val="single"/>
        </w:rPr>
        <w:t>, Column 1</w:t>
      </w:r>
      <w:r>
        <w:rPr>
          <w:rFonts w:ascii="Times New Roman" w:hAnsi="Times New Roman"/>
        </w:rPr>
        <w:t>.--Enter the total of columns 2-20 for these lines.</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w:hAnsi="Times New"/>
        </w:rPr>
      </w:pPr>
      <w:r>
        <w:rPr>
          <w:rFonts w:ascii="Times New Roman" w:hAnsi="Times New Roman"/>
        </w:rPr>
        <w:t>c.</w:t>
      </w:r>
      <w:r>
        <w:rPr>
          <w:rFonts w:ascii="Times New Roman" w:hAnsi="Times New Roman"/>
        </w:rPr>
        <w:tab/>
      </w:r>
      <w:r>
        <w:rPr>
          <w:rFonts w:ascii="Times New Roman" w:hAnsi="Times New Roman"/>
          <w:u w:val="single"/>
        </w:rPr>
        <w:t>Section C</w:t>
      </w:r>
      <w:r>
        <w:rPr>
          <w:rFonts w:ascii="Times New Roman" w:hAnsi="Times New Roman"/>
        </w:rPr>
        <w:t xml:space="preserve">.--Report the unduplicated number of </w:t>
      </w:r>
      <w:proofErr w:type="spellStart"/>
      <w:r>
        <w:rPr>
          <w:rFonts w:ascii="Times New Roman" w:hAnsi="Times New Roman"/>
        </w:rPr>
        <w:t>eligibles</w:t>
      </w:r>
      <w:proofErr w:type="spellEnd"/>
      <w:r>
        <w:rPr>
          <w:rFonts w:ascii="Times New Roman" w:hAnsi="Times New Roman"/>
        </w:rPr>
        <w:t xml:space="preserve"> by length of eligibility, by maintenance assistance status, and basis of eligibility.</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Line Descriptions</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Line 1</w:t>
      </w:r>
      <w:r>
        <w:rPr>
          <w:rFonts w:ascii="Times New" w:hAnsi="Times New"/>
        </w:rPr>
        <w:t xml:space="preserve">.--Report the total unduplicated number of </w:t>
      </w:r>
      <w:proofErr w:type="spellStart"/>
      <w:r>
        <w:rPr>
          <w:rFonts w:ascii="Times New" w:hAnsi="Times New"/>
        </w:rPr>
        <w:t>eligibles</w:t>
      </w:r>
      <w:proofErr w:type="spellEnd"/>
      <w:r>
        <w:rPr>
          <w:rFonts w:ascii="Times New" w:hAnsi="Times New"/>
        </w:rPr>
        <w:t xml:space="preserve"> for a full and partial year.  Report the total number of months the partial year </w:t>
      </w:r>
      <w:proofErr w:type="spellStart"/>
      <w:r>
        <w:rPr>
          <w:rFonts w:ascii="Times New" w:hAnsi="Times New"/>
        </w:rPr>
        <w:t>eligibles</w:t>
      </w:r>
      <w:proofErr w:type="spellEnd"/>
      <w:r>
        <w:rPr>
          <w:rFonts w:ascii="Times New" w:hAnsi="Times New"/>
        </w:rPr>
        <w:t xml:space="preserve"> were eligible.  Each line in columns 2 and 3 must sum to the total in column 1.</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Lines 2-</w:t>
      </w:r>
      <w:ins w:id="41" w:author="Unknown">
        <w:r>
          <w:rPr>
            <w:rFonts w:ascii="Times New" w:hAnsi="Times New"/>
            <w:u w:val="single"/>
          </w:rPr>
          <w:t>24</w:t>
        </w:r>
      </w:ins>
      <w:r>
        <w:rPr>
          <w:rFonts w:ascii="Times New" w:hAnsi="Times New"/>
          <w:u w:val="single"/>
        </w:rPr>
        <w:t>, Column 1</w:t>
      </w:r>
      <w:r>
        <w:rPr>
          <w:rFonts w:ascii="Times New" w:hAnsi="Times New"/>
        </w:rPr>
        <w:t xml:space="preserve">.--Enter the unduplicated number of </w:t>
      </w:r>
      <w:proofErr w:type="spellStart"/>
      <w:r>
        <w:rPr>
          <w:rFonts w:ascii="Times New" w:hAnsi="Times New"/>
        </w:rPr>
        <w:t>eligibles</w:t>
      </w:r>
      <w:proofErr w:type="spellEnd"/>
      <w:r>
        <w:rPr>
          <w:rFonts w:ascii="Times New" w:hAnsi="Times New"/>
        </w:rPr>
        <w:t xml:space="preserve"> by maintenance assistance status and basis of eligibility.</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Lines 2-</w:t>
      </w:r>
      <w:ins w:id="42" w:author="Unknown">
        <w:r>
          <w:rPr>
            <w:rFonts w:ascii="Times New" w:hAnsi="Times New"/>
            <w:u w:val="single"/>
          </w:rPr>
          <w:t>24</w:t>
        </w:r>
      </w:ins>
      <w:r>
        <w:rPr>
          <w:rFonts w:ascii="Times New" w:hAnsi="Times New"/>
          <w:u w:val="single"/>
        </w:rPr>
        <w:t>, Column 2</w:t>
      </w:r>
      <w:r>
        <w:rPr>
          <w:rFonts w:ascii="Times New" w:hAnsi="Times New"/>
        </w:rPr>
        <w:t xml:space="preserve">.--Enter the number of </w:t>
      </w:r>
      <w:proofErr w:type="spellStart"/>
      <w:r>
        <w:rPr>
          <w:rFonts w:ascii="Times New" w:hAnsi="Times New"/>
        </w:rPr>
        <w:t>eligibles</w:t>
      </w:r>
      <w:proofErr w:type="spellEnd"/>
      <w:r>
        <w:rPr>
          <w:rFonts w:ascii="Times New" w:hAnsi="Times New"/>
        </w:rPr>
        <w:t xml:space="preserve"> that were eligible for the full 12 months in the reporting year by maintenance assistance and basis of eligibility.</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Lines 2-</w:t>
      </w:r>
      <w:ins w:id="43" w:author="Unknown">
        <w:r>
          <w:rPr>
            <w:rFonts w:ascii="Times New" w:hAnsi="Times New"/>
            <w:u w:val="single"/>
          </w:rPr>
          <w:t>24</w:t>
        </w:r>
      </w:ins>
      <w:r>
        <w:rPr>
          <w:rFonts w:ascii="Times New" w:hAnsi="Times New"/>
          <w:u w:val="single"/>
        </w:rPr>
        <w:t>, Column 3</w:t>
      </w:r>
      <w:r>
        <w:rPr>
          <w:rFonts w:ascii="Times New" w:hAnsi="Times New"/>
        </w:rPr>
        <w:t xml:space="preserve">.--Enter the number of </w:t>
      </w:r>
      <w:proofErr w:type="spellStart"/>
      <w:r>
        <w:rPr>
          <w:rFonts w:ascii="Times New" w:hAnsi="Times New"/>
        </w:rPr>
        <w:t>eligibles</w:t>
      </w:r>
      <w:proofErr w:type="spellEnd"/>
      <w:r>
        <w:rPr>
          <w:rFonts w:ascii="Times New" w:hAnsi="Times New"/>
        </w:rPr>
        <w:t xml:space="preserve"> who were eligible for less than 12 months of the reporting year by maintenance assistance and basis of eligibility.</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Lines 2-</w:t>
      </w:r>
      <w:ins w:id="44" w:author="Unknown">
        <w:r>
          <w:rPr>
            <w:rFonts w:ascii="Times New" w:hAnsi="Times New"/>
            <w:u w:val="single"/>
          </w:rPr>
          <w:t>24</w:t>
        </w:r>
      </w:ins>
      <w:r>
        <w:rPr>
          <w:rFonts w:ascii="Times New" w:hAnsi="Times New"/>
          <w:u w:val="single"/>
        </w:rPr>
        <w:t>, Column 4</w:t>
      </w:r>
      <w:r>
        <w:rPr>
          <w:rFonts w:ascii="Times New" w:hAnsi="Times New"/>
        </w:rPr>
        <w:t xml:space="preserve">.--Enter the number of months, by maintenance assistance and basis of eligibility, the partial year </w:t>
      </w:r>
      <w:proofErr w:type="spellStart"/>
      <w:r>
        <w:rPr>
          <w:rFonts w:ascii="Times New" w:hAnsi="Times New"/>
        </w:rPr>
        <w:t>eligibles</w:t>
      </w:r>
      <w:proofErr w:type="spellEnd"/>
      <w:r>
        <w:rPr>
          <w:rFonts w:ascii="Times New" w:hAnsi="Times New"/>
        </w:rPr>
        <w:t xml:space="preserve"> reported in column 3 were eligible.</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right" w:pos="9360"/>
        </w:tabs>
        <w:spacing w:line="192" w:lineRule="auto"/>
        <w:jc w:val="both"/>
        <w:rPr>
          <w:rFonts w:ascii="Times New" w:hAnsi="Times New"/>
        </w:rPr>
      </w:pPr>
      <w:r>
        <w:rPr>
          <w:rFonts w:ascii="Times New" w:hAnsi="Times New"/>
        </w:rPr>
        <w:t>Rev. 89</w:t>
      </w:r>
      <w:r>
        <w:rPr>
          <w:rFonts w:ascii="Times New" w:hAnsi="Times New"/>
        </w:rPr>
        <w:tab/>
        <w:t>2-141</w:t>
      </w:r>
    </w:p>
    <w:p w:rsidR="00502E3B" w:rsidRDefault="00502E3B">
      <w:pPr>
        <w:tabs>
          <w:tab w:val="center" w:pos="4680"/>
          <w:tab w:val="right" w:pos="9360"/>
        </w:tabs>
        <w:spacing w:line="192" w:lineRule="auto"/>
        <w:jc w:val="both"/>
        <w:rPr>
          <w:rFonts w:ascii="Times New" w:hAnsi="Times New"/>
        </w:rPr>
      </w:pPr>
      <w:r>
        <w:rPr>
          <w:rFonts w:ascii="Times New" w:hAnsi="Times New"/>
        </w:rPr>
        <w:br w:type="page"/>
      </w:r>
      <w:r>
        <w:rPr>
          <w:rFonts w:ascii="Times New" w:hAnsi="Times New"/>
          <w:u w:val="single"/>
        </w:rPr>
        <w:t>2700.1 (Cont.)</w:t>
      </w:r>
      <w:r>
        <w:rPr>
          <w:rFonts w:ascii="Times New" w:hAnsi="Times New"/>
          <w:u w:val="single"/>
        </w:rPr>
        <w:tab/>
        <w:t>STATE ORGANIZATION AND GENERAL ADMINISTRATION</w:t>
      </w:r>
      <w:r>
        <w:rPr>
          <w:rFonts w:ascii="Times New" w:hAnsi="Times New"/>
          <w:u w:val="single"/>
        </w:rPr>
        <w:tab/>
        <w:t>07-97</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w:hAnsi="Times New"/>
          <w:u w:val="single"/>
        </w:rPr>
      </w:pPr>
      <w:r>
        <w:rPr>
          <w:rFonts w:ascii="Times New" w:hAnsi="Times New"/>
        </w:rPr>
        <w:t>d</w:t>
      </w:r>
      <w:ins w:id="45" w:author="Unknown">
        <w:r>
          <w:rPr>
            <w:rFonts w:ascii="Times New" w:hAnsi="Times New"/>
          </w:rPr>
          <w:t>.</w:t>
        </w:r>
        <w:r>
          <w:rPr>
            <w:rFonts w:ascii="Times New" w:hAnsi="Times New"/>
          </w:rPr>
          <w:tab/>
        </w:r>
        <w:r>
          <w:rPr>
            <w:rFonts w:ascii="Times New" w:hAnsi="Times New"/>
            <w:u w:val="single"/>
          </w:rPr>
          <w:t>Section D</w:t>
        </w:r>
        <w:r>
          <w:rPr>
            <w:rFonts w:ascii="Times New" w:hAnsi="Times New"/>
          </w:rPr>
          <w:t>.</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u w:val="single"/>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Sections D.1, D.2, and D.3</w:t>
      </w:r>
      <w:r>
        <w:rPr>
          <w:rFonts w:ascii="Times New" w:hAnsi="Times New"/>
        </w:rPr>
        <w:t xml:space="preserve">.--Report in sections D.1 and D.2 the unduplicated number of </w:t>
      </w:r>
      <w:proofErr w:type="spellStart"/>
      <w:r>
        <w:rPr>
          <w:rFonts w:ascii="Times New" w:hAnsi="Times New"/>
        </w:rPr>
        <w:t>eligibles</w:t>
      </w:r>
      <w:proofErr w:type="spellEnd"/>
      <w:r>
        <w:rPr>
          <w:rFonts w:ascii="Times New" w:hAnsi="Times New"/>
        </w:rPr>
        <w:t xml:space="preserve"> and recipients distributed by age, sex, and race/ethnicity.  Report in section D.3 the amounts of their medical vendor payments by age, sex, and race/ethnicity.  </w:t>
      </w:r>
      <w:ins w:id="46" w:author="Unknown">
        <w:r>
          <w:rPr>
            <w:rFonts w:ascii="Times New" w:hAnsi="Times New"/>
          </w:rPr>
          <w:t>Report age based upon</w:t>
        </w:r>
      </w:ins>
      <w:r>
        <w:rPr>
          <w:rFonts w:ascii="Times New" w:hAnsi="Times New"/>
        </w:rPr>
        <w:t xml:space="preserve"> that person's age as of </w:t>
      </w:r>
      <w:ins w:id="47" w:author="Unknown">
        <w:r>
          <w:rPr>
            <w:rFonts w:ascii="Times New" w:hAnsi="Times New"/>
          </w:rPr>
          <w:t>September 30</w:t>
        </w:r>
      </w:ins>
      <w:r>
        <w:rPr>
          <w:rFonts w:ascii="Times New" w:hAnsi="Times New"/>
        </w:rPr>
        <w:t xml:space="preserve"> of the Federal fiscal year of the report.</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u w:val="single"/>
        </w:rPr>
      </w:pPr>
      <w:r>
        <w:rPr>
          <w:rFonts w:ascii="Times New" w:hAnsi="Times New"/>
          <w:u w:val="single"/>
        </w:rPr>
        <w:t>Line Descriptions, Sections D.1 and D.2</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u w:val="single"/>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Line 1, Sections D.1 and D.2</w:t>
      </w:r>
      <w:r>
        <w:rPr>
          <w:rFonts w:ascii="Times New" w:hAnsi="Times New"/>
        </w:rPr>
        <w:t xml:space="preserve">.--Report the total unduplicated number of recipients or </w:t>
      </w:r>
      <w:proofErr w:type="spellStart"/>
      <w:r>
        <w:rPr>
          <w:rFonts w:ascii="Times New" w:hAnsi="Times New"/>
        </w:rPr>
        <w:t>eligibles</w:t>
      </w:r>
      <w:proofErr w:type="spellEnd"/>
      <w:r>
        <w:rPr>
          <w:rFonts w:ascii="Times New" w:hAnsi="Times New"/>
        </w:rPr>
        <w:t>, distributed by age grouping.  See Appendix D for race/ethnicity definitions.  Enter totals in the appropriate "Unknown" column if age, sex, or race of any particular recipient or eligible is unknown.</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Line 1, Column 1</w:t>
      </w:r>
      <w:r>
        <w:rPr>
          <w:rFonts w:ascii="Times New" w:hAnsi="Times New"/>
        </w:rPr>
        <w:t xml:space="preserve">.--Report the unduplicated number of recipients or </w:t>
      </w:r>
      <w:proofErr w:type="spellStart"/>
      <w:r>
        <w:rPr>
          <w:rFonts w:ascii="Times New" w:hAnsi="Times New"/>
        </w:rPr>
        <w:t>eligibles</w:t>
      </w:r>
      <w:proofErr w:type="spellEnd"/>
      <w:r>
        <w:rPr>
          <w:rFonts w:ascii="Times New" w:hAnsi="Times New"/>
        </w:rPr>
        <w:t xml:space="preserve">, which must equal section A, line 1, column 1, for recipients, or section C, line 1, column 1, for </w:t>
      </w:r>
      <w:proofErr w:type="spellStart"/>
      <w:r>
        <w:rPr>
          <w:rFonts w:ascii="Times New" w:hAnsi="Times New"/>
        </w:rPr>
        <w:t>eligibles</w:t>
      </w:r>
      <w:proofErr w:type="spellEnd"/>
      <w:r>
        <w:rPr>
          <w:rFonts w:ascii="Times New" w:hAnsi="Times New"/>
        </w:rPr>
        <w:t>.  This is also the sum of columns 2-11.</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Lines 2-25, Columns 2-10</w:t>
      </w:r>
      <w:r>
        <w:rPr>
          <w:rFonts w:ascii="Times New" w:hAnsi="Times New"/>
        </w:rPr>
        <w:t xml:space="preserve">.--Report the number of recipients or </w:t>
      </w:r>
      <w:proofErr w:type="spellStart"/>
      <w:r>
        <w:rPr>
          <w:rFonts w:ascii="Times New" w:hAnsi="Times New"/>
        </w:rPr>
        <w:t>eligibles</w:t>
      </w:r>
      <w:proofErr w:type="spellEnd"/>
      <w:r>
        <w:rPr>
          <w:rFonts w:ascii="Times New" w:hAnsi="Times New"/>
        </w:rPr>
        <w:t xml:space="preserve"> distributed by race/ethnicity and age.  </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Line 1, Column 11</w:t>
      </w:r>
      <w:r>
        <w:rPr>
          <w:rFonts w:ascii="Times New" w:hAnsi="Times New"/>
        </w:rPr>
        <w:t>.--Report the number of persons of unknown age distributed by race/ethnicity.</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Line Descriptions, Section D.3</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Lines 1-25, Columns 1-11</w:t>
      </w:r>
      <w:r>
        <w:rPr>
          <w:rFonts w:ascii="Times New" w:hAnsi="Times New"/>
        </w:rPr>
        <w:t>.--Report the amounts of medical vendor payments by the recipient's age, sex, and race/ethnicity.  Follow the same procedures for reporting amounts of payments for recipients with unknown age, sex, or race/ethnicity as used in sections D.1 and D.2.</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8" w:author="Unknown"/>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ins w:id="49" w:author="Unknown">
        <w:r>
          <w:rPr>
            <w:rFonts w:ascii="Times New" w:hAnsi="Times New"/>
            <w:u w:val="single"/>
          </w:rPr>
          <w:t>Sections D.4, D.5, and D.6</w:t>
        </w:r>
        <w:r>
          <w:rPr>
            <w:rFonts w:ascii="Times New" w:hAnsi="Times New"/>
          </w:rPr>
          <w:t>.</w:t>
        </w:r>
      </w:ins>
      <w:r>
        <w:rPr>
          <w:rFonts w:ascii="Times New" w:hAnsi="Times New"/>
        </w:rPr>
        <w:t xml:space="preserve">--Report in sections D.4 and D.5 the unduplicated number of </w:t>
      </w:r>
      <w:proofErr w:type="spellStart"/>
      <w:r>
        <w:rPr>
          <w:rFonts w:ascii="Times New" w:hAnsi="Times New"/>
        </w:rPr>
        <w:t>eligibles</w:t>
      </w:r>
      <w:proofErr w:type="spellEnd"/>
      <w:r>
        <w:rPr>
          <w:rFonts w:ascii="Times New" w:hAnsi="Times New"/>
        </w:rPr>
        <w:t xml:space="preserve"> and recipients distributed by age, basis of eligibility  and maintenance assistance status.  Report in section D.6 the amounts of their medical vendor payments by age, basis of eligibility, and maintenance assistance status. </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u w:val="single"/>
        </w:rPr>
      </w:pPr>
      <w:r>
        <w:rPr>
          <w:rFonts w:ascii="Times New" w:hAnsi="Times New"/>
          <w:u w:val="single"/>
        </w:rPr>
        <w:t>Line Descriptions, Sections D.4 and D.5</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u w:val="single"/>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Line 1</w:t>
      </w:r>
      <w:r>
        <w:rPr>
          <w:rFonts w:ascii="Times New" w:hAnsi="Times New"/>
        </w:rPr>
        <w:t xml:space="preserve">.--Enter the total unduplicated number of recipients or </w:t>
      </w:r>
      <w:proofErr w:type="spellStart"/>
      <w:r>
        <w:rPr>
          <w:rFonts w:ascii="Times New" w:hAnsi="Times New"/>
        </w:rPr>
        <w:t>eligibles</w:t>
      </w:r>
      <w:proofErr w:type="spellEnd"/>
      <w:r>
        <w:rPr>
          <w:rFonts w:ascii="Times New" w:hAnsi="Times New"/>
        </w:rPr>
        <w:t xml:space="preserve"> distributed by age.  Report age based upon the person's age as of September 30 of the Federal fiscal year of the report.  Enter totals in the appropriate "Unknown" column if the age of any particular recipient or eligible is unknown.</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Line 1, Column 1</w:t>
      </w:r>
      <w:r>
        <w:rPr>
          <w:rFonts w:ascii="Times New" w:hAnsi="Times New"/>
        </w:rPr>
        <w:t xml:space="preserve">.--Enter the unduplicated number of recipients or </w:t>
      </w:r>
      <w:proofErr w:type="spellStart"/>
      <w:r>
        <w:rPr>
          <w:rFonts w:ascii="Times New" w:hAnsi="Times New"/>
        </w:rPr>
        <w:t>eligibles</w:t>
      </w:r>
      <w:proofErr w:type="spellEnd"/>
      <w:r>
        <w:rPr>
          <w:rFonts w:ascii="Times New" w:hAnsi="Times New"/>
        </w:rPr>
        <w:t xml:space="preserve">, which must equal section A, line 1, column 1, for recipients, or section C, line 1, column 1 for </w:t>
      </w:r>
      <w:proofErr w:type="spellStart"/>
      <w:r>
        <w:rPr>
          <w:rFonts w:ascii="Times New" w:hAnsi="Times New"/>
        </w:rPr>
        <w:t>eligibles</w:t>
      </w:r>
      <w:proofErr w:type="spellEnd"/>
      <w:r>
        <w:rPr>
          <w:rFonts w:ascii="Times New" w:hAnsi="Times New"/>
        </w:rPr>
        <w:t>. This is the sum of columns 2-11.</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Lines 2-</w:t>
      </w:r>
      <w:ins w:id="50" w:author="Unknown">
        <w:r>
          <w:rPr>
            <w:rFonts w:ascii="Times New" w:hAnsi="Times New"/>
            <w:u w:val="single"/>
          </w:rPr>
          <w:t>24</w:t>
        </w:r>
      </w:ins>
      <w:r>
        <w:rPr>
          <w:rFonts w:ascii="Times New" w:hAnsi="Times New"/>
          <w:u w:val="single"/>
        </w:rPr>
        <w:t>, Columns 2-10</w:t>
      </w:r>
      <w:r>
        <w:rPr>
          <w:rFonts w:ascii="Times New" w:hAnsi="Times New"/>
        </w:rPr>
        <w:t xml:space="preserve">.--Enter the number of recipients or </w:t>
      </w:r>
      <w:proofErr w:type="spellStart"/>
      <w:r>
        <w:rPr>
          <w:rFonts w:ascii="Times New" w:hAnsi="Times New"/>
        </w:rPr>
        <w:t>eligibles</w:t>
      </w:r>
      <w:proofErr w:type="spellEnd"/>
      <w:r>
        <w:rPr>
          <w:rFonts w:ascii="Times New" w:hAnsi="Times New"/>
        </w:rPr>
        <w:t xml:space="preserve">, distributed by the recipient's age on </w:t>
      </w:r>
      <w:ins w:id="51" w:author="Unknown">
        <w:r>
          <w:rPr>
            <w:rFonts w:ascii="Times New" w:hAnsi="Times New"/>
          </w:rPr>
          <w:t>September 30</w:t>
        </w:r>
      </w:ins>
      <w:r>
        <w:rPr>
          <w:rFonts w:ascii="Times New" w:hAnsi="Times New"/>
        </w:rPr>
        <w:t xml:space="preserve"> of the Federal fiscal year of the report and by basis of eligibility and maintenance assistance status.</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Line 1, Column 11</w:t>
      </w:r>
      <w:r>
        <w:rPr>
          <w:rFonts w:ascii="Times New" w:hAnsi="Times New"/>
        </w:rPr>
        <w:t>.--Enter the number of persons of unknown age.</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Line Descriptions, Section D.6</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Line 1</w:t>
      </w:r>
      <w:r>
        <w:rPr>
          <w:rFonts w:ascii="Times New" w:hAnsi="Times New"/>
        </w:rPr>
        <w:t>.--Report the total amounts of medical vendor payments by age.  Follow the same procedures for reporting amounts of the payments for recipients with unknown age as used in line 1, sections D.4 and D.5.</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502E3B" w:rsidRDefault="00502E3B">
      <w:pPr>
        <w:tabs>
          <w:tab w:val="right" w:pos="9360"/>
        </w:tabs>
        <w:spacing w:line="192" w:lineRule="auto"/>
        <w:jc w:val="both"/>
        <w:rPr>
          <w:rFonts w:ascii="Times New Roman" w:hAnsi="Times New Roman"/>
          <w:u w:val="single"/>
        </w:rPr>
      </w:pPr>
      <w:r>
        <w:rPr>
          <w:rFonts w:ascii="Times New Roman" w:hAnsi="Times New Roman"/>
        </w:rPr>
        <w:t>2-142</w:t>
      </w:r>
      <w:r>
        <w:rPr>
          <w:rFonts w:ascii="Times New Roman" w:hAnsi="Times New Roman"/>
        </w:rPr>
        <w:tab/>
        <w:t>Rev. 89</w:t>
      </w:r>
    </w:p>
    <w:p w:rsidR="00502E3B" w:rsidRDefault="00502E3B">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r>
        <w:rPr>
          <w:rFonts w:ascii="Times New Roman" w:hAnsi="Times New Roman"/>
          <w:u w:val="single"/>
        </w:rPr>
        <w:br w:type="page"/>
        <w:t>07-97</w:t>
      </w:r>
      <w:r>
        <w:rPr>
          <w:rFonts w:ascii="Times New Roman" w:hAnsi="Times New Roman"/>
          <w:u w:val="single"/>
        </w:rPr>
        <w:tab/>
        <w:t xml:space="preserve">                STATE ORGANIZATION AND GENERAL ADMINISTRATION     2700.1 (Cont.)</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Lines 2-</w:t>
      </w:r>
      <w:ins w:id="52" w:author="Unknown">
        <w:r>
          <w:rPr>
            <w:rFonts w:ascii="Times New Roman" w:hAnsi="Times New Roman"/>
            <w:u w:val="single"/>
          </w:rPr>
          <w:t>24</w:t>
        </w:r>
      </w:ins>
      <w:r>
        <w:rPr>
          <w:rFonts w:ascii="Times New Roman" w:hAnsi="Times New Roman"/>
        </w:rPr>
        <w:t>.--Report the amounts of medical vendor payments by age and by basis of eligibility and maintenance assistance status.  Enter amounts in the appropriate cell of the "Unknown" column if the age of a recipient associated with a vendor payment is unknown.</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rPr>
      </w:pPr>
      <w:ins w:id="53" w:author="Unknown">
        <w:r>
          <w:rPr>
            <w:rFonts w:ascii="Times New Roman" w:hAnsi="Times New Roman"/>
          </w:rPr>
          <w:t>e.</w:t>
        </w:r>
        <w:r>
          <w:rPr>
            <w:rFonts w:ascii="Times New Roman" w:hAnsi="Times New Roman"/>
          </w:rPr>
          <w:tab/>
        </w:r>
      </w:ins>
      <w:r>
        <w:rPr>
          <w:rFonts w:ascii="Times New Roman" w:hAnsi="Times New Roman"/>
          <w:u w:val="single"/>
        </w:rPr>
        <w:t>Section E</w:t>
      </w:r>
      <w:r>
        <w:rPr>
          <w:rFonts w:ascii="Times New Roman" w:hAnsi="Times New Roman"/>
        </w:rPr>
        <w:t xml:space="preserve">.--Report data on recipients of inpatient general hospital services.  Report </w:t>
      </w:r>
      <w:ins w:id="54" w:author="Unknown">
        <w:r>
          <w:rPr>
            <w:rFonts w:ascii="Times New Roman" w:hAnsi="Times New Roman"/>
          </w:rPr>
          <w:t xml:space="preserve">recipients, discharges, and days of care by basis of eligibility and maintenance assistance status.  </w:t>
        </w:r>
        <w:r>
          <w:rPr>
            <w:rFonts w:ascii="Times New Roman" w:hAnsi="Times New Roman"/>
            <w:u w:val="single"/>
          </w:rPr>
          <w:t>Exclude</w:t>
        </w:r>
        <w:r>
          <w:rPr>
            <w:rFonts w:ascii="Times New Roman" w:hAnsi="Times New Roman"/>
          </w:rPr>
          <w:t xml:space="preserve"> recipient counts, discharges, and days of care resulting from title XVIII crossover claims.  </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 day of care is defined as a day on which a person is confined to a hospital.  A day of care is ordinarily counted on the basis of a patient's stay overnight.  A stay may be terminated by death or other reason before the first night following admission.  Count admission and discharge on the same day as one day.</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  </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Count a day of hospital care only if paid for, in whole or in part, by the title XIX program.  This includes situations where partial payment is made by the recipient or other third parties (excluding title XVIII funds).  If a day of hospital care was paid for entirely with non-Medicaid funds, do not count it.</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  </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If payment involves both income of the recipient and State agency funds, include the full count of days paid for, unless that count exceeds any State maximum on days of care for which you pay.  For example, a recipient spends six days in the hospital at a daily rate of $60.  The total payment of $360 includes $180 from the recipient's income and $180 paid by you under title XIX.  For this example, report six days of care.  If you have a maximum of five days for which you pay, report only five days.</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r>
        <w:rPr>
          <w:rFonts w:ascii="Times New Roman" w:hAnsi="Times New Roman"/>
          <w:u w:val="single"/>
        </w:rPr>
        <w:t>Column Descriptions</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Column 1</w:t>
      </w:r>
      <w:r>
        <w:rPr>
          <w:rFonts w:ascii="Times New Roman" w:hAnsi="Times New Roman"/>
        </w:rPr>
        <w:t>.--Enter the number of recipients discharged, in total (unduplicated count) and by basis of eligibility and maintenance assistance status.  Count each recipient only once regardless of how many paid discharges there were for a recipient during the year.</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Column 2</w:t>
      </w:r>
      <w:r>
        <w:rPr>
          <w:rFonts w:ascii="Times New Roman" w:hAnsi="Times New Roman"/>
        </w:rPr>
        <w:t>.--Enter the total number of discharges from inpatient general hospitals according to basis of eligibility and maintenance assistance status.</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Column 3</w:t>
      </w:r>
      <w:r>
        <w:rPr>
          <w:rFonts w:ascii="Times New Roman" w:hAnsi="Times New Roman"/>
        </w:rPr>
        <w:t>.--Enter the total days of inpatient general hospital services received by all Medicaid recipients.</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rPr>
      </w:pPr>
      <w:ins w:id="55" w:author="Unknown">
        <w:r>
          <w:rPr>
            <w:rFonts w:ascii="Times New Roman" w:hAnsi="Times New Roman"/>
          </w:rPr>
          <w:t>f.</w:t>
        </w:r>
        <w:r>
          <w:rPr>
            <w:rFonts w:ascii="Times New Roman" w:hAnsi="Times New Roman"/>
          </w:rPr>
          <w:tab/>
        </w:r>
        <w:r>
          <w:rPr>
            <w:rFonts w:ascii="Times New Roman" w:hAnsi="Times New Roman"/>
            <w:u w:val="single"/>
          </w:rPr>
          <w:t>Section F</w:t>
        </w:r>
        <w:r>
          <w:rPr>
            <w:rFonts w:ascii="Times New Roman" w:hAnsi="Times New Roman"/>
          </w:rPr>
          <w:t>.--Report data on recipients of institutional care by maintenance assistance and basis of eligibility.  The institutional care categories for this section are: Inpatient Mental Health Facility Services, Nursing Facility Services, and Intermediate Care Facility-Mentally Retarded (ICF/MR).</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w:hAnsi="Times New"/>
          <w:u w:val="single"/>
        </w:rPr>
        <w:t>Column Descriptions</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Section F.1, Column 1</w:t>
      </w:r>
      <w:r>
        <w:rPr>
          <w:rFonts w:ascii="Times New Roman" w:hAnsi="Times New Roman"/>
        </w:rPr>
        <w:t xml:space="preserve">.--Enter the total number of unduplicated recipients of inpatient mental health facility services.  Inpatient mental health facility services </w:t>
      </w:r>
      <w:ins w:id="56" w:author="Unknown">
        <w:r>
          <w:rPr>
            <w:rFonts w:ascii="Times New Roman" w:hAnsi="Times New Roman"/>
          </w:rPr>
          <w:t>are defined in Appendix C and</w:t>
        </w:r>
      </w:ins>
      <w:r>
        <w:rPr>
          <w:rFonts w:ascii="Times New Roman" w:hAnsi="Times New Roman"/>
        </w:rPr>
        <w:t xml:space="preserve"> include </w:t>
      </w:r>
      <w:ins w:id="57" w:author="Unknown">
        <w:r>
          <w:rPr>
            <w:rFonts w:ascii="Times New Roman" w:hAnsi="Times New Roman"/>
          </w:rPr>
          <w:t>the following</w:t>
        </w:r>
      </w:ins>
      <w:r>
        <w:rPr>
          <w:rFonts w:ascii="Times New Roman" w:hAnsi="Times New Roman"/>
        </w:rPr>
        <w:t>:</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Mental Hospital Services for the Aged;</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Skilled Nursing and Intermediate Care Services for the Aged in Inpatient Mental Health Facilities; and</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Inpatient Psychiatric Facility Services for Recipients Age 21 and Under.</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right" w:pos="9360"/>
        </w:tabs>
        <w:spacing w:line="192" w:lineRule="auto"/>
        <w:jc w:val="both"/>
        <w:rPr>
          <w:rFonts w:ascii="Times New Roman" w:hAnsi="Times New Roman"/>
          <w:u w:val="single"/>
        </w:rPr>
      </w:pPr>
      <w:r>
        <w:rPr>
          <w:rFonts w:ascii="Times New Roman" w:hAnsi="Times New Roman"/>
        </w:rPr>
        <w:t xml:space="preserve">Rev. 89  </w:t>
      </w:r>
      <w:r>
        <w:rPr>
          <w:rFonts w:ascii="Times New Roman" w:hAnsi="Times New Roman"/>
        </w:rPr>
        <w:tab/>
        <w:t>2-143</w:t>
      </w:r>
    </w:p>
    <w:p w:rsidR="00502E3B" w:rsidRDefault="00502E3B">
      <w:pPr>
        <w:tabs>
          <w:tab w:val="center" w:pos="4680"/>
          <w:tab w:val="right" w:pos="9360"/>
        </w:tabs>
        <w:spacing w:line="192" w:lineRule="auto"/>
        <w:jc w:val="both"/>
        <w:rPr>
          <w:rFonts w:ascii="Times New Roman" w:hAnsi="Times New Roman"/>
          <w:u w:val="single"/>
        </w:rPr>
      </w:pPr>
      <w:r>
        <w:rPr>
          <w:rFonts w:ascii="Times New Roman" w:hAnsi="Times New Roman"/>
          <w:u w:val="single"/>
        </w:rPr>
        <w:br w:type="page"/>
        <w:t>2700.1 (Cont.)</w:t>
      </w:r>
      <w:r>
        <w:rPr>
          <w:rFonts w:ascii="Times New Roman" w:hAnsi="Times New Roman"/>
          <w:u w:val="single"/>
        </w:rPr>
        <w:tab/>
        <w:t xml:space="preserve">         STATE ORGANIZATION AND GENERAL ADMINISTRATION</w:t>
      </w:r>
      <w:r>
        <w:rPr>
          <w:rFonts w:ascii="Times New Roman" w:hAnsi="Times New Roman"/>
          <w:u w:val="single"/>
        </w:rPr>
        <w:tab/>
        <w:t>07-97</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Count recipients appearing in both column 3 and column 4 in section A.1 only once here.  </w:t>
      </w:r>
      <w:r>
        <w:rPr>
          <w:rFonts w:ascii="Times New Roman" w:hAnsi="Times New Roman"/>
          <w:u w:val="single"/>
        </w:rPr>
        <w:t>Exclude</w:t>
      </w:r>
      <w:r>
        <w:rPr>
          <w:rFonts w:ascii="Times New Roman" w:hAnsi="Times New Roman"/>
        </w:rPr>
        <w:t xml:space="preserve"> from Inpatient Mental Health Facility Services recipient counts and days of care resulting from title XVIII crossover claims.</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Section F.1, Column 2</w:t>
      </w:r>
      <w:r>
        <w:rPr>
          <w:rFonts w:ascii="Times New Roman" w:hAnsi="Times New Roman"/>
        </w:rPr>
        <w:t>.--Enter the total number of days reimbursed by title XIX.</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ins w:id="58" w:author="Unknown">
        <w:r>
          <w:rPr>
            <w:rFonts w:ascii="Times New Roman" w:hAnsi="Times New Roman"/>
            <w:u w:val="single"/>
          </w:rPr>
          <w:t>Section F.1, Column 3</w:t>
        </w:r>
        <w:r>
          <w:rPr>
            <w:rFonts w:ascii="Times New Roman" w:hAnsi="Times New Roman"/>
          </w:rPr>
          <w:t>.--Enter the total number of unduplicated recipients of NF services.</w:t>
        </w:r>
      </w:ins>
      <w:r>
        <w:rPr>
          <w:rFonts w:ascii="Times New Roman" w:hAnsi="Times New Roman"/>
        </w:rPr>
        <w:t xml:space="preserve"> </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ins w:id="59" w:author="Unknown">
        <w:r>
          <w:rPr>
            <w:rFonts w:ascii="Times New Roman" w:hAnsi="Times New Roman"/>
            <w:u w:val="single"/>
          </w:rPr>
          <w:t>Section F.1, Column 4</w:t>
        </w:r>
        <w:r>
          <w:rPr>
            <w:rFonts w:ascii="Times New Roman" w:hAnsi="Times New Roman"/>
          </w:rPr>
          <w:t>.--Enter the total days of care for recipients of NF services</w:t>
        </w:r>
      </w:ins>
      <w:r>
        <w:rPr>
          <w:rFonts w:ascii="Times New Roman" w:hAnsi="Times New Roman"/>
        </w:rPr>
        <w:t xml:space="preserve">. </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Count a day of NF care only if paid for, in whole or in part, by the State agency administering or supervising the title XIX program.  If payment involves both personal assets of the recipient and State agency funds, include the full count of days paid.</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Unlike columns 1 and 2, </w:t>
      </w:r>
      <w:r>
        <w:rPr>
          <w:rFonts w:ascii="Times New Roman" w:hAnsi="Times New Roman"/>
          <w:u w:val="single"/>
        </w:rPr>
        <w:t>include crossover claims in the data reported in columns 3 and 4 on NF services</w:t>
      </w:r>
      <w:r>
        <w:rPr>
          <w:rFonts w:ascii="Times New Roman" w:hAnsi="Times New Roman"/>
        </w:rPr>
        <w:t xml:space="preserve">.  </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If not otherwise known, compute days of NF care on crossover claims by taking the dollar amount on a crossover claim and dividing it by the Medicare daily coinsurance amount for NF patients.  The coinsurance amount is usually </w:t>
      </w:r>
      <w:proofErr w:type="spellStart"/>
      <w:r>
        <w:rPr>
          <w:rFonts w:ascii="Times New Roman" w:hAnsi="Times New Roman"/>
        </w:rPr>
        <w:t>redetermined</w:t>
      </w:r>
      <w:proofErr w:type="spellEnd"/>
      <w:r>
        <w:rPr>
          <w:rFonts w:ascii="Times New Roman" w:hAnsi="Times New Roman"/>
        </w:rPr>
        <w:t xml:space="preserve"> each year and is generally equal to 1/8 of the Medicare </w:t>
      </w:r>
      <w:ins w:id="60" w:author="Unknown">
        <w:r>
          <w:rPr>
            <w:rFonts w:ascii="Times New Roman" w:hAnsi="Times New Roman"/>
          </w:rPr>
          <w:t>inpatient hospital deductible</w:t>
        </w:r>
      </w:ins>
      <w:r>
        <w:rPr>
          <w:rFonts w:ascii="Times New Roman" w:hAnsi="Times New Roman"/>
        </w:rPr>
        <w:t>.</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ins w:id="61" w:author="Unknown">
        <w:r>
          <w:rPr>
            <w:rFonts w:ascii="Times New Roman" w:hAnsi="Times New Roman"/>
            <w:u w:val="single"/>
          </w:rPr>
          <w:t>Section F.2, Column 1</w:t>
        </w:r>
        <w:r>
          <w:rPr>
            <w:rFonts w:ascii="Times New Roman" w:hAnsi="Times New Roman"/>
          </w:rPr>
          <w:t>.--Enter the total number of unduplicated recipients of ICF services for the mentally retarded</w:t>
        </w:r>
      </w:ins>
      <w:r>
        <w:rPr>
          <w:rFonts w:ascii="Times New Roman" w:hAnsi="Times New Roman"/>
        </w:rPr>
        <w:t>.</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2" w:author="Unknown"/>
          <w:rFonts w:ascii="Times New Roman" w:hAnsi="Times New Roman"/>
        </w:rPr>
      </w:pPr>
      <w:ins w:id="63" w:author="Unknown">
        <w:r>
          <w:rPr>
            <w:rFonts w:ascii="Times New Roman" w:hAnsi="Times New Roman"/>
            <w:u w:val="single"/>
          </w:rPr>
          <w:t>Section F.2, Column 2</w:t>
        </w:r>
        <w:r>
          <w:rPr>
            <w:rFonts w:ascii="Times New Roman" w:hAnsi="Times New Roman"/>
          </w:rPr>
          <w:t>.--Enter the total days of care for recipients of ICF services for the mentally retarded.</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4" w:author="Unknown"/>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rPr>
      </w:pPr>
      <w:ins w:id="65" w:author="Unknown">
        <w:r>
          <w:rPr>
            <w:rFonts w:ascii="Times New Roman" w:hAnsi="Times New Roman"/>
          </w:rPr>
          <w:t>g.</w:t>
        </w:r>
        <w:r>
          <w:rPr>
            <w:rFonts w:ascii="Times New Roman" w:hAnsi="Times New Roman"/>
          </w:rPr>
          <w:tab/>
        </w:r>
        <w:r>
          <w:rPr>
            <w:rFonts w:ascii="Times New Roman" w:hAnsi="Times New Roman"/>
            <w:u w:val="single"/>
          </w:rPr>
          <w:t>Section G</w:t>
        </w:r>
        <w:r>
          <w:rPr>
            <w:rFonts w:ascii="Times New Roman" w:hAnsi="Times New Roman"/>
          </w:rPr>
          <w:t>.--Report the unduplicated number of recipients distributed by age grouping, sex, and race/ethnicity and by type of medical service.</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Descriptions, Sections G.1, G.2, and G.3</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1</w:t>
      </w:r>
      <w:r>
        <w:rPr>
          <w:rFonts w:ascii="Times New Roman" w:hAnsi="Times New Roman"/>
        </w:rPr>
        <w:t>.--Report the total unduplicated number of recipients distributed by age, sex, and race/ethnicity characteristics.  Report age based upon the recipient's age as of</w:t>
      </w:r>
      <w:ins w:id="66" w:author="Unknown">
        <w:r>
          <w:rPr>
            <w:rFonts w:ascii="Times New Roman" w:hAnsi="Times New Roman"/>
          </w:rPr>
          <w:t xml:space="preserve"> September 30</w:t>
        </w:r>
      </w:ins>
      <w:r>
        <w:rPr>
          <w:rFonts w:ascii="Times New Roman" w:hAnsi="Times New Roman"/>
        </w:rPr>
        <w:t xml:space="preserve"> of the Federal fiscal year of the report.  See Appendix D for race/ethnicity definitions.  Enter totals in the appropriate unknown column if the age, sex, or race/ethnicity of any particular recipient is unknown.</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1, Column 1</w:t>
      </w:r>
      <w:r>
        <w:rPr>
          <w:rFonts w:ascii="Times New Roman" w:hAnsi="Times New Roman"/>
        </w:rPr>
        <w:t>.--Enter the unduplicated number of recipients.  This must equal the number reported in section A, line 1, column 1.</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1, Columns 2-10</w:t>
      </w:r>
      <w:r>
        <w:rPr>
          <w:rFonts w:ascii="Times New Roman" w:hAnsi="Times New Roman"/>
        </w:rPr>
        <w:t xml:space="preserve">.--Enter the number of recipients distributed by the recipient's age on </w:t>
      </w:r>
      <w:ins w:id="67" w:author="Unknown">
        <w:r>
          <w:rPr>
            <w:rFonts w:ascii="Times New Roman" w:hAnsi="Times New Roman"/>
          </w:rPr>
          <w:t>September 30</w:t>
        </w:r>
      </w:ins>
      <w:r>
        <w:rPr>
          <w:rFonts w:ascii="Times New Roman" w:hAnsi="Times New Roman"/>
        </w:rPr>
        <w:t xml:space="preserve"> of the Federal fiscal year of the report.</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1, Column 11</w:t>
      </w:r>
      <w:r>
        <w:rPr>
          <w:rFonts w:ascii="Times New Roman" w:hAnsi="Times New Roman"/>
        </w:rPr>
        <w:t>.--Enter the number of recipients of unknown age.</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1, Columns 12 and 13</w:t>
      </w:r>
      <w:r>
        <w:rPr>
          <w:rFonts w:ascii="Times New Roman" w:hAnsi="Times New Roman"/>
        </w:rPr>
        <w:t>.--Enter the number of recipients distributed by the recipient's sex.</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1, Column 14</w:t>
      </w:r>
      <w:r>
        <w:rPr>
          <w:rFonts w:ascii="Times New Roman" w:hAnsi="Times New Roman"/>
        </w:rPr>
        <w:t>.--Enter the number of persons of unknown sex.</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1, Columns 15-19</w:t>
      </w:r>
      <w:r>
        <w:rPr>
          <w:rFonts w:ascii="Times New Roman" w:hAnsi="Times New Roman"/>
        </w:rPr>
        <w:t>.--Enter the number of recipients distributed by the recipient's race/ethnicity.</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ins w:id="68" w:author="Unknown">
        <w:r>
          <w:rPr>
            <w:rFonts w:ascii="Times New Roman" w:hAnsi="Times New Roman"/>
            <w:u w:val="single"/>
          </w:rPr>
          <w:t>Line 1, Column 20</w:t>
        </w:r>
        <w:r>
          <w:rPr>
            <w:rFonts w:ascii="Times New Roman" w:hAnsi="Times New Roman"/>
          </w:rPr>
          <w:t>.--Enter the number of recipients of unknown race/ethnicity</w:t>
        </w:r>
      </w:ins>
      <w:r>
        <w:rPr>
          <w:rFonts w:ascii="Times New Roman" w:hAnsi="Times New Roman"/>
        </w:rPr>
        <w:t>.</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right" w:pos="9360"/>
        </w:tabs>
        <w:spacing w:line="192" w:lineRule="auto"/>
        <w:jc w:val="both"/>
        <w:rPr>
          <w:rFonts w:ascii="Times New Roman" w:hAnsi="Times New Roman"/>
        </w:rPr>
      </w:pPr>
      <w:r>
        <w:rPr>
          <w:rFonts w:ascii="Times New Roman" w:hAnsi="Times New Roman"/>
        </w:rPr>
        <w:t>2-144</w:t>
      </w:r>
      <w:r>
        <w:rPr>
          <w:rFonts w:ascii="Times New Roman" w:hAnsi="Times New Roman"/>
        </w:rPr>
        <w:tab/>
        <w:t>Rev. 89</w:t>
      </w:r>
    </w:p>
    <w:p w:rsidR="00502E3B" w:rsidRDefault="00502E3B">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07-97</w:t>
      </w:r>
      <w:r>
        <w:rPr>
          <w:rFonts w:ascii="Times New Roman" w:hAnsi="Times New Roman"/>
          <w:u w:val="single"/>
        </w:rPr>
        <w:tab/>
        <w:t>STATE ORGANIZATION AND GENERAL ADMINISTRATION</w:t>
      </w:r>
      <w:r>
        <w:rPr>
          <w:rFonts w:ascii="Times New Roman" w:hAnsi="Times New Roman"/>
          <w:u w:val="single"/>
        </w:rPr>
        <w:tab/>
        <w:t>2700.1 (Cont.)</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Lines 2-20</w:t>
      </w:r>
      <w:r>
        <w:rPr>
          <w:rFonts w:ascii="Times New Roman" w:hAnsi="Times New Roman"/>
        </w:rPr>
        <w:t>.--Enter the number of recipients by age, sex, and race/ethnicity and distributed by type of service.  See Appendix C for type of service definitions.</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 </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u w:val="single"/>
        </w:rPr>
      </w:pPr>
      <w:ins w:id="69" w:author="Unknown">
        <w:r>
          <w:rPr>
            <w:rFonts w:ascii="Times New Roman" w:hAnsi="Times New Roman"/>
          </w:rPr>
          <w:t>h.</w:t>
        </w:r>
        <w:r>
          <w:rPr>
            <w:rFonts w:ascii="Times New Roman" w:hAnsi="Times New Roman"/>
          </w:rPr>
          <w:tab/>
        </w:r>
        <w:r>
          <w:rPr>
            <w:rFonts w:ascii="Times New Roman" w:hAnsi="Times New Roman"/>
            <w:u w:val="single"/>
          </w:rPr>
          <w:t>Section H</w:t>
        </w:r>
        <w:r>
          <w:rPr>
            <w:rFonts w:ascii="Times New Roman" w:hAnsi="Times New Roman"/>
          </w:rPr>
          <w:t xml:space="preserve">.--Report the amounts of medical vendor payments distributed by age group, sex, and race/ethnicity and by type of medical care or service. </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r>
        <w:rPr>
          <w:rFonts w:ascii="Times New Roman" w:hAnsi="Times New Roman"/>
          <w:u w:val="single"/>
        </w:rPr>
        <w:t>Line Descriptions, Sections H.1, H.2, and H.3</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1.</w:t>
      </w:r>
      <w:r>
        <w:rPr>
          <w:rFonts w:ascii="Times New Roman" w:hAnsi="Times New Roman"/>
        </w:rPr>
        <w:t xml:space="preserve">--Report the total medical vendor payments distributed by age, sex, and race/ethnicity characteristics.  Report age based upon the recipient's age as of </w:t>
      </w:r>
      <w:ins w:id="70" w:author="Unknown">
        <w:r>
          <w:rPr>
            <w:rFonts w:ascii="Times New Roman" w:hAnsi="Times New Roman"/>
          </w:rPr>
          <w:t>September 30</w:t>
        </w:r>
      </w:ins>
      <w:r>
        <w:rPr>
          <w:rFonts w:ascii="Times New Roman" w:hAnsi="Times New Roman"/>
        </w:rPr>
        <w:t xml:space="preserve"> of the Federal fiscal year of the report.  Enter the totals in the appropriate unknown column if the age or sex of any particular recipient is unknown.  Similarly, report in the appropriate unknown column vendor </w:t>
      </w:r>
      <w:ins w:id="71" w:author="Unknown">
        <w:r>
          <w:rPr>
            <w:rFonts w:ascii="Times New Roman" w:hAnsi="Times New Roman"/>
          </w:rPr>
          <w:t xml:space="preserve">payments for those recipients unable to be classified according to the race/ethnicity definitions given </w:t>
        </w:r>
      </w:ins>
      <w:r>
        <w:rPr>
          <w:rFonts w:ascii="Times New Roman" w:hAnsi="Times New Roman"/>
        </w:rPr>
        <w:t xml:space="preserve">in Appendix D. </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1, Column 1</w:t>
      </w:r>
      <w:r>
        <w:rPr>
          <w:rFonts w:ascii="Times New Roman" w:hAnsi="Times New Roman"/>
        </w:rPr>
        <w:t>.--Enter the total medical vendor payments which must equal section B, line 1, column 1 for total medical vendor payments.</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1, Columns 2-10</w:t>
      </w:r>
      <w:r>
        <w:rPr>
          <w:rFonts w:ascii="Times New Roman" w:hAnsi="Times New Roman"/>
        </w:rPr>
        <w:t xml:space="preserve">.--Enter the amounts of medical vendor payments by the recipient's age on </w:t>
      </w:r>
      <w:ins w:id="72" w:author="Unknown">
        <w:r>
          <w:rPr>
            <w:rFonts w:ascii="Times New Roman" w:hAnsi="Times New Roman"/>
          </w:rPr>
          <w:t xml:space="preserve">September 30 </w:t>
        </w:r>
      </w:ins>
      <w:r>
        <w:rPr>
          <w:rFonts w:ascii="Times New Roman" w:hAnsi="Times New Roman"/>
        </w:rPr>
        <w:t>of the Federal fiscal year of the report.</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1, Column 11</w:t>
      </w:r>
      <w:r>
        <w:rPr>
          <w:rFonts w:ascii="Times New Roman" w:hAnsi="Times New Roman"/>
        </w:rPr>
        <w:t>.--Enter the amount of payments for recipients of unknown age.</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1, Columns 12 and 13</w:t>
      </w:r>
      <w:r>
        <w:rPr>
          <w:rFonts w:ascii="Times New Roman" w:hAnsi="Times New Roman"/>
        </w:rPr>
        <w:t>.--Enter the amount of medical vendor payments for recipients by sex.</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1, Column 14</w:t>
      </w:r>
      <w:r>
        <w:rPr>
          <w:rFonts w:ascii="Times New Roman" w:hAnsi="Times New Roman"/>
        </w:rPr>
        <w:t>.--Enter the amount of payments for recipients of unknown sex.</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1, Columns 15-19</w:t>
      </w:r>
      <w:r>
        <w:rPr>
          <w:rFonts w:ascii="Times New Roman" w:hAnsi="Times New Roman"/>
        </w:rPr>
        <w:t>.--Enter the amount of medical vendor payments for recipients by race/ethnicity.</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1, Column 20</w:t>
      </w:r>
      <w:r>
        <w:rPr>
          <w:rFonts w:ascii="Times New Roman" w:hAnsi="Times New Roman"/>
        </w:rPr>
        <w:t>.--Enter the amount of payments for recipients of unknown race.</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Lines 2-20</w:t>
      </w:r>
      <w:r>
        <w:rPr>
          <w:rFonts w:ascii="Times New Roman" w:hAnsi="Times New Roman"/>
        </w:rPr>
        <w:t>.--Enter the amount of payments for recipients by age, sex, and race/ethnicity and distributed by type of service.  See Appendix C for type of service definitions.</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rPr>
      </w:pPr>
      <w:ins w:id="73" w:author="Unknown">
        <w:r>
          <w:rPr>
            <w:rFonts w:ascii="Times New Roman" w:hAnsi="Times New Roman"/>
          </w:rPr>
          <w:t>i.</w:t>
        </w:r>
      </w:ins>
      <w:r>
        <w:rPr>
          <w:rFonts w:ascii="Times New Roman" w:hAnsi="Times New Roman"/>
        </w:rPr>
        <w:t xml:space="preserve">  </w:t>
      </w:r>
      <w:r>
        <w:rPr>
          <w:rFonts w:ascii="Times New Roman" w:hAnsi="Times New Roman"/>
        </w:rPr>
        <w:tab/>
      </w:r>
      <w:r>
        <w:rPr>
          <w:rFonts w:ascii="Times New Roman" w:hAnsi="Times New Roman"/>
          <w:u w:val="single"/>
        </w:rPr>
        <w:t>Section I</w:t>
      </w:r>
      <w:r>
        <w:rPr>
          <w:rFonts w:ascii="Times New Roman" w:hAnsi="Times New Roman"/>
        </w:rPr>
        <w:t xml:space="preserve">.--Report, by type of service, the number of institutionalized recipients by maintenance assistance status and basis of eligibility.  An institutionalized individual is any recipient who receives 100 days or more of any combination of nursing facilities (NF) services, ICF services for the mentally retarded, or any inpatient mental health facility services during the reporting period.  </w:t>
      </w:r>
      <w:ins w:id="74" w:author="Unknown">
        <w:r>
          <w:rPr>
            <w:rFonts w:ascii="Times New Roman" w:hAnsi="Times New Roman"/>
          </w:rPr>
          <w:t xml:space="preserve">   </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r>
        <w:rPr>
          <w:rFonts w:ascii="Times New Roman" w:hAnsi="Times New Roman"/>
          <w:u w:val="single"/>
        </w:rPr>
        <w:t>Line Descriptions, Sections I.1, I.2, I.3, and I.4</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1</w:t>
      </w:r>
      <w:r>
        <w:rPr>
          <w:rFonts w:ascii="Times New Roman" w:hAnsi="Times New Roman"/>
        </w:rPr>
        <w:t xml:space="preserve">.--Enter the totals of institutionalized  recipients.  See </w:t>
      </w:r>
      <w:ins w:id="75" w:author="Unknown">
        <w:r>
          <w:rPr>
            <w:rFonts w:ascii="Times New Roman" w:hAnsi="Times New Roman"/>
          </w:rPr>
          <w:t>Appendices A and B for</w:t>
        </w:r>
      </w:ins>
      <w:r>
        <w:rPr>
          <w:rFonts w:ascii="Times New Roman" w:hAnsi="Times New Roman"/>
        </w:rPr>
        <w:t xml:space="preserve"> definitions of basis of eligibility and maintenance assistance status and Appendix C for definitions of types of service.</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1, Column 1</w:t>
      </w:r>
      <w:r>
        <w:rPr>
          <w:rFonts w:ascii="Times New Roman" w:hAnsi="Times New Roman"/>
        </w:rPr>
        <w:t>.--Enter the unduplicated total of recipients.  Report a recipient who received more than one type of service only once in the unduplicated total.</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1, Columns 2-20</w:t>
      </w:r>
      <w:r>
        <w:rPr>
          <w:rFonts w:ascii="Times New Roman" w:hAnsi="Times New Roman"/>
        </w:rPr>
        <w:t>.--Enter the number of recipients distributed by type of service.  Report a recipient in more than one column if more than one type of service was provided.</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6" w:author="Unknown"/>
          <w:rFonts w:ascii="Times New Roman" w:hAnsi="Times New Roman"/>
        </w:rPr>
      </w:pPr>
      <w:ins w:id="77" w:author="Unknown">
        <w:r>
          <w:rPr>
            <w:rFonts w:ascii="Times New Roman" w:hAnsi="Times New Roman"/>
          </w:rPr>
          <w:t xml:space="preserve">  </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rPr>
      </w:pPr>
      <w:ins w:id="78" w:author="Unknown">
        <w:r>
          <w:rPr>
            <w:rFonts w:ascii="Times New Roman" w:hAnsi="Times New Roman"/>
          </w:rPr>
          <w:t>j.</w:t>
        </w:r>
      </w:ins>
      <w:r>
        <w:rPr>
          <w:rFonts w:ascii="Times New Roman" w:hAnsi="Times New Roman"/>
        </w:rPr>
        <w:tab/>
      </w:r>
      <w:r>
        <w:rPr>
          <w:rFonts w:ascii="Times New Roman" w:hAnsi="Times New Roman"/>
          <w:u w:val="single"/>
        </w:rPr>
        <w:t>Section J</w:t>
      </w:r>
      <w:r>
        <w:rPr>
          <w:rFonts w:ascii="Times New Roman" w:hAnsi="Times New Roman"/>
        </w:rPr>
        <w:t xml:space="preserve">. --Report the amounts of medical vendor payments by maintenance assistance status and basis of eligibility and by  type of medical service for the recipients of institutional care services reported in section I.  Unlike the recipient entries in section I, payment </w:t>
      </w:r>
      <w:ins w:id="79" w:author="Unknown">
        <w:r>
          <w:rPr>
            <w:rFonts w:ascii="Times New Roman" w:hAnsi="Times New Roman"/>
          </w:rPr>
          <w:t>entries are additive to the totals reported in each column and line</w:t>
        </w:r>
      </w:ins>
      <w:r>
        <w:rPr>
          <w:rFonts w:ascii="Times New Roman" w:hAnsi="Times New Roman"/>
        </w:rPr>
        <w:t xml:space="preserve">. </w:t>
      </w:r>
    </w:p>
    <w:p w:rsidR="00502E3B" w:rsidRDefault="00502E3B">
      <w:pPr>
        <w:tabs>
          <w:tab w:val="right" w:pos="9360"/>
        </w:tabs>
        <w:spacing w:line="192" w:lineRule="auto"/>
        <w:jc w:val="both"/>
        <w:rPr>
          <w:rFonts w:ascii="Times New Roman" w:hAnsi="Times New Roman"/>
        </w:rPr>
      </w:pPr>
      <w:r>
        <w:rPr>
          <w:rFonts w:ascii="Times New Roman" w:hAnsi="Times New Roman"/>
        </w:rPr>
        <w:t>Rev. 89</w:t>
      </w:r>
      <w:r>
        <w:rPr>
          <w:rFonts w:ascii="Times New Roman" w:hAnsi="Times New Roman"/>
        </w:rPr>
        <w:tab/>
        <w:t>2-145</w:t>
      </w:r>
    </w:p>
    <w:p w:rsidR="00502E3B" w:rsidRDefault="00502E3B">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2700.1 (Cont.)</w:t>
      </w:r>
      <w:r>
        <w:rPr>
          <w:rFonts w:ascii="Times New Roman" w:hAnsi="Times New Roman"/>
          <w:u w:val="single"/>
        </w:rPr>
        <w:tab/>
        <w:t>STATE ORGANIZATION AND GENERAL ADMINISTRATION</w:t>
      </w:r>
      <w:r>
        <w:rPr>
          <w:rFonts w:ascii="Times New Roman" w:hAnsi="Times New Roman"/>
          <w:u w:val="single"/>
        </w:rPr>
        <w:tab/>
        <w:t>07-97</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u w:val="single"/>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u w:val="single"/>
        </w:rPr>
      </w:pPr>
      <w:r>
        <w:rPr>
          <w:rFonts w:ascii="Times New" w:hAnsi="Times New"/>
          <w:u w:val="single"/>
        </w:rPr>
        <w:t>Line Descriptions, Sections J.1, J.2, J3, and J4</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Line 1</w:t>
      </w:r>
      <w:r>
        <w:rPr>
          <w:rFonts w:ascii="Times New" w:hAnsi="Times New"/>
        </w:rPr>
        <w:t>.--Enter the total</w:t>
      </w:r>
      <w:ins w:id="80" w:author="Unknown">
        <w:r>
          <w:rPr>
            <w:rFonts w:ascii="Times New" w:hAnsi="Times New"/>
          </w:rPr>
          <w:t xml:space="preserve"> payments</w:t>
        </w:r>
      </w:ins>
      <w:r>
        <w:rPr>
          <w:rFonts w:ascii="Times New" w:hAnsi="Times New"/>
        </w:rPr>
        <w:t xml:space="preserve"> for recipients of institutional care.  See </w:t>
      </w:r>
      <w:ins w:id="81" w:author="Unknown">
        <w:r>
          <w:rPr>
            <w:rFonts w:ascii="Times New" w:hAnsi="Times New"/>
          </w:rPr>
          <w:t>Appendices A and B</w:t>
        </w:r>
      </w:ins>
      <w:r>
        <w:rPr>
          <w:rFonts w:ascii="Times New" w:hAnsi="Times New"/>
        </w:rPr>
        <w:t xml:space="preserve"> for definitions of basis of eligibility and maintenance assistance status and Appendix C for definitions of type of services.</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Line 1, Column 1</w:t>
      </w:r>
      <w:r>
        <w:rPr>
          <w:rFonts w:ascii="Times New" w:hAnsi="Times New"/>
        </w:rPr>
        <w:t xml:space="preserve">.--Enter the total amount of payments made to vendors of medical care.  The sum of line 1, columns 2 through 20, and the sum of column 1, lines 2 through </w:t>
      </w:r>
      <w:ins w:id="82" w:author="Unknown">
        <w:r>
          <w:rPr>
            <w:rFonts w:ascii="Times New" w:hAnsi="Times New"/>
          </w:rPr>
          <w:t xml:space="preserve">24 </w:t>
        </w:r>
      </w:ins>
      <w:r>
        <w:rPr>
          <w:rFonts w:ascii="Times New" w:hAnsi="Times New"/>
        </w:rPr>
        <w:t>must balance.</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Line 1, Columns 2-20</w:t>
      </w:r>
      <w:r>
        <w:rPr>
          <w:rFonts w:ascii="Times New" w:hAnsi="Times New"/>
        </w:rPr>
        <w:t>.--Enter the total amounts of  vendor payments distributed by type of service.</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u w:val="single"/>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Lines 2-</w:t>
      </w:r>
      <w:ins w:id="83" w:author="Unknown">
        <w:r>
          <w:rPr>
            <w:rFonts w:ascii="Times New" w:hAnsi="Times New"/>
            <w:u w:val="single"/>
          </w:rPr>
          <w:t>24</w:t>
        </w:r>
      </w:ins>
      <w:r>
        <w:rPr>
          <w:rFonts w:ascii="Times New" w:hAnsi="Times New"/>
          <w:u w:val="single"/>
        </w:rPr>
        <w:t>, Column 1</w:t>
      </w:r>
      <w:r>
        <w:rPr>
          <w:rFonts w:ascii="Times New" w:hAnsi="Times New"/>
        </w:rPr>
        <w:t>.--Enter the total of columns 2-20 for these lines.</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4" w:author="Unknown"/>
          <w:rFonts w:ascii="Times New Roman" w:hAnsi="Times New Roman"/>
        </w:rPr>
      </w:pPr>
      <w:ins w:id="85" w:author="Unknown">
        <w:r>
          <w:rPr>
            <w:rFonts w:ascii="Times New Roman" w:hAnsi="Times New Roman"/>
            <w:u w:val="single"/>
          </w:rPr>
          <w:t>Lines 2-24, Columns 2-20</w:t>
        </w:r>
        <w:r>
          <w:rPr>
            <w:rFonts w:ascii="Times New Roman" w:hAnsi="Times New Roman"/>
          </w:rPr>
          <w:t>.--Report by type of service the amounts of medical vendor payments distributed by the recipient</w:t>
        </w:r>
      </w:ins>
      <w:r>
        <w:rPr>
          <w:rFonts w:ascii="Times New Roman" w:hAnsi="Times New Roman"/>
        </w:rPr>
        <w:t>'</w:t>
      </w:r>
      <w:ins w:id="86" w:author="Unknown">
        <w:r>
          <w:rPr>
            <w:rFonts w:ascii="Times New Roman" w:hAnsi="Times New Roman"/>
          </w:rPr>
          <w:t>s maintenance assistance status and basis of eligibility.</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7" w:author="Unknown"/>
          <w:rFonts w:ascii="Times New Roman" w:hAnsi="Times New Roman"/>
        </w:rPr>
      </w:pPr>
      <w:ins w:id="88" w:author="Unknown">
        <w:r>
          <w:rPr>
            <w:rFonts w:ascii="Times New Roman" w:hAnsi="Times New Roman"/>
          </w:rPr>
          <w:t xml:space="preserve">  </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89" w:author="Unknown"/>
          <w:rFonts w:ascii="Times New Roman" w:hAnsi="Times New Roman"/>
        </w:rPr>
      </w:pPr>
      <w:ins w:id="90" w:author="Unknown">
        <w:r>
          <w:rPr>
            <w:rFonts w:ascii="Times New Roman" w:hAnsi="Times New Roman"/>
          </w:rPr>
          <w:t xml:space="preserve">k.  </w:t>
        </w:r>
        <w:r>
          <w:rPr>
            <w:rFonts w:ascii="Times New Roman" w:hAnsi="Times New Roman"/>
          </w:rPr>
          <w:tab/>
        </w:r>
        <w:r>
          <w:rPr>
            <w:rFonts w:ascii="Times New Roman" w:hAnsi="Times New Roman"/>
            <w:u w:val="single"/>
          </w:rPr>
          <w:t>Section K</w:t>
        </w:r>
        <w:r>
          <w:rPr>
            <w:rFonts w:ascii="Times New Roman" w:hAnsi="Times New Roman"/>
          </w:rPr>
          <w:t xml:space="preserve">.--Report, by maintenance assistance status and basis of eligibility, the number of </w:t>
        </w:r>
        <w:proofErr w:type="spellStart"/>
        <w:r>
          <w:rPr>
            <w:rFonts w:ascii="Times New Roman" w:hAnsi="Times New Roman"/>
          </w:rPr>
          <w:t>eligibles</w:t>
        </w:r>
        <w:proofErr w:type="spellEnd"/>
        <w:r>
          <w:rPr>
            <w:rFonts w:ascii="Times New Roman" w:hAnsi="Times New Roman"/>
          </w:rPr>
          <w:t xml:space="preserve"> covered and the amount of payments and fees paid for </w:t>
        </w:r>
        <w:proofErr w:type="spellStart"/>
        <w:r>
          <w:rPr>
            <w:rFonts w:ascii="Times New Roman" w:hAnsi="Times New Roman"/>
          </w:rPr>
          <w:t>capitated</w:t>
        </w:r>
        <w:proofErr w:type="spellEnd"/>
        <w:r>
          <w:rPr>
            <w:rFonts w:ascii="Times New Roman" w:hAnsi="Times New Roman"/>
          </w:rPr>
          <w:t xml:space="preserve"> care services provided by health maintenance organizations (HMO) and health insuring organizations (HIO),  prepaid health plans (PHP), and primary care case management (PCCM) plans.</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1" w:author="Unknown"/>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2" w:author="Unknown"/>
          <w:rFonts w:ascii="Times New Roman" w:hAnsi="Times New Roman"/>
        </w:rPr>
      </w:pPr>
      <w:ins w:id="93" w:author="Unknown">
        <w:r>
          <w:rPr>
            <w:rFonts w:ascii="Times New Roman" w:hAnsi="Times New Roman"/>
            <w:u w:val="single"/>
          </w:rPr>
          <w:t>Section Descriptions, Sections K.1 and K.2</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4" w:author="Unknown"/>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Section K.1, Columns 1 and 3</w:t>
      </w:r>
      <w:r>
        <w:rPr>
          <w:rFonts w:ascii="Times New Roman" w:hAnsi="Times New Roman"/>
        </w:rPr>
        <w:t xml:space="preserve">.-- Enter the unduplicated number of </w:t>
      </w:r>
      <w:proofErr w:type="spellStart"/>
      <w:r>
        <w:rPr>
          <w:rFonts w:ascii="Times New Roman" w:hAnsi="Times New Roman"/>
        </w:rPr>
        <w:t>eligibles</w:t>
      </w:r>
      <w:proofErr w:type="spellEnd"/>
      <w:r>
        <w:rPr>
          <w:rFonts w:ascii="Times New Roman" w:hAnsi="Times New Roman"/>
        </w:rPr>
        <w:t xml:space="preserve"> by maintenance assistance status and basis of eligibility covered by the different</w:t>
      </w:r>
      <w:ins w:id="95" w:author="Unknown">
        <w:r>
          <w:rPr>
            <w:rFonts w:ascii="Times New Roman" w:hAnsi="Times New Roman"/>
          </w:rPr>
          <w:t xml:space="preserve"> plan types</w:t>
        </w:r>
      </w:ins>
      <w:r>
        <w:rPr>
          <w:rFonts w:ascii="Times New Roman" w:hAnsi="Times New Roman"/>
        </w:rPr>
        <w:t xml:space="preserve"> listed.</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6" w:author="Unknown"/>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7" w:author="Unknown"/>
          <w:rFonts w:ascii="Times New Roman" w:hAnsi="Times New Roman"/>
        </w:rPr>
      </w:pPr>
      <w:r>
        <w:rPr>
          <w:rFonts w:ascii="Times New Roman" w:hAnsi="Times New Roman"/>
          <w:u w:val="single"/>
        </w:rPr>
        <w:t>Section  K.1,  Columns 2 and 4</w:t>
      </w:r>
      <w:r>
        <w:rPr>
          <w:rFonts w:ascii="Times New Roman" w:hAnsi="Times New Roman"/>
        </w:rPr>
        <w:t xml:space="preserve">.--Enter the </w:t>
      </w:r>
      <w:ins w:id="98" w:author="Unknown">
        <w:r>
          <w:rPr>
            <w:rFonts w:ascii="Times New Roman" w:hAnsi="Times New Roman"/>
          </w:rPr>
          <w:t>payments</w:t>
        </w:r>
      </w:ins>
      <w:r>
        <w:rPr>
          <w:rFonts w:ascii="Times New Roman" w:hAnsi="Times New Roman"/>
        </w:rPr>
        <w:t xml:space="preserve"> by maintenance assistance status and basis of eligibility attributed to the </w:t>
      </w:r>
      <w:proofErr w:type="spellStart"/>
      <w:r>
        <w:rPr>
          <w:rFonts w:ascii="Times New Roman" w:hAnsi="Times New Roman"/>
        </w:rPr>
        <w:t>eligibles</w:t>
      </w:r>
      <w:proofErr w:type="spellEnd"/>
      <w:r>
        <w:rPr>
          <w:rFonts w:ascii="Times New Roman" w:hAnsi="Times New Roman"/>
        </w:rPr>
        <w:t xml:space="preserve"> in columns 1 and 3 under the appropriate </w:t>
      </w:r>
      <w:ins w:id="99" w:author="Unknown">
        <w:r>
          <w:rPr>
            <w:rFonts w:ascii="Times New Roman" w:hAnsi="Times New Roman"/>
          </w:rPr>
          <w:t>payment</w:t>
        </w:r>
      </w:ins>
      <w:r>
        <w:rPr>
          <w:rFonts w:ascii="Times New Roman" w:hAnsi="Times New Roman"/>
        </w:rPr>
        <w:t xml:space="preserve"> column.</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0" w:author="Unknown"/>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1" w:author="Unknown"/>
          <w:rFonts w:ascii="Times New Roman" w:hAnsi="Times New Roman"/>
        </w:rPr>
      </w:pPr>
      <w:ins w:id="102" w:author="Unknown">
        <w:r>
          <w:rPr>
            <w:rFonts w:ascii="Times New Roman" w:hAnsi="Times New Roman"/>
            <w:u w:val="single"/>
          </w:rPr>
          <w:t>Section K.2, Column 1</w:t>
        </w:r>
        <w:r>
          <w:rPr>
            <w:rFonts w:ascii="Times New Roman" w:hAnsi="Times New Roman"/>
          </w:rPr>
          <w:t xml:space="preserve">.--Enter the unduplicated number of </w:t>
        </w:r>
        <w:proofErr w:type="spellStart"/>
        <w:r>
          <w:rPr>
            <w:rFonts w:ascii="Times New Roman" w:hAnsi="Times New Roman"/>
          </w:rPr>
          <w:t>eligibles</w:t>
        </w:r>
        <w:proofErr w:type="spellEnd"/>
        <w:r>
          <w:rPr>
            <w:rFonts w:ascii="Times New Roman" w:hAnsi="Times New Roman"/>
          </w:rPr>
          <w:t xml:space="preserve"> by maintenance assistance status and basis of eligibility enrolled in primary care case management plans.</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3" w:author="Unknown"/>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4" w:author="Unknown"/>
          <w:rFonts w:ascii="Times New Roman" w:hAnsi="Times New Roman"/>
        </w:rPr>
      </w:pPr>
      <w:ins w:id="105" w:author="Unknown">
        <w:r>
          <w:rPr>
            <w:rFonts w:ascii="Times New Roman" w:hAnsi="Times New Roman"/>
            <w:u w:val="single"/>
          </w:rPr>
          <w:t>Section K.2, Column 2</w:t>
        </w:r>
        <w:r>
          <w:rPr>
            <w:rFonts w:ascii="Times New Roman" w:hAnsi="Times New Roman"/>
          </w:rPr>
          <w:t xml:space="preserve">.--Enter total payments by maintenance assistance status and basis of eligibility attributed to the </w:t>
        </w:r>
        <w:proofErr w:type="spellStart"/>
        <w:r>
          <w:rPr>
            <w:rFonts w:ascii="Times New Roman" w:hAnsi="Times New Roman"/>
          </w:rPr>
          <w:t>eligibles</w:t>
        </w:r>
        <w:proofErr w:type="spellEnd"/>
        <w:r>
          <w:rPr>
            <w:rFonts w:ascii="Times New Roman" w:hAnsi="Times New Roman"/>
          </w:rPr>
          <w:t xml:space="preserve"> in column 1.</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6" w:author="Unknown"/>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7" w:author="Unknown"/>
          <w:rFonts w:ascii="Times New Roman" w:hAnsi="Times New Roman"/>
        </w:rPr>
      </w:pPr>
      <w:ins w:id="108" w:author="Unknown">
        <w:r>
          <w:rPr>
            <w:rFonts w:ascii="Times New Roman" w:hAnsi="Times New Roman"/>
            <w:u w:val="single"/>
          </w:rPr>
          <w:t>Section K.2, Column 3</w:t>
        </w:r>
        <w:r>
          <w:rPr>
            <w:rFonts w:ascii="Times New Roman" w:hAnsi="Times New Roman"/>
          </w:rPr>
          <w:t xml:space="preserve">.--Enter the total unduplicated number of </w:t>
        </w:r>
        <w:proofErr w:type="spellStart"/>
        <w:r>
          <w:rPr>
            <w:rFonts w:ascii="Times New Roman" w:hAnsi="Times New Roman"/>
          </w:rPr>
          <w:t>eligibles</w:t>
        </w:r>
        <w:proofErr w:type="spellEnd"/>
        <w:r>
          <w:rPr>
            <w:rFonts w:ascii="Times New Roman" w:hAnsi="Times New Roman"/>
          </w:rPr>
          <w:t xml:space="preserve"> enrolled in one or more plans, as reported in section K.1, columns 1 and 3 or section K.2 column 1, by maintenance assistance status and basis of eligibility for medical care.</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9" w:author="Unknown"/>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rPr>
      </w:pPr>
      <w:ins w:id="110" w:author="Unknown">
        <w:r>
          <w:rPr>
            <w:rFonts w:ascii="Times New Roman" w:hAnsi="Times New Roman"/>
          </w:rPr>
          <w:t>l.</w:t>
        </w:r>
        <w:r>
          <w:rPr>
            <w:rFonts w:ascii="Times New Roman" w:hAnsi="Times New Roman"/>
          </w:rPr>
          <w:tab/>
        </w:r>
        <w:r>
          <w:rPr>
            <w:rFonts w:ascii="Times New Roman" w:hAnsi="Times New Roman"/>
            <w:u w:val="single"/>
          </w:rPr>
          <w:t>Section L</w:t>
        </w:r>
        <w:r>
          <w:rPr>
            <w:rFonts w:ascii="Times New Roman" w:hAnsi="Times New Roman"/>
          </w:rPr>
          <w:t>.--</w:t>
        </w:r>
      </w:ins>
      <w:r>
        <w:rPr>
          <w:rFonts w:ascii="Times New Roman" w:hAnsi="Times New Roman"/>
        </w:rPr>
        <w:t xml:space="preserve">Report, by type of service, information on the number of aged and disabled recipients on whose behalf Medicare  (title XVIII) deductibles and coinsurance were paid and on the amounts of the payments.  Medicare premiums are </w:t>
      </w:r>
      <w:r>
        <w:rPr>
          <w:rFonts w:ascii="Times New Roman" w:hAnsi="Times New Roman"/>
          <w:u w:val="single"/>
        </w:rPr>
        <w:t>not included</w:t>
      </w:r>
      <w:r>
        <w:rPr>
          <w:rFonts w:ascii="Times New Roman" w:hAnsi="Times New Roman"/>
        </w:rPr>
        <w:t xml:space="preserve"> in this section.</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A recipient is considered aged for Medicare if the Medicaid basis of eligibility is aged, or the recipient </w:t>
      </w:r>
      <w:ins w:id="111" w:author="Unknown">
        <w:r>
          <w:rPr>
            <w:rFonts w:ascii="Times New Roman" w:hAnsi="Times New Roman"/>
          </w:rPr>
          <w:t>has an AFDC-related  basis of eligibility and is 65 years of age or over.</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right" w:pos="9360"/>
        </w:tabs>
        <w:spacing w:line="192" w:lineRule="auto"/>
        <w:jc w:val="both"/>
        <w:rPr>
          <w:rFonts w:ascii="Times New Roman" w:hAnsi="Times New Roman"/>
          <w:u w:val="single"/>
        </w:rPr>
      </w:pPr>
      <w:r>
        <w:rPr>
          <w:rFonts w:ascii="Times New Roman" w:hAnsi="Times New Roman"/>
        </w:rPr>
        <w:t>2-146</w:t>
      </w:r>
      <w:r>
        <w:rPr>
          <w:rFonts w:ascii="Times New Roman" w:hAnsi="Times New Roman"/>
        </w:rPr>
        <w:tab/>
        <w:t>Rev. 89</w:t>
      </w:r>
    </w:p>
    <w:p w:rsidR="00502E3B" w:rsidRDefault="00502E3B">
      <w:pPr>
        <w:tabs>
          <w:tab w:val="center" w:pos="4680"/>
          <w:tab w:val="right" w:pos="9360"/>
        </w:tabs>
        <w:spacing w:line="192" w:lineRule="auto"/>
        <w:jc w:val="both"/>
        <w:rPr>
          <w:rFonts w:ascii="Times New Roman" w:hAnsi="Times New Roman"/>
        </w:rPr>
      </w:pPr>
      <w:r>
        <w:rPr>
          <w:rFonts w:ascii="Times New Roman" w:hAnsi="Times New Roman"/>
          <w:u w:val="single"/>
        </w:rPr>
        <w:br w:type="page"/>
        <w:t>08-98</w:t>
      </w:r>
      <w:r>
        <w:rPr>
          <w:rFonts w:ascii="Times New Roman" w:hAnsi="Times New Roman"/>
          <w:u w:val="single"/>
        </w:rPr>
        <w:tab/>
        <w:t>AND GENERAL ADMINISTRATION</w:t>
      </w:r>
      <w:r>
        <w:rPr>
          <w:rFonts w:ascii="Times New Roman" w:hAnsi="Times New Roman"/>
          <w:u w:val="single"/>
        </w:rPr>
        <w:tab/>
        <w:t>2700.1 (Cont.)</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rPr>
        <w:t>A recipient is considered disabled for Medicare purposes if the Medicaid basis of eligibility is disabled or blind.</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Line Descriptions, Sections L.1 and L.2</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rPr>
        <w:t xml:space="preserve">The following instructions are </w:t>
      </w:r>
      <w:r>
        <w:rPr>
          <w:rFonts w:ascii="Times New" w:hAnsi="Times New"/>
          <w:u w:val="single"/>
        </w:rPr>
        <w:t>identical</w:t>
      </w:r>
      <w:r>
        <w:rPr>
          <w:rFonts w:ascii="Times New" w:hAnsi="Times New"/>
        </w:rPr>
        <w:t xml:space="preserve"> for section L.1, data on aged recipients, and section L.2, data on disabled recipients. </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Line 1</w:t>
      </w:r>
      <w:r>
        <w:rPr>
          <w:rFonts w:ascii="Times New" w:hAnsi="Times New"/>
        </w:rPr>
        <w:t>.--Enter the unduplicated number of aged or disabled recipients and the total amounts of deductibles and coinsurance paid.</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Line 1, Column 1</w:t>
      </w:r>
      <w:r>
        <w:rPr>
          <w:rFonts w:ascii="Times New" w:hAnsi="Times New"/>
        </w:rPr>
        <w:t>.--Enter the unduplicated number of recipients on whose behalf payments for Medicare deductible and/or coinsurance were made.  Since more than one type of service can be given, this total is smaller than the sum of lines 2-20.  See below for definitions of deductible and coinsurance.</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Line 1, Columns 2 and 3</w:t>
      </w:r>
      <w:r>
        <w:rPr>
          <w:rFonts w:ascii="Times New" w:hAnsi="Times New"/>
        </w:rPr>
        <w:t xml:space="preserve">.--Enter the total unduplicated recipient count and associated amount of medical vendor payments for Medicare deductibles paid.  A </w:t>
      </w:r>
      <w:r>
        <w:rPr>
          <w:rFonts w:ascii="Times New" w:hAnsi="Times New"/>
          <w:u w:val="single"/>
        </w:rPr>
        <w:t>deductible</w:t>
      </w:r>
      <w:r>
        <w:rPr>
          <w:rFonts w:ascii="Times New" w:hAnsi="Times New"/>
        </w:rPr>
        <w:t xml:space="preserve"> is that portion of applicable medical expenses that must be borne by the insured (or be paid on his/her behalf) before insurance benefits for the calendar year begin.  Since more than one type of service can be given, the recipient totals are smaller than the sum of lines 2-20.</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Line 1, Columns 4 and 5</w:t>
      </w:r>
      <w:r>
        <w:rPr>
          <w:rFonts w:ascii="Times New" w:hAnsi="Times New"/>
        </w:rPr>
        <w:t xml:space="preserve">.--Enter the total unduplicated number of recipients and associated amount of medical vendor payments for Medicare coinsurance.  </w:t>
      </w:r>
      <w:r>
        <w:rPr>
          <w:rFonts w:ascii="Times New" w:hAnsi="Times New"/>
          <w:u w:val="single"/>
        </w:rPr>
        <w:t>Coinsurance</w:t>
      </w:r>
      <w:r>
        <w:rPr>
          <w:rFonts w:ascii="Times New" w:hAnsi="Times New"/>
        </w:rPr>
        <w:t xml:space="preserve"> is a joint assumption of risk by the insured and the insurer, whereby each shares on a specific basis, the applicable medical expenses of the insured.  The </w:t>
      </w:r>
      <w:proofErr w:type="spellStart"/>
      <w:r>
        <w:rPr>
          <w:rFonts w:ascii="Times New" w:hAnsi="Times New"/>
        </w:rPr>
        <w:t>insured's</w:t>
      </w:r>
      <w:proofErr w:type="spellEnd"/>
      <w:r>
        <w:rPr>
          <w:rFonts w:ascii="Times New" w:hAnsi="Times New"/>
        </w:rPr>
        <w:t xml:space="preserve"> share of coinsurance, like the deductible, may be paid on his/her behalf.  For example, under Part B of Medicare, the beneficiary's coinsurance responsibility is a percentage of reasonable and customary ex</w:t>
      </w:r>
      <w:r>
        <w:rPr>
          <w:rFonts w:ascii="Times New" w:hAnsi="Times New"/>
        </w:rPr>
        <w:t>penses greater than the stipulated deductible.</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jc w:val="both"/>
        <w:rPr>
          <w:rFonts w:ascii="Times New" w:hAnsi="Times New"/>
        </w:rPr>
      </w:pPr>
      <w:r>
        <w:rPr>
          <w:rFonts w:ascii="Times New" w:hAnsi="Times New"/>
        </w:rPr>
        <w:t>NOTE:</w:t>
      </w:r>
      <w:r>
        <w:rPr>
          <w:rFonts w:ascii="Times New" w:hAnsi="Times New"/>
        </w:rPr>
        <w:tab/>
        <w:t xml:space="preserve">Obtain Medicare Part B deductible amounts, coinsurance rates, and applicable requirements yearly from your HCFA Regional Office.  </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Lines 2-20</w:t>
      </w:r>
      <w:r>
        <w:rPr>
          <w:rFonts w:ascii="Times New" w:hAnsi="Times New"/>
        </w:rPr>
        <w:t>.--Enter the number of aged or disabled recipients and the corresponding payment amounts reported by type of service.</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w:hAnsi="Times New"/>
        </w:rPr>
      </w:pPr>
      <w:r>
        <w:rPr>
          <w:rFonts w:ascii="Times New" w:hAnsi="Times New"/>
        </w:rPr>
        <w:t>m.</w:t>
      </w:r>
      <w:r>
        <w:rPr>
          <w:rFonts w:ascii="Times New" w:hAnsi="Times New"/>
        </w:rPr>
        <w:tab/>
      </w:r>
      <w:r>
        <w:rPr>
          <w:rFonts w:ascii="Times New" w:hAnsi="Times New"/>
          <w:u w:val="single"/>
        </w:rPr>
        <w:t>Section M</w:t>
      </w:r>
      <w:r>
        <w:rPr>
          <w:rFonts w:ascii="Times New" w:hAnsi="Times New"/>
        </w:rPr>
        <w:t>.--Report data on recipients and payments by type of service.  See Appendix C for definitions of the expanded service type.  For each subsection total, enter the unduplicated number of recipients of the services grouped under that subsection.  For example, a recipient of both rural health clinic and FQHC services would be counted only once under the clinic services heading (line 14, column 1).</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Line Descriptions</w:t>
      </w:r>
      <w:r>
        <w:rPr>
          <w:rFonts w:ascii="Times New" w:hAnsi="Times New"/>
        </w:rPr>
        <w:t>.--</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Line 1, Columns 1 and 3</w:t>
      </w:r>
      <w:r>
        <w:rPr>
          <w:rFonts w:ascii="Times New" w:hAnsi="Times New"/>
        </w:rPr>
        <w:t>.--Enter the total number of unduplicated recipients, which must equal total unduplicated recipients under section A, line 1.</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u w:val="single"/>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u w:val="single"/>
        </w:rPr>
      </w:pPr>
      <w:r>
        <w:rPr>
          <w:rFonts w:ascii="Times New" w:hAnsi="Times New"/>
          <w:u w:val="single"/>
        </w:rPr>
        <w:t>Line 1, Columns 2 and 4</w:t>
      </w:r>
      <w:r>
        <w:rPr>
          <w:rFonts w:ascii="Times New" w:hAnsi="Times New"/>
        </w:rPr>
        <w:t>.--Enter the total payments for all service types.  This must equal the sum of the payments for all service types in section B, line 1.</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u w:val="single"/>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Lines 2 - 21, Column 1 and Lines 1 - 20, Column 3</w:t>
      </w:r>
      <w:r>
        <w:rPr>
          <w:rFonts w:ascii="Times New" w:hAnsi="Times New"/>
        </w:rPr>
        <w:t>.--Enter the total recipients by type of service.</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u w:val="single"/>
        </w:rPr>
        <w:t>Lines 2 - 21, Column 2 and Lines 1 - 20, Column 4</w:t>
      </w:r>
      <w:r>
        <w:rPr>
          <w:rFonts w:ascii="Times New" w:hAnsi="Times New"/>
        </w:rPr>
        <w:t>.--Enter the total payments by type of service.</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502E3B" w:rsidRDefault="00502E3B">
      <w:pPr>
        <w:tabs>
          <w:tab w:val="right" w:pos="9360"/>
        </w:tabs>
        <w:spacing w:line="192" w:lineRule="auto"/>
        <w:jc w:val="both"/>
        <w:rPr>
          <w:rFonts w:ascii="Times New Roman" w:hAnsi="Times New Roman"/>
        </w:rPr>
      </w:pPr>
      <w:r>
        <w:rPr>
          <w:rFonts w:ascii="Times New" w:hAnsi="Times New"/>
        </w:rPr>
        <w:t xml:space="preserve">Rev. 91  </w:t>
      </w:r>
      <w:r>
        <w:rPr>
          <w:rFonts w:ascii="Times New" w:hAnsi="Times New"/>
        </w:rPr>
        <w:tab/>
        <w:t>2-147</w:t>
      </w:r>
    </w:p>
    <w:p w:rsidR="00502E3B" w:rsidRDefault="00502E3B">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t>STATE ORGANIZATION</w:t>
      </w:r>
    </w:p>
    <w:p w:rsidR="00502E3B" w:rsidRDefault="00502E3B">
      <w:pPr>
        <w:tabs>
          <w:tab w:val="center" w:pos="4680"/>
          <w:tab w:val="right" w:pos="9360"/>
        </w:tabs>
        <w:spacing w:line="192" w:lineRule="auto"/>
        <w:jc w:val="both"/>
        <w:rPr>
          <w:rFonts w:ascii="Times New Roman" w:hAnsi="Times New Roman"/>
        </w:rPr>
      </w:pPr>
      <w:r>
        <w:rPr>
          <w:rFonts w:ascii="Times New Roman" w:hAnsi="Times New Roman"/>
          <w:u w:val="single"/>
        </w:rPr>
        <w:t>2700.2</w:t>
      </w:r>
      <w:r>
        <w:rPr>
          <w:rFonts w:ascii="Times New Roman" w:hAnsi="Times New Roman"/>
          <w:u w:val="single"/>
        </w:rPr>
        <w:tab/>
        <w:t>AND GENERAL ADMINISTRATION</w:t>
      </w:r>
      <w:r>
        <w:rPr>
          <w:rFonts w:ascii="Times New Roman" w:hAnsi="Times New Roman"/>
          <w:u w:val="single"/>
        </w:rPr>
        <w:tab/>
        <w:t>08-98</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2" w:author="Unknown"/>
          <w:rFonts w:ascii="Times New Roman" w:hAnsi="Times New Roman"/>
        </w:rPr>
      </w:pPr>
      <w:r>
        <w:rPr>
          <w:rFonts w:ascii="Times New Roman" w:hAnsi="Times New Roman"/>
        </w:rPr>
        <w:t xml:space="preserve">2700.2 </w:t>
      </w:r>
      <w:r>
        <w:rPr>
          <w:rFonts w:ascii="Times New Roman" w:hAnsi="Times New Roman"/>
        </w:rPr>
        <w:tab/>
      </w:r>
      <w:ins w:id="113" w:author="Unknown">
        <w:r>
          <w:rPr>
            <w:rFonts w:ascii="Times New Roman" w:hAnsi="Times New Roman"/>
            <w:u w:val="single"/>
          </w:rPr>
          <w:t>Requirements For the Medicaid Statistical Information System (MSIS)</w:t>
        </w:r>
        <w:r>
          <w:rPr>
            <w:rFonts w:ascii="Times New Roman" w:hAnsi="Times New Roman"/>
          </w:rPr>
          <w:t>.--</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4" w:author="Unknown"/>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ins w:id="115" w:author="Unknown">
        <w:r>
          <w:rPr>
            <w:rFonts w:ascii="Times New Roman" w:hAnsi="Times New Roman"/>
          </w:rPr>
          <w:t>Effective for the January-March 1999 quarter, and all subsequent quarters, report Medicaid program data through quarterly submittal of MSIS data tapes.  The requirement for a hard-copy HCFA Form-2082 will be eliminated after FY 1999.   You must submit tapes containing eligibility and claims information that meet HCFA</w:t>
        </w:r>
      </w:ins>
      <w:r>
        <w:rPr>
          <w:rFonts w:ascii="Times New Roman" w:hAnsi="Times New Roman"/>
        </w:rPr>
        <w:t>'</w:t>
      </w:r>
      <w:ins w:id="116" w:author="Unknown">
        <w:r>
          <w:rPr>
            <w:rFonts w:ascii="Times New Roman" w:hAnsi="Times New Roman"/>
          </w:rPr>
          <w:t>s MSIS specifications.</w:t>
        </w:r>
      </w:ins>
      <w:r>
        <w:rPr>
          <w:rFonts w:ascii="Times New Roman" w:hAnsi="Times New Roman"/>
        </w:rPr>
        <w:t xml:space="preserve">  </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117" w:author="Unknown"/>
          <w:rFonts w:ascii="Times New Roman" w:hAnsi="Times New Roman"/>
        </w:rPr>
      </w:pPr>
      <w:r>
        <w:rPr>
          <w:rFonts w:ascii="Times New Roman" w:hAnsi="Times New Roman"/>
        </w:rPr>
        <w:t>A.</w:t>
      </w:r>
      <w:r>
        <w:rPr>
          <w:rFonts w:ascii="Times New Roman" w:hAnsi="Times New Roman"/>
        </w:rPr>
        <w:tab/>
      </w:r>
      <w:r>
        <w:rPr>
          <w:rFonts w:ascii="Times New Roman" w:hAnsi="Times New Roman"/>
          <w:u w:val="single"/>
        </w:rPr>
        <w:t>Purpose</w:t>
      </w:r>
      <w:r>
        <w:rPr>
          <w:rFonts w:ascii="Times New Roman" w:hAnsi="Times New Roman"/>
        </w:rPr>
        <w:t>.--The Medicaid Statistical Information System (MSIS) creates a national Medicaid data base of person-specific eligibility and claims information.  This database is used for analytical research, planning, budgeting, and policy analyses associated with the Medicaid program</w:t>
      </w:r>
      <w:ins w:id="118" w:author="Unknown">
        <w:r>
          <w:rPr>
            <w:rFonts w:ascii="Times New Roman" w:hAnsi="Times New Roman"/>
          </w:rPr>
          <w:t xml:space="preserve">. MSIS allows for more timely availability of program information and enhances the capacity for program information changes in the Medicaid program.     </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9" w:author="Unknown"/>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120" w:author="Unknown"/>
          <w:rFonts w:ascii="Times New Roman" w:hAnsi="Times New Roman"/>
        </w:rPr>
      </w:pPr>
      <w:ins w:id="121" w:author="Unknown">
        <w:r>
          <w:rPr>
            <w:rFonts w:ascii="Times New Roman" w:hAnsi="Times New Roman"/>
          </w:rPr>
          <w:t>B.</w:t>
        </w:r>
        <w:r>
          <w:rPr>
            <w:rFonts w:ascii="Times New Roman" w:hAnsi="Times New Roman"/>
          </w:rPr>
          <w:tab/>
        </w:r>
        <w:r>
          <w:rPr>
            <w:rFonts w:ascii="Times New Roman" w:hAnsi="Times New Roman"/>
            <w:u w:val="single"/>
          </w:rPr>
          <w:t>Requirements</w:t>
        </w:r>
        <w:r>
          <w:rPr>
            <w:rFonts w:ascii="Times New Roman" w:hAnsi="Times New Roman"/>
          </w:rPr>
          <w:t xml:space="preserve">.--Your MSIS submission must follow the process and meet the systems and data specifications outlined in the documents, </w:t>
        </w:r>
      </w:ins>
      <w:r>
        <w:rPr>
          <w:rFonts w:ascii="Times New Roman" w:hAnsi="Times New Roman"/>
        </w:rPr>
        <w:t>"</w:t>
      </w:r>
      <w:ins w:id="122" w:author="Unknown">
        <w:r>
          <w:rPr>
            <w:rFonts w:ascii="Times New Roman" w:hAnsi="Times New Roman"/>
            <w:u w:val="single"/>
          </w:rPr>
          <w:t>MSIS Participation Guide</w:t>
        </w:r>
        <w:r>
          <w:rPr>
            <w:rFonts w:ascii="Times New Roman" w:hAnsi="Times New Roman"/>
          </w:rPr>
          <w:t>,</w:t>
        </w:r>
      </w:ins>
      <w:r>
        <w:rPr>
          <w:rFonts w:ascii="Times New Roman" w:hAnsi="Times New Roman"/>
        </w:rPr>
        <w:t>"</w:t>
      </w:r>
      <w:ins w:id="123" w:author="Unknown">
        <w:r>
          <w:rPr>
            <w:rFonts w:ascii="Times New Roman" w:hAnsi="Times New Roman"/>
          </w:rPr>
          <w:t xml:space="preserve"> and the </w:t>
        </w:r>
      </w:ins>
      <w:r>
        <w:rPr>
          <w:rFonts w:ascii="Times New Roman" w:hAnsi="Times New Roman"/>
        </w:rPr>
        <w:t>"</w:t>
      </w:r>
      <w:ins w:id="124" w:author="Unknown">
        <w:r>
          <w:rPr>
            <w:rFonts w:ascii="Times New Roman" w:hAnsi="Times New Roman"/>
            <w:u w:val="single"/>
          </w:rPr>
          <w:t>Tape</w:t>
        </w:r>
        <w:r>
          <w:rPr>
            <w:rFonts w:ascii="Times New Roman" w:hAnsi="Times New Roman"/>
          </w:rPr>
          <w:t xml:space="preserve"> </w:t>
        </w:r>
        <w:r>
          <w:rPr>
            <w:rFonts w:ascii="Times New Roman" w:hAnsi="Times New Roman"/>
            <w:u w:val="single"/>
          </w:rPr>
          <w:t>Specifications and Data Dictionary</w:t>
        </w:r>
        <w:r>
          <w:rPr>
            <w:rFonts w:ascii="Times New Roman" w:hAnsi="Times New Roman"/>
          </w:rPr>
          <w:t>, described below.</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5" w:author="Unknown"/>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26" w:author="Unknown"/>
          <w:rFonts w:ascii="Times New Roman" w:hAnsi="Times New Roman"/>
        </w:rPr>
      </w:pPr>
      <w:ins w:id="127" w:author="Unknown">
        <w:r>
          <w:rPr>
            <w:rFonts w:ascii="Times New Roman" w:hAnsi="Times New Roman"/>
          </w:rPr>
          <w:t>o</w:t>
        </w:r>
        <w:r>
          <w:rPr>
            <w:rFonts w:ascii="Times New Roman" w:hAnsi="Times New Roman"/>
          </w:rPr>
          <w:tab/>
          <w:t xml:space="preserve">MSIS </w:t>
        </w:r>
      </w:ins>
      <w:r>
        <w:rPr>
          <w:rFonts w:ascii="Times New Roman" w:hAnsi="Times New Roman"/>
        </w:rPr>
        <w:t>"</w:t>
      </w:r>
      <w:ins w:id="128" w:author="Unknown">
        <w:r>
          <w:rPr>
            <w:rFonts w:ascii="Times New Roman" w:hAnsi="Times New Roman"/>
            <w:u w:val="single"/>
          </w:rPr>
          <w:t>State Participation Guide</w:t>
        </w:r>
        <w:r>
          <w:rPr>
            <w:rFonts w:ascii="Times New Roman" w:hAnsi="Times New Roman"/>
          </w:rPr>
          <w:t>.</w:t>
        </w:r>
      </w:ins>
      <w:r>
        <w:rPr>
          <w:rFonts w:ascii="Times New Roman" w:hAnsi="Times New Roman"/>
        </w:rPr>
        <w:t>"</w:t>
      </w:r>
      <w:ins w:id="129" w:author="Unknown">
        <w:r>
          <w:rPr>
            <w:rFonts w:ascii="Times New Roman" w:hAnsi="Times New Roman"/>
          </w:rPr>
          <w:t xml:space="preserve">  This document outlines the detailed processes you must follow for MSIS implementation.  </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30" w:author="Unknown"/>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31" w:author="Unknown"/>
          <w:rFonts w:ascii="Times New Roman" w:hAnsi="Times New Roman"/>
        </w:rPr>
      </w:pPr>
      <w:ins w:id="132" w:author="Unknown">
        <w:r>
          <w:rPr>
            <w:rFonts w:ascii="Times New Roman" w:hAnsi="Times New Roman"/>
          </w:rPr>
          <w:t>o</w:t>
        </w:r>
        <w:r>
          <w:rPr>
            <w:rFonts w:ascii="Times New Roman" w:hAnsi="Times New Roman"/>
          </w:rPr>
          <w:tab/>
          <w:t>MSIS "</w:t>
        </w:r>
        <w:r>
          <w:rPr>
            <w:rFonts w:ascii="Times New Roman" w:hAnsi="Times New Roman"/>
            <w:u w:val="single"/>
          </w:rPr>
          <w:t>Tape Specifications and Data Dictionary</w:t>
        </w:r>
        <w:r>
          <w:rPr>
            <w:rFonts w:ascii="Times New Roman" w:hAnsi="Times New Roman"/>
          </w:rPr>
          <w:t>.</w:t>
        </w:r>
      </w:ins>
      <w:r>
        <w:rPr>
          <w:rFonts w:ascii="Times New Roman" w:hAnsi="Times New Roman"/>
        </w:rPr>
        <w:t>"</w:t>
      </w:r>
      <w:ins w:id="133" w:author="Unknown">
        <w:r>
          <w:rPr>
            <w:rFonts w:ascii="Times New Roman" w:hAnsi="Times New Roman"/>
          </w:rPr>
          <w:t xml:space="preserve">  This document describes each file type and the data elements within the files.  The tape specifications include the coding of data fields, tape formats and record layouts of each required file.  The data dictionary section contains definitions of data elements for each file, the field length, and other relevant information. </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34" w:author="Unknown"/>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135" w:author="Unknown"/>
          <w:rFonts w:ascii="Times New Roman" w:hAnsi="Times New Roman"/>
        </w:rPr>
      </w:pPr>
      <w:ins w:id="136" w:author="Unknown">
        <w:r>
          <w:rPr>
            <w:rFonts w:ascii="Times New Roman" w:hAnsi="Times New Roman"/>
          </w:rPr>
          <w:t>C.</w:t>
        </w:r>
        <w:r>
          <w:rPr>
            <w:rFonts w:ascii="Times New Roman" w:hAnsi="Times New Roman"/>
          </w:rPr>
          <w:tab/>
        </w:r>
        <w:r>
          <w:rPr>
            <w:rFonts w:ascii="Times New Roman" w:hAnsi="Times New Roman"/>
            <w:u w:val="single"/>
          </w:rPr>
          <w:t>Implementation of MSIS</w:t>
        </w:r>
        <w:r>
          <w:rPr>
            <w:rFonts w:ascii="Times New Roman" w:hAnsi="Times New Roman"/>
          </w:rPr>
          <w:t xml:space="preserve"> - You must submit eligibility and claims information in electronic format as of January 1, 1999.  To comply, you must follow these steps:  </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37" w:author="Unknown"/>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38" w:author="Unknown"/>
          <w:rFonts w:ascii="Times New Roman" w:hAnsi="Times New Roman"/>
        </w:rPr>
      </w:pPr>
      <w:ins w:id="139" w:author="Unknown">
        <w:r>
          <w:rPr>
            <w:rFonts w:ascii="Times New Roman" w:hAnsi="Times New Roman"/>
          </w:rPr>
          <w:t xml:space="preserve">Step 1 - Application Process:  Complete and submit application form for MSIS implementation as outlined in the </w:t>
        </w:r>
      </w:ins>
      <w:r>
        <w:rPr>
          <w:rFonts w:ascii="Times New Roman" w:hAnsi="Times New Roman"/>
        </w:rPr>
        <w:t>"</w:t>
      </w:r>
      <w:ins w:id="140" w:author="Unknown">
        <w:r>
          <w:rPr>
            <w:rFonts w:ascii="Times New Roman" w:hAnsi="Times New Roman"/>
          </w:rPr>
          <w:t>MSIS Participation Guide.</w:t>
        </w:r>
      </w:ins>
      <w:r>
        <w:rPr>
          <w:rFonts w:ascii="Times New Roman" w:hAnsi="Times New Roman"/>
        </w:rPr>
        <w:t>"</w:t>
      </w:r>
      <w:ins w:id="141" w:author="Unknown">
        <w:r>
          <w:rPr>
            <w:rFonts w:ascii="Times New Roman" w:hAnsi="Times New Roman"/>
          </w:rPr>
          <w:t xml:space="preserve">  Information required includes proposed schedules for file development and testing, appropriate coding crosswalks for both eligibility  and service codes, </w:t>
        </w:r>
        <w:proofErr w:type="spellStart"/>
        <w:r>
          <w:rPr>
            <w:rFonts w:ascii="Times New Roman" w:hAnsi="Times New Roman"/>
          </w:rPr>
          <w:t>capitated</w:t>
        </w:r>
        <w:proofErr w:type="spellEnd"/>
        <w:r>
          <w:rPr>
            <w:rFonts w:ascii="Times New Roman" w:hAnsi="Times New Roman"/>
          </w:rPr>
          <w:t xml:space="preserve"> plan ID numbers and names, other State-specific definitions and coding, and descriptions of State-specific factors that may affect the availability and quality of data.  </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42" w:author="Unknown"/>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43" w:author="Unknown"/>
          <w:rFonts w:ascii="Times New Roman" w:hAnsi="Times New Roman"/>
        </w:rPr>
      </w:pPr>
      <w:ins w:id="144" w:author="Unknown">
        <w:r>
          <w:rPr>
            <w:rFonts w:ascii="Times New Roman" w:hAnsi="Times New Roman"/>
          </w:rPr>
          <w:t>Step 2 - Test Tape/Validation Process:  Submit a single quarter</w:t>
        </w:r>
      </w:ins>
      <w:r>
        <w:rPr>
          <w:rFonts w:ascii="Times New Roman" w:hAnsi="Times New Roman"/>
        </w:rPr>
        <w:t>'</w:t>
      </w:r>
      <w:ins w:id="145" w:author="Unknown">
        <w:r>
          <w:rPr>
            <w:rFonts w:ascii="Times New Roman" w:hAnsi="Times New Roman"/>
          </w:rPr>
          <w:t>s (or a subset) data electronically in order to test the reliability of the electronic process.  The data tapes are run through edits, crosswalks are verified, and general data validations are performed at HCFA.  You will work in collaboration with HCFA to produce tapes in readable, usable format that pass the data edits.</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46" w:author="Unknown"/>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47" w:author="Unknown"/>
          <w:rFonts w:ascii="Times New Roman" w:hAnsi="Times New Roman"/>
        </w:rPr>
      </w:pPr>
      <w:ins w:id="148" w:author="Unknown">
        <w:r>
          <w:rPr>
            <w:rFonts w:ascii="Times New Roman" w:hAnsi="Times New Roman"/>
          </w:rPr>
          <w:t xml:space="preserve">Step 3 -  MSIS Implementation:  Upon successful transmission of acceptable tapes, you will submit quarterly eligibility and claims production data tapes as outlined in the </w:t>
        </w:r>
      </w:ins>
      <w:r>
        <w:rPr>
          <w:rFonts w:ascii="Times New Roman" w:hAnsi="Times New Roman"/>
        </w:rPr>
        <w:t>"</w:t>
      </w:r>
      <w:ins w:id="149" w:author="Unknown">
        <w:r>
          <w:rPr>
            <w:rFonts w:ascii="Times New Roman" w:hAnsi="Times New Roman"/>
          </w:rPr>
          <w:t>Tape Specifications and Data Dictionary.</w:t>
        </w:r>
      </w:ins>
      <w:r>
        <w:rPr>
          <w:rFonts w:ascii="Times New Roman" w:hAnsi="Times New Roman"/>
        </w:rPr>
        <w:t>"</w:t>
      </w:r>
      <w:ins w:id="150" w:author="Unknown">
        <w:r>
          <w:rPr>
            <w:rFonts w:ascii="Times New Roman" w:hAnsi="Times New Roman"/>
          </w:rPr>
          <w:t xml:space="preserve">  </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51" w:author="Unknown"/>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52" w:author="Unknown"/>
          <w:rFonts w:ascii="Times New Roman" w:hAnsi="Times New Roman"/>
        </w:rPr>
      </w:pPr>
      <w:ins w:id="153" w:author="Unknown">
        <w:r>
          <w:rPr>
            <w:rFonts w:ascii="Times New Roman" w:hAnsi="Times New Roman"/>
          </w:rPr>
          <w:t xml:space="preserve">While the detailed specifications for the MSIS are contained in the </w:t>
        </w:r>
      </w:ins>
      <w:r>
        <w:rPr>
          <w:rFonts w:ascii="Times New Roman" w:hAnsi="Times New Roman"/>
        </w:rPr>
        <w:t>"</w:t>
      </w:r>
      <w:ins w:id="154" w:author="Unknown">
        <w:r>
          <w:rPr>
            <w:rFonts w:ascii="Times New Roman" w:hAnsi="Times New Roman"/>
          </w:rPr>
          <w:t>Tape Specifications and Data Dictionary,</w:t>
        </w:r>
      </w:ins>
      <w:r>
        <w:rPr>
          <w:rFonts w:ascii="Times New Roman" w:hAnsi="Times New Roman"/>
        </w:rPr>
        <w:t>"</w:t>
      </w:r>
      <w:ins w:id="155" w:author="Unknown">
        <w:r>
          <w:rPr>
            <w:rFonts w:ascii="Times New Roman" w:hAnsi="Times New Roman"/>
          </w:rPr>
          <w:t xml:space="preserve"> there are a number of general principles that apply in preparing the MSIS data tapes.</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56" w:author="Unknown"/>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ins w:id="157" w:author="Unknown">
        <w:r>
          <w:rPr>
            <w:rFonts w:ascii="Times New Roman" w:hAnsi="Times New Roman"/>
          </w:rPr>
          <w:t>o</w:t>
        </w:r>
        <w:r>
          <w:rPr>
            <w:rFonts w:ascii="Times New Roman" w:hAnsi="Times New Roman"/>
          </w:rPr>
          <w:tab/>
          <w:t>While most of the data required for reporting resides in the State</w:t>
        </w:r>
      </w:ins>
      <w:r>
        <w:rPr>
          <w:rFonts w:ascii="Times New Roman" w:hAnsi="Times New Roman"/>
        </w:rPr>
        <w:t>'</w:t>
      </w:r>
      <w:ins w:id="158" w:author="Unknown">
        <w:r>
          <w:rPr>
            <w:rFonts w:ascii="Times New Roman" w:hAnsi="Times New Roman"/>
          </w:rPr>
          <w:t>s Medicaid Management Information System (MMIS), the reporting requirements are not restricted to data contained in the MMIS.  Examples of data that may need to be merged from outside sources include capitation payment records from enrollment systems, eligibility characteristic data from eligibility intake systems, and Medicaid services processed by non-MMIS State departments, such as mental health services. These data represent crucial com</w:t>
        </w:r>
        <w:r>
          <w:rPr>
            <w:rFonts w:ascii="Times New Roman" w:hAnsi="Times New Roman"/>
          </w:rPr>
          <w:t>ponents of the Medicaid program, and their omission would seriously compromise the utility of the MSIS national database.</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right" w:pos="9360"/>
        </w:tabs>
        <w:spacing w:line="192" w:lineRule="auto"/>
        <w:jc w:val="both"/>
        <w:rPr>
          <w:rFonts w:ascii="Times New Roman" w:hAnsi="Times New Roman"/>
        </w:rPr>
      </w:pPr>
      <w:r>
        <w:rPr>
          <w:rFonts w:ascii="Times New Roman" w:hAnsi="Times New Roman"/>
        </w:rPr>
        <w:t xml:space="preserve"> 2-148</w:t>
      </w:r>
      <w:r>
        <w:rPr>
          <w:rFonts w:ascii="Times New Roman" w:hAnsi="Times New Roman"/>
        </w:rPr>
        <w:tab/>
        <w:t>Rev. 91</w:t>
      </w:r>
    </w:p>
    <w:p w:rsidR="00502E3B" w:rsidRDefault="00502E3B">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t>STATE ORGANIZATION</w:t>
      </w:r>
    </w:p>
    <w:p w:rsidR="00502E3B" w:rsidRDefault="00502E3B">
      <w:pPr>
        <w:tabs>
          <w:tab w:val="center" w:pos="4680"/>
          <w:tab w:val="right" w:pos="9360"/>
        </w:tabs>
        <w:spacing w:line="192" w:lineRule="auto"/>
        <w:jc w:val="both"/>
        <w:rPr>
          <w:rFonts w:ascii="Times New Roman" w:hAnsi="Times New Roman"/>
        </w:rPr>
      </w:pPr>
      <w:r>
        <w:rPr>
          <w:rFonts w:ascii="Times New Roman" w:hAnsi="Times New Roman"/>
          <w:u w:val="single"/>
        </w:rPr>
        <w:t>08-98</w:t>
      </w:r>
      <w:r>
        <w:rPr>
          <w:rFonts w:ascii="Times New Roman" w:hAnsi="Times New Roman"/>
          <w:u w:val="single"/>
        </w:rPr>
        <w:tab/>
        <w:t>AND GENERAL ORGANIZATION</w:t>
      </w:r>
      <w:r>
        <w:rPr>
          <w:rFonts w:ascii="Times New Roman" w:hAnsi="Times New Roman"/>
          <w:u w:val="single"/>
        </w:rPr>
        <w:tab/>
        <w:t>2700.2 (Cont.)</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159" w:author="Unknown"/>
          <w:rFonts w:ascii="Times New Roman" w:hAnsi="Times New Roman"/>
        </w:rPr>
      </w:pPr>
      <w:ins w:id="160" w:author="Unknown">
        <w:r>
          <w:rPr>
            <w:rFonts w:ascii="Times New Roman" w:hAnsi="Times New Roman"/>
          </w:rPr>
          <w:t>o</w:t>
        </w:r>
        <w:r>
          <w:rPr>
            <w:rFonts w:ascii="Times New Roman" w:hAnsi="Times New Roman"/>
          </w:rPr>
          <w:tab/>
          <w:t xml:space="preserve">All required data fields must be included on the MSIS files.  All data elements in the </w:t>
        </w:r>
      </w:ins>
      <w:r>
        <w:rPr>
          <w:rFonts w:ascii="Times New Roman" w:hAnsi="Times New Roman"/>
        </w:rPr>
        <w:t>"</w:t>
      </w:r>
      <w:ins w:id="161" w:author="Unknown">
        <w:r>
          <w:rPr>
            <w:rFonts w:ascii="Times New Roman" w:hAnsi="Times New Roman"/>
          </w:rPr>
          <w:t>Tape Specifications and Data Dictionary,</w:t>
        </w:r>
      </w:ins>
      <w:r>
        <w:rPr>
          <w:rFonts w:ascii="Times New Roman" w:hAnsi="Times New Roman"/>
        </w:rPr>
        <w:t>"</w:t>
      </w:r>
      <w:ins w:id="162" w:author="Unknown">
        <w:r>
          <w:rPr>
            <w:rFonts w:ascii="Times New Roman" w:hAnsi="Times New Roman"/>
          </w:rPr>
          <w:t xml:space="preserve"> whether or not they are needed for completion of  Form HCFA-2082, are required.  Some States were permitted to exclude reporting of specific MSIS data fields to facilitate MSIS implementation when the omission of the data would not impact the production of Form HCFA-2082. Because MSIS is shifting to a medium for national  analysis of a broad spectrum of  issues, all States must </w:t>
        </w:r>
        <w:r>
          <w:rPr>
            <w:rFonts w:ascii="Times New Roman" w:hAnsi="Times New Roman"/>
          </w:rPr>
          <w:t>report all required MSIS fields.  Inconsistent reporting of required fields would limit the utility of MSIS. Any exceptions to comprehensive reporting must be agreed to by HCFA during the application process.</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63" w:author="Unknown"/>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164" w:author="Unknown"/>
          <w:rFonts w:ascii="Times New Roman" w:hAnsi="Times New Roman"/>
        </w:rPr>
      </w:pPr>
      <w:ins w:id="165" w:author="Unknown">
        <w:r>
          <w:rPr>
            <w:rFonts w:ascii="Times New Roman" w:hAnsi="Times New Roman"/>
          </w:rPr>
          <w:t>o</w:t>
        </w:r>
        <w:r>
          <w:rPr>
            <w:rFonts w:ascii="Times New Roman" w:hAnsi="Times New Roman"/>
          </w:rPr>
          <w:tab/>
          <w:t>Some required fields that must be reported include, but are not limited to, Medicaid beneficiary</w:t>
        </w:r>
      </w:ins>
      <w:r>
        <w:rPr>
          <w:rFonts w:ascii="Times New Roman" w:hAnsi="Times New Roman"/>
        </w:rPr>
        <w:t>'</w:t>
      </w:r>
      <w:ins w:id="166" w:author="Unknown">
        <w:r>
          <w:rPr>
            <w:rFonts w:ascii="Times New Roman" w:hAnsi="Times New Roman"/>
          </w:rPr>
          <w:t xml:space="preserve">s Social Security Number, inpatient diagnosis codes and procedure codes, inpatient revenue codes, </w:t>
        </w:r>
        <w:proofErr w:type="spellStart"/>
        <w:r>
          <w:rPr>
            <w:rFonts w:ascii="Times New Roman" w:hAnsi="Times New Roman"/>
          </w:rPr>
          <w:t>capitated</w:t>
        </w:r>
        <w:proofErr w:type="spellEnd"/>
        <w:r>
          <w:rPr>
            <w:rFonts w:ascii="Times New Roman" w:hAnsi="Times New Roman"/>
          </w:rPr>
          <w:t xml:space="preserve"> premium payments and fees (including PCCM fees), and recipient plan enrollment data, if available at the State level.</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67" w:author="Unknown"/>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168" w:author="Unknown"/>
          <w:rFonts w:ascii="Times New Roman" w:hAnsi="Times New Roman"/>
        </w:rPr>
      </w:pPr>
      <w:ins w:id="169" w:author="Unknown">
        <w:r>
          <w:rPr>
            <w:rFonts w:ascii="Times New Roman" w:hAnsi="Times New Roman"/>
          </w:rPr>
          <w:t>o</w:t>
        </w:r>
        <w:r>
          <w:rPr>
            <w:rFonts w:ascii="Times New Roman" w:hAnsi="Times New Roman"/>
          </w:rPr>
          <w:tab/>
          <w:t>Eligibility and service crosswalks that realign State-specific categories into standardized Federal reporting must be submitted to facilitate data validation  and analysis.  Most fields in the MSIS record represent direct extracts from eligibility and claims records that exist in the State</w:t>
        </w:r>
      </w:ins>
      <w:r>
        <w:rPr>
          <w:rFonts w:ascii="Times New Roman" w:hAnsi="Times New Roman"/>
        </w:rPr>
        <w:t>'</w:t>
      </w:r>
      <w:ins w:id="170" w:author="Unknown">
        <w:r>
          <w:rPr>
            <w:rFonts w:ascii="Times New Roman" w:hAnsi="Times New Roman"/>
          </w:rPr>
          <w:t>s MMIS (and supplemental systems).  However, data elements that represent standardized Federal reporting coding include eligibility codes (maintenance assistance status and basis of eligibility) and Federal type-of-servi</w:t>
        </w:r>
        <w:r>
          <w:rPr>
            <w:rFonts w:ascii="Times New Roman" w:hAnsi="Times New Roman"/>
          </w:rPr>
          <w:t>ce codes.  These broad categorical codes are defined in appendices A, B, and C.  In order to validate State data and to facilitate use of these coded values, States must supply crosswalks defining the content of each relevant code value.  Provide these crosswalks during MSIS application, and update the crosswalks when State coding changes occur.</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71" w:author="Unknown"/>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172" w:author="Unknown"/>
          <w:rFonts w:ascii="Times New Roman" w:hAnsi="Times New Roman"/>
        </w:rPr>
      </w:pPr>
      <w:ins w:id="173" w:author="Unknown">
        <w:r>
          <w:rPr>
            <w:rFonts w:ascii="Times New Roman" w:hAnsi="Times New Roman"/>
          </w:rPr>
          <w:t>o</w:t>
        </w:r>
        <w:r>
          <w:rPr>
            <w:rFonts w:ascii="Times New Roman" w:hAnsi="Times New Roman"/>
          </w:rPr>
          <w:tab/>
          <w:t xml:space="preserve">In addition to these crosswalks, you must submit State case number definitions, </w:t>
        </w:r>
        <w:proofErr w:type="spellStart"/>
        <w:r>
          <w:rPr>
            <w:rFonts w:ascii="Times New Roman" w:hAnsi="Times New Roman"/>
          </w:rPr>
          <w:t>capitated</w:t>
        </w:r>
        <w:proofErr w:type="spellEnd"/>
        <w:r>
          <w:rPr>
            <w:rFonts w:ascii="Times New Roman" w:hAnsi="Times New Roman"/>
          </w:rPr>
          <w:t xml:space="preserve"> plan identifying numbers and names, and lists of State drug formularies, procedure code modifiers, and specialty codes.  This information is necessary to allow interpretation and analysis of many service-related fields.</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74" w:author="Unknown"/>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175" w:author="Unknown"/>
          <w:rFonts w:ascii="Times New Roman" w:hAnsi="Times New Roman"/>
        </w:rPr>
      </w:pPr>
      <w:ins w:id="176" w:author="Unknown">
        <w:r>
          <w:rPr>
            <w:rFonts w:ascii="Times New Roman" w:hAnsi="Times New Roman"/>
          </w:rPr>
          <w:t>D.</w:t>
        </w:r>
        <w:r>
          <w:rPr>
            <w:rFonts w:ascii="Times New Roman" w:hAnsi="Times New Roman"/>
          </w:rPr>
          <w:tab/>
        </w:r>
        <w:r>
          <w:rPr>
            <w:rFonts w:ascii="Times New Roman" w:hAnsi="Times New Roman"/>
            <w:u w:val="single"/>
          </w:rPr>
          <w:t>MSIS Data Submission Requirements</w:t>
        </w:r>
        <w:r>
          <w:rPr>
            <w:rFonts w:ascii="Times New Roman" w:hAnsi="Times New Roman"/>
          </w:rPr>
          <w:t>.--States submit the following Federal fiscal year (FFY) quarterly data files to HCFA:</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77" w:author="Unknown"/>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78" w:author="Unknown"/>
          <w:rFonts w:ascii="Times New Roman" w:hAnsi="Times New Roman"/>
        </w:rPr>
      </w:pPr>
      <w:ins w:id="179" w:author="Unknown">
        <w:r>
          <w:rPr>
            <w:rFonts w:ascii="Times New Roman" w:hAnsi="Times New Roman"/>
          </w:rPr>
          <w:t>o</w:t>
        </w:r>
        <w:r>
          <w:rPr>
            <w:rFonts w:ascii="Times New Roman" w:hAnsi="Times New Roman"/>
          </w:rPr>
          <w:tab/>
        </w:r>
        <w:r>
          <w:rPr>
            <w:rFonts w:ascii="Times New Roman" w:hAnsi="Times New Roman"/>
            <w:u w:val="single"/>
          </w:rPr>
          <w:t>File ELIGIBLE</w:t>
        </w:r>
        <w:r>
          <w:rPr>
            <w:rFonts w:ascii="Times New Roman" w:hAnsi="Times New Roman"/>
          </w:rPr>
          <w:t xml:space="preserve">.--A file of basic information on all </w:t>
        </w:r>
        <w:proofErr w:type="spellStart"/>
        <w:r>
          <w:rPr>
            <w:rFonts w:ascii="Times New Roman" w:hAnsi="Times New Roman"/>
          </w:rPr>
          <w:t>Eligibles</w:t>
        </w:r>
        <w:proofErr w:type="spellEnd"/>
        <w:r>
          <w:rPr>
            <w:rFonts w:ascii="Times New Roman" w:hAnsi="Times New Roman"/>
          </w:rPr>
          <w:t xml:space="preserve">.  This file includes all </w:t>
        </w:r>
        <w:proofErr w:type="spellStart"/>
        <w:r>
          <w:rPr>
            <w:rFonts w:ascii="Times New Roman" w:hAnsi="Times New Roman"/>
          </w:rPr>
          <w:t>eligibles</w:t>
        </w:r>
        <w:proofErr w:type="spellEnd"/>
        <w:r>
          <w:rPr>
            <w:rFonts w:ascii="Times New Roman" w:hAnsi="Times New Roman"/>
          </w:rPr>
          <w:t xml:space="preserve"> enrolled in the State</w:t>
        </w:r>
      </w:ins>
      <w:r>
        <w:rPr>
          <w:rFonts w:ascii="Times New Roman" w:hAnsi="Times New Roman"/>
        </w:rPr>
        <w:t>'</w:t>
      </w:r>
      <w:ins w:id="180" w:author="Unknown">
        <w:r>
          <w:rPr>
            <w:rFonts w:ascii="Times New Roman" w:hAnsi="Times New Roman"/>
          </w:rPr>
          <w:t>s Medicaid program regardless of service utilization.  It includes information such as birth date, sex, race, days of eligibility, maintenance assistance status, basis of eligibility and plan enrollment.</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81" w:author="Unknown"/>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82" w:author="Unknown"/>
          <w:rFonts w:ascii="Times New Roman" w:hAnsi="Times New Roman"/>
        </w:rPr>
      </w:pPr>
      <w:ins w:id="183" w:author="Unknown">
        <w:r>
          <w:rPr>
            <w:rFonts w:ascii="Times New Roman" w:hAnsi="Times New Roman"/>
          </w:rPr>
          <w:t>o</w:t>
        </w:r>
        <w:r>
          <w:rPr>
            <w:rFonts w:ascii="Times New Roman" w:hAnsi="Times New Roman"/>
          </w:rPr>
          <w:tab/>
        </w:r>
        <w:r>
          <w:rPr>
            <w:rFonts w:ascii="Times New Roman" w:hAnsi="Times New Roman"/>
            <w:u w:val="single"/>
          </w:rPr>
          <w:t>File CLAIM</w:t>
        </w:r>
        <w:r>
          <w:rPr>
            <w:rFonts w:ascii="Times New Roman" w:hAnsi="Times New Roman"/>
            <w:u w:val="single"/>
          </w:rPr>
          <w:noBreakHyphen/>
          <w:t>IP</w:t>
        </w:r>
        <w:r>
          <w:rPr>
            <w:rFonts w:ascii="Times New Roman" w:hAnsi="Times New Roman"/>
          </w:rPr>
          <w:t xml:space="preserve">.--A file of adjudicated claims for "Inpatient Hospital Care."  This file  includes all inpatient hospital claims, mental health or general.  Information collected includes types of coverage and service, dates of service, diagnosis, procedures, provider identifications, third party and Medicare payments, and Medicaid payment amounts.  This file will also contain encounter  records for inpatient services that are provided under a </w:t>
        </w:r>
        <w:proofErr w:type="spellStart"/>
        <w:r>
          <w:rPr>
            <w:rFonts w:ascii="Times New Roman" w:hAnsi="Times New Roman"/>
          </w:rPr>
          <w:t>capitated</w:t>
        </w:r>
        <w:proofErr w:type="spellEnd"/>
        <w:r>
          <w:rPr>
            <w:rFonts w:ascii="Times New Roman" w:hAnsi="Times New Roman"/>
          </w:rPr>
          <w:t xml:space="preserve"> plan.</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84" w:author="Unknown"/>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85" w:author="Unknown"/>
          <w:rFonts w:ascii="Times New Roman" w:hAnsi="Times New Roman"/>
        </w:rPr>
      </w:pPr>
      <w:ins w:id="186" w:author="Unknown">
        <w:r>
          <w:rPr>
            <w:rFonts w:ascii="Times New Roman" w:hAnsi="Times New Roman"/>
          </w:rPr>
          <w:t>o</w:t>
        </w:r>
        <w:r>
          <w:rPr>
            <w:rFonts w:ascii="Times New Roman" w:hAnsi="Times New Roman"/>
          </w:rPr>
          <w:tab/>
        </w:r>
        <w:r>
          <w:rPr>
            <w:rFonts w:ascii="Times New Roman" w:hAnsi="Times New Roman"/>
            <w:u w:val="single"/>
          </w:rPr>
          <w:t>File CLAIM-LT</w:t>
        </w:r>
        <w:r>
          <w:rPr>
            <w:rFonts w:ascii="Times New Roman" w:hAnsi="Times New Roman"/>
          </w:rPr>
          <w:t xml:space="preserve">.--A file of adjudicated claims for "Long Term Institutional Care." </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ins w:id="187" w:author="Unknown">
        <w:r>
          <w:rPr>
            <w:rFonts w:ascii="Times New Roman" w:hAnsi="Times New Roman"/>
          </w:rPr>
          <w:t xml:space="preserve">This file includes all long-term care claims, whether ICF-MR or general.  Information collected includes types of coverage and service, dates of service, diagnoses,  provider identifications, third party and Medicare payments, and Medicaid payment amounts.  This file will also contain encounter records for long-term care services that are provided under a </w:t>
        </w:r>
        <w:proofErr w:type="spellStart"/>
        <w:r>
          <w:rPr>
            <w:rFonts w:ascii="Times New Roman" w:hAnsi="Times New Roman"/>
          </w:rPr>
          <w:t>capitated</w:t>
        </w:r>
        <w:proofErr w:type="spellEnd"/>
        <w:r>
          <w:rPr>
            <w:rFonts w:ascii="Times New Roman" w:hAnsi="Times New Roman"/>
          </w:rPr>
          <w:t xml:space="preserve"> plan.</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right" w:pos="9360"/>
        </w:tabs>
        <w:spacing w:line="192" w:lineRule="auto"/>
        <w:jc w:val="both"/>
        <w:rPr>
          <w:rFonts w:ascii="Times New Roman" w:hAnsi="Times New Roman"/>
        </w:rPr>
      </w:pPr>
      <w:r>
        <w:rPr>
          <w:rFonts w:ascii="Times New Roman" w:hAnsi="Times New Roman"/>
        </w:rPr>
        <w:t>Rev. 91</w:t>
      </w:r>
      <w:r>
        <w:rPr>
          <w:rFonts w:ascii="Times New Roman" w:hAnsi="Times New Roman"/>
        </w:rPr>
        <w:tab/>
        <w:t xml:space="preserve"> 2-149</w:t>
      </w:r>
    </w:p>
    <w:p w:rsidR="00502E3B" w:rsidRDefault="00502E3B">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t>STATE ORGANIZATION</w:t>
      </w:r>
    </w:p>
    <w:p w:rsidR="00502E3B" w:rsidRDefault="00502E3B">
      <w:pPr>
        <w:tabs>
          <w:tab w:val="center" w:pos="4680"/>
          <w:tab w:val="right" w:pos="9360"/>
        </w:tabs>
        <w:spacing w:line="192" w:lineRule="auto"/>
        <w:jc w:val="both"/>
        <w:rPr>
          <w:rFonts w:ascii="Times New Roman" w:hAnsi="Times New Roman"/>
        </w:rPr>
      </w:pPr>
      <w:r>
        <w:rPr>
          <w:rFonts w:ascii="Times New Roman" w:hAnsi="Times New Roman"/>
          <w:u w:val="single"/>
        </w:rPr>
        <w:t>2700.2 (Cont.)</w:t>
      </w:r>
      <w:r>
        <w:rPr>
          <w:rFonts w:ascii="Times New Roman" w:hAnsi="Times New Roman"/>
          <w:u w:val="single"/>
        </w:rPr>
        <w:tab/>
        <w:t>AND GENERAL ADMINISTRATION</w:t>
      </w:r>
      <w:r>
        <w:rPr>
          <w:rFonts w:ascii="Times New Roman" w:hAnsi="Times New Roman"/>
          <w:u w:val="single"/>
        </w:rPr>
        <w:tab/>
        <w:t>08-98</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88" w:author="Unknown"/>
          <w:rFonts w:ascii="Times New Roman" w:hAnsi="Times New Roman"/>
        </w:rPr>
      </w:pPr>
      <w:ins w:id="189" w:author="Unknown">
        <w:r>
          <w:rPr>
            <w:rFonts w:ascii="Times New Roman" w:hAnsi="Times New Roman"/>
          </w:rPr>
          <w:t>o</w:t>
        </w:r>
        <w:r>
          <w:rPr>
            <w:rFonts w:ascii="Times New Roman" w:hAnsi="Times New Roman"/>
          </w:rPr>
          <w:tab/>
        </w:r>
        <w:r>
          <w:rPr>
            <w:rFonts w:ascii="Times New Roman" w:hAnsi="Times New Roman"/>
            <w:u w:val="single"/>
          </w:rPr>
          <w:t>File CLAIM-RX</w:t>
        </w:r>
        <w:r>
          <w:rPr>
            <w:rFonts w:ascii="Times New Roman" w:hAnsi="Times New Roman"/>
          </w:rPr>
          <w:t xml:space="preserve">.--A file of all adjudicated claims for drugs.  Information collected includes drug codes, date prescribed, drug units, drug days in supply, and prescribing provider.  This file will contain encounter records for prescription services that are provided under a </w:t>
        </w:r>
        <w:proofErr w:type="spellStart"/>
        <w:r>
          <w:rPr>
            <w:rFonts w:ascii="Times New Roman" w:hAnsi="Times New Roman"/>
          </w:rPr>
          <w:t>capitated</w:t>
        </w:r>
        <w:proofErr w:type="spellEnd"/>
        <w:r>
          <w:rPr>
            <w:rFonts w:ascii="Times New Roman" w:hAnsi="Times New Roman"/>
          </w:rPr>
          <w:t xml:space="preserve"> plan.   </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90" w:author="Unknown"/>
          <w:rFonts w:ascii="Times New Roman" w:hAnsi="Times New Roman"/>
        </w:rPr>
      </w:pPr>
      <w:ins w:id="191" w:author="Unknown">
        <w:r>
          <w:rPr>
            <w:rFonts w:ascii="Times New Roman" w:hAnsi="Times New Roman"/>
          </w:rPr>
          <w:t>o</w:t>
        </w:r>
        <w:r>
          <w:rPr>
            <w:rFonts w:ascii="Times New Roman" w:hAnsi="Times New Roman"/>
          </w:rPr>
          <w:tab/>
        </w:r>
        <w:r>
          <w:rPr>
            <w:rFonts w:ascii="Times New Roman" w:hAnsi="Times New Roman"/>
            <w:u w:val="single"/>
          </w:rPr>
          <w:t>File CLAIM-OT</w:t>
        </w:r>
        <w:r>
          <w:rPr>
            <w:rFonts w:ascii="Times New Roman" w:hAnsi="Times New Roman"/>
          </w:rPr>
          <w:t xml:space="preserve">.--A file of "Other" adjudicated claims that includes all other claims for services not included in CLAIM-IP, CLAIM-LT, or CLAIM-RX.  Information collected on this file includes type of service, dates of service, diagnosis, provider identification, third party and Medicare payments, and Medicaid payment amounts.  This file will contain premium payments and encounter records for services that are provided under a </w:t>
        </w:r>
        <w:proofErr w:type="spellStart"/>
        <w:r>
          <w:rPr>
            <w:rFonts w:ascii="Times New Roman" w:hAnsi="Times New Roman"/>
          </w:rPr>
          <w:t>capitated</w:t>
        </w:r>
        <w:proofErr w:type="spellEnd"/>
        <w:r>
          <w:rPr>
            <w:rFonts w:ascii="Times New Roman" w:hAnsi="Times New Roman"/>
          </w:rPr>
          <w:t xml:space="preserve"> plan.</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92" w:author="Unknown"/>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ins w:id="193" w:author="Unknown">
        <w:r>
          <w:rPr>
            <w:rFonts w:ascii="Times New Roman" w:hAnsi="Times New Roman"/>
          </w:rPr>
          <w:t>Include encounter data in appropriate claims file.  Data fields that are not available for encounter records must be documented in the State application.</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These files must be submitted no later than 45 days after the end of each Federal fiscal quarter.  Under certain conditions, alternate submission schedules can be arranged.  However, all departures from already </w:t>
      </w:r>
      <w:ins w:id="194" w:author="Unknown">
        <w:r>
          <w:rPr>
            <w:rFonts w:ascii="Times New Roman" w:hAnsi="Times New Roman"/>
          </w:rPr>
          <w:t>approved submission timetables must be approved in advance by HCFA central office. Submit data files to the following address:</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rPr>
        <w:t>HCFA Data Center/Attn: MSIS Tape Library</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rPr>
        <w:t>Tape Dispatch Area</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rPr>
        <w:t>7500 Security Blvd.</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rPr>
        <w:t>Baltimore, Maryland 21244</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ins w:id="195" w:author="Unknown">
        <w:r>
          <w:rPr>
            <w:rFonts w:ascii="Times New Roman" w:hAnsi="Times New Roman"/>
          </w:rPr>
          <w:t>E.</w:t>
        </w:r>
        <w:r>
          <w:rPr>
            <w:rFonts w:ascii="Times New Roman" w:hAnsi="Times New Roman"/>
          </w:rPr>
          <w:tab/>
        </w:r>
        <w:r>
          <w:rPr>
            <w:rFonts w:ascii="Times New Roman" w:hAnsi="Times New Roman"/>
            <w:u w:val="single"/>
          </w:rPr>
          <w:t>Quality Assurance Criteria (Edit Checks and Error Tolerances)</w:t>
        </w:r>
        <w:r>
          <w:rPr>
            <w:rFonts w:ascii="Times New Roman" w:hAnsi="Times New Roman"/>
          </w:rPr>
          <w:t>.-</w:t>
        </w:r>
        <w:r>
          <w:rPr>
            <w:rFonts w:ascii="Times New Roman" w:hAnsi="Times New Roman"/>
          </w:rPr>
          <w:noBreakHyphen/>
          <w:t>After you submit the quarterly MSIS tape files, HCFA will run edits for validation purposes.  (All MSIS tape files submitted to HCFA undergo thorough editing and validation testing.)  In general, four types of edits are performed:</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Range checks on individual data elements;</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 xml:space="preserve">Missing data checks; </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Logical consistency checks among two or more data elements; and</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440" w:hanging="480"/>
        <w:jc w:val="both"/>
        <w:rPr>
          <w:rFonts w:ascii="Times New Roman" w:hAnsi="Times New Roman"/>
        </w:rPr>
      </w:pPr>
      <w:r>
        <w:rPr>
          <w:rFonts w:ascii="Times New Roman" w:hAnsi="Times New Roman"/>
        </w:rPr>
        <w:t>o</w:t>
      </w:r>
      <w:ins w:id="196" w:author="Unknown">
        <w:r>
          <w:rPr>
            <w:rFonts w:ascii="Times New Roman" w:hAnsi="Times New Roman"/>
          </w:rPr>
          <w:tab/>
        </w:r>
        <w:proofErr w:type="spellStart"/>
        <w:r>
          <w:rPr>
            <w:rFonts w:ascii="Times New Roman" w:hAnsi="Times New Roman"/>
          </w:rPr>
          <w:t>Distributional</w:t>
        </w:r>
        <w:proofErr w:type="spellEnd"/>
        <w:r>
          <w:rPr>
            <w:rFonts w:ascii="Times New Roman" w:hAnsi="Times New Roman"/>
          </w:rPr>
          <w:t xml:space="preserve"> checks for reasonableness.</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Each element in the MSIS files includes an associated error tolerance.  Tolerances vary from element to element and can be as low as 0.1 percent.  Lists of error tolerances are presented in the "Tape</w:t>
      </w:r>
      <w:r>
        <w:rPr>
          <w:rFonts w:ascii="Times New Roman" w:hAnsi="Times New Roman"/>
          <w:u w:val="single"/>
        </w:rPr>
        <w:t xml:space="preserve"> </w:t>
      </w:r>
      <w:r>
        <w:rPr>
          <w:rFonts w:ascii="Times New Roman" w:hAnsi="Times New Roman"/>
        </w:rPr>
        <w:t>Specifications and Data Dictionary."</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MSIS tape files are considered acceptable only if every data element in the file has an error rate that is below its tolerance.  </w:t>
      </w:r>
      <w:ins w:id="197" w:author="Unknown">
        <w:r>
          <w:rPr>
            <w:rFonts w:ascii="Times New Roman" w:hAnsi="Times New Roman"/>
          </w:rPr>
          <w:t xml:space="preserve">HCFA will notify you of all validation problems after processing the tapes. </w:t>
        </w:r>
      </w:ins>
      <w:r>
        <w:rPr>
          <w:rFonts w:ascii="Times New Roman" w:hAnsi="Times New Roman"/>
        </w:rPr>
        <w:t>If you have received notice of validation problems, you have an additional 30 work days from the date of that notification to correct and resubmit the tape(s).  As with other MSIS submission deadlines, HCFA exercises flexibility when unusual circumstances arise. However, all deadline changes require prior approval from</w:t>
      </w:r>
      <w:ins w:id="198" w:author="Unknown">
        <w:r>
          <w:rPr>
            <w:rFonts w:ascii="Times New Roman" w:hAnsi="Times New Roman"/>
          </w:rPr>
          <w:t xml:space="preserve"> HCFA central office.</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right"/>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right"/>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right"/>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center"/>
        <w:rPr>
          <w:rFonts w:ascii="Times New Roman" w:hAnsi="Times New Roman"/>
        </w:rPr>
      </w:pPr>
      <w:r>
        <w:rPr>
          <w:rFonts w:ascii="Times New Roman" w:hAnsi="Times New Roman"/>
          <w:b/>
        </w:rPr>
        <w:t>NEXT PAGE IS 2-153</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right"/>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Roman" w:hAnsi="Times New Roman"/>
        </w:rPr>
      </w:pPr>
    </w:p>
    <w:p w:rsidR="00502E3B" w:rsidRDefault="00502E3B">
      <w:pPr>
        <w:tabs>
          <w:tab w:val="right" w:pos="9360"/>
        </w:tabs>
        <w:spacing w:line="192" w:lineRule="auto"/>
        <w:rPr>
          <w:rFonts w:ascii="Times New Roman" w:hAnsi="Times New Roman"/>
        </w:rPr>
      </w:pPr>
      <w:r>
        <w:rPr>
          <w:rFonts w:ascii="Times New Roman" w:hAnsi="Times New Roman"/>
        </w:rPr>
        <w:t>2-150</w:t>
      </w:r>
      <w:r>
        <w:rPr>
          <w:rFonts w:ascii="Times New Roman" w:hAnsi="Times New Roman"/>
        </w:rPr>
        <w:tab/>
        <w:t>Rev. 91</w:t>
      </w:r>
    </w:p>
    <w:p w:rsidR="00502E3B" w:rsidRDefault="00502E3B">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Roman" w:hAnsi="Times New Roman"/>
        </w:rPr>
      </w:pPr>
      <w:r>
        <w:rPr>
          <w:rFonts w:ascii="Times New Roman" w:hAnsi="Times New Roman"/>
        </w:rPr>
        <w:br w:type="page"/>
      </w:r>
      <w:r>
        <w:rPr>
          <w:rFonts w:ascii="Times New Roman" w:hAnsi="Times New Roman"/>
        </w:rPr>
        <w:tab/>
        <w:t>STATE ORGANIZATION</w:t>
      </w:r>
    </w:p>
    <w:p w:rsidR="00502E3B" w:rsidRDefault="00502E3B">
      <w:pPr>
        <w:tabs>
          <w:tab w:val="center" w:pos="4680"/>
          <w:tab w:val="right" w:pos="9360"/>
        </w:tabs>
        <w:spacing w:line="192" w:lineRule="auto"/>
        <w:rPr>
          <w:rFonts w:ascii="Times New Roman" w:hAnsi="Times New Roman"/>
        </w:rPr>
      </w:pPr>
      <w:r>
        <w:rPr>
          <w:rFonts w:ascii="Times New Roman" w:hAnsi="Times New Roman"/>
          <w:u w:val="single"/>
        </w:rPr>
        <w:t>08-98</w:t>
      </w:r>
      <w:r>
        <w:rPr>
          <w:rFonts w:ascii="Times New Roman" w:hAnsi="Times New Roman"/>
          <w:u w:val="single"/>
        </w:rPr>
        <w:tab/>
        <w:t>AND GENERAL ADMINISTRATION</w:t>
      </w:r>
      <w:r>
        <w:rPr>
          <w:rFonts w:ascii="Times New Roman" w:hAnsi="Times New Roman"/>
          <w:u w:val="single"/>
        </w:rPr>
        <w:tab/>
        <w:t>2700.2 (Cont.)</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rFonts w:ascii="Times New Roman" w:hAnsi="Times New Roman"/>
        </w:rPr>
      </w:pPr>
    </w:p>
    <w:p w:rsidR="00502E3B" w:rsidRDefault="00502E3B">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b/>
        <w:t>APPENDIX A</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b/>
        <w:t xml:space="preserve">MAINTENANCE ASSISTANCE STATUS AND BASIS OF ELIGIBILITY </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MAINTENANCE ASSISTANCE STATUS</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99" w:author="Unknown"/>
          <w:rFonts w:ascii="Times New Roman" w:hAnsi="Times New Roman"/>
        </w:rPr>
      </w:pPr>
      <w:ins w:id="200" w:author="Unknown">
        <w:r>
          <w:rPr>
            <w:rFonts w:ascii="Times New Roman" w:hAnsi="Times New Roman"/>
          </w:rPr>
          <w:t>Individuals certified eligible for Medicaid are grouped by Maintenance Assistance Status (MAS). Those categories are:</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01" w:author="Unknown"/>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202" w:author="Unknown"/>
          <w:rFonts w:ascii="Times New Roman" w:hAnsi="Times New Roman"/>
        </w:rPr>
      </w:pPr>
      <w:ins w:id="203" w:author="Unknown">
        <w:r>
          <w:rPr>
            <w:rFonts w:ascii="Times New Roman" w:hAnsi="Times New Roman"/>
          </w:rPr>
          <w:t>o</w:t>
        </w:r>
        <w:r>
          <w:rPr>
            <w:rFonts w:ascii="Times New Roman" w:hAnsi="Times New Roman"/>
          </w:rPr>
          <w:tab/>
          <w:t xml:space="preserve">Individuals Receiving Cash Assistance or Eligible Under </w:t>
        </w:r>
      </w:ins>
      <w:r>
        <w:rPr>
          <w:rFonts w:ascii="Times New Roman" w:hAnsi="Times New Roman"/>
        </w:rPr>
        <w:t>§</w:t>
      </w:r>
      <w:ins w:id="204" w:author="Unknown">
        <w:r>
          <w:rPr>
            <w:rFonts w:ascii="Times New Roman" w:hAnsi="Times New Roman"/>
          </w:rPr>
          <w:t>1931 of the Act;</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05" w:author="Unknown"/>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206" w:author="Unknown"/>
          <w:rFonts w:ascii="Times New Roman" w:hAnsi="Times New Roman"/>
        </w:rPr>
      </w:pPr>
      <w:ins w:id="207" w:author="Unknown">
        <w:r>
          <w:rPr>
            <w:rFonts w:ascii="Times New Roman" w:hAnsi="Times New Roman"/>
          </w:rPr>
          <w:t>o</w:t>
        </w:r>
        <w:r>
          <w:rPr>
            <w:rFonts w:ascii="Times New Roman" w:hAnsi="Times New Roman"/>
          </w:rPr>
          <w:tab/>
          <w:t>Medically Needy;</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08" w:author="Unknown"/>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209" w:author="Unknown"/>
          <w:rFonts w:ascii="Times New Roman" w:hAnsi="Times New Roman"/>
        </w:rPr>
      </w:pPr>
      <w:ins w:id="210" w:author="Unknown">
        <w:r>
          <w:rPr>
            <w:rFonts w:ascii="Times New Roman" w:hAnsi="Times New Roman"/>
          </w:rPr>
          <w:t>o</w:t>
        </w:r>
        <w:r>
          <w:rPr>
            <w:rFonts w:ascii="Times New Roman" w:hAnsi="Times New Roman"/>
          </w:rPr>
          <w:tab/>
          <w:t xml:space="preserve">Poverty-Related </w:t>
        </w:r>
        <w:proofErr w:type="spellStart"/>
        <w:r>
          <w:rPr>
            <w:rFonts w:ascii="Times New Roman" w:hAnsi="Times New Roman"/>
          </w:rPr>
          <w:t>Eligibles</w:t>
        </w:r>
        <w:proofErr w:type="spellEnd"/>
        <w:r>
          <w:rPr>
            <w:rFonts w:ascii="Times New Roman" w:hAnsi="Times New Roman"/>
          </w:rPr>
          <w:t>;</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11" w:author="Unknown"/>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212" w:author="Unknown"/>
          <w:rFonts w:ascii="Times New Roman" w:hAnsi="Times New Roman"/>
        </w:rPr>
      </w:pPr>
      <w:ins w:id="213" w:author="Unknown">
        <w:r>
          <w:rPr>
            <w:rFonts w:ascii="Times New Roman" w:hAnsi="Times New Roman"/>
          </w:rPr>
          <w:t>o</w:t>
        </w:r>
        <w:r>
          <w:rPr>
            <w:rFonts w:ascii="Times New Roman" w:hAnsi="Times New Roman"/>
          </w:rPr>
          <w:tab/>
          <w:t xml:space="preserve">Other </w:t>
        </w:r>
        <w:proofErr w:type="spellStart"/>
        <w:r>
          <w:rPr>
            <w:rFonts w:ascii="Times New Roman" w:hAnsi="Times New Roman"/>
          </w:rPr>
          <w:t>Eligibles</w:t>
        </w:r>
        <w:proofErr w:type="spellEnd"/>
        <w:r>
          <w:rPr>
            <w:rFonts w:ascii="Times New Roman" w:hAnsi="Times New Roman"/>
          </w:rPr>
          <w:t xml:space="preserve">;  </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14" w:author="Unknown"/>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215" w:author="Unknown"/>
          <w:rFonts w:ascii="Times New Roman" w:hAnsi="Times New Roman"/>
        </w:rPr>
      </w:pPr>
      <w:ins w:id="216" w:author="Unknown">
        <w:r>
          <w:rPr>
            <w:rFonts w:ascii="Times New Roman" w:hAnsi="Times New Roman"/>
          </w:rPr>
          <w:t>o</w:t>
        </w:r>
        <w:r>
          <w:rPr>
            <w:rFonts w:ascii="Times New Roman" w:hAnsi="Times New Roman"/>
          </w:rPr>
          <w:tab/>
          <w:t xml:space="preserve">Section 1115 Demonstration Medicaid Expansion.  For MSIS only, report individuals eligible solely due to Medicaid expansions based on a </w:t>
        </w:r>
      </w:ins>
      <w:r>
        <w:rPr>
          <w:rFonts w:ascii="Times New Roman" w:hAnsi="Times New Roman"/>
        </w:rPr>
        <w:t>§</w:t>
      </w:r>
      <w:ins w:id="217" w:author="Unknown">
        <w:r>
          <w:rPr>
            <w:rFonts w:ascii="Times New Roman" w:hAnsi="Times New Roman"/>
          </w:rPr>
          <w:t>1115 Demonstration using the code MAS=5; and</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18" w:author="Unknown"/>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219" w:author="Unknown"/>
          <w:rFonts w:ascii="Times New Roman" w:hAnsi="Times New Roman"/>
        </w:rPr>
      </w:pPr>
      <w:ins w:id="220" w:author="Unknown">
        <w:r>
          <w:rPr>
            <w:rFonts w:ascii="Times New Roman" w:hAnsi="Times New Roman"/>
          </w:rPr>
          <w:t>o</w:t>
        </w:r>
        <w:r>
          <w:rPr>
            <w:rFonts w:ascii="Times New Roman" w:hAnsi="Times New Roman"/>
          </w:rPr>
          <w:tab/>
          <w:t>Child Health Insurance Program (CHIP) Medicaid Expansion.  For MSIS only, report these children using the MSIS code MAS=6.</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21" w:author="Unknown"/>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jc w:val="both"/>
        <w:rPr>
          <w:rFonts w:ascii="Times New Roman" w:hAnsi="Times New Roman"/>
        </w:rPr>
      </w:pPr>
      <w:ins w:id="222" w:author="Unknown">
        <w:r>
          <w:rPr>
            <w:rFonts w:ascii="Times New Roman" w:hAnsi="Times New Roman"/>
          </w:rPr>
          <w:t xml:space="preserve">NOTE: </w:t>
        </w:r>
        <w:r>
          <w:rPr>
            <w:rFonts w:ascii="Times New Roman" w:hAnsi="Times New Roman"/>
          </w:rPr>
          <w:tab/>
          <w:t xml:space="preserve">For the hard-copy Form HCFA-2082, report children covered by expanded Medicaid coverage under the Child Health Insurance Program as </w:t>
        </w:r>
        <w:proofErr w:type="spellStart"/>
        <w:r>
          <w:rPr>
            <w:rFonts w:ascii="Times New Roman" w:hAnsi="Times New Roman"/>
          </w:rPr>
          <w:t>MAS=Other</w:t>
        </w:r>
        <w:proofErr w:type="spellEnd"/>
        <w:r>
          <w:rPr>
            <w:rFonts w:ascii="Times New Roman" w:hAnsi="Times New Roman"/>
          </w:rPr>
          <w:t xml:space="preserve">.  Report individuals eligible solely due to Medicaid expansions based on </w:t>
        </w:r>
      </w:ins>
      <w:r>
        <w:rPr>
          <w:rFonts w:ascii="Times New Roman" w:hAnsi="Times New Roman"/>
        </w:rPr>
        <w:t>§</w:t>
      </w:r>
      <w:ins w:id="223" w:author="Unknown">
        <w:r>
          <w:rPr>
            <w:rFonts w:ascii="Times New Roman" w:hAnsi="Times New Roman"/>
          </w:rPr>
          <w:t xml:space="preserve">1115 Demonstrations as </w:t>
        </w:r>
        <w:proofErr w:type="spellStart"/>
        <w:r>
          <w:rPr>
            <w:rFonts w:ascii="Times New Roman" w:hAnsi="Times New Roman"/>
          </w:rPr>
          <w:t>MAS=Poverty</w:t>
        </w:r>
        <w:proofErr w:type="spellEnd"/>
        <w:r>
          <w:rPr>
            <w:rFonts w:ascii="Times New Roman" w:hAnsi="Times New Roman"/>
          </w:rPr>
          <w:t>-Related.</w:t>
        </w:r>
      </w:ins>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Use the following sets of descriptions as definitions of the contents of each MAS category.</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Individuals Receiving Cash Assistance, or Eligible Under §1931 of the Act</w:t>
      </w:r>
      <w:r>
        <w:rPr>
          <w:rFonts w:ascii="Times New Roman" w:hAnsi="Times New Roman"/>
        </w:rPr>
        <w:t>.--These are individuals who are eligible for Medicaid by meeting the specified requirements of one of the following groups. Those reported as individuals receiving cash assistance or eligible under §1931 of the Act are:</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Individuals qualifying for Medicaid under §1931 of the Act (low-income families with children);</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Individuals receiving SSI benefits (including participants in the §1619(b) work incentive and those receiving optional State supplementation); and</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Individuals receiving mandatory State supplements.</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Medically Needy</w:t>
      </w:r>
      <w:r>
        <w:rPr>
          <w:rFonts w:ascii="Times New Roman" w:hAnsi="Times New Roman"/>
        </w:rPr>
        <w:t>.--The medically needy are individuals who are not categorically needy and who have insufficient finances to meet the cost of their medical care and/or expenses.  These individuals meet the categorical requirements for Medicaid, but have too much income or resources to qualify for cash assistance.  This group also includes individuals who have too much income to qualify under related group or any other eligibility group the State opts to cover.</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Some applicants have incomes that exceed the Medically Needy Income Level (MNIL).  There are two ways for medically needy individuals with excess income to qualify.  First, such individuals may qualify for Medicaid by </w:t>
      </w:r>
      <w:r>
        <w:rPr>
          <w:rFonts w:ascii="Times New Roman" w:hAnsi="Times New Roman"/>
          <w:u w:val="single"/>
        </w:rPr>
        <w:t>spending down</w:t>
      </w:r>
      <w:r>
        <w:rPr>
          <w:rFonts w:ascii="Times New Roman" w:hAnsi="Times New Roman"/>
        </w:rPr>
        <w:t xml:space="preserve"> to a State established level by incurring expenses for necessary medical and remedial care.  </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right" w:pos="9360"/>
        </w:tabs>
        <w:spacing w:line="192" w:lineRule="auto"/>
        <w:jc w:val="both"/>
        <w:rPr>
          <w:rFonts w:ascii="Times New Roman" w:hAnsi="Times New Roman"/>
        </w:rPr>
      </w:pPr>
      <w:r>
        <w:rPr>
          <w:rFonts w:ascii="Times New Roman" w:hAnsi="Times New Roman"/>
        </w:rPr>
        <w:t xml:space="preserve"> Rev. 91</w:t>
      </w:r>
      <w:r>
        <w:rPr>
          <w:rFonts w:ascii="Times New Roman" w:hAnsi="Times New Roman"/>
        </w:rPr>
        <w:tab/>
        <w:t>2-153</w:t>
      </w:r>
    </w:p>
    <w:p w:rsidR="00502E3B" w:rsidRDefault="00502E3B">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t>STATE ORGANIZATION</w:t>
      </w:r>
    </w:p>
    <w:p w:rsidR="00502E3B" w:rsidRDefault="00502E3B">
      <w:pPr>
        <w:tabs>
          <w:tab w:val="center" w:pos="4680"/>
          <w:tab w:val="right" w:pos="9360"/>
        </w:tabs>
        <w:spacing w:line="192" w:lineRule="auto"/>
        <w:jc w:val="both"/>
        <w:rPr>
          <w:rFonts w:ascii="Times New Roman" w:hAnsi="Times New Roman"/>
        </w:rPr>
      </w:pPr>
      <w:r>
        <w:rPr>
          <w:rFonts w:ascii="Times New Roman" w:hAnsi="Times New Roman"/>
          <w:u w:val="single"/>
        </w:rPr>
        <w:t>2700.2 (Cont.)</w:t>
      </w:r>
      <w:r>
        <w:rPr>
          <w:rFonts w:ascii="Times New Roman" w:hAnsi="Times New Roman"/>
          <w:u w:val="single"/>
        </w:rPr>
        <w:tab/>
        <w:t>AND GENERAL ADMINISTRATION</w:t>
      </w:r>
      <w:r>
        <w:rPr>
          <w:rFonts w:ascii="Times New Roman" w:hAnsi="Times New Roman"/>
          <w:u w:val="single"/>
        </w:rPr>
        <w:tab/>
        <w:t>08-98</w:t>
      </w:r>
    </w:p>
    <w:p w:rsidR="00502E3B" w:rsidRDefault="00502E3B">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An individual who does not qualify for Medicaid under the preceding paragraph may apply an alternative methodology for establishing medically needy eligibility, such as the pay-in </w:t>
      </w:r>
      <w:proofErr w:type="spellStart"/>
      <w:r>
        <w:rPr>
          <w:rFonts w:ascii="Times New Roman" w:hAnsi="Times New Roman"/>
        </w:rPr>
        <w:t>spenddown</w:t>
      </w:r>
      <w:proofErr w:type="spellEnd"/>
      <w:r>
        <w:rPr>
          <w:rFonts w:ascii="Times New Roman" w:hAnsi="Times New Roman"/>
        </w:rPr>
        <w:t xml:space="preserve"> option.  If you elect this option, Medicaid applicants may establish eligibility after paying an amount which, when combined with expenses incurred in prior months, will reduce the individual's income below the applicable income limitations.  Therefore, the applicant may become eligible after payment of this amount to the State instead of becoming eligible only after having actually incurred expenses.</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 xml:space="preserve">Poverty Related </w:t>
      </w:r>
      <w:proofErr w:type="spellStart"/>
      <w:r>
        <w:rPr>
          <w:rFonts w:ascii="Times New Roman" w:hAnsi="Times New Roman"/>
          <w:u w:val="single"/>
        </w:rPr>
        <w:t>Eligibles</w:t>
      </w:r>
      <w:proofErr w:type="spellEnd"/>
      <w:r>
        <w:rPr>
          <w:rFonts w:ascii="Times New Roman" w:hAnsi="Times New Roman"/>
        </w:rPr>
        <w:t>.--This category encompasses all individuals who have become eligible for Medicaid because their family income falls below a specified percentage of the Federal Poverty Level (FPL).  These individuals could be eligible either as a result of legislation, including §1902(r)(2) of the Act, or as an expansion population based upon a poverty-related standard authorized under the authority of a section 1115 demonstration project.  This heading includes the following mandatory and optional coverage groups</w:t>
      </w:r>
      <w:r>
        <w:rPr>
          <w:rFonts w:ascii="Times New Roman" w:hAnsi="Times New Roman"/>
        </w:rPr>
        <w:t>:</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All aged, blind, or disabled persons with incomes up to 100% of the FPL who receive full Medicaid coverage;</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 xml:space="preserve">All pregnant women and infants with incomes above 133% and not in excess of 185% of the FPL; </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All pregnant women, infants under age 1, and children under age 6 whose family incomes are below 133% of the FPL;</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Mandatory groups of children born after September 30, 1983 whose family incomes are at or below 100% of the FPL;</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Qualified Medicare beneficiaries (</w:t>
      </w:r>
      <w:proofErr w:type="spellStart"/>
      <w:r>
        <w:rPr>
          <w:rFonts w:ascii="Times New Roman" w:hAnsi="Times New Roman"/>
        </w:rPr>
        <w:t>QMBs</w:t>
      </w:r>
      <w:proofErr w:type="spellEnd"/>
      <w:r>
        <w:rPr>
          <w:rFonts w:ascii="Times New Roman" w:hAnsi="Times New Roman"/>
        </w:rPr>
        <w:t>);</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Specified low-income Medicare beneficiaries (</w:t>
      </w:r>
      <w:proofErr w:type="spellStart"/>
      <w:r>
        <w:rPr>
          <w:rFonts w:ascii="Times New Roman" w:hAnsi="Times New Roman"/>
        </w:rPr>
        <w:t>SLMBs</w:t>
      </w:r>
      <w:proofErr w:type="spellEnd"/>
      <w:r>
        <w:rPr>
          <w:rFonts w:ascii="Times New Roman" w:hAnsi="Times New Roman"/>
        </w:rPr>
        <w:t>);</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Qualified disabled working individuals (</w:t>
      </w:r>
      <w:proofErr w:type="spellStart"/>
      <w:r>
        <w:rPr>
          <w:rFonts w:ascii="Times New Roman" w:hAnsi="Times New Roman"/>
        </w:rPr>
        <w:t>QDWIs</w:t>
      </w:r>
      <w:proofErr w:type="spellEnd"/>
      <w:r>
        <w:rPr>
          <w:rFonts w:ascii="Times New Roman" w:hAnsi="Times New Roman"/>
        </w:rPr>
        <w:t>) who are entitled to Medicare Part A;</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Individuals made eligible under the more liberal income and resource disregards of §1902(r)(2) of the Act; and</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 xml:space="preserve">Individuals made eligible under the authority of  a  §1115 waiver </w:t>
      </w:r>
      <w:ins w:id="224" w:author="Unknown">
        <w:r>
          <w:rPr>
            <w:rFonts w:ascii="Times New Roman" w:hAnsi="Times New Roman"/>
          </w:rPr>
          <w:t xml:space="preserve"> (hard-copy HCFA-2082 reporting only; code as MAS=5 for MSIS)</w:t>
        </w:r>
      </w:ins>
      <w:r>
        <w:rPr>
          <w:rFonts w:ascii="Times New Roman" w:hAnsi="Times New Roman"/>
        </w:rPr>
        <w:t>.</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 xml:space="preserve">Other </w:t>
      </w:r>
      <w:proofErr w:type="spellStart"/>
      <w:r>
        <w:rPr>
          <w:rFonts w:ascii="Times New Roman" w:hAnsi="Times New Roman"/>
          <w:u w:val="single"/>
        </w:rPr>
        <w:t>Eligibles</w:t>
      </w:r>
      <w:proofErr w:type="spellEnd"/>
      <w:r>
        <w:rPr>
          <w:rFonts w:ascii="Times New Roman" w:hAnsi="Times New Roman"/>
        </w:rPr>
        <w:t>.--This category contains all other Title XIX groups of individuals, mandatory and optional, who are eligible based on provisions that are not tied to cash assistance, the medically needy program, or a relationship to the FPL.  They include, but are not limited to, the following eligibility categories:</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Children receiving title IV-E foster care payments or adoption assistance;</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Individuals who are institutionalized and eligible under a special income level that does not exceed 300% of the SSI Federal benefit rate;</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Individuals who, because of coverage under a home and community based waiver are not in a medical institution, but who would be eligible if they were;</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Individuals who receive hospice care, who would be eligible if in a medical institution;</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right" w:pos="9360"/>
        </w:tabs>
        <w:spacing w:line="192" w:lineRule="auto"/>
        <w:jc w:val="both"/>
        <w:rPr>
          <w:rFonts w:ascii="Times New Roman" w:hAnsi="Times New Roman"/>
        </w:rPr>
      </w:pPr>
      <w:r>
        <w:rPr>
          <w:rFonts w:ascii="Times New Roman" w:hAnsi="Times New Roman"/>
        </w:rPr>
        <w:t>2-154</w:t>
      </w:r>
      <w:r>
        <w:rPr>
          <w:rFonts w:ascii="Times New Roman" w:hAnsi="Times New Roman"/>
        </w:rPr>
        <w:tab/>
        <w:t>Rev. 91</w:t>
      </w:r>
    </w:p>
    <w:p w:rsidR="00502E3B" w:rsidRDefault="00502E3B">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t>STATE ORGANIZATION</w:t>
      </w:r>
    </w:p>
    <w:p w:rsidR="00502E3B" w:rsidRDefault="00502E3B">
      <w:pPr>
        <w:tabs>
          <w:tab w:val="center" w:pos="4680"/>
          <w:tab w:val="right" w:pos="9360"/>
        </w:tabs>
        <w:spacing w:line="192" w:lineRule="auto"/>
        <w:jc w:val="both"/>
        <w:rPr>
          <w:rFonts w:ascii="Times New Roman" w:hAnsi="Times New Roman"/>
        </w:rPr>
      </w:pPr>
      <w:r>
        <w:rPr>
          <w:rFonts w:ascii="Times New Roman" w:hAnsi="Times New Roman"/>
          <w:u w:val="single"/>
        </w:rPr>
        <w:t>08-98</w:t>
      </w:r>
      <w:r>
        <w:rPr>
          <w:rFonts w:ascii="Times New Roman" w:hAnsi="Times New Roman"/>
          <w:u w:val="single"/>
        </w:rPr>
        <w:tab/>
        <w:t>AND GENERAL ADMINISTRATION</w:t>
      </w:r>
      <w:r>
        <w:rPr>
          <w:rFonts w:ascii="Times New Roman" w:hAnsi="Times New Roman"/>
          <w:u w:val="single"/>
        </w:rPr>
        <w:tab/>
        <w:t>2700.2 (Cont.)</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 xml:space="preserve">Katie </w:t>
      </w:r>
      <w:proofErr w:type="spellStart"/>
      <w:r>
        <w:rPr>
          <w:rFonts w:ascii="Times New Roman" w:hAnsi="Times New Roman"/>
        </w:rPr>
        <w:t>Beckett</w:t>
      </w:r>
      <w:proofErr w:type="spellEnd"/>
      <w:r>
        <w:rPr>
          <w:rFonts w:ascii="Times New Roman" w:hAnsi="Times New Roman"/>
        </w:rPr>
        <w:t xml:space="preserve"> children, which is a group of certain disabled children under age 19 who live at home, but who would be eligible if in a medical institution;</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Families receiving extended benefits described in §1925 of the Act, created by the Family Support Act of 1988;</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Individuals who are ineligible for AFDC-related Medicaid because of requirements that do not apply under title XIX;</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Certain blind or disabled individuals, age 18 or older, who are ineligible for SSI due only to OASDI benefits;</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Title II widow(</w:t>
      </w:r>
      <w:proofErr w:type="spellStart"/>
      <w:r>
        <w:rPr>
          <w:rFonts w:ascii="Times New Roman" w:hAnsi="Times New Roman"/>
        </w:rPr>
        <w:t>er</w:t>
      </w:r>
      <w:proofErr w:type="spellEnd"/>
      <w:r>
        <w:rPr>
          <w:rFonts w:ascii="Times New Roman" w:hAnsi="Times New Roman"/>
        </w:rPr>
        <w:t>)s, who would continue to be eligible for SSI but for their title II benefits, who have not become eligible for Medicare Part A;</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Aliens who are not lawful, permanent residents or who do not have PRUCOL status, but who are otherwise qualified, and who require emergency care;</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Individuals who would be eligible for AFDC-related Medicaid, SSI, or an optional State supplement if not in a medical institution;</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Individuals who would be eligible for AFDC-related Medicaid if the State used the broadest allowable AFDC criteria;</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Caretaker relatives who, but for income and resources, would be eligible for AFDC-related Medicaid or SSI;</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225" w:author="Unknown"/>
          <w:rFonts w:ascii="Times New Roman" w:hAnsi="Times New Roman"/>
        </w:rPr>
      </w:pPr>
      <w:r>
        <w:rPr>
          <w:rFonts w:ascii="Times New Roman" w:hAnsi="Times New Roman"/>
        </w:rPr>
        <w:t>o</w:t>
      </w:r>
      <w:r>
        <w:rPr>
          <w:rFonts w:ascii="Times New Roman" w:hAnsi="Times New Roman"/>
        </w:rPr>
        <w:tab/>
        <w:t>Individuals who are eligible for SSI because of requirements that do not apply under title XIX;</w:t>
      </w:r>
      <w:ins w:id="226" w:author="Unknown">
        <w:r>
          <w:rPr>
            <w:rFonts w:ascii="Times New Roman" w:hAnsi="Times New Roman"/>
          </w:rPr>
          <w:t xml:space="preserve"> and</w:t>
        </w:r>
      </w:ins>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27" w:author="Unknown"/>
          <w:rFonts w:ascii="Times New Roman" w:hAnsi="Times New Roman"/>
        </w:rPr>
      </w:pPr>
    </w:p>
    <w:p w:rsidR="00502E3B" w:rsidRDefault="00502E3B">
      <w:pPr>
        <w:pStyle w:val="BodyTextIndent"/>
      </w:pPr>
      <w:ins w:id="228" w:author="Unknown">
        <w:r>
          <w:t>o</w:t>
        </w:r>
        <w:r>
          <w:tab/>
          <w:t>Children covered by expanded Medicaid coverage under the Child Health Insurance Program (CHIP) (hard-copy HCFA-2082 reporting only; code as MAS=6 for MSIS).   (Children covered under CHIP, but not under expanded Medicaid coverage should not be included on the MSIS.)</w:t>
        </w:r>
      </w:ins>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29" w:author="Unknown"/>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30" w:author="Unknown"/>
          <w:rFonts w:ascii="Times New Roman" w:hAnsi="Times New Roman"/>
        </w:rPr>
      </w:pPr>
      <w:ins w:id="231" w:author="Unknown">
        <w:r>
          <w:rPr>
            <w:rFonts w:ascii="Times New Roman" w:hAnsi="Times New Roman"/>
            <w:u w:val="single"/>
          </w:rPr>
          <w:t>Section 1115 Demonstration - Medicaid Expansion</w:t>
        </w:r>
        <w:r>
          <w:rPr>
            <w:rFonts w:ascii="Times New Roman" w:hAnsi="Times New Roman"/>
          </w:rPr>
          <w:t>.--The individuals in this category are eligible solely due to Medicaid expansions based on a Section 1115 Demonstration.  For MSIS only, code these individuals as MAS</w:t>
        </w:r>
      </w:ins>
      <w:r>
        <w:rPr>
          <w:rFonts w:ascii="Times New Roman" w:hAnsi="Times New Roman"/>
          <w:color w:val="FF0000"/>
        </w:rPr>
        <w:t>’</w:t>
      </w:r>
      <w:ins w:id="232" w:author="Unknown">
        <w:r>
          <w:rPr>
            <w:rFonts w:ascii="Times New Roman" w:hAnsi="Times New Roman"/>
          </w:rPr>
          <w:t>5.</w:t>
        </w:r>
      </w:ins>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33" w:author="Unknown"/>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ins w:id="234" w:author="Unknown">
        <w:r>
          <w:rPr>
            <w:rFonts w:ascii="Times New Roman" w:hAnsi="Times New Roman"/>
            <w:u w:val="single"/>
          </w:rPr>
          <w:t>CHIP (Child Health Insurance Program) - Medicaid Expansion</w:t>
        </w:r>
        <w:r>
          <w:rPr>
            <w:rFonts w:ascii="Times New Roman" w:hAnsi="Times New Roman"/>
          </w:rPr>
          <w:t>.--The children in this category are covered by the Title XXI Medicaid expansion program, CHIP.  For MSIS only, code these individuals as MA</w:t>
        </w:r>
        <w:r>
          <w:rPr>
            <w:rFonts w:ascii="Times New Roman" w:hAnsi="Times New Roman"/>
            <w:color w:val="FF0000"/>
          </w:rPr>
          <w:t>S</w:t>
        </w:r>
      </w:ins>
      <w:r>
        <w:rPr>
          <w:rFonts w:ascii="Times New Roman" w:hAnsi="Times New Roman"/>
          <w:color w:val="FF0000"/>
        </w:rPr>
        <w:t>’</w:t>
      </w:r>
      <w:ins w:id="235" w:author="Unknown">
        <w:r>
          <w:rPr>
            <w:rFonts w:ascii="Times New Roman" w:hAnsi="Times New Roman"/>
          </w:rPr>
          <w:t>6</w:t>
        </w:r>
      </w:ins>
      <w:r>
        <w:rPr>
          <w:rFonts w:ascii="Times New Roman" w:hAnsi="Times New Roman"/>
        </w:rPr>
        <w:t>.</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BASIS OF ELIGIBILITY</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All individuals certified eligible for Medicaid must be classified under a basis of eligibility (BOE) for medical care.  The following bases of eligibility are used in a matrix format with the maintenance assistance status categories:</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Aged;</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Blind/disabled;</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right" w:pos="9360"/>
        </w:tabs>
        <w:spacing w:line="192" w:lineRule="auto"/>
        <w:jc w:val="both"/>
        <w:rPr>
          <w:rFonts w:ascii="Times New Roman" w:hAnsi="Times New Roman"/>
        </w:rPr>
      </w:pPr>
      <w:r>
        <w:rPr>
          <w:rFonts w:ascii="Times New Roman" w:hAnsi="Times New Roman"/>
        </w:rPr>
        <w:t xml:space="preserve">Rev. 91 </w:t>
      </w:r>
      <w:r>
        <w:rPr>
          <w:rFonts w:ascii="Times New Roman" w:hAnsi="Times New Roman"/>
        </w:rPr>
        <w:tab/>
        <w:t>2-155</w:t>
      </w:r>
    </w:p>
    <w:p w:rsidR="00502E3B" w:rsidRDefault="00502E3B">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t>STATE ORGANIZATION</w:t>
      </w:r>
    </w:p>
    <w:p w:rsidR="00502E3B" w:rsidRDefault="00502E3B">
      <w:pPr>
        <w:tabs>
          <w:tab w:val="center" w:pos="4680"/>
          <w:tab w:val="right" w:pos="9360"/>
        </w:tabs>
        <w:spacing w:line="192" w:lineRule="auto"/>
        <w:jc w:val="both"/>
        <w:rPr>
          <w:rFonts w:ascii="Times New Roman" w:hAnsi="Times New Roman"/>
        </w:rPr>
      </w:pPr>
      <w:r>
        <w:rPr>
          <w:rFonts w:ascii="Times New Roman" w:hAnsi="Times New Roman"/>
          <w:u w:val="single"/>
        </w:rPr>
        <w:t>2700.2 (Cont.)</w:t>
      </w:r>
      <w:r>
        <w:rPr>
          <w:rFonts w:ascii="Times New Roman" w:hAnsi="Times New Roman"/>
          <w:u w:val="single"/>
        </w:rPr>
        <w:tab/>
        <w:t>AND GENERAL ADMINISTRATION</w:t>
      </w:r>
      <w:r>
        <w:rPr>
          <w:rFonts w:ascii="Times New Roman" w:hAnsi="Times New Roman"/>
          <w:u w:val="single"/>
        </w:rPr>
        <w:tab/>
        <w:t>08-98</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Children;</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Adults;</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 xml:space="preserve">Children and adults based on unemployed parent (UP) deprivation (optional category); and </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Foster care children.</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Definitions for Bases of Eligibility</w:t>
      </w:r>
      <w:r>
        <w:rPr>
          <w:rFonts w:ascii="Times New Roman" w:hAnsi="Times New Roman"/>
        </w:rPr>
        <w:t>.--</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Aged or Blind or Disabled</w:t>
      </w:r>
      <w:r>
        <w:rPr>
          <w:rFonts w:ascii="Times New Roman" w:hAnsi="Times New Roman"/>
        </w:rPr>
        <w:t>.--Except for States that elect, under §209(b) of the Act, to supply more restrictive criteria, use the definitions established by the Supplemental Security Income (SSI) program to determine whether an individual is aged, or blind or disabled.  It is important to note that disabled children are also included in this basis of eligibility.</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jc w:val="both"/>
        <w:rPr>
          <w:rFonts w:ascii="Times New Roman" w:hAnsi="Times New Roman"/>
        </w:rPr>
      </w:pPr>
      <w:r>
        <w:rPr>
          <w:rFonts w:ascii="Times New Roman" w:hAnsi="Times New Roman"/>
        </w:rPr>
        <w:t>NOTE:</w:t>
      </w:r>
      <w:r>
        <w:rPr>
          <w:rFonts w:ascii="Times New Roman" w:hAnsi="Times New Roman"/>
        </w:rPr>
        <w:tab/>
        <w:t>The blind and disabled group have been combined to assist in more efficient reporting.</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Children</w:t>
      </w:r>
      <w:r>
        <w:rPr>
          <w:rFonts w:ascii="Times New Roman" w:hAnsi="Times New Roman"/>
        </w:rPr>
        <w:t xml:space="preserve">.--These non-disabled individuals must be under age 18 or, at State's option, may be age 18 and attending a secondary or vocational school.  The age limit may also be raised to 19, 20, or 21 if the individual otherwise qualifies for Medicaid benefits.  </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jc w:val="both"/>
        <w:rPr>
          <w:ins w:id="236" w:author="Unknown"/>
          <w:rFonts w:ascii="Times New Roman" w:hAnsi="Times New Roman"/>
        </w:rPr>
      </w:pPr>
      <w:r>
        <w:rPr>
          <w:rFonts w:ascii="Times New Roman" w:hAnsi="Times New Roman"/>
        </w:rPr>
        <w:t>NOTE:</w:t>
      </w:r>
      <w:r>
        <w:rPr>
          <w:rFonts w:ascii="Times New Roman" w:hAnsi="Times New Roman"/>
        </w:rPr>
        <w:tab/>
        <w:t xml:space="preserve">Children who are receiving either title IV-E or non-title-IV-E foster care payments or </w:t>
      </w:r>
      <w:ins w:id="237" w:author="Unknown">
        <w:r>
          <w:rPr>
            <w:rFonts w:ascii="Times New Roman" w:hAnsi="Times New Roman"/>
          </w:rPr>
          <w:t>subsidized adoption payments, as well as qualifying for any other child welfare program should not be reported in this category.  Report as Foster Care Child below.</w:t>
        </w:r>
      </w:ins>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Adults</w:t>
      </w:r>
      <w:r>
        <w:rPr>
          <w:rFonts w:ascii="Times New Roman" w:hAnsi="Times New Roman"/>
        </w:rPr>
        <w:t xml:space="preserve">.--These are caretaker relatives or pregnant women who qualify for Medicaid and are not aged, blind, or disabled under SSI rules.  They may be parents or other blood relatives, step-parents, step-brothers, step-sisters, adoptive parents, grandparents, or any of their spouses.  </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Unemployed Parent (UP) Children and Adults (Optional Category)</w:t>
      </w:r>
      <w:r>
        <w:rPr>
          <w:rFonts w:ascii="Times New Roman" w:hAnsi="Times New Roman"/>
        </w:rPr>
        <w:t>.--These individuals are children and adults eligible based on an unemployed parent deprivation factor.  This category is optional for those States with eligibility codes identifying this group.  If this optional category is not used, report these individuals in the appropriate adult and children categories.</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Foster Care Children</w:t>
      </w:r>
      <w:r>
        <w:rPr>
          <w:rFonts w:ascii="Times New Roman" w:hAnsi="Times New Roman"/>
        </w:rPr>
        <w:t>.-- These are children for whom the State makes adoption assistance and/or foster care maintenance payments.  This grouping includes both those children who are covered by the provisions of title IV-E and those who are not.</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jc w:val="both"/>
        <w:rPr>
          <w:rFonts w:ascii="Times New Roman" w:hAnsi="Times New Roman"/>
        </w:rPr>
      </w:pPr>
      <w:r>
        <w:rPr>
          <w:rFonts w:ascii="Times New Roman" w:hAnsi="Times New Roman"/>
        </w:rPr>
        <w:t>NOTE:</w:t>
      </w:r>
      <w:r>
        <w:rPr>
          <w:rFonts w:ascii="Times New Roman" w:hAnsi="Times New Roman"/>
        </w:rPr>
        <w:tab/>
        <w:t>Legal aliens who qualify for full Medicaid coverage are reported under the MAS and BOE groupings appropriate for those individuals.  While all aliens should be reported on Form HCFA-2082, undocumented aliens do not have satisfactory immigration status and are therefore eligible to receive only emergency Medicaid services under §1903(v) of the Act. These individuals should be reported only under the "Other" grouping.  Do not include non-title XIX refugees in your mapping.</w:t>
      </w: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502E3B" w:rsidRDefault="00502E3B">
      <w:pPr>
        <w:tabs>
          <w:tab w:val="right" w:pos="9360"/>
        </w:tabs>
        <w:spacing w:line="192" w:lineRule="auto"/>
        <w:jc w:val="both"/>
        <w:rPr>
          <w:rFonts w:ascii="Times New Roman" w:hAnsi="Times New Roman"/>
        </w:rPr>
      </w:pPr>
      <w:r>
        <w:rPr>
          <w:rFonts w:ascii="Times New Roman" w:hAnsi="Times New Roman"/>
        </w:rPr>
        <w:t>2-156</w:t>
      </w:r>
      <w:r>
        <w:rPr>
          <w:rFonts w:ascii="Times New Roman" w:hAnsi="Times New Roman"/>
        </w:rPr>
        <w:tab/>
        <w:t xml:space="preserve">Rev. 91 </w:t>
      </w:r>
    </w:p>
    <w:p w:rsidR="00502E3B" w:rsidRDefault="00502E3B">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t>STATE ORGANIZATION</w:t>
      </w:r>
    </w:p>
    <w:p w:rsidR="00502E3B" w:rsidRDefault="00502E3B">
      <w:pPr>
        <w:tabs>
          <w:tab w:val="center" w:pos="4680"/>
          <w:tab w:val="right" w:pos="9360"/>
        </w:tabs>
        <w:spacing w:line="192" w:lineRule="auto"/>
        <w:jc w:val="both"/>
        <w:rPr>
          <w:rFonts w:ascii="Times New Roman" w:hAnsi="Times New Roman"/>
        </w:rPr>
      </w:pPr>
      <w:r>
        <w:rPr>
          <w:rFonts w:ascii="Times New Roman" w:hAnsi="Times New Roman"/>
          <w:u w:val="single"/>
        </w:rPr>
        <w:t>08-98</w:t>
      </w:r>
      <w:r>
        <w:rPr>
          <w:rFonts w:ascii="Times New Roman" w:hAnsi="Times New Roman"/>
          <w:u w:val="single"/>
        </w:rPr>
        <w:tab/>
        <w:t>AND GENERAL ADMINISTRATION</w:t>
      </w:r>
      <w:r>
        <w:rPr>
          <w:rFonts w:ascii="Times New Roman" w:hAnsi="Times New Roman"/>
          <w:u w:val="single"/>
        </w:rPr>
        <w:tab/>
        <w:t>2700.2 (Cont.)</w:t>
      </w: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center" w:pos="4680"/>
          <w:tab w:val="left" w:pos="6316"/>
        </w:tabs>
        <w:spacing w:line="192" w:lineRule="auto"/>
        <w:jc w:val="both"/>
        <w:rPr>
          <w:ins w:id="238" w:author="Unknown"/>
          <w:rFonts w:ascii="Times New Roman" w:hAnsi="Times New Roman"/>
        </w:rPr>
      </w:pPr>
      <w:r>
        <w:rPr>
          <w:rFonts w:ascii="Times New Roman" w:hAnsi="Times New Roman"/>
        </w:rPr>
        <w:tab/>
      </w:r>
      <w:ins w:id="239" w:author="Unknown">
        <w:r>
          <w:rPr>
            <w:rFonts w:ascii="Times New Roman" w:hAnsi="Times New Roman"/>
          </w:rPr>
          <w:t>APPENDIX B - ELIGIBILITY CROSSWALK</w:t>
        </w:r>
      </w:ins>
    </w:p>
    <w:p w:rsidR="00502E3B" w:rsidRDefault="00502E3B">
      <w:pPr>
        <w:tabs>
          <w:tab w:val="left" w:pos="-1440"/>
          <w:tab w:val="left" w:pos="484"/>
          <w:tab w:val="left" w:pos="1090"/>
          <w:tab w:val="left" w:pos="2680"/>
          <w:tab w:val="left" w:pos="6316"/>
        </w:tabs>
        <w:spacing w:line="192" w:lineRule="auto"/>
        <w:jc w:val="both"/>
        <w:rPr>
          <w:ins w:id="240"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ins w:id="241" w:author="Unknown"/>
          <w:rFonts w:ascii="Times New Roman" w:hAnsi="Times New Roman"/>
        </w:rPr>
      </w:pPr>
      <w:ins w:id="242" w:author="Unknown">
        <w:r>
          <w:rPr>
            <w:rFonts w:ascii="Times New Roman" w:hAnsi="Times New Roman"/>
          </w:rPr>
          <w:t>MAS/BOE - INDIVIDUALS RECEIVING CASH ASSISTANCE OR ELIGIBLE UNDER SECTION 1931 Of THE ACT-AGED</w:t>
        </w:r>
      </w:ins>
    </w:p>
    <w:p w:rsidR="00502E3B" w:rsidRDefault="00502E3B">
      <w:pPr>
        <w:tabs>
          <w:tab w:val="center" w:pos="4680"/>
          <w:tab w:val="left" w:pos="6316"/>
        </w:tabs>
        <w:spacing w:line="192" w:lineRule="auto"/>
        <w:jc w:val="both"/>
        <w:rPr>
          <w:ins w:id="243" w:author="Unknown"/>
          <w:rFonts w:ascii="Times New Roman" w:hAnsi="Times New Roman"/>
        </w:rPr>
      </w:pPr>
      <w:ins w:id="244" w:author="Unknown">
        <w:r>
          <w:rPr>
            <w:rFonts w:ascii="Times New Roman" w:hAnsi="Times New Roman"/>
          </w:rPr>
          <w:t xml:space="preserve">MSIS Coding (MAS-1, BOE-1)  </w:t>
        </w:r>
        <w:r>
          <w:rPr>
            <w:rFonts w:ascii="Times New Roman" w:hAnsi="Times New Roman"/>
          </w:rPr>
          <w:tab/>
        </w:r>
      </w:ins>
    </w:p>
    <w:tbl>
      <w:tblPr>
        <w:tblW w:w="0" w:type="auto"/>
        <w:tblLayout w:type="fixed"/>
        <w:tblCellMar>
          <w:left w:w="139" w:type="dxa"/>
          <w:right w:w="139" w:type="dxa"/>
        </w:tblCellMar>
        <w:tblLook w:val="0000" w:firstRow="0" w:lastRow="0" w:firstColumn="0" w:lastColumn="0" w:noHBand="0" w:noVBand="0"/>
      </w:tblPr>
      <w:tblGrid>
        <w:gridCol w:w="900"/>
        <w:gridCol w:w="5076"/>
        <w:gridCol w:w="3144"/>
      </w:tblGrid>
      <w:tr w:rsidR="00000000">
        <w:tblPrEx>
          <w:tblCellMar>
            <w:top w:w="0" w:type="dxa"/>
            <w:bottom w:w="0" w:type="dxa"/>
          </w:tblCellMar>
        </w:tblPrEx>
        <w:trPr>
          <w:ins w:id="245" w:author="Unknown"/>
        </w:trPr>
        <w:tc>
          <w:tcPr>
            <w:tcW w:w="900" w:type="dxa"/>
          </w:tcPr>
          <w:p w:rsidR="00502E3B" w:rsidRDefault="00502E3B">
            <w:pPr>
              <w:spacing w:line="201" w:lineRule="exact"/>
              <w:rPr>
                <w:ins w:id="246" w:author="Unknown"/>
                <w:rFonts w:ascii="Times New Roman" w:hAnsi="Times New Roman"/>
              </w:rPr>
            </w:pPr>
          </w:p>
          <w:p w:rsidR="00502E3B" w:rsidRDefault="00502E3B">
            <w:pPr>
              <w:keepNext/>
              <w:keepLines/>
              <w:tabs>
                <w:tab w:val="left" w:pos="-1440"/>
                <w:tab w:val="left" w:pos="484"/>
                <w:tab w:val="left" w:pos="1090"/>
                <w:tab w:val="left" w:pos="2680"/>
                <w:tab w:val="left" w:pos="6316"/>
              </w:tabs>
              <w:spacing w:line="192" w:lineRule="auto"/>
              <w:rPr>
                <w:ins w:id="247" w:author="Unknown"/>
                <w:rFonts w:ascii="Times New Roman" w:hAnsi="Times New Roman"/>
              </w:rPr>
            </w:pPr>
          </w:p>
        </w:tc>
        <w:tc>
          <w:tcPr>
            <w:tcW w:w="5076" w:type="dxa"/>
          </w:tcPr>
          <w:p w:rsidR="00502E3B" w:rsidRDefault="00502E3B">
            <w:pPr>
              <w:spacing w:line="201" w:lineRule="exact"/>
              <w:rPr>
                <w:ins w:id="248" w:author="Unknown"/>
                <w:rFonts w:ascii="Times New Roman" w:hAnsi="Times New Roman"/>
              </w:rPr>
            </w:pPr>
          </w:p>
          <w:p w:rsidR="00502E3B" w:rsidRDefault="00502E3B">
            <w:pPr>
              <w:keepNext/>
              <w:keepLines/>
              <w:tabs>
                <w:tab w:val="center" w:pos="2399"/>
                <w:tab w:val="left" w:pos="2680"/>
                <w:tab w:val="left" w:pos="6316"/>
              </w:tabs>
              <w:spacing w:line="192" w:lineRule="auto"/>
              <w:rPr>
                <w:ins w:id="249" w:author="Unknown"/>
                <w:rFonts w:ascii="Times New Roman" w:hAnsi="Times New Roman"/>
              </w:rPr>
            </w:pPr>
            <w:ins w:id="250" w:author="Unknown">
              <w:r>
                <w:rPr>
                  <w:rFonts w:ascii="Times New Roman" w:hAnsi="Times New Roman"/>
                </w:rPr>
                <w:tab/>
                <w:t>DESCRIPTION</w:t>
              </w:r>
            </w:ins>
          </w:p>
        </w:tc>
        <w:tc>
          <w:tcPr>
            <w:tcW w:w="3144" w:type="dxa"/>
          </w:tcPr>
          <w:p w:rsidR="00502E3B" w:rsidRDefault="00502E3B">
            <w:pPr>
              <w:spacing w:line="201" w:lineRule="exact"/>
              <w:rPr>
                <w:ins w:id="251" w:author="Unknown"/>
                <w:rFonts w:ascii="Times New Roman" w:hAnsi="Times New Roman"/>
              </w:rPr>
            </w:pPr>
          </w:p>
          <w:p w:rsidR="00502E3B" w:rsidRDefault="00502E3B">
            <w:pPr>
              <w:keepNext/>
              <w:keepLines/>
              <w:tabs>
                <w:tab w:val="center" w:pos="1433"/>
                <w:tab w:val="left" w:pos="2680"/>
                <w:tab w:val="left" w:pos="6316"/>
              </w:tabs>
              <w:spacing w:line="192" w:lineRule="auto"/>
              <w:rPr>
                <w:ins w:id="252" w:author="Unknown"/>
                <w:rFonts w:ascii="Times New Roman" w:hAnsi="Times New Roman"/>
              </w:rPr>
            </w:pPr>
            <w:ins w:id="253" w:author="Unknown">
              <w:r>
                <w:rPr>
                  <w:rFonts w:ascii="Times New Roman" w:hAnsi="Times New Roman"/>
                </w:rPr>
                <w:t xml:space="preserve"> </w:t>
              </w:r>
              <w:r>
                <w:rPr>
                  <w:rFonts w:ascii="Times New Roman" w:hAnsi="Times New Roman"/>
                </w:rPr>
                <w:tab/>
                <w:t>CFR/PL CITATIONS</w:t>
              </w:r>
            </w:ins>
          </w:p>
        </w:tc>
      </w:tr>
      <w:tr w:rsidR="00000000">
        <w:tblPrEx>
          <w:tblCellMar>
            <w:top w:w="0" w:type="dxa"/>
            <w:bottom w:w="0" w:type="dxa"/>
          </w:tblCellMar>
        </w:tblPrEx>
        <w:trPr>
          <w:ins w:id="254" w:author="Unknown"/>
        </w:trPr>
        <w:tc>
          <w:tcPr>
            <w:tcW w:w="900" w:type="dxa"/>
          </w:tcPr>
          <w:p w:rsidR="00502E3B" w:rsidRDefault="00502E3B">
            <w:pPr>
              <w:spacing w:line="201" w:lineRule="exact"/>
              <w:rPr>
                <w:ins w:id="255" w:author="Unknown"/>
                <w:rFonts w:ascii="Times New Roman" w:hAnsi="Times New Roman"/>
              </w:rPr>
            </w:pPr>
          </w:p>
          <w:p w:rsidR="00502E3B" w:rsidRDefault="00502E3B">
            <w:pPr>
              <w:keepNext/>
              <w:keepLines/>
              <w:tabs>
                <w:tab w:val="left" w:pos="-1440"/>
                <w:tab w:val="left" w:pos="484"/>
                <w:tab w:val="left" w:pos="1090"/>
                <w:tab w:val="left" w:pos="2680"/>
                <w:tab w:val="left" w:pos="6316"/>
              </w:tabs>
              <w:spacing w:line="192" w:lineRule="auto"/>
              <w:rPr>
                <w:ins w:id="256" w:author="Unknown"/>
                <w:rFonts w:ascii="Times New Roman" w:hAnsi="Times New Roman"/>
              </w:rPr>
            </w:pPr>
            <w:ins w:id="257" w:author="Unknown">
              <w:r>
                <w:rPr>
                  <w:rFonts w:ascii="Times New Roman" w:hAnsi="Times New Roman"/>
                </w:rPr>
                <w:t>1</w:t>
              </w:r>
            </w:ins>
          </w:p>
        </w:tc>
        <w:tc>
          <w:tcPr>
            <w:tcW w:w="5076" w:type="dxa"/>
          </w:tcPr>
          <w:p w:rsidR="00502E3B" w:rsidRDefault="00502E3B">
            <w:pPr>
              <w:spacing w:line="201" w:lineRule="exact"/>
              <w:rPr>
                <w:ins w:id="258" w:author="Unknown"/>
                <w:rFonts w:ascii="Times New Roman" w:hAnsi="Times New Roman"/>
              </w:rPr>
            </w:pPr>
          </w:p>
          <w:p w:rsidR="00502E3B" w:rsidRDefault="00502E3B">
            <w:pPr>
              <w:keepNext/>
              <w:keepLines/>
              <w:tabs>
                <w:tab w:val="left" w:pos="-1440"/>
                <w:tab w:val="left" w:pos="484"/>
                <w:tab w:val="left" w:pos="1090"/>
                <w:tab w:val="left" w:pos="2680"/>
                <w:tab w:val="left" w:pos="6316"/>
              </w:tabs>
              <w:spacing w:line="192" w:lineRule="auto"/>
              <w:rPr>
                <w:ins w:id="259" w:author="Unknown"/>
                <w:rFonts w:ascii="Times New Roman" w:hAnsi="Times New Roman"/>
              </w:rPr>
            </w:pPr>
            <w:ins w:id="260" w:author="Unknown">
              <w:r>
                <w:rPr>
                  <w:rFonts w:ascii="Times New Roman" w:hAnsi="Times New Roman"/>
                </w:rPr>
                <w:t xml:space="preserve">Aged individuals receiving SSI, eligible spouses or persons receiving SSI pending a final determination of disposal of resources exceeding SSI dollar limits; and persons considered to be receiving SSI under </w:t>
              </w:r>
            </w:ins>
            <w:r>
              <w:rPr>
                <w:rFonts w:ascii="Times New Roman" w:hAnsi="Times New Roman"/>
              </w:rPr>
              <w:t>§</w:t>
            </w:r>
            <w:ins w:id="261" w:author="Unknown">
              <w:r>
                <w:rPr>
                  <w:rFonts w:ascii="Times New Roman" w:hAnsi="Times New Roman"/>
                </w:rPr>
                <w:t>1619(b) of the Act.</w:t>
              </w:r>
            </w:ins>
          </w:p>
        </w:tc>
        <w:tc>
          <w:tcPr>
            <w:tcW w:w="3144" w:type="dxa"/>
          </w:tcPr>
          <w:p w:rsidR="00502E3B" w:rsidRDefault="00502E3B">
            <w:pPr>
              <w:spacing w:line="201" w:lineRule="exact"/>
              <w:rPr>
                <w:ins w:id="262" w:author="Unknown"/>
                <w:rFonts w:ascii="Times New Roman" w:hAnsi="Times New Roman"/>
              </w:rPr>
            </w:pPr>
          </w:p>
          <w:p w:rsidR="00502E3B" w:rsidRDefault="00502E3B">
            <w:pPr>
              <w:keepNext/>
              <w:keepLines/>
              <w:tabs>
                <w:tab w:val="left" w:pos="-1440"/>
                <w:tab w:val="left" w:pos="484"/>
                <w:tab w:val="left" w:pos="1090"/>
                <w:tab w:val="left" w:pos="2680"/>
                <w:tab w:val="left" w:pos="6316"/>
              </w:tabs>
              <w:spacing w:line="192" w:lineRule="auto"/>
              <w:rPr>
                <w:ins w:id="263" w:author="Unknown"/>
                <w:rFonts w:ascii="Times New Roman" w:hAnsi="Times New Roman"/>
              </w:rPr>
            </w:pPr>
            <w:ins w:id="264" w:author="Unknown">
              <w:r>
                <w:rPr>
                  <w:rFonts w:ascii="Times New Roman" w:hAnsi="Times New Roman"/>
                </w:rPr>
                <w:t>42 CFR 435.120</w:t>
              </w:r>
            </w:ins>
          </w:p>
          <w:p w:rsidR="00502E3B" w:rsidRDefault="00502E3B">
            <w:pPr>
              <w:keepNext/>
              <w:keepLines/>
              <w:tabs>
                <w:tab w:val="left" w:pos="-1440"/>
                <w:tab w:val="left" w:pos="484"/>
                <w:tab w:val="left" w:pos="1090"/>
                <w:tab w:val="left" w:pos="2680"/>
                <w:tab w:val="left" w:pos="6316"/>
              </w:tabs>
              <w:spacing w:line="192" w:lineRule="auto"/>
              <w:rPr>
                <w:ins w:id="265" w:author="Unknown"/>
                <w:rFonts w:ascii="Times New Roman" w:hAnsi="Times New Roman"/>
              </w:rPr>
            </w:pPr>
            <w:r>
              <w:rPr>
                <w:rFonts w:ascii="Times New Roman" w:hAnsi="Times New Roman"/>
              </w:rPr>
              <w:t>§</w:t>
            </w:r>
            <w:ins w:id="266" w:author="Unknown">
              <w:r>
                <w:rPr>
                  <w:rFonts w:ascii="Times New Roman" w:hAnsi="Times New Roman"/>
                </w:rPr>
                <w:t>1619(b) of the Act</w:t>
              </w:r>
            </w:ins>
          </w:p>
          <w:p w:rsidR="00502E3B" w:rsidRDefault="00502E3B">
            <w:pPr>
              <w:keepNext/>
              <w:keepLines/>
              <w:tabs>
                <w:tab w:val="left" w:pos="-1440"/>
                <w:tab w:val="left" w:pos="484"/>
                <w:tab w:val="left" w:pos="1090"/>
                <w:tab w:val="left" w:pos="2680"/>
                <w:tab w:val="left" w:pos="6316"/>
              </w:tabs>
              <w:spacing w:line="192" w:lineRule="auto"/>
              <w:rPr>
                <w:ins w:id="267" w:author="Unknown"/>
                <w:rFonts w:ascii="Times New Roman" w:hAnsi="Times New Roman"/>
              </w:rPr>
            </w:pPr>
            <w:r>
              <w:rPr>
                <w:rFonts w:ascii="Times New Roman" w:hAnsi="Times New Roman"/>
              </w:rPr>
              <w:t>§</w:t>
            </w:r>
            <w:ins w:id="268" w:author="Unknown">
              <w:r>
                <w:rPr>
                  <w:rFonts w:ascii="Times New Roman" w:hAnsi="Times New Roman"/>
                </w:rPr>
                <w:t>1902(a)(10)(A)(I)(II)</w:t>
              </w:r>
            </w:ins>
          </w:p>
          <w:p w:rsidR="00502E3B" w:rsidRDefault="00502E3B">
            <w:pPr>
              <w:keepNext/>
              <w:keepLines/>
              <w:tabs>
                <w:tab w:val="left" w:pos="-1440"/>
                <w:tab w:val="left" w:pos="484"/>
                <w:tab w:val="left" w:pos="1090"/>
                <w:tab w:val="left" w:pos="2680"/>
                <w:tab w:val="left" w:pos="6316"/>
              </w:tabs>
              <w:spacing w:line="192" w:lineRule="auto"/>
              <w:rPr>
                <w:ins w:id="269" w:author="Unknown"/>
                <w:rFonts w:ascii="Times New Roman" w:hAnsi="Times New Roman"/>
              </w:rPr>
            </w:pPr>
            <w:ins w:id="270" w:author="Unknown">
              <w:r>
                <w:rPr>
                  <w:rFonts w:ascii="Times New Roman" w:hAnsi="Times New Roman"/>
                </w:rPr>
                <w:t>of the Act</w:t>
              </w:r>
            </w:ins>
          </w:p>
          <w:p w:rsidR="00502E3B" w:rsidRDefault="00502E3B">
            <w:pPr>
              <w:keepNext/>
              <w:keepLines/>
              <w:tabs>
                <w:tab w:val="left" w:pos="-1440"/>
                <w:tab w:val="left" w:pos="484"/>
                <w:tab w:val="left" w:pos="1090"/>
                <w:tab w:val="left" w:pos="2680"/>
                <w:tab w:val="left" w:pos="6316"/>
              </w:tabs>
              <w:spacing w:line="192" w:lineRule="auto"/>
              <w:rPr>
                <w:ins w:id="271" w:author="Unknown"/>
                <w:rFonts w:ascii="Times New Roman" w:hAnsi="Times New Roman"/>
              </w:rPr>
            </w:pPr>
            <w:ins w:id="272" w:author="Unknown">
              <w:r>
                <w:rPr>
                  <w:rFonts w:ascii="Times New Roman" w:hAnsi="Times New Roman"/>
                </w:rPr>
                <w:t xml:space="preserve">PL 99-643, </w:t>
              </w:r>
            </w:ins>
            <w:r>
              <w:rPr>
                <w:rFonts w:ascii="Times New Roman" w:hAnsi="Times New Roman"/>
              </w:rPr>
              <w:t>§</w:t>
            </w:r>
            <w:ins w:id="273" w:author="Unknown">
              <w:r>
                <w:rPr>
                  <w:rFonts w:ascii="Times New Roman" w:hAnsi="Times New Roman"/>
                </w:rPr>
                <w:t>2</w:t>
              </w:r>
            </w:ins>
          </w:p>
        </w:tc>
      </w:tr>
      <w:tr w:rsidR="00000000">
        <w:tblPrEx>
          <w:tblCellMar>
            <w:top w:w="0" w:type="dxa"/>
            <w:bottom w:w="0" w:type="dxa"/>
          </w:tblCellMar>
        </w:tblPrEx>
        <w:trPr>
          <w:ins w:id="274" w:author="Unknown"/>
        </w:trPr>
        <w:tc>
          <w:tcPr>
            <w:tcW w:w="900" w:type="dxa"/>
          </w:tcPr>
          <w:p w:rsidR="00502E3B" w:rsidRDefault="00502E3B">
            <w:pPr>
              <w:spacing w:line="163" w:lineRule="exact"/>
              <w:rPr>
                <w:ins w:id="275" w:author="Unknown"/>
                <w:rFonts w:ascii="Times New Roman" w:hAnsi="Times New Roman"/>
              </w:rPr>
            </w:pPr>
          </w:p>
          <w:p w:rsidR="00502E3B" w:rsidRDefault="00502E3B">
            <w:pPr>
              <w:keepNext/>
              <w:keepLines/>
              <w:tabs>
                <w:tab w:val="left" w:pos="-1440"/>
                <w:tab w:val="left" w:pos="484"/>
                <w:tab w:val="left" w:pos="1090"/>
                <w:tab w:val="left" w:pos="2680"/>
                <w:tab w:val="left" w:pos="6316"/>
              </w:tabs>
              <w:spacing w:line="192" w:lineRule="auto"/>
              <w:rPr>
                <w:ins w:id="276" w:author="Unknown"/>
                <w:rFonts w:ascii="Times New Roman" w:hAnsi="Times New Roman"/>
              </w:rPr>
            </w:pPr>
            <w:ins w:id="277" w:author="Unknown">
              <w:r>
                <w:rPr>
                  <w:rFonts w:ascii="Times New Roman" w:hAnsi="Times New Roman"/>
                </w:rPr>
                <w:t>2</w:t>
              </w:r>
            </w:ins>
          </w:p>
        </w:tc>
        <w:tc>
          <w:tcPr>
            <w:tcW w:w="5076" w:type="dxa"/>
          </w:tcPr>
          <w:p w:rsidR="00502E3B" w:rsidRDefault="00502E3B">
            <w:pPr>
              <w:spacing w:line="163" w:lineRule="exact"/>
              <w:rPr>
                <w:ins w:id="278" w:author="Unknown"/>
                <w:rFonts w:ascii="Times New Roman" w:hAnsi="Times New Roman"/>
              </w:rPr>
            </w:pPr>
          </w:p>
          <w:p w:rsidR="00502E3B" w:rsidRDefault="00502E3B">
            <w:pPr>
              <w:keepNext/>
              <w:keepLines/>
              <w:tabs>
                <w:tab w:val="left" w:pos="-1440"/>
                <w:tab w:val="left" w:pos="484"/>
                <w:tab w:val="left" w:pos="1090"/>
                <w:tab w:val="left" w:pos="2680"/>
                <w:tab w:val="left" w:pos="6316"/>
              </w:tabs>
              <w:spacing w:line="192" w:lineRule="auto"/>
              <w:rPr>
                <w:ins w:id="279" w:author="Unknown"/>
                <w:rFonts w:ascii="Times New Roman" w:hAnsi="Times New Roman"/>
              </w:rPr>
            </w:pPr>
            <w:ins w:id="280" w:author="Unknown">
              <w:r>
                <w:rPr>
                  <w:rFonts w:ascii="Times New Roman" w:hAnsi="Times New Roman"/>
                </w:rPr>
                <w:t xml:space="preserve">Aged individuals who meet more restrictive requirements than SSI and who are either receiving or not receiving SSI; or who qualify under </w:t>
              </w:r>
            </w:ins>
            <w:r>
              <w:rPr>
                <w:rFonts w:ascii="Times New Roman" w:hAnsi="Times New Roman"/>
              </w:rPr>
              <w:t>§</w:t>
            </w:r>
            <w:ins w:id="281" w:author="Unknown">
              <w:r>
                <w:rPr>
                  <w:rFonts w:ascii="Times New Roman" w:hAnsi="Times New Roman"/>
                </w:rPr>
                <w:t>1619 of the Act.</w:t>
              </w:r>
            </w:ins>
          </w:p>
        </w:tc>
        <w:tc>
          <w:tcPr>
            <w:tcW w:w="3144" w:type="dxa"/>
          </w:tcPr>
          <w:p w:rsidR="00502E3B" w:rsidRDefault="00502E3B">
            <w:pPr>
              <w:spacing w:line="163" w:lineRule="exact"/>
              <w:rPr>
                <w:ins w:id="282" w:author="Unknown"/>
                <w:rFonts w:ascii="Times New Roman" w:hAnsi="Times New Roman"/>
              </w:rPr>
            </w:pPr>
          </w:p>
          <w:p w:rsidR="00502E3B" w:rsidRDefault="00502E3B">
            <w:pPr>
              <w:keepNext/>
              <w:keepLines/>
              <w:tabs>
                <w:tab w:val="left" w:pos="-1440"/>
                <w:tab w:val="left" w:pos="484"/>
                <w:tab w:val="left" w:pos="1090"/>
                <w:tab w:val="left" w:pos="2680"/>
                <w:tab w:val="left" w:pos="6316"/>
              </w:tabs>
              <w:spacing w:line="192" w:lineRule="auto"/>
              <w:rPr>
                <w:ins w:id="283" w:author="Unknown"/>
                <w:rFonts w:ascii="Times New Roman" w:hAnsi="Times New Roman"/>
              </w:rPr>
            </w:pPr>
            <w:ins w:id="284" w:author="Unknown">
              <w:r>
                <w:rPr>
                  <w:rFonts w:ascii="Times New Roman" w:hAnsi="Times New Roman"/>
                </w:rPr>
                <w:t>42 CFR 435.121</w:t>
              </w:r>
            </w:ins>
          </w:p>
          <w:p w:rsidR="00502E3B" w:rsidRDefault="00502E3B">
            <w:pPr>
              <w:keepNext/>
              <w:keepLines/>
              <w:tabs>
                <w:tab w:val="left" w:pos="-1440"/>
                <w:tab w:val="left" w:pos="484"/>
                <w:tab w:val="left" w:pos="1090"/>
                <w:tab w:val="left" w:pos="2680"/>
                <w:tab w:val="left" w:pos="6316"/>
              </w:tabs>
              <w:spacing w:line="192" w:lineRule="auto"/>
              <w:rPr>
                <w:ins w:id="285" w:author="Unknown"/>
                <w:rFonts w:ascii="Times New Roman" w:hAnsi="Times New Roman"/>
              </w:rPr>
            </w:pPr>
            <w:r>
              <w:rPr>
                <w:rFonts w:ascii="Times New Roman" w:hAnsi="Times New Roman"/>
              </w:rPr>
              <w:t>§</w:t>
            </w:r>
            <w:ins w:id="286" w:author="Unknown">
              <w:r>
                <w:rPr>
                  <w:rFonts w:ascii="Times New Roman" w:hAnsi="Times New Roman"/>
                </w:rPr>
                <w:t>1619(b)(3) of the Act;</w:t>
              </w:r>
            </w:ins>
          </w:p>
          <w:p w:rsidR="00502E3B" w:rsidRDefault="00502E3B">
            <w:pPr>
              <w:keepNext/>
              <w:keepLines/>
              <w:tabs>
                <w:tab w:val="left" w:pos="-1440"/>
                <w:tab w:val="left" w:pos="484"/>
                <w:tab w:val="left" w:pos="1090"/>
                <w:tab w:val="left" w:pos="2680"/>
                <w:tab w:val="left" w:pos="6316"/>
              </w:tabs>
              <w:spacing w:line="192" w:lineRule="auto"/>
              <w:rPr>
                <w:ins w:id="287" w:author="Unknown"/>
                <w:rFonts w:ascii="Times New Roman" w:hAnsi="Times New Roman"/>
              </w:rPr>
            </w:pPr>
            <w:r>
              <w:rPr>
                <w:rFonts w:ascii="Times New Roman" w:hAnsi="Times New Roman"/>
              </w:rPr>
              <w:t>§</w:t>
            </w:r>
            <w:ins w:id="288" w:author="Unknown">
              <w:r>
                <w:rPr>
                  <w:rFonts w:ascii="Times New Roman" w:hAnsi="Times New Roman"/>
                </w:rPr>
                <w:t>1902(f) of the Act;</w:t>
              </w:r>
            </w:ins>
          </w:p>
          <w:p w:rsidR="00502E3B" w:rsidRDefault="00502E3B">
            <w:pPr>
              <w:keepNext/>
              <w:keepLines/>
              <w:tabs>
                <w:tab w:val="left" w:pos="-1440"/>
                <w:tab w:val="left" w:pos="484"/>
                <w:tab w:val="left" w:pos="1090"/>
                <w:tab w:val="left" w:pos="2680"/>
                <w:tab w:val="left" w:pos="6316"/>
              </w:tabs>
              <w:spacing w:line="192" w:lineRule="auto"/>
              <w:rPr>
                <w:ins w:id="289" w:author="Unknown"/>
                <w:rFonts w:ascii="Times New Roman" w:hAnsi="Times New Roman"/>
              </w:rPr>
            </w:pPr>
            <w:ins w:id="290" w:author="Unknown">
              <w:r>
                <w:rPr>
                  <w:rFonts w:ascii="Times New Roman" w:hAnsi="Times New Roman"/>
                </w:rPr>
                <w:t xml:space="preserve"> PL 99-643, </w:t>
              </w:r>
            </w:ins>
            <w:r>
              <w:rPr>
                <w:rFonts w:ascii="Times New Roman" w:hAnsi="Times New Roman"/>
              </w:rPr>
              <w:t>§</w:t>
            </w:r>
            <w:ins w:id="291" w:author="Unknown">
              <w:r>
                <w:rPr>
                  <w:rFonts w:ascii="Times New Roman" w:hAnsi="Times New Roman"/>
                </w:rPr>
                <w:t>7</w:t>
              </w:r>
            </w:ins>
          </w:p>
        </w:tc>
      </w:tr>
      <w:tr w:rsidR="00000000">
        <w:tblPrEx>
          <w:tblCellMar>
            <w:top w:w="0" w:type="dxa"/>
            <w:bottom w:w="0" w:type="dxa"/>
          </w:tblCellMar>
        </w:tblPrEx>
        <w:trPr>
          <w:ins w:id="292" w:author="Unknown"/>
        </w:trPr>
        <w:tc>
          <w:tcPr>
            <w:tcW w:w="900" w:type="dxa"/>
          </w:tcPr>
          <w:p w:rsidR="00502E3B" w:rsidRDefault="00502E3B">
            <w:pPr>
              <w:spacing w:line="163" w:lineRule="exact"/>
              <w:rPr>
                <w:ins w:id="293" w:author="Unknown"/>
                <w:rFonts w:ascii="Times New Roman" w:hAnsi="Times New Roman"/>
              </w:rPr>
            </w:pPr>
          </w:p>
          <w:p w:rsidR="00502E3B" w:rsidRDefault="00502E3B">
            <w:pPr>
              <w:keepNext/>
              <w:keepLines/>
              <w:tabs>
                <w:tab w:val="left" w:pos="-1440"/>
                <w:tab w:val="left" w:pos="484"/>
                <w:tab w:val="left" w:pos="1090"/>
                <w:tab w:val="left" w:pos="2680"/>
                <w:tab w:val="left" w:pos="6316"/>
              </w:tabs>
              <w:spacing w:line="192" w:lineRule="auto"/>
              <w:rPr>
                <w:ins w:id="294" w:author="Unknown"/>
                <w:rFonts w:ascii="Times New Roman" w:hAnsi="Times New Roman"/>
              </w:rPr>
            </w:pPr>
            <w:ins w:id="295" w:author="Unknown">
              <w:r>
                <w:rPr>
                  <w:rFonts w:ascii="Times New Roman" w:hAnsi="Times New Roman"/>
                </w:rPr>
                <w:t>3</w:t>
              </w:r>
            </w:ins>
          </w:p>
        </w:tc>
        <w:tc>
          <w:tcPr>
            <w:tcW w:w="5076" w:type="dxa"/>
          </w:tcPr>
          <w:p w:rsidR="00502E3B" w:rsidRDefault="00502E3B">
            <w:pPr>
              <w:spacing w:line="163" w:lineRule="exact"/>
              <w:rPr>
                <w:ins w:id="296" w:author="Unknown"/>
                <w:rFonts w:ascii="Times New Roman" w:hAnsi="Times New Roman"/>
              </w:rPr>
            </w:pPr>
          </w:p>
          <w:p w:rsidR="00502E3B" w:rsidRDefault="00502E3B">
            <w:pPr>
              <w:keepNext/>
              <w:keepLines/>
              <w:tabs>
                <w:tab w:val="left" w:pos="-1440"/>
                <w:tab w:val="left" w:pos="484"/>
                <w:tab w:val="left" w:pos="1090"/>
                <w:tab w:val="left" w:pos="2680"/>
                <w:tab w:val="left" w:pos="6316"/>
              </w:tabs>
              <w:spacing w:line="192" w:lineRule="auto"/>
              <w:rPr>
                <w:ins w:id="297" w:author="Unknown"/>
                <w:rFonts w:ascii="Times New Roman" w:hAnsi="Times New Roman"/>
              </w:rPr>
            </w:pPr>
            <w:ins w:id="298" w:author="Unknown">
              <w:r>
                <w:rPr>
                  <w:rFonts w:ascii="Times New Roman" w:hAnsi="Times New Roman"/>
                </w:rPr>
                <w:t>Aged individuals receiving mandatory State supplements.</w:t>
              </w:r>
            </w:ins>
          </w:p>
        </w:tc>
        <w:tc>
          <w:tcPr>
            <w:tcW w:w="3144" w:type="dxa"/>
          </w:tcPr>
          <w:p w:rsidR="00502E3B" w:rsidRDefault="00502E3B">
            <w:pPr>
              <w:spacing w:line="163" w:lineRule="exact"/>
              <w:rPr>
                <w:ins w:id="299" w:author="Unknown"/>
                <w:rFonts w:ascii="Times New Roman" w:hAnsi="Times New Roman"/>
              </w:rPr>
            </w:pPr>
          </w:p>
          <w:p w:rsidR="00502E3B" w:rsidRDefault="00502E3B">
            <w:pPr>
              <w:keepNext/>
              <w:keepLines/>
              <w:tabs>
                <w:tab w:val="left" w:pos="-1440"/>
                <w:tab w:val="left" w:pos="484"/>
                <w:tab w:val="left" w:pos="1090"/>
                <w:tab w:val="left" w:pos="2680"/>
                <w:tab w:val="left" w:pos="6316"/>
              </w:tabs>
              <w:spacing w:line="192" w:lineRule="auto"/>
              <w:rPr>
                <w:ins w:id="300" w:author="Unknown"/>
                <w:rFonts w:ascii="Times New Roman" w:hAnsi="Times New Roman"/>
              </w:rPr>
            </w:pPr>
            <w:ins w:id="301" w:author="Unknown">
              <w:r>
                <w:rPr>
                  <w:rFonts w:ascii="Times New Roman" w:hAnsi="Times New Roman"/>
                </w:rPr>
                <w:t>42 CFR 435.130</w:t>
              </w:r>
            </w:ins>
          </w:p>
        </w:tc>
      </w:tr>
      <w:tr w:rsidR="00000000">
        <w:tblPrEx>
          <w:tblCellMar>
            <w:top w:w="0" w:type="dxa"/>
            <w:bottom w:w="0" w:type="dxa"/>
          </w:tblCellMar>
        </w:tblPrEx>
        <w:trPr>
          <w:ins w:id="302" w:author="Unknown"/>
        </w:trPr>
        <w:tc>
          <w:tcPr>
            <w:tcW w:w="900" w:type="dxa"/>
          </w:tcPr>
          <w:p w:rsidR="00502E3B" w:rsidRDefault="00502E3B">
            <w:pPr>
              <w:spacing w:line="163" w:lineRule="exact"/>
              <w:rPr>
                <w:ins w:id="303" w:author="Unknown"/>
                <w:rFonts w:ascii="Times New Roman" w:hAnsi="Times New Roman"/>
              </w:rPr>
            </w:pPr>
          </w:p>
          <w:p w:rsidR="00502E3B" w:rsidRDefault="00502E3B">
            <w:pPr>
              <w:keepNext/>
              <w:keepLines/>
              <w:tabs>
                <w:tab w:val="left" w:pos="-1440"/>
                <w:tab w:val="left" w:pos="484"/>
                <w:tab w:val="left" w:pos="1090"/>
                <w:tab w:val="left" w:pos="2680"/>
                <w:tab w:val="left" w:pos="6316"/>
              </w:tabs>
              <w:spacing w:after="58" w:line="192" w:lineRule="auto"/>
              <w:rPr>
                <w:ins w:id="304" w:author="Unknown"/>
                <w:rFonts w:ascii="Times New Roman" w:hAnsi="Times New Roman"/>
              </w:rPr>
            </w:pPr>
            <w:ins w:id="305" w:author="Unknown">
              <w:r>
                <w:rPr>
                  <w:rFonts w:ascii="Times New Roman" w:hAnsi="Times New Roman"/>
                </w:rPr>
                <w:t>4</w:t>
              </w:r>
            </w:ins>
          </w:p>
        </w:tc>
        <w:tc>
          <w:tcPr>
            <w:tcW w:w="5076" w:type="dxa"/>
          </w:tcPr>
          <w:p w:rsidR="00502E3B" w:rsidRDefault="00502E3B">
            <w:pPr>
              <w:spacing w:line="163" w:lineRule="exact"/>
              <w:rPr>
                <w:ins w:id="306" w:author="Unknown"/>
                <w:rFonts w:ascii="Times New Roman" w:hAnsi="Times New Roman"/>
              </w:rPr>
            </w:pPr>
          </w:p>
          <w:p w:rsidR="00502E3B" w:rsidRDefault="00502E3B">
            <w:pPr>
              <w:keepNext/>
              <w:keepLines/>
              <w:tabs>
                <w:tab w:val="left" w:pos="-1440"/>
                <w:tab w:val="left" w:pos="484"/>
                <w:tab w:val="left" w:pos="1090"/>
                <w:tab w:val="left" w:pos="2680"/>
                <w:tab w:val="left" w:pos="6316"/>
              </w:tabs>
              <w:spacing w:after="58" w:line="192" w:lineRule="auto"/>
              <w:rPr>
                <w:ins w:id="307" w:author="Unknown"/>
                <w:rFonts w:ascii="Times New Roman" w:hAnsi="Times New Roman"/>
              </w:rPr>
            </w:pPr>
            <w:ins w:id="308" w:author="Unknown">
              <w:r>
                <w:rPr>
                  <w:rFonts w:ascii="Times New Roman" w:hAnsi="Times New Roman"/>
                </w:rPr>
                <w:t>Aged individuals who receive a State supplementary payment (but not SSI) based on need.</w:t>
              </w:r>
            </w:ins>
          </w:p>
        </w:tc>
        <w:tc>
          <w:tcPr>
            <w:tcW w:w="3144" w:type="dxa"/>
          </w:tcPr>
          <w:p w:rsidR="00502E3B" w:rsidRDefault="00502E3B">
            <w:pPr>
              <w:spacing w:line="163" w:lineRule="exact"/>
              <w:rPr>
                <w:ins w:id="309" w:author="Unknown"/>
                <w:rFonts w:ascii="Times New Roman" w:hAnsi="Times New Roman"/>
              </w:rPr>
            </w:pPr>
          </w:p>
          <w:p w:rsidR="00502E3B" w:rsidRDefault="00502E3B">
            <w:pPr>
              <w:keepNext/>
              <w:keepLines/>
              <w:tabs>
                <w:tab w:val="left" w:pos="-1440"/>
                <w:tab w:val="left" w:pos="484"/>
                <w:tab w:val="left" w:pos="1090"/>
                <w:tab w:val="left" w:pos="2680"/>
                <w:tab w:val="left" w:pos="6316"/>
              </w:tabs>
              <w:spacing w:line="192" w:lineRule="auto"/>
              <w:rPr>
                <w:ins w:id="310" w:author="Unknown"/>
                <w:rFonts w:ascii="Times New Roman" w:hAnsi="Times New Roman"/>
              </w:rPr>
            </w:pPr>
            <w:ins w:id="311" w:author="Unknown">
              <w:r>
                <w:rPr>
                  <w:rFonts w:ascii="Times New Roman" w:hAnsi="Times New Roman"/>
                </w:rPr>
                <w:t xml:space="preserve">42 CFR 435.230, </w:t>
              </w:r>
            </w:ins>
          </w:p>
          <w:p w:rsidR="00502E3B" w:rsidRDefault="00502E3B">
            <w:pPr>
              <w:keepNext/>
              <w:keepLines/>
              <w:tabs>
                <w:tab w:val="left" w:pos="-1440"/>
                <w:tab w:val="left" w:pos="484"/>
                <w:tab w:val="left" w:pos="1090"/>
                <w:tab w:val="left" w:pos="2680"/>
                <w:tab w:val="left" w:pos="6316"/>
              </w:tabs>
              <w:spacing w:line="192" w:lineRule="auto"/>
              <w:rPr>
                <w:ins w:id="312" w:author="Unknown"/>
                <w:rFonts w:ascii="Times New Roman" w:hAnsi="Times New Roman"/>
              </w:rPr>
            </w:pPr>
            <w:r>
              <w:rPr>
                <w:rFonts w:ascii="Times New Roman" w:hAnsi="Times New Roman"/>
              </w:rPr>
              <w:t>§</w:t>
            </w:r>
            <w:ins w:id="313" w:author="Unknown">
              <w:r>
                <w:rPr>
                  <w:rFonts w:ascii="Times New Roman" w:hAnsi="Times New Roman"/>
                </w:rPr>
                <w:t>1902(a)(10)(A)(ii) of the Act.</w:t>
              </w:r>
            </w:ins>
          </w:p>
          <w:p w:rsidR="00502E3B" w:rsidRDefault="00502E3B">
            <w:pPr>
              <w:keepNext/>
              <w:keepLines/>
              <w:tabs>
                <w:tab w:val="left" w:pos="-1440"/>
                <w:tab w:val="left" w:pos="484"/>
                <w:tab w:val="left" w:pos="1090"/>
                <w:tab w:val="left" w:pos="2680"/>
                <w:tab w:val="left" w:pos="6316"/>
              </w:tabs>
              <w:spacing w:after="58" w:line="192" w:lineRule="auto"/>
              <w:rPr>
                <w:ins w:id="314" w:author="Unknown"/>
                <w:rFonts w:ascii="Times New Roman" w:hAnsi="Times New Roman"/>
              </w:rPr>
            </w:pPr>
          </w:p>
        </w:tc>
      </w:tr>
    </w:tbl>
    <w:p w:rsidR="00502E3B" w:rsidRDefault="00502E3B">
      <w:pPr>
        <w:keepNext/>
        <w:keepLines/>
        <w:tabs>
          <w:tab w:val="left" w:pos="-1440"/>
          <w:tab w:val="left" w:pos="484"/>
          <w:tab w:val="left" w:pos="1090"/>
          <w:tab w:val="left" w:pos="2680"/>
          <w:tab w:val="left" w:pos="6316"/>
        </w:tabs>
        <w:spacing w:line="192" w:lineRule="auto"/>
        <w:jc w:val="both"/>
        <w:rPr>
          <w:ins w:id="315" w:author="Unknown"/>
          <w:rFonts w:ascii="Times New Roman" w:hAnsi="Times New Roman"/>
        </w:rPr>
      </w:pPr>
    </w:p>
    <w:p w:rsidR="00502E3B" w:rsidRDefault="00502E3B">
      <w:pPr>
        <w:keepNext/>
        <w:keepLines/>
        <w:tabs>
          <w:tab w:val="left" w:pos="-1440"/>
          <w:tab w:val="left" w:pos="484"/>
          <w:tab w:val="left" w:pos="1090"/>
          <w:tab w:val="left" w:pos="2680"/>
          <w:tab w:val="left" w:pos="6316"/>
        </w:tabs>
        <w:spacing w:line="192" w:lineRule="auto"/>
        <w:jc w:val="both"/>
        <w:rPr>
          <w:ins w:id="316" w:author="Unknown"/>
          <w:rFonts w:ascii="Times New Roman" w:hAnsi="Times New Roman"/>
        </w:rPr>
      </w:pPr>
    </w:p>
    <w:p w:rsidR="00502E3B" w:rsidRDefault="00502E3B">
      <w:pPr>
        <w:keepNext/>
        <w:keepLines/>
        <w:tabs>
          <w:tab w:val="left" w:pos="-1440"/>
          <w:tab w:val="left" w:pos="484"/>
          <w:tab w:val="left" w:pos="1090"/>
          <w:tab w:val="left" w:pos="2680"/>
          <w:tab w:val="left" w:pos="6316"/>
        </w:tabs>
        <w:spacing w:line="192" w:lineRule="auto"/>
        <w:jc w:val="both"/>
        <w:rPr>
          <w:ins w:id="317" w:author="Unknown"/>
          <w:rFonts w:ascii="Times New Roman" w:hAnsi="Times New Roman"/>
        </w:rPr>
      </w:pPr>
      <w:ins w:id="318" w:author="Unknown">
        <w:r>
          <w:rPr>
            <w:rFonts w:ascii="Times New Roman" w:hAnsi="Times New Roman"/>
          </w:rPr>
          <w:t xml:space="preserve">MAS/BOE - INDIVIDUALS RECEIVING CASH ASSISTANCE OR ELIGIBLE UNDER SECTION 1931 OF THE ACT-  BLIND/DISABLED   </w:t>
        </w:r>
      </w:ins>
    </w:p>
    <w:p w:rsidR="00502E3B" w:rsidRDefault="00502E3B">
      <w:pPr>
        <w:keepNext/>
        <w:keepLines/>
        <w:tabs>
          <w:tab w:val="left" w:pos="-1440"/>
          <w:tab w:val="left" w:pos="484"/>
          <w:tab w:val="left" w:pos="1090"/>
          <w:tab w:val="left" w:pos="2680"/>
          <w:tab w:val="left" w:pos="6316"/>
        </w:tabs>
        <w:spacing w:line="192" w:lineRule="auto"/>
        <w:jc w:val="both"/>
        <w:rPr>
          <w:ins w:id="319" w:author="Unknown"/>
          <w:rFonts w:ascii="Times New Roman" w:hAnsi="Times New Roman"/>
        </w:rPr>
      </w:pPr>
      <w:ins w:id="320" w:author="Unknown">
        <w:r>
          <w:rPr>
            <w:rFonts w:ascii="Times New Roman" w:hAnsi="Times New Roman"/>
          </w:rPr>
          <w:t>MSIS Coding (MAS-1, BOE-2)</w:t>
        </w:r>
      </w:ins>
    </w:p>
    <w:tbl>
      <w:tblPr>
        <w:tblW w:w="0" w:type="auto"/>
        <w:tblLayout w:type="fixed"/>
        <w:tblCellMar>
          <w:left w:w="139" w:type="dxa"/>
          <w:right w:w="139" w:type="dxa"/>
        </w:tblCellMar>
        <w:tblLook w:val="0000" w:firstRow="0" w:lastRow="0" w:firstColumn="0" w:lastColumn="0" w:noHBand="0" w:noVBand="0"/>
      </w:tblPr>
      <w:tblGrid>
        <w:gridCol w:w="900"/>
        <w:gridCol w:w="5076"/>
        <w:gridCol w:w="3144"/>
      </w:tblGrid>
      <w:tr w:rsidR="00000000">
        <w:tblPrEx>
          <w:tblCellMar>
            <w:top w:w="0" w:type="dxa"/>
            <w:bottom w:w="0" w:type="dxa"/>
          </w:tblCellMar>
        </w:tblPrEx>
        <w:trPr>
          <w:ins w:id="321" w:author="Unknown"/>
        </w:trPr>
        <w:tc>
          <w:tcPr>
            <w:tcW w:w="900" w:type="dxa"/>
          </w:tcPr>
          <w:p w:rsidR="00502E3B" w:rsidRDefault="00502E3B">
            <w:pPr>
              <w:spacing w:line="201" w:lineRule="exact"/>
              <w:rPr>
                <w:ins w:id="322" w:author="Unknown"/>
                <w:rFonts w:ascii="Times New Roman" w:hAnsi="Times New Roman"/>
              </w:rPr>
            </w:pPr>
          </w:p>
          <w:p w:rsidR="00502E3B" w:rsidRDefault="00502E3B">
            <w:pPr>
              <w:keepNext/>
              <w:keepLines/>
              <w:tabs>
                <w:tab w:val="left" w:pos="-1440"/>
                <w:tab w:val="left" w:pos="484"/>
                <w:tab w:val="left" w:pos="1090"/>
                <w:tab w:val="left" w:pos="2680"/>
                <w:tab w:val="left" w:pos="6316"/>
              </w:tabs>
              <w:spacing w:line="192" w:lineRule="auto"/>
              <w:rPr>
                <w:ins w:id="323" w:author="Unknown"/>
                <w:rFonts w:ascii="Times New Roman" w:hAnsi="Times New Roman"/>
              </w:rPr>
            </w:pPr>
          </w:p>
        </w:tc>
        <w:tc>
          <w:tcPr>
            <w:tcW w:w="5076" w:type="dxa"/>
          </w:tcPr>
          <w:p w:rsidR="00502E3B" w:rsidRDefault="00502E3B">
            <w:pPr>
              <w:spacing w:line="201" w:lineRule="exact"/>
              <w:rPr>
                <w:ins w:id="324" w:author="Unknown"/>
                <w:rFonts w:ascii="Times New Roman" w:hAnsi="Times New Roman"/>
              </w:rPr>
            </w:pPr>
          </w:p>
          <w:p w:rsidR="00502E3B" w:rsidRDefault="00502E3B">
            <w:pPr>
              <w:keepNext/>
              <w:keepLines/>
              <w:tabs>
                <w:tab w:val="center" w:pos="2399"/>
                <w:tab w:val="left" w:pos="2680"/>
                <w:tab w:val="left" w:pos="6316"/>
              </w:tabs>
              <w:spacing w:line="192" w:lineRule="auto"/>
              <w:rPr>
                <w:ins w:id="325" w:author="Unknown"/>
                <w:rFonts w:ascii="Times New Roman" w:hAnsi="Times New Roman"/>
              </w:rPr>
            </w:pPr>
            <w:ins w:id="326" w:author="Unknown">
              <w:r>
                <w:rPr>
                  <w:rFonts w:ascii="Times New Roman" w:hAnsi="Times New Roman"/>
                </w:rPr>
                <w:tab/>
                <w:t>DESCRIPTION</w:t>
              </w:r>
            </w:ins>
          </w:p>
        </w:tc>
        <w:tc>
          <w:tcPr>
            <w:tcW w:w="3144" w:type="dxa"/>
          </w:tcPr>
          <w:p w:rsidR="00502E3B" w:rsidRDefault="00502E3B">
            <w:pPr>
              <w:spacing w:line="201" w:lineRule="exact"/>
              <w:rPr>
                <w:ins w:id="327" w:author="Unknown"/>
                <w:rFonts w:ascii="Times New Roman" w:hAnsi="Times New Roman"/>
              </w:rPr>
            </w:pPr>
          </w:p>
          <w:p w:rsidR="00502E3B" w:rsidRDefault="00502E3B">
            <w:pPr>
              <w:keepNext/>
              <w:keepLines/>
              <w:tabs>
                <w:tab w:val="center" w:pos="1433"/>
                <w:tab w:val="left" w:pos="2680"/>
                <w:tab w:val="left" w:pos="6316"/>
              </w:tabs>
              <w:spacing w:line="192" w:lineRule="auto"/>
              <w:rPr>
                <w:ins w:id="328" w:author="Unknown"/>
                <w:rFonts w:ascii="Times New Roman" w:hAnsi="Times New Roman"/>
              </w:rPr>
            </w:pPr>
            <w:ins w:id="329" w:author="Unknown">
              <w:r>
                <w:rPr>
                  <w:rFonts w:ascii="Times New Roman" w:hAnsi="Times New Roman"/>
                </w:rPr>
                <w:t xml:space="preserve"> </w:t>
              </w:r>
              <w:r>
                <w:rPr>
                  <w:rFonts w:ascii="Times New Roman" w:hAnsi="Times New Roman"/>
                </w:rPr>
                <w:tab/>
                <w:t>CFR/PL CITATIONS</w:t>
              </w:r>
            </w:ins>
          </w:p>
        </w:tc>
      </w:tr>
      <w:tr w:rsidR="00000000">
        <w:tblPrEx>
          <w:tblCellMar>
            <w:top w:w="0" w:type="dxa"/>
            <w:bottom w:w="0" w:type="dxa"/>
          </w:tblCellMar>
        </w:tblPrEx>
        <w:trPr>
          <w:ins w:id="330" w:author="Unknown"/>
        </w:trPr>
        <w:tc>
          <w:tcPr>
            <w:tcW w:w="900" w:type="dxa"/>
          </w:tcPr>
          <w:p w:rsidR="00502E3B" w:rsidRDefault="00502E3B">
            <w:pPr>
              <w:spacing w:line="201" w:lineRule="exact"/>
              <w:rPr>
                <w:ins w:id="331" w:author="Unknown"/>
                <w:rFonts w:ascii="Times New Roman" w:hAnsi="Times New Roman"/>
              </w:rPr>
            </w:pPr>
          </w:p>
          <w:p w:rsidR="00502E3B" w:rsidRDefault="00502E3B">
            <w:pPr>
              <w:keepNext/>
              <w:keepLines/>
              <w:tabs>
                <w:tab w:val="left" w:pos="-1440"/>
                <w:tab w:val="left" w:pos="484"/>
                <w:tab w:val="left" w:pos="1090"/>
                <w:tab w:val="left" w:pos="2680"/>
                <w:tab w:val="left" w:pos="6316"/>
              </w:tabs>
              <w:spacing w:line="192" w:lineRule="auto"/>
              <w:rPr>
                <w:ins w:id="332" w:author="Unknown"/>
                <w:rFonts w:ascii="Times New Roman" w:hAnsi="Times New Roman"/>
              </w:rPr>
            </w:pPr>
            <w:ins w:id="333" w:author="Unknown">
              <w:r>
                <w:rPr>
                  <w:rFonts w:ascii="Times New Roman" w:hAnsi="Times New Roman"/>
                </w:rPr>
                <w:t>1</w:t>
              </w:r>
            </w:ins>
          </w:p>
        </w:tc>
        <w:tc>
          <w:tcPr>
            <w:tcW w:w="5076" w:type="dxa"/>
          </w:tcPr>
          <w:p w:rsidR="00502E3B" w:rsidRDefault="00502E3B">
            <w:pPr>
              <w:spacing w:line="201" w:lineRule="exact"/>
              <w:rPr>
                <w:ins w:id="334" w:author="Unknown"/>
                <w:rFonts w:ascii="Times New Roman" w:hAnsi="Times New Roman"/>
              </w:rPr>
            </w:pPr>
          </w:p>
          <w:p w:rsidR="00502E3B" w:rsidRDefault="00502E3B">
            <w:pPr>
              <w:keepNext/>
              <w:keepLines/>
              <w:tabs>
                <w:tab w:val="left" w:pos="-1440"/>
                <w:tab w:val="left" w:pos="484"/>
                <w:tab w:val="left" w:pos="1090"/>
                <w:tab w:val="left" w:pos="2680"/>
                <w:tab w:val="left" w:pos="6316"/>
              </w:tabs>
              <w:spacing w:line="192" w:lineRule="auto"/>
              <w:rPr>
                <w:ins w:id="335" w:author="Unknown"/>
                <w:rFonts w:ascii="Times New Roman" w:hAnsi="Times New Roman"/>
              </w:rPr>
            </w:pPr>
            <w:ins w:id="336" w:author="Unknown">
              <w:r>
                <w:rPr>
                  <w:rFonts w:ascii="Times New Roman" w:hAnsi="Times New Roman"/>
                </w:rPr>
                <w:t xml:space="preserve">Blind and/or disabled individuals receiving SSI, eligible spouses or persons receiving SSI pending a final determination of blindness, disability, and/or disposal of resources exceeding SSI dollar limits; and persons considered to be receiving SSI under </w:t>
              </w:r>
            </w:ins>
            <w:r>
              <w:rPr>
                <w:rFonts w:ascii="Times New Roman" w:hAnsi="Times New Roman"/>
              </w:rPr>
              <w:t>§</w:t>
            </w:r>
            <w:ins w:id="337" w:author="Unknown">
              <w:r>
                <w:rPr>
                  <w:rFonts w:ascii="Times New Roman" w:hAnsi="Times New Roman"/>
                </w:rPr>
                <w:t>1619(b) of the Act.</w:t>
              </w:r>
            </w:ins>
          </w:p>
        </w:tc>
        <w:tc>
          <w:tcPr>
            <w:tcW w:w="3144" w:type="dxa"/>
          </w:tcPr>
          <w:p w:rsidR="00502E3B" w:rsidRDefault="00502E3B">
            <w:pPr>
              <w:spacing w:line="201" w:lineRule="exact"/>
              <w:rPr>
                <w:ins w:id="338" w:author="Unknown"/>
                <w:rFonts w:ascii="Times New Roman" w:hAnsi="Times New Roman"/>
              </w:rPr>
            </w:pPr>
          </w:p>
          <w:p w:rsidR="00502E3B" w:rsidRDefault="00502E3B">
            <w:pPr>
              <w:keepNext/>
              <w:keepLines/>
              <w:tabs>
                <w:tab w:val="left" w:pos="-1440"/>
                <w:tab w:val="left" w:pos="484"/>
                <w:tab w:val="left" w:pos="1090"/>
                <w:tab w:val="left" w:pos="2680"/>
                <w:tab w:val="left" w:pos="6316"/>
              </w:tabs>
              <w:spacing w:line="192" w:lineRule="auto"/>
              <w:rPr>
                <w:ins w:id="339" w:author="Unknown"/>
                <w:rFonts w:ascii="Times New Roman" w:hAnsi="Times New Roman"/>
              </w:rPr>
            </w:pPr>
            <w:ins w:id="340" w:author="Unknown">
              <w:r>
                <w:rPr>
                  <w:rFonts w:ascii="Times New Roman" w:hAnsi="Times New Roman"/>
                </w:rPr>
                <w:t>42 CFR 435.120</w:t>
              </w:r>
            </w:ins>
          </w:p>
          <w:p w:rsidR="00502E3B" w:rsidRDefault="00502E3B">
            <w:pPr>
              <w:keepNext/>
              <w:keepLines/>
              <w:tabs>
                <w:tab w:val="left" w:pos="-1440"/>
                <w:tab w:val="left" w:pos="484"/>
                <w:tab w:val="left" w:pos="1090"/>
                <w:tab w:val="left" w:pos="2680"/>
                <w:tab w:val="left" w:pos="6316"/>
              </w:tabs>
              <w:spacing w:line="192" w:lineRule="auto"/>
              <w:rPr>
                <w:ins w:id="341" w:author="Unknown"/>
                <w:rFonts w:ascii="Times New Roman" w:hAnsi="Times New Roman"/>
              </w:rPr>
            </w:pPr>
            <w:r>
              <w:rPr>
                <w:rFonts w:ascii="Times New Roman" w:hAnsi="Times New Roman"/>
              </w:rPr>
              <w:t>§</w:t>
            </w:r>
            <w:ins w:id="342" w:author="Unknown">
              <w:r>
                <w:rPr>
                  <w:rFonts w:ascii="Times New Roman" w:hAnsi="Times New Roman"/>
                </w:rPr>
                <w:t>1619(b) of the Act</w:t>
              </w:r>
            </w:ins>
          </w:p>
          <w:p w:rsidR="00502E3B" w:rsidRDefault="00502E3B">
            <w:pPr>
              <w:keepNext/>
              <w:keepLines/>
              <w:tabs>
                <w:tab w:val="left" w:pos="-1440"/>
                <w:tab w:val="left" w:pos="484"/>
                <w:tab w:val="left" w:pos="1090"/>
                <w:tab w:val="left" w:pos="2680"/>
                <w:tab w:val="left" w:pos="6316"/>
              </w:tabs>
              <w:spacing w:line="192" w:lineRule="auto"/>
              <w:rPr>
                <w:ins w:id="343" w:author="Unknown"/>
                <w:rFonts w:ascii="Times New Roman" w:hAnsi="Times New Roman"/>
              </w:rPr>
            </w:pPr>
            <w:r>
              <w:rPr>
                <w:rFonts w:ascii="Times New Roman" w:hAnsi="Times New Roman"/>
              </w:rPr>
              <w:t>§</w:t>
            </w:r>
            <w:ins w:id="344" w:author="Unknown">
              <w:r>
                <w:rPr>
                  <w:rFonts w:ascii="Times New Roman" w:hAnsi="Times New Roman"/>
                </w:rPr>
                <w:t>1902(a)(10)(A)(I)(II)</w:t>
              </w:r>
            </w:ins>
          </w:p>
          <w:p w:rsidR="00502E3B" w:rsidRDefault="00502E3B">
            <w:pPr>
              <w:keepNext/>
              <w:keepLines/>
              <w:tabs>
                <w:tab w:val="left" w:pos="-1440"/>
                <w:tab w:val="left" w:pos="484"/>
                <w:tab w:val="left" w:pos="1090"/>
                <w:tab w:val="left" w:pos="2680"/>
                <w:tab w:val="left" w:pos="6316"/>
              </w:tabs>
              <w:spacing w:line="192" w:lineRule="auto"/>
              <w:rPr>
                <w:ins w:id="345" w:author="Unknown"/>
                <w:rFonts w:ascii="Times New Roman" w:hAnsi="Times New Roman"/>
              </w:rPr>
            </w:pPr>
            <w:ins w:id="346" w:author="Unknown">
              <w:r>
                <w:rPr>
                  <w:rFonts w:ascii="Times New Roman" w:hAnsi="Times New Roman"/>
                </w:rPr>
                <w:t>of the Act,</w:t>
              </w:r>
            </w:ins>
          </w:p>
          <w:p w:rsidR="00502E3B" w:rsidRDefault="00502E3B">
            <w:pPr>
              <w:keepNext/>
              <w:keepLines/>
              <w:tabs>
                <w:tab w:val="left" w:pos="-1440"/>
                <w:tab w:val="left" w:pos="484"/>
                <w:tab w:val="left" w:pos="1090"/>
                <w:tab w:val="left" w:pos="2680"/>
                <w:tab w:val="left" w:pos="6316"/>
              </w:tabs>
              <w:spacing w:line="192" w:lineRule="auto"/>
              <w:rPr>
                <w:ins w:id="347" w:author="Unknown"/>
                <w:rFonts w:ascii="Times New Roman" w:hAnsi="Times New Roman"/>
              </w:rPr>
            </w:pPr>
            <w:ins w:id="348" w:author="Unknown">
              <w:r>
                <w:rPr>
                  <w:rFonts w:ascii="Times New Roman" w:hAnsi="Times New Roman"/>
                </w:rPr>
                <w:t xml:space="preserve">PL 99-643, </w:t>
              </w:r>
            </w:ins>
            <w:r>
              <w:rPr>
                <w:rFonts w:ascii="Times New Roman" w:hAnsi="Times New Roman"/>
              </w:rPr>
              <w:t>§</w:t>
            </w:r>
            <w:ins w:id="349" w:author="Unknown">
              <w:r>
                <w:rPr>
                  <w:rFonts w:ascii="Times New Roman" w:hAnsi="Times New Roman"/>
                </w:rPr>
                <w:t>2</w:t>
              </w:r>
            </w:ins>
          </w:p>
        </w:tc>
      </w:tr>
      <w:tr w:rsidR="00000000">
        <w:tblPrEx>
          <w:tblCellMar>
            <w:top w:w="0" w:type="dxa"/>
            <w:bottom w:w="0" w:type="dxa"/>
          </w:tblCellMar>
        </w:tblPrEx>
        <w:trPr>
          <w:ins w:id="350" w:author="Unknown"/>
        </w:trPr>
        <w:tc>
          <w:tcPr>
            <w:tcW w:w="900" w:type="dxa"/>
          </w:tcPr>
          <w:p w:rsidR="00502E3B" w:rsidRDefault="00502E3B">
            <w:pPr>
              <w:spacing w:line="163" w:lineRule="exact"/>
              <w:rPr>
                <w:ins w:id="351" w:author="Unknown"/>
                <w:rFonts w:ascii="Times New Roman" w:hAnsi="Times New Roman"/>
              </w:rPr>
            </w:pPr>
          </w:p>
          <w:p w:rsidR="00502E3B" w:rsidRDefault="00502E3B">
            <w:pPr>
              <w:keepNext/>
              <w:keepLines/>
              <w:tabs>
                <w:tab w:val="left" w:pos="-1440"/>
                <w:tab w:val="left" w:pos="484"/>
                <w:tab w:val="left" w:pos="1090"/>
                <w:tab w:val="left" w:pos="2680"/>
                <w:tab w:val="left" w:pos="6316"/>
              </w:tabs>
              <w:spacing w:line="192" w:lineRule="auto"/>
              <w:rPr>
                <w:ins w:id="352" w:author="Unknown"/>
                <w:rFonts w:ascii="Times New Roman" w:hAnsi="Times New Roman"/>
              </w:rPr>
            </w:pPr>
            <w:ins w:id="353" w:author="Unknown">
              <w:r>
                <w:rPr>
                  <w:rFonts w:ascii="Times New Roman" w:hAnsi="Times New Roman"/>
                </w:rPr>
                <w:t>2</w:t>
              </w:r>
            </w:ins>
          </w:p>
        </w:tc>
        <w:tc>
          <w:tcPr>
            <w:tcW w:w="5076" w:type="dxa"/>
          </w:tcPr>
          <w:p w:rsidR="00502E3B" w:rsidRDefault="00502E3B">
            <w:pPr>
              <w:spacing w:line="163" w:lineRule="exact"/>
              <w:rPr>
                <w:ins w:id="354" w:author="Unknown"/>
                <w:rFonts w:ascii="Times New Roman" w:hAnsi="Times New Roman"/>
              </w:rPr>
            </w:pPr>
          </w:p>
          <w:p w:rsidR="00502E3B" w:rsidRDefault="00502E3B">
            <w:pPr>
              <w:keepNext/>
              <w:keepLines/>
              <w:tabs>
                <w:tab w:val="left" w:pos="-1440"/>
                <w:tab w:val="left" w:pos="484"/>
                <w:tab w:val="left" w:pos="1090"/>
                <w:tab w:val="left" w:pos="2680"/>
                <w:tab w:val="left" w:pos="6316"/>
              </w:tabs>
              <w:spacing w:line="192" w:lineRule="auto"/>
              <w:rPr>
                <w:ins w:id="355" w:author="Unknown"/>
                <w:rFonts w:ascii="Times New Roman" w:hAnsi="Times New Roman"/>
              </w:rPr>
            </w:pPr>
            <w:ins w:id="356" w:author="Unknown">
              <w:r>
                <w:rPr>
                  <w:rFonts w:ascii="Times New Roman" w:hAnsi="Times New Roman"/>
                </w:rPr>
                <w:t xml:space="preserve">Blind and/or disabled individuals who meet more restrictive requirements than SSI and who are either receiving or not receiving SSI; or who qualify under </w:t>
              </w:r>
            </w:ins>
            <w:r>
              <w:rPr>
                <w:rFonts w:ascii="Times New Roman" w:hAnsi="Times New Roman"/>
              </w:rPr>
              <w:t>§</w:t>
            </w:r>
            <w:ins w:id="357" w:author="Unknown">
              <w:r>
                <w:rPr>
                  <w:rFonts w:ascii="Times New Roman" w:hAnsi="Times New Roman"/>
                </w:rPr>
                <w:t>1619.</w:t>
              </w:r>
            </w:ins>
          </w:p>
        </w:tc>
        <w:tc>
          <w:tcPr>
            <w:tcW w:w="3144" w:type="dxa"/>
          </w:tcPr>
          <w:p w:rsidR="00502E3B" w:rsidRDefault="00502E3B">
            <w:pPr>
              <w:spacing w:line="163" w:lineRule="exact"/>
              <w:rPr>
                <w:ins w:id="358" w:author="Unknown"/>
                <w:rFonts w:ascii="Times New Roman" w:hAnsi="Times New Roman"/>
              </w:rPr>
            </w:pPr>
          </w:p>
          <w:p w:rsidR="00502E3B" w:rsidRDefault="00502E3B">
            <w:pPr>
              <w:keepNext/>
              <w:keepLines/>
              <w:tabs>
                <w:tab w:val="left" w:pos="-1440"/>
                <w:tab w:val="left" w:pos="484"/>
                <w:tab w:val="left" w:pos="1090"/>
                <w:tab w:val="left" w:pos="2680"/>
                <w:tab w:val="left" w:pos="6316"/>
              </w:tabs>
              <w:spacing w:line="192" w:lineRule="auto"/>
              <w:rPr>
                <w:ins w:id="359" w:author="Unknown"/>
                <w:rFonts w:ascii="Times New Roman" w:hAnsi="Times New Roman"/>
              </w:rPr>
            </w:pPr>
            <w:ins w:id="360" w:author="Unknown">
              <w:r>
                <w:rPr>
                  <w:rFonts w:ascii="Times New Roman" w:hAnsi="Times New Roman"/>
                </w:rPr>
                <w:t>42 CFR 435.121</w:t>
              </w:r>
            </w:ins>
          </w:p>
          <w:p w:rsidR="00502E3B" w:rsidRDefault="00502E3B">
            <w:pPr>
              <w:keepNext/>
              <w:keepLines/>
              <w:tabs>
                <w:tab w:val="left" w:pos="-1440"/>
                <w:tab w:val="left" w:pos="484"/>
                <w:tab w:val="left" w:pos="1090"/>
                <w:tab w:val="left" w:pos="2680"/>
                <w:tab w:val="left" w:pos="6316"/>
              </w:tabs>
              <w:spacing w:line="192" w:lineRule="auto"/>
              <w:rPr>
                <w:ins w:id="361" w:author="Unknown"/>
                <w:rFonts w:ascii="Times New Roman" w:hAnsi="Times New Roman"/>
              </w:rPr>
            </w:pPr>
            <w:r>
              <w:rPr>
                <w:rFonts w:ascii="Times New Roman" w:hAnsi="Times New Roman"/>
              </w:rPr>
              <w:t>§</w:t>
            </w:r>
            <w:ins w:id="362" w:author="Unknown">
              <w:r>
                <w:rPr>
                  <w:rFonts w:ascii="Times New Roman" w:hAnsi="Times New Roman"/>
                </w:rPr>
                <w:t>1619(b)(3) of the Act,</w:t>
              </w:r>
            </w:ins>
          </w:p>
          <w:p w:rsidR="00502E3B" w:rsidRDefault="00502E3B">
            <w:pPr>
              <w:keepNext/>
              <w:keepLines/>
              <w:tabs>
                <w:tab w:val="left" w:pos="-1440"/>
                <w:tab w:val="left" w:pos="484"/>
                <w:tab w:val="left" w:pos="1090"/>
                <w:tab w:val="left" w:pos="2680"/>
                <w:tab w:val="left" w:pos="6316"/>
              </w:tabs>
              <w:spacing w:line="192" w:lineRule="auto"/>
              <w:rPr>
                <w:ins w:id="363" w:author="Unknown"/>
                <w:rFonts w:ascii="Times New Roman" w:hAnsi="Times New Roman"/>
              </w:rPr>
            </w:pPr>
            <w:r>
              <w:rPr>
                <w:rFonts w:ascii="Times New Roman" w:hAnsi="Times New Roman"/>
              </w:rPr>
              <w:t>§</w:t>
            </w:r>
            <w:ins w:id="364" w:author="Unknown">
              <w:r>
                <w:rPr>
                  <w:rFonts w:ascii="Times New Roman" w:hAnsi="Times New Roman"/>
                </w:rPr>
                <w:t>1902(f) of the Act,</w:t>
              </w:r>
            </w:ins>
          </w:p>
          <w:p w:rsidR="00502E3B" w:rsidRDefault="00502E3B">
            <w:pPr>
              <w:keepNext/>
              <w:keepLines/>
              <w:tabs>
                <w:tab w:val="left" w:pos="-1440"/>
                <w:tab w:val="left" w:pos="484"/>
                <w:tab w:val="left" w:pos="1090"/>
                <w:tab w:val="left" w:pos="2680"/>
                <w:tab w:val="left" w:pos="6316"/>
              </w:tabs>
              <w:spacing w:line="192" w:lineRule="auto"/>
              <w:rPr>
                <w:ins w:id="365" w:author="Unknown"/>
                <w:rFonts w:ascii="Times New Roman" w:hAnsi="Times New Roman"/>
              </w:rPr>
            </w:pPr>
            <w:ins w:id="366" w:author="Unknown">
              <w:r>
                <w:rPr>
                  <w:rFonts w:ascii="Times New Roman" w:hAnsi="Times New Roman"/>
                </w:rPr>
                <w:t xml:space="preserve"> PL 99-643, </w:t>
              </w:r>
            </w:ins>
            <w:r>
              <w:rPr>
                <w:rFonts w:ascii="Times New Roman" w:hAnsi="Times New Roman"/>
              </w:rPr>
              <w:t>§</w:t>
            </w:r>
            <w:ins w:id="367" w:author="Unknown">
              <w:r>
                <w:rPr>
                  <w:rFonts w:ascii="Times New Roman" w:hAnsi="Times New Roman"/>
                </w:rPr>
                <w:t>7</w:t>
              </w:r>
            </w:ins>
          </w:p>
        </w:tc>
      </w:tr>
      <w:tr w:rsidR="00000000">
        <w:tblPrEx>
          <w:tblCellMar>
            <w:top w:w="0" w:type="dxa"/>
            <w:bottom w:w="0" w:type="dxa"/>
          </w:tblCellMar>
        </w:tblPrEx>
        <w:trPr>
          <w:ins w:id="368" w:author="Unknown"/>
        </w:trPr>
        <w:tc>
          <w:tcPr>
            <w:tcW w:w="900" w:type="dxa"/>
          </w:tcPr>
          <w:p w:rsidR="00502E3B" w:rsidRDefault="00502E3B">
            <w:pPr>
              <w:spacing w:line="163" w:lineRule="exact"/>
              <w:rPr>
                <w:ins w:id="369" w:author="Unknown"/>
                <w:rFonts w:ascii="Times New Roman" w:hAnsi="Times New Roman"/>
              </w:rPr>
            </w:pPr>
          </w:p>
          <w:p w:rsidR="00502E3B" w:rsidRDefault="00502E3B">
            <w:pPr>
              <w:keepNext/>
              <w:keepLines/>
              <w:tabs>
                <w:tab w:val="left" w:pos="-1440"/>
                <w:tab w:val="left" w:pos="484"/>
                <w:tab w:val="left" w:pos="1090"/>
                <w:tab w:val="left" w:pos="2680"/>
                <w:tab w:val="left" w:pos="6316"/>
              </w:tabs>
              <w:spacing w:line="192" w:lineRule="auto"/>
              <w:rPr>
                <w:ins w:id="370" w:author="Unknown"/>
                <w:rFonts w:ascii="Times New Roman" w:hAnsi="Times New Roman"/>
              </w:rPr>
            </w:pPr>
            <w:ins w:id="371" w:author="Unknown">
              <w:r>
                <w:rPr>
                  <w:rFonts w:ascii="Times New Roman" w:hAnsi="Times New Roman"/>
                </w:rPr>
                <w:t>3</w:t>
              </w:r>
            </w:ins>
          </w:p>
        </w:tc>
        <w:tc>
          <w:tcPr>
            <w:tcW w:w="5076" w:type="dxa"/>
          </w:tcPr>
          <w:p w:rsidR="00502E3B" w:rsidRDefault="00502E3B">
            <w:pPr>
              <w:spacing w:line="163" w:lineRule="exact"/>
              <w:rPr>
                <w:ins w:id="372" w:author="Unknown"/>
                <w:rFonts w:ascii="Times New Roman" w:hAnsi="Times New Roman"/>
              </w:rPr>
            </w:pPr>
          </w:p>
          <w:p w:rsidR="00502E3B" w:rsidRDefault="00502E3B">
            <w:pPr>
              <w:keepNext/>
              <w:keepLines/>
              <w:tabs>
                <w:tab w:val="left" w:pos="-1440"/>
                <w:tab w:val="left" w:pos="484"/>
                <w:tab w:val="left" w:pos="1090"/>
                <w:tab w:val="left" w:pos="2680"/>
                <w:tab w:val="left" w:pos="6316"/>
              </w:tabs>
              <w:spacing w:line="192" w:lineRule="auto"/>
              <w:rPr>
                <w:ins w:id="373" w:author="Unknown"/>
                <w:rFonts w:ascii="Times New Roman" w:hAnsi="Times New Roman"/>
              </w:rPr>
            </w:pPr>
            <w:ins w:id="374" w:author="Unknown">
              <w:r>
                <w:rPr>
                  <w:rFonts w:ascii="Times New Roman" w:hAnsi="Times New Roman"/>
                </w:rPr>
                <w:t>Blind and/or disabled individuals receiving mandatory State supplements.</w:t>
              </w:r>
            </w:ins>
          </w:p>
        </w:tc>
        <w:tc>
          <w:tcPr>
            <w:tcW w:w="3144" w:type="dxa"/>
          </w:tcPr>
          <w:p w:rsidR="00502E3B" w:rsidRDefault="00502E3B">
            <w:pPr>
              <w:spacing w:line="163" w:lineRule="exact"/>
              <w:rPr>
                <w:ins w:id="375" w:author="Unknown"/>
                <w:rFonts w:ascii="Times New Roman" w:hAnsi="Times New Roman"/>
              </w:rPr>
            </w:pPr>
          </w:p>
          <w:p w:rsidR="00502E3B" w:rsidRDefault="00502E3B">
            <w:pPr>
              <w:keepNext/>
              <w:keepLines/>
              <w:tabs>
                <w:tab w:val="left" w:pos="-1440"/>
                <w:tab w:val="left" w:pos="484"/>
                <w:tab w:val="left" w:pos="1090"/>
                <w:tab w:val="left" w:pos="2680"/>
                <w:tab w:val="left" w:pos="6316"/>
              </w:tabs>
              <w:spacing w:line="192" w:lineRule="auto"/>
              <w:rPr>
                <w:ins w:id="376" w:author="Unknown"/>
                <w:rFonts w:ascii="Times New Roman" w:hAnsi="Times New Roman"/>
              </w:rPr>
            </w:pPr>
            <w:ins w:id="377" w:author="Unknown">
              <w:r>
                <w:rPr>
                  <w:rFonts w:ascii="Times New Roman" w:hAnsi="Times New Roman"/>
                </w:rPr>
                <w:t>42 CFR 435.130</w:t>
              </w:r>
            </w:ins>
          </w:p>
        </w:tc>
      </w:tr>
      <w:tr w:rsidR="00000000">
        <w:tblPrEx>
          <w:tblCellMar>
            <w:top w:w="0" w:type="dxa"/>
            <w:bottom w:w="0" w:type="dxa"/>
          </w:tblCellMar>
        </w:tblPrEx>
        <w:tc>
          <w:tcPr>
            <w:tcW w:w="900" w:type="dxa"/>
          </w:tcPr>
          <w:p w:rsidR="00502E3B" w:rsidRDefault="00502E3B">
            <w:pPr>
              <w:spacing w:line="163" w:lineRule="exact"/>
              <w:rPr>
                <w:ins w:id="378" w:author="Unknown"/>
                <w:rFonts w:ascii="Times New Roman" w:hAnsi="Times New Roman"/>
              </w:rPr>
            </w:pPr>
          </w:p>
          <w:p w:rsidR="00502E3B" w:rsidRDefault="00502E3B">
            <w:pPr>
              <w:keepNext/>
              <w:keepLines/>
              <w:tabs>
                <w:tab w:val="left" w:pos="-1440"/>
                <w:tab w:val="left" w:pos="484"/>
                <w:tab w:val="left" w:pos="1090"/>
                <w:tab w:val="left" w:pos="2680"/>
                <w:tab w:val="left" w:pos="6316"/>
              </w:tabs>
              <w:spacing w:after="58" w:line="192" w:lineRule="auto"/>
              <w:rPr>
                <w:ins w:id="379" w:author="Unknown"/>
                <w:rFonts w:ascii="Times New Roman" w:hAnsi="Times New Roman"/>
              </w:rPr>
            </w:pPr>
            <w:ins w:id="380" w:author="Unknown">
              <w:r>
                <w:rPr>
                  <w:rFonts w:ascii="Times New Roman" w:hAnsi="Times New Roman"/>
                </w:rPr>
                <w:t>4</w:t>
              </w:r>
            </w:ins>
          </w:p>
        </w:tc>
        <w:tc>
          <w:tcPr>
            <w:tcW w:w="5076" w:type="dxa"/>
          </w:tcPr>
          <w:p w:rsidR="00502E3B" w:rsidRDefault="00502E3B">
            <w:pPr>
              <w:spacing w:line="163" w:lineRule="exact"/>
              <w:rPr>
                <w:ins w:id="381" w:author="Unknown"/>
                <w:rFonts w:ascii="Times New Roman" w:hAnsi="Times New Roman"/>
              </w:rPr>
            </w:pPr>
          </w:p>
          <w:p w:rsidR="00502E3B" w:rsidRDefault="00502E3B">
            <w:pPr>
              <w:keepNext/>
              <w:keepLines/>
              <w:tabs>
                <w:tab w:val="left" w:pos="-1440"/>
                <w:tab w:val="left" w:pos="484"/>
                <w:tab w:val="left" w:pos="1090"/>
                <w:tab w:val="left" w:pos="2680"/>
                <w:tab w:val="left" w:pos="6316"/>
              </w:tabs>
              <w:spacing w:after="58" w:line="192" w:lineRule="auto"/>
              <w:rPr>
                <w:ins w:id="382" w:author="Unknown"/>
                <w:rFonts w:ascii="Times New Roman" w:hAnsi="Times New Roman"/>
              </w:rPr>
            </w:pPr>
            <w:ins w:id="383" w:author="Unknown">
              <w:r>
                <w:rPr>
                  <w:rFonts w:ascii="Times New Roman" w:hAnsi="Times New Roman"/>
                </w:rPr>
                <w:t>Blind and/or disabled individuals who receive a State supplementary payment (but not SSI) based upon need.</w:t>
              </w:r>
            </w:ins>
          </w:p>
        </w:tc>
        <w:tc>
          <w:tcPr>
            <w:tcW w:w="3144" w:type="dxa"/>
          </w:tcPr>
          <w:p w:rsidR="00502E3B" w:rsidRDefault="00502E3B">
            <w:pPr>
              <w:spacing w:line="163" w:lineRule="exact"/>
              <w:rPr>
                <w:ins w:id="384" w:author="Unknown"/>
                <w:rFonts w:ascii="Times New Roman" w:hAnsi="Times New Roman"/>
              </w:rPr>
            </w:pPr>
          </w:p>
          <w:p w:rsidR="00502E3B" w:rsidRDefault="00502E3B">
            <w:pPr>
              <w:keepNext/>
              <w:keepLines/>
              <w:tabs>
                <w:tab w:val="left" w:pos="-1440"/>
                <w:tab w:val="left" w:pos="484"/>
                <w:tab w:val="left" w:pos="1090"/>
                <w:tab w:val="left" w:pos="2680"/>
                <w:tab w:val="left" w:pos="6316"/>
              </w:tabs>
              <w:spacing w:line="192" w:lineRule="auto"/>
              <w:rPr>
                <w:ins w:id="385" w:author="Unknown"/>
                <w:rFonts w:ascii="Times New Roman" w:hAnsi="Times New Roman"/>
              </w:rPr>
            </w:pPr>
            <w:ins w:id="386" w:author="Unknown">
              <w:r>
                <w:rPr>
                  <w:rFonts w:ascii="Times New Roman" w:hAnsi="Times New Roman"/>
                </w:rPr>
                <w:t>42 CFR 435.230</w:t>
              </w:r>
            </w:ins>
          </w:p>
          <w:p w:rsidR="00502E3B" w:rsidRDefault="00502E3B">
            <w:pPr>
              <w:keepNext/>
              <w:keepLines/>
              <w:tabs>
                <w:tab w:val="left" w:pos="-1440"/>
                <w:tab w:val="left" w:pos="484"/>
                <w:tab w:val="left" w:pos="1090"/>
                <w:tab w:val="left" w:pos="2680"/>
                <w:tab w:val="left" w:pos="6316"/>
              </w:tabs>
              <w:spacing w:after="58" w:line="192" w:lineRule="auto"/>
              <w:rPr>
                <w:rFonts w:ascii="Times New Roman" w:hAnsi="Times New Roman"/>
              </w:rPr>
            </w:pPr>
            <w:r>
              <w:rPr>
                <w:rFonts w:ascii="Times New Roman" w:hAnsi="Times New Roman"/>
              </w:rPr>
              <w:t>§</w:t>
            </w:r>
            <w:ins w:id="387" w:author="Unknown">
              <w:r>
                <w:rPr>
                  <w:rFonts w:ascii="Times New Roman" w:hAnsi="Times New Roman"/>
                </w:rPr>
                <w:t>1902(a)(10)(A)(ii)of the Act</w:t>
              </w:r>
            </w:ins>
          </w:p>
        </w:tc>
      </w:tr>
    </w:tbl>
    <w:p w:rsidR="00502E3B" w:rsidRDefault="00502E3B">
      <w:pPr>
        <w:keepLines/>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right" w:pos="9360"/>
        </w:tabs>
        <w:spacing w:line="192" w:lineRule="auto"/>
        <w:jc w:val="both"/>
        <w:rPr>
          <w:rFonts w:ascii="Times New Roman" w:hAnsi="Times New Roman"/>
        </w:rPr>
      </w:pPr>
      <w:r>
        <w:rPr>
          <w:rFonts w:ascii="Times New Roman" w:hAnsi="Times New Roman"/>
        </w:rPr>
        <w:t xml:space="preserve">Rev. 91  </w:t>
      </w:r>
      <w:r>
        <w:rPr>
          <w:rFonts w:ascii="Times New Roman" w:hAnsi="Times New Roman"/>
        </w:rPr>
        <w:tab/>
        <w:t>2-157</w:t>
      </w:r>
    </w:p>
    <w:p w:rsidR="00502E3B" w:rsidRDefault="00502E3B">
      <w:pPr>
        <w:tabs>
          <w:tab w:val="center" w:pos="4680"/>
          <w:tab w:val="left" w:pos="6316"/>
        </w:tabs>
        <w:spacing w:line="192" w:lineRule="auto"/>
        <w:jc w:val="both"/>
        <w:rPr>
          <w:rFonts w:ascii="Times New Roman" w:hAnsi="Times New Roman"/>
        </w:rPr>
      </w:pPr>
      <w:r>
        <w:rPr>
          <w:rFonts w:ascii="Times New Roman" w:hAnsi="Times New Roman"/>
        </w:rPr>
        <w:br w:type="page"/>
      </w:r>
      <w:r>
        <w:rPr>
          <w:rFonts w:ascii="Times New Roman" w:hAnsi="Times New Roman"/>
        </w:rPr>
        <w:tab/>
        <w:t>STATE ORGANIZATION</w:t>
      </w:r>
    </w:p>
    <w:p w:rsidR="00502E3B" w:rsidRDefault="00502E3B">
      <w:pPr>
        <w:tabs>
          <w:tab w:val="center" w:pos="4680"/>
          <w:tab w:val="right" w:pos="9360"/>
        </w:tabs>
        <w:spacing w:line="192" w:lineRule="auto"/>
        <w:jc w:val="both"/>
        <w:rPr>
          <w:rFonts w:ascii="Times New Roman" w:hAnsi="Times New Roman"/>
        </w:rPr>
      </w:pPr>
      <w:r>
        <w:rPr>
          <w:rFonts w:ascii="Times New Roman" w:hAnsi="Times New Roman"/>
          <w:u w:val="single"/>
        </w:rPr>
        <w:t>2700.2 (Cont.)</w:t>
      </w:r>
      <w:r>
        <w:rPr>
          <w:rFonts w:ascii="Times New Roman" w:hAnsi="Times New Roman"/>
          <w:u w:val="single"/>
        </w:rPr>
        <w:tab/>
        <w:t>AND GENERAL ADMINISTRATION</w:t>
      </w:r>
      <w:r>
        <w:rPr>
          <w:rFonts w:ascii="Times New Roman" w:hAnsi="Times New Roman"/>
          <w:u w:val="single"/>
        </w:rPr>
        <w:tab/>
        <w:t>08-98</w:t>
      </w: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ins w:id="388" w:author="Unknown"/>
          <w:rFonts w:ascii="Times New Roman" w:hAnsi="Times New Roman"/>
        </w:rPr>
      </w:pPr>
      <w:ins w:id="389" w:author="Unknown">
        <w:r>
          <w:rPr>
            <w:rFonts w:ascii="Times New Roman" w:hAnsi="Times New Roman"/>
          </w:rPr>
          <w:t>MAS/BOE - INDIVIDUALS RECEIVING CASH ASSISTANCE OR ELIGIBLE UNDER SECTION 1931 OF THE ACT -  CHILDREN</w:t>
        </w:r>
      </w:ins>
    </w:p>
    <w:p w:rsidR="00502E3B" w:rsidRDefault="00502E3B">
      <w:pPr>
        <w:tabs>
          <w:tab w:val="left" w:pos="-1440"/>
          <w:tab w:val="left" w:pos="484"/>
          <w:tab w:val="left" w:pos="1090"/>
          <w:tab w:val="left" w:pos="2680"/>
          <w:tab w:val="left" w:pos="6316"/>
        </w:tabs>
        <w:spacing w:line="192" w:lineRule="auto"/>
        <w:jc w:val="both"/>
        <w:rPr>
          <w:ins w:id="390" w:author="Unknown"/>
          <w:rFonts w:ascii="Times New Roman" w:hAnsi="Times New Roman"/>
        </w:rPr>
      </w:pPr>
      <w:ins w:id="391" w:author="Unknown">
        <w:r>
          <w:rPr>
            <w:rFonts w:ascii="Times New Roman" w:hAnsi="Times New Roman"/>
          </w:rPr>
          <w:t>MSIS Coding (MAS-1, BOE-4)</w:t>
        </w:r>
      </w:ins>
    </w:p>
    <w:tbl>
      <w:tblPr>
        <w:tblW w:w="0" w:type="auto"/>
        <w:tblLayout w:type="fixed"/>
        <w:tblCellMar>
          <w:left w:w="139" w:type="dxa"/>
          <w:right w:w="139" w:type="dxa"/>
        </w:tblCellMar>
        <w:tblLook w:val="0000" w:firstRow="0" w:lastRow="0" w:firstColumn="0" w:lastColumn="0" w:noHBand="0" w:noVBand="0"/>
      </w:tblPr>
      <w:tblGrid>
        <w:gridCol w:w="900"/>
        <w:gridCol w:w="5148"/>
        <w:gridCol w:w="3072"/>
      </w:tblGrid>
      <w:tr w:rsidR="00000000">
        <w:tblPrEx>
          <w:tblCellMar>
            <w:top w:w="0" w:type="dxa"/>
            <w:bottom w:w="0" w:type="dxa"/>
          </w:tblCellMar>
        </w:tblPrEx>
        <w:trPr>
          <w:ins w:id="392" w:author="Unknown"/>
        </w:trPr>
        <w:tc>
          <w:tcPr>
            <w:tcW w:w="900" w:type="dxa"/>
          </w:tcPr>
          <w:p w:rsidR="00502E3B" w:rsidRDefault="00502E3B">
            <w:pPr>
              <w:spacing w:line="201" w:lineRule="exact"/>
              <w:rPr>
                <w:ins w:id="393"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394" w:author="Unknown"/>
                <w:rFonts w:ascii="Times New Roman" w:hAnsi="Times New Roman"/>
              </w:rPr>
            </w:pPr>
          </w:p>
          <w:p w:rsidR="00502E3B" w:rsidRDefault="00502E3B">
            <w:pPr>
              <w:tabs>
                <w:tab w:val="center" w:pos="311"/>
                <w:tab w:val="left" w:pos="484"/>
                <w:tab w:val="left" w:pos="1090"/>
                <w:tab w:val="left" w:pos="2680"/>
                <w:tab w:val="left" w:pos="6316"/>
              </w:tabs>
              <w:spacing w:line="192" w:lineRule="auto"/>
              <w:rPr>
                <w:ins w:id="395" w:author="Unknown"/>
                <w:rFonts w:ascii="Times New Roman" w:hAnsi="Times New Roman"/>
              </w:rPr>
            </w:pPr>
            <w:ins w:id="396" w:author="Unknown">
              <w:r>
                <w:rPr>
                  <w:rFonts w:ascii="Times New Roman" w:hAnsi="Times New Roman"/>
                </w:rPr>
                <w:tab/>
              </w:r>
            </w:ins>
          </w:p>
        </w:tc>
        <w:tc>
          <w:tcPr>
            <w:tcW w:w="5148" w:type="dxa"/>
          </w:tcPr>
          <w:p w:rsidR="00502E3B" w:rsidRDefault="00502E3B">
            <w:pPr>
              <w:spacing w:line="201" w:lineRule="exact"/>
              <w:rPr>
                <w:ins w:id="397" w:author="Unknown"/>
                <w:rFonts w:ascii="Times New Roman" w:hAnsi="Times New Roman"/>
              </w:rPr>
            </w:pPr>
          </w:p>
          <w:p w:rsidR="00502E3B" w:rsidRDefault="00502E3B">
            <w:pPr>
              <w:tabs>
                <w:tab w:val="center" w:pos="2435"/>
                <w:tab w:val="left" w:pos="2680"/>
                <w:tab w:val="left" w:pos="6316"/>
              </w:tabs>
              <w:spacing w:line="192" w:lineRule="auto"/>
              <w:rPr>
                <w:ins w:id="398" w:author="Unknown"/>
                <w:rFonts w:ascii="Times New Roman" w:hAnsi="Times New Roman"/>
              </w:rPr>
            </w:pPr>
            <w:ins w:id="399" w:author="Unknown">
              <w:r>
                <w:rPr>
                  <w:rFonts w:ascii="Times New Roman" w:hAnsi="Times New Roman"/>
                </w:rPr>
                <w:tab/>
                <w:t>DESCRIPTION</w:t>
              </w:r>
            </w:ins>
          </w:p>
        </w:tc>
        <w:tc>
          <w:tcPr>
            <w:tcW w:w="3072" w:type="dxa"/>
          </w:tcPr>
          <w:p w:rsidR="00502E3B" w:rsidRDefault="00502E3B">
            <w:pPr>
              <w:spacing w:line="201" w:lineRule="exact"/>
              <w:rPr>
                <w:ins w:id="400" w:author="Unknown"/>
                <w:rFonts w:ascii="Times New Roman" w:hAnsi="Times New Roman"/>
              </w:rPr>
            </w:pPr>
          </w:p>
          <w:p w:rsidR="00502E3B" w:rsidRDefault="00502E3B">
            <w:pPr>
              <w:tabs>
                <w:tab w:val="center" w:pos="1397"/>
                <w:tab w:val="left" w:pos="2680"/>
                <w:tab w:val="left" w:pos="6316"/>
              </w:tabs>
              <w:spacing w:line="192" w:lineRule="auto"/>
              <w:rPr>
                <w:ins w:id="401" w:author="Unknown"/>
                <w:rFonts w:ascii="Times New Roman" w:hAnsi="Times New Roman"/>
              </w:rPr>
            </w:pPr>
            <w:ins w:id="402" w:author="Unknown">
              <w:r>
                <w:rPr>
                  <w:rFonts w:ascii="Times New Roman" w:hAnsi="Times New Roman"/>
                </w:rPr>
                <w:tab/>
                <w:t>CFR/PL CITATIONS</w:t>
              </w:r>
            </w:ins>
          </w:p>
        </w:tc>
      </w:tr>
      <w:tr w:rsidR="00000000">
        <w:tblPrEx>
          <w:tblCellMar>
            <w:top w:w="0" w:type="dxa"/>
            <w:bottom w:w="0" w:type="dxa"/>
          </w:tblCellMar>
        </w:tblPrEx>
        <w:trPr>
          <w:ins w:id="403" w:author="Unknown"/>
        </w:trPr>
        <w:tc>
          <w:tcPr>
            <w:tcW w:w="900" w:type="dxa"/>
          </w:tcPr>
          <w:p w:rsidR="00502E3B" w:rsidRDefault="00502E3B">
            <w:pPr>
              <w:spacing w:line="201" w:lineRule="exact"/>
              <w:rPr>
                <w:ins w:id="404"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405" w:author="Unknown"/>
                <w:rFonts w:ascii="Times New Roman" w:hAnsi="Times New Roman"/>
              </w:rPr>
            </w:pPr>
            <w:ins w:id="406" w:author="Unknown">
              <w:r>
                <w:rPr>
                  <w:rFonts w:ascii="Times New Roman" w:hAnsi="Times New Roman"/>
                </w:rPr>
                <w:t>1</w:t>
              </w:r>
            </w:ins>
          </w:p>
        </w:tc>
        <w:tc>
          <w:tcPr>
            <w:tcW w:w="5148" w:type="dxa"/>
          </w:tcPr>
          <w:p w:rsidR="00502E3B" w:rsidRDefault="00502E3B">
            <w:pPr>
              <w:spacing w:line="201" w:lineRule="exact"/>
              <w:rPr>
                <w:ins w:id="407"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408" w:author="Unknown"/>
                <w:rFonts w:ascii="Times New Roman" w:hAnsi="Times New Roman"/>
              </w:rPr>
            </w:pPr>
            <w:ins w:id="409" w:author="Unknown">
              <w:r>
                <w:rPr>
                  <w:rFonts w:ascii="Times New Roman" w:hAnsi="Times New Roman"/>
                </w:rPr>
                <w:t xml:space="preserve">Low Income Families with Children qualified under </w:t>
              </w:r>
            </w:ins>
            <w:r>
              <w:rPr>
                <w:rFonts w:ascii="Times New Roman" w:hAnsi="Times New Roman"/>
              </w:rPr>
              <w:t>§</w:t>
            </w:r>
            <w:ins w:id="410" w:author="Unknown">
              <w:r>
                <w:rPr>
                  <w:rFonts w:ascii="Times New Roman" w:hAnsi="Times New Roman"/>
                </w:rPr>
                <w:t>1931 of the Act.</w:t>
              </w:r>
            </w:ins>
          </w:p>
        </w:tc>
        <w:tc>
          <w:tcPr>
            <w:tcW w:w="3072" w:type="dxa"/>
          </w:tcPr>
          <w:p w:rsidR="00502E3B" w:rsidRDefault="00502E3B">
            <w:pPr>
              <w:spacing w:line="201" w:lineRule="exact"/>
              <w:rPr>
                <w:ins w:id="411"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412" w:author="Unknown"/>
                <w:rFonts w:ascii="Times New Roman" w:hAnsi="Times New Roman"/>
              </w:rPr>
            </w:pPr>
            <w:ins w:id="413" w:author="Unknown">
              <w:r>
                <w:rPr>
                  <w:rFonts w:ascii="Times New Roman" w:hAnsi="Times New Roman"/>
                </w:rPr>
                <w:t>42 CFR 435.110</w:t>
              </w:r>
            </w:ins>
          </w:p>
          <w:p w:rsidR="00502E3B" w:rsidRDefault="00502E3B">
            <w:pPr>
              <w:tabs>
                <w:tab w:val="left" w:pos="-1440"/>
                <w:tab w:val="left" w:pos="484"/>
                <w:tab w:val="left" w:pos="1090"/>
                <w:tab w:val="left" w:pos="2680"/>
                <w:tab w:val="left" w:pos="6316"/>
              </w:tabs>
              <w:spacing w:line="192" w:lineRule="auto"/>
              <w:rPr>
                <w:ins w:id="414" w:author="Unknown"/>
                <w:rFonts w:ascii="Times New Roman" w:hAnsi="Times New Roman"/>
              </w:rPr>
            </w:pPr>
            <w:r>
              <w:rPr>
                <w:rFonts w:ascii="Times New Roman" w:hAnsi="Times New Roman"/>
              </w:rPr>
              <w:t>§</w:t>
            </w:r>
            <w:ins w:id="415" w:author="Unknown">
              <w:r>
                <w:rPr>
                  <w:rFonts w:ascii="Times New Roman" w:hAnsi="Times New Roman"/>
                </w:rPr>
                <w:t>1902(a)(10)(A)(I)</w:t>
              </w:r>
            </w:ins>
          </w:p>
          <w:p w:rsidR="00502E3B" w:rsidRDefault="00502E3B">
            <w:pPr>
              <w:tabs>
                <w:tab w:val="left" w:pos="-1440"/>
                <w:tab w:val="left" w:pos="484"/>
                <w:tab w:val="left" w:pos="1090"/>
                <w:tab w:val="left" w:pos="2680"/>
                <w:tab w:val="left" w:pos="6316"/>
              </w:tabs>
              <w:spacing w:line="192" w:lineRule="auto"/>
              <w:rPr>
                <w:ins w:id="416" w:author="Unknown"/>
                <w:rFonts w:ascii="Times New Roman" w:hAnsi="Times New Roman"/>
              </w:rPr>
            </w:pPr>
            <w:ins w:id="417" w:author="Unknown">
              <w:r>
                <w:rPr>
                  <w:rFonts w:ascii="Times New Roman" w:hAnsi="Times New Roman"/>
                </w:rPr>
                <w:t>(I) of the Act</w:t>
              </w:r>
            </w:ins>
          </w:p>
          <w:p w:rsidR="00502E3B" w:rsidRDefault="00502E3B">
            <w:pPr>
              <w:tabs>
                <w:tab w:val="left" w:pos="-1440"/>
                <w:tab w:val="left" w:pos="484"/>
                <w:tab w:val="left" w:pos="1090"/>
                <w:tab w:val="left" w:pos="2680"/>
                <w:tab w:val="left" w:pos="6316"/>
              </w:tabs>
              <w:spacing w:line="192" w:lineRule="auto"/>
              <w:rPr>
                <w:ins w:id="418" w:author="Unknown"/>
                <w:rFonts w:ascii="Times New Roman" w:hAnsi="Times New Roman"/>
              </w:rPr>
            </w:pPr>
            <w:r>
              <w:rPr>
                <w:rFonts w:ascii="Times New Roman" w:hAnsi="Times New Roman"/>
              </w:rPr>
              <w:t>§</w:t>
            </w:r>
            <w:ins w:id="419" w:author="Unknown">
              <w:r>
                <w:rPr>
                  <w:rFonts w:ascii="Times New Roman" w:hAnsi="Times New Roman"/>
                </w:rPr>
                <w:t>1931 of the Act</w:t>
              </w:r>
            </w:ins>
          </w:p>
        </w:tc>
      </w:tr>
      <w:tr w:rsidR="00000000">
        <w:tblPrEx>
          <w:tblCellMar>
            <w:top w:w="0" w:type="dxa"/>
            <w:bottom w:w="0" w:type="dxa"/>
          </w:tblCellMar>
        </w:tblPrEx>
        <w:trPr>
          <w:ins w:id="420" w:author="Unknown"/>
        </w:trPr>
        <w:tc>
          <w:tcPr>
            <w:tcW w:w="900" w:type="dxa"/>
          </w:tcPr>
          <w:p w:rsidR="00502E3B" w:rsidRDefault="00502E3B">
            <w:pPr>
              <w:spacing w:line="163" w:lineRule="exact"/>
              <w:rPr>
                <w:ins w:id="421"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422" w:author="Unknown"/>
                <w:rFonts w:ascii="Times New Roman" w:hAnsi="Times New Roman"/>
              </w:rPr>
            </w:pPr>
            <w:ins w:id="423" w:author="Unknown">
              <w:r>
                <w:rPr>
                  <w:rFonts w:ascii="Times New Roman" w:hAnsi="Times New Roman"/>
                </w:rPr>
                <w:t>2</w:t>
              </w:r>
            </w:ins>
          </w:p>
        </w:tc>
        <w:tc>
          <w:tcPr>
            <w:tcW w:w="5148" w:type="dxa"/>
          </w:tcPr>
          <w:p w:rsidR="00502E3B" w:rsidRDefault="00502E3B">
            <w:pPr>
              <w:spacing w:line="163" w:lineRule="exact"/>
              <w:rPr>
                <w:ins w:id="424"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425" w:author="Unknown"/>
                <w:rFonts w:ascii="Times New Roman" w:hAnsi="Times New Roman"/>
              </w:rPr>
            </w:pPr>
            <w:ins w:id="426" w:author="Unknown">
              <w:r>
                <w:rPr>
                  <w:rFonts w:ascii="Times New Roman" w:hAnsi="Times New Roman"/>
                </w:rPr>
                <w:t>Children age 18 who are regularly attending a secondary school or the equivalent of vocational or technical training.</w:t>
              </w:r>
            </w:ins>
          </w:p>
        </w:tc>
        <w:tc>
          <w:tcPr>
            <w:tcW w:w="3072" w:type="dxa"/>
          </w:tcPr>
          <w:p w:rsidR="00502E3B" w:rsidRDefault="00502E3B">
            <w:pPr>
              <w:spacing w:line="163" w:lineRule="exact"/>
              <w:rPr>
                <w:ins w:id="427"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428" w:author="Unknown"/>
                <w:rFonts w:ascii="Times New Roman" w:hAnsi="Times New Roman"/>
              </w:rPr>
            </w:pPr>
            <w:ins w:id="429" w:author="Unknown">
              <w:r>
                <w:rPr>
                  <w:rFonts w:ascii="Times New Roman" w:hAnsi="Times New Roman"/>
                </w:rPr>
                <w:t>42 CFR 435.110</w:t>
              </w:r>
            </w:ins>
          </w:p>
          <w:p w:rsidR="00502E3B" w:rsidRDefault="00502E3B">
            <w:pPr>
              <w:tabs>
                <w:tab w:val="left" w:pos="-1440"/>
                <w:tab w:val="left" w:pos="484"/>
                <w:tab w:val="left" w:pos="1090"/>
                <w:tab w:val="left" w:pos="2680"/>
                <w:tab w:val="left" w:pos="6316"/>
              </w:tabs>
              <w:spacing w:line="192" w:lineRule="auto"/>
              <w:rPr>
                <w:ins w:id="430" w:author="Unknown"/>
                <w:rFonts w:ascii="Times New Roman" w:hAnsi="Times New Roman"/>
              </w:rPr>
            </w:pPr>
            <w:r>
              <w:rPr>
                <w:rFonts w:ascii="Times New Roman" w:hAnsi="Times New Roman"/>
              </w:rPr>
              <w:t>§</w:t>
            </w:r>
            <w:ins w:id="431" w:author="Unknown">
              <w:r>
                <w:rPr>
                  <w:rFonts w:ascii="Times New Roman" w:hAnsi="Times New Roman"/>
                </w:rPr>
                <w:t>1902(a)(10)(A)(I)</w:t>
              </w:r>
            </w:ins>
          </w:p>
          <w:p w:rsidR="00502E3B" w:rsidRDefault="00502E3B">
            <w:pPr>
              <w:tabs>
                <w:tab w:val="left" w:pos="-1440"/>
                <w:tab w:val="left" w:pos="484"/>
                <w:tab w:val="left" w:pos="1090"/>
                <w:tab w:val="left" w:pos="2680"/>
                <w:tab w:val="left" w:pos="6316"/>
              </w:tabs>
              <w:spacing w:line="192" w:lineRule="auto"/>
              <w:rPr>
                <w:ins w:id="432" w:author="Unknown"/>
                <w:rFonts w:ascii="Times New Roman" w:hAnsi="Times New Roman"/>
              </w:rPr>
            </w:pPr>
            <w:ins w:id="433" w:author="Unknown">
              <w:r>
                <w:rPr>
                  <w:rFonts w:ascii="Times New Roman" w:hAnsi="Times New Roman"/>
                </w:rPr>
                <w:t>(I)</w:t>
              </w:r>
            </w:ins>
          </w:p>
          <w:p w:rsidR="00502E3B" w:rsidRDefault="00502E3B">
            <w:pPr>
              <w:tabs>
                <w:tab w:val="left" w:pos="-1440"/>
                <w:tab w:val="left" w:pos="484"/>
                <w:tab w:val="left" w:pos="1090"/>
                <w:tab w:val="left" w:pos="2680"/>
                <w:tab w:val="left" w:pos="6316"/>
              </w:tabs>
              <w:spacing w:after="58" w:line="192" w:lineRule="auto"/>
              <w:rPr>
                <w:ins w:id="434" w:author="Unknown"/>
                <w:rFonts w:ascii="Times New Roman" w:hAnsi="Times New Roman"/>
              </w:rPr>
            </w:pPr>
          </w:p>
        </w:tc>
      </w:tr>
    </w:tbl>
    <w:p w:rsidR="00502E3B" w:rsidRDefault="00502E3B">
      <w:pPr>
        <w:tabs>
          <w:tab w:val="left" w:pos="-1440"/>
          <w:tab w:val="left" w:pos="484"/>
          <w:tab w:val="left" w:pos="1090"/>
          <w:tab w:val="left" w:pos="2680"/>
          <w:tab w:val="left" w:pos="6316"/>
        </w:tabs>
        <w:spacing w:line="192" w:lineRule="auto"/>
        <w:jc w:val="both"/>
        <w:rPr>
          <w:ins w:id="435"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ins w:id="436"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ins w:id="437" w:author="Unknown"/>
          <w:rFonts w:ascii="Times New Roman" w:hAnsi="Times New Roman"/>
        </w:rPr>
      </w:pPr>
      <w:ins w:id="438" w:author="Unknown">
        <w:r>
          <w:rPr>
            <w:rFonts w:ascii="Times New Roman" w:hAnsi="Times New Roman"/>
          </w:rPr>
          <w:t>MAS/BOE  -  INDIVIDUALS RECEIVING CASH ASSISTANCE OR ELIGIBLE UNDER SECTION 1931 OF THE ACT - ADULTS</w:t>
        </w:r>
      </w:ins>
    </w:p>
    <w:p w:rsidR="00502E3B" w:rsidRDefault="00502E3B">
      <w:pPr>
        <w:tabs>
          <w:tab w:val="left" w:pos="-1440"/>
          <w:tab w:val="left" w:pos="484"/>
          <w:tab w:val="left" w:pos="1090"/>
          <w:tab w:val="left" w:pos="2680"/>
          <w:tab w:val="left" w:pos="6316"/>
        </w:tabs>
        <w:spacing w:line="192" w:lineRule="auto"/>
        <w:jc w:val="both"/>
        <w:rPr>
          <w:ins w:id="439" w:author="Unknown"/>
          <w:rFonts w:ascii="Times New Roman" w:hAnsi="Times New Roman"/>
        </w:rPr>
      </w:pPr>
      <w:ins w:id="440" w:author="Unknown">
        <w:r>
          <w:rPr>
            <w:rFonts w:ascii="Times New Roman" w:hAnsi="Times New Roman"/>
          </w:rPr>
          <w:t xml:space="preserve">MSIS Coding (MAS-1, BOE-5)  </w:t>
        </w:r>
      </w:ins>
    </w:p>
    <w:tbl>
      <w:tblPr>
        <w:tblW w:w="0" w:type="auto"/>
        <w:tblLayout w:type="fixed"/>
        <w:tblCellMar>
          <w:left w:w="139" w:type="dxa"/>
          <w:right w:w="139" w:type="dxa"/>
        </w:tblCellMar>
        <w:tblLook w:val="0000" w:firstRow="0" w:lastRow="0" w:firstColumn="0" w:lastColumn="0" w:noHBand="0" w:noVBand="0"/>
      </w:tblPr>
      <w:tblGrid>
        <w:gridCol w:w="900"/>
        <w:gridCol w:w="5076"/>
        <w:gridCol w:w="3144"/>
      </w:tblGrid>
      <w:tr w:rsidR="00000000">
        <w:tblPrEx>
          <w:tblCellMar>
            <w:top w:w="0" w:type="dxa"/>
            <w:bottom w:w="0" w:type="dxa"/>
          </w:tblCellMar>
        </w:tblPrEx>
        <w:trPr>
          <w:ins w:id="441" w:author="Unknown"/>
        </w:trPr>
        <w:tc>
          <w:tcPr>
            <w:tcW w:w="900" w:type="dxa"/>
          </w:tcPr>
          <w:p w:rsidR="00502E3B" w:rsidRDefault="00502E3B">
            <w:pPr>
              <w:spacing w:line="201" w:lineRule="exact"/>
              <w:rPr>
                <w:ins w:id="442"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443" w:author="Unknown"/>
                <w:rFonts w:ascii="Times New Roman" w:hAnsi="Times New Roman"/>
              </w:rPr>
            </w:pPr>
          </w:p>
        </w:tc>
        <w:tc>
          <w:tcPr>
            <w:tcW w:w="5076" w:type="dxa"/>
          </w:tcPr>
          <w:p w:rsidR="00502E3B" w:rsidRDefault="00502E3B">
            <w:pPr>
              <w:spacing w:line="201" w:lineRule="exact"/>
              <w:rPr>
                <w:ins w:id="444" w:author="Unknown"/>
                <w:rFonts w:ascii="Times New Roman" w:hAnsi="Times New Roman"/>
              </w:rPr>
            </w:pPr>
          </w:p>
          <w:p w:rsidR="00502E3B" w:rsidRDefault="00502E3B">
            <w:pPr>
              <w:tabs>
                <w:tab w:val="center" w:pos="2399"/>
                <w:tab w:val="left" w:pos="2680"/>
                <w:tab w:val="left" w:pos="6316"/>
              </w:tabs>
              <w:spacing w:line="192" w:lineRule="auto"/>
              <w:rPr>
                <w:ins w:id="445" w:author="Unknown"/>
                <w:rFonts w:ascii="Times New Roman" w:hAnsi="Times New Roman"/>
              </w:rPr>
            </w:pPr>
            <w:ins w:id="446" w:author="Unknown">
              <w:r>
                <w:rPr>
                  <w:rFonts w:ascii="Times New Roman" w:hAnsi="Times New Roman"/>
                </w:rPr>
                <w:tab/>
                <w:t>DESCRIPTION</w:t>
              </w:r>
            </w:ins>
          </w:p>
        </w:tc>
        <w:tc>
          <w:tcPr>
            <w:tcW w:w="3144" w:type="dxa"/>
          </w:tcPr>
          <w:p w:rsidR="00502E3B" w:rsidRDefault="00502E3B">
            <w:pPr>
              <w:spacing w:line="201" w:lineRule="exact"/>
              <w:rPr>
                <w:ins w:id="447"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448" w:author="Unknown"/>
                <w:rFonts w:ascii="Times New Roman" w:hAnsi="Times New Roman"/>
              </w:rPr>
            </w:pPr>
            <w:ins w:id="449" w:author="Unknown">
              <w:r>
                <w:rPr>
                  <w:rFonts w:ascii="Times New Roman" w:hAnsi="Times New Roman"/>
                </w:rPr>
                <w:t>CFR/PL CITATIONS</w:t>
              </w:r>
            </w:ins>
          </w:p>
        </w:tc>
      </w:tr>
      <w:tr w:rsidR="00000000">
        <w:tblPrEx>
          <w:tblCellMar>
            <w:top w:w="0" w:type="dxa"/>
            <w:bottom w:w="0" w:type="dxa"/>
          </w:tblCellMar>
        </w:tblPrEx>
        <w:trPr>
          <w:ins w:id="450" w:author="Unknown"/>
        </w:trPr>
        <w:tc>
          <w:tcPr>
            <w:tcW w:w="900" w:type="dxa"/>
          </w:tcPr>
          <w:p w:rsidR="00502E3B" w:rsidRDefault="00502E3B">
            <w:pPr>
              <w:spacing w:line="201" w:lineRule="exact"/>
              <w:rPr>
                <w:ins w:id="451"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452" w:author="Unknown"/>
                <w:rFonts w:ascii="Times New Roman" w:hAnsi="Times New Roman"/>
              </w:rPr>
            </w:pPr>
            <w:ins w:id="453" w:author="Unknown">
              <w:r>
                <w:rPr>
                  <w:rFonts w:ascii="Times New Roman" w:hAnsi="Times New Roman"/>
                </w:rPr>
                <w:t>1</w:t>
              </w:r>
            </w:ins>
          </w:p>
        </w:tc>
        <w:tc>
          <w:tcPr>
            <w:tcW w:w="5076" w:type="dxa"/>
          </w:tcPr>
          <w:p w:rsidR="00502E3B" w:rsidRDefault="00502E3B">
            <w:pPr>
              <w:spacing w:line="201" w:lineRule="exact"/>
              <w:rPr>
                <w:ins w:id="454"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455" w:author="Unknown"/>
                <w:rFonts w:ascii="Times New Roman" w:hAnsi="Times New Roman"/>
              </w:rPr>
            </w:pPr>
            <w:ins w:id="456" w:author="Unknown">
              <w:r>
                <w:rPr>
                  <w:rFonts w:ascii="Times New Roman" w:hAnsi="Times New Roman"/>
                </w:rPr>
                <w:t xml:space="preserve">Adults deemed essential for well-being of a recipient [see 45 CFR 233.20(a)(2)(vi)]qualified for Medicaid under </w:t>
              </w:r>
            </w:ins>
            <w:r>
              <w:rPr>
                <w:rFonts w:ascii="Times New Roman" w:hAnsi="Times New Roman"/>
              </w:rPr>
              <w:t>§</w:t>
            </w:r>
            <w:ins w:id="457" w:author="Unknown">
              <w:r>
                <w:rPr>
                  <w:rFonts w:ascii="Times New Roman" w:hAnsi="Times New Roman"/>
                </w:rPr>
                <w:t>1931 of the Act.</w:t>
              </w:r>
            </w:ins>
          </w:p>
        </w:tc>
        <w:tc>
          <w:tcPr>
            <w:tcW w:w="3144" w:type="dxa"/>
          </w:tcPr>
          <w:p w:rsidR="00502E3B" w:rsidRDefault="00502E3B">
            <w:pPr>
              <w:spacing w:line="201" w:lineRule="exact"/>
              <w:rPr>
                <w:ins w:id="458"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459" w:author="Unknown"/>
                <w:rFonts w:ascii="Times New Roman" w:hAnsi="Times New Roman"/>
              </w:rPr>
            </w:pPr>
            <w:ins w:id="460" w:author="Unknown">
              <w:r>
                <w:rPr>
                  <w:rFonts w:ascii="Times New Roman" w:hAnsi="Times New Roman"/>
                </w:rPr>
                <w:t xml:space="preserve">42 CFR 435.110, </w:t>
              </w:r>
            </w:ins>
          </w:p>
          <w:p w:rsidR="00502E3B" w:rsidRDefault="00502E3B">
            <w:pPr>
              <w:tabs>
                <w:tab w:val="left" w:pos="-1440"/>
                <w:tab w:val="left" w:pos="484"/>
                <w:tab w:val="left" w:pos="1090"/>
                <w:tab w:val="left" w:pos="2680"/>
                <w:tab w:val="left" w:pos="6316"/>
              </w:tabs>
              <w:spacing w:line="192" w:lineRule="auto"/>
              <w:rPr>
                <w:ins w:id="461" w:author="Unknown"/>
                <w:rFonts w:ascii="Times New Roman" w:hAnsi="Times New Roman"/>
              </w:rPr>
            </w:pPr>
            <w:r>
              <w:rPr>
                <w:rFonts w:ascii="Times New Roman" w:hAnsi="Times New Roman"/>
              </w:rPr>
              <w:t>§</w:t>
            </w:r>
            <w:ins w:id="462" w:author="Unknown">
              <w:r>
                <w:rPr>
                  <w:rFonts w:ascii="Times New Roman" w:hAnsi="Times New Roman"/>
                </w:rPr>
                <w:t>1902(a)(10)(A)(I)(I)of the Act</w:t>
              </w:r>
            </w:ins>
          </w:p>
          <w:p w:rsidR="00502E3B" w:rsidRDefault="00502E3B">
            <w:pPr>
              <w:tabs>
                <w:tab w:val="left" w:pos="-1440"/>
                <w:tab w:val="left" w:pos="484"/>
                <w:tab w:val="left" w:pos="1090"/>
                <w:tab w:val="left" w:pos="2680"/>
                <w:tab w:val="left" w:pos="6316"/>
              </w:tabs>
              <w:spacing w:line="192" w:lineRule="auto"/>
              <w:rPr>
                <w:ins w:id="463" w:author="Unknown"/>
                <w:rFonts w:ascii="Times New Roman" w:hAnsi="Times New Roman"/>
              </w:rPr>
            </w:pPr>
            <w:r>
              <w:rPr>
                <w:rFonts w:ascii="Times New Roman" w:hAnsi="Times New Roman"/>
              </w:rPr>
              <w:t>§</w:t>
            </w:r>
            <w:ins w:id="464" w:author="Unknown">
              <w:r>
                <w:rPr>
                  <w:rFonts w:ascii="Times New Roman" w:hAnsi="Times New Roman"/>
                </w:rPr>
                <w:t>1931 of the Act</w:t>
              </w:r>
            </w:ins>
          </w:p>
          <w:p w:rsidR="00502E3B" w:rsidRDefault="00502E3B">
            <w:pPr>
              <w:tabs>
                <w:tab w:val="left" w:pos="-1440"/>
                <w:tab w:val="left" w:pos="484"/>
                <w:tab w:val="left" w:pos="1090"/>
                <w:tab w:val="left" w:pos="2680"/>
                <w:tab w:val="left" w:pos="6316"/>
              </w:tabs>
              <w:spacing w:line="192" w:lineRule="auto"/>
              <w:rPr>
                <w:ins w:id="465" w:author="Unknown"/>
                <w:rFonts w:ascii="Times New Roman" w:hAnsi="Times New Roman"/>
              </w:rPr>
            </w:pPr>
          </w:p>
        </w:tc>
      </w:tr>
      <w:tr w:rsidR="00000000">
        <w:tblPrEx>
          <w:tblCellMar>
            <w:top w:w="0" w:type="dxa"/>
            <w:bottom w:w="0" w:type="dxa"/>
          </w:tblCellMar>
        </w:tblPrEx>
        <w:trPr>
          <w:ins w:id="466" w:author="Unknown"/>
        </w:trPr>
        <w:tc>
          <w:tcPr>
            <w:tcW w:w="900" w:type="dxa"/>
          </w:tcPr>
          <w:p w:rsidR="00502E3B" w:rsidRDefault="00502E3B">
            <w:pPr>
              <w:spacing w:line="201" w:lineRule="exact"/>
              <w:rPr>
                <w:ins w:id="467"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468" w:author="Unknown"/>
                <w:rFonts w:ascii="Times New Roman" w:hAnsi="Times New Roman"/>
              </w:rPr>
            </w:pPr>
            <w:ins w:id="469" w:author="Unknown">
              <w:r>
                <w:rPr>
                  <w:rFonts w:ascii="Times New Roman" w:hAnsi="Times New Roman"/>
                </w:rPr>
                <w:t>2</w:t>
              </w:r>
            </w:ins>
          </w:p>
        </w:tc>
        <w:tc>
          <w:tcPr>
            <w:tcW w:w="5076" w:type="dxa"/>
          </w:tcPr>
          <w:p w:rsidR="00502E3B" w:rsidRDefault="00502E3B">
            <w:pPr>
              <w:spacing w:line="201" w:lineRule="exact"/>
              <w:rPr>
                <w:ins w:id="470"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471" w:author="Unknown"/>
                <w:rFonts w:ascii="Times New Roman" w:hAnsi="Times New Roman"/>
              </w:rPr>
            </w:pPr>
            <w:ins w:id="472" w:author="Unknown">
              <w:r>
                <w:rPr>
                  <w:rFonts w:ascii="Times New Roman" w:hAnsi="Times New Roman"/>
                </w:rPr>
                <w:t>o  Pregnant women who have no other eligible children.</w:t>
              </w:r>
            </w:ins>
          </w:p>
          <w:p w:rsidR="00502E3B" w:rsidRDefault="00502E3B">
            <w:pPr>
              <w:tabs>
                <w:tab w:val="left" w:pos="-1440"/>
                <w:tab w:val="left" w:pos="484"/>
                <w:tab w:val="left" w:pos="1090"/>
                <w:tab w:val="left" w:pos="2680"/>
                <w:tab w:val="left" w:pos="6316"/>
              </w:tabs>
              <w:spacing w:line="192" w:lineRule="auto"/>
              <w:rPr>
                <w:ins w:id="473"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474" w:author="Unknown"/>
                <w:rFonts w:ascii="Times New Roman" w:hAnsi="Times New Roman"/>
              </w:rPr>
            </w:pPr>
            <w:ins w:id="475" w:author="Unknown">
              <w:r>
                <w:rPr>
                  <w:rFonts w:ascii="Times New Roman" w:hAnsi="Times New Roman"/>
                </w:rPr>
                <w:t xml:space="preserve">o Other Adults  in </w:t>
              </w:r>
            </w:ins>
            <w:r>
              <w:rPr>
                <w:rFonts w:ascii="Times New Roman" w:hAnsi="Times New Roman"/>
              </w:rPr>
              <w:t>"</w:t>
            </w:r>
            <w:ins w:id="476" w:author="Unknown">
              <w:r>
                <w:rPr>
                  <w:rFonts w:ascii="Times New Roman" w:hAnsi="Times New Roman"/>
                </w:rPr>
                <w:t>adult only</w:t>
              </w:r>
            </w:ins>
            <w:r>
              <w:rPr>
                <w:rFonts w:ascii="Times New Roman" w:hAnsi="Times New Roman"/>
              </w:rPr>
              <w:t>"</w:t>
            </w:r>
            <w:ins w:id="477" w:author="Unknown">
              <w:r>
                <w:rPr>
                  <w:rFonts w:ascii="Times New Roman" w:hAnsi="Times New Roman"/>
                </w:rPr>
                <w:t xml:space="preserve"> units.</w:t>
              </w:r>
            </w:ins>
          </w:p>
        </w:tc>
        <w:tc>
          <w:tcPr>
            <w:tcW w:w="3144" w:type="dxa"/>
          </w:tcPr>
          <w:p w:rsidR="00502E3B" w:rsidRDefault="00502E3B">
            <w:pPr>
              <w:spacing w:line="201" w:lineRule="exact"/>
              <w:rPr>
                <w:ins w:id="478"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479" w:author="Unknown"/>
                <w:rFonts w:ascii="Times New Roman" w:hAnsi="Times New Roman"/>
              </w:rPr>
            </w:pPr>
            <w:ins w:id="480" w:author="Unknown">
              <w:r>
                <w:rPr>
                  <w:rFonts w:ascii="Times New Roman" w:hAnsi="Times New Roman"/>
                </w:rPr>
                <w:t xml:space="preserve">42 CFR 435.110, </w:t>
              </w:r>
            </w:ins>
          </w:p>
          <w:p w:rsidR="00502E3B" w:rsidRDefault="00502E3B">
            <w:pPr>
              <w:tabs>
                <w:tab w:val="left" w:pos="-1440"/>
                <w:tab w:val="left" w:pos="484"/>
                <w:tab w:val="left" w:pos="1090"/>
                <w:tab w:val="left" w:pos="2680"/>
                <w:tab w:val="left" w:pos="6316"/>
              </w:tabs>
              <w:spacing w:after="58" w:line="192" w:lineRule="auto"/>
              <w:rPr>
                <w:ins w:id="481" w:author="Unknown"/>
                <w:rFonts w:ascii="Times New Roman" w:hAnsi="Times New Roman"/>
              </w:rPr>
            </w:pPr>
            <w:r>
              <w:rPr>
                <w:rFonts w:ascii="Times New Roman" w:hAnsi="Times New Roman"/>
              </w:rPr>
              <w:t>§</w:t>
            </w:r>
            <w:ins w:id="482" w:author="Unknown">
              <w:r>
                <w:rPr>
                  <w:rFonts w:ascii="Times New Roman" w:hAnsi="Times New Roman"/>
                </w:rPr>
                <w:t>1902(a)(10)(A)(I)(I)of the Act</w:t>
              </w:r>
            </w:ins>
          </w:p>
        </w:tc>
      </w:tr>
    </w:tbl>
    <w:p w:rsidR="00502E3B" w:rsidRDefault="00502E3B">
      <w:pPr>
        <w:tabs>
          <w:tab w:val="left" w:pos="-1440"/>
          <w:tab w:val="left" w:pos="484"/>
          <w:tab w:val="left" w:pos="1090"/>
          <w:tab w:val="left" w:pos="2680"/>
          <w:tab w:val="left" w:pos="6316"/>
        </w:tabs>
        <w:spacing w:line="192" w:lineRule="auto"/>
        <w:jc w:val="both"/>
        <w:rPr>
          <w:ins w:id="483"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ins w:id="484"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ins w:id="485" w:author="Unknown"/>
          <w:rFonts w:ascii="Times New Roman" w:hAnsi="Times New Roman"/>
        </w:rPr>
      </w:pPr>
      <w:ins w:id="486" w:author="Unknown">
        <w:r>
          <w:rPr>
            <w:rFonts w:ascii="Times New Roman" w:hAnsi="Times New Roman"/>
          </w:rPr>
          <w:t>MAS/BOE - INDIVIDUALS RECEIVING CASH ASSISTANCE OR ELIGIBLE UNDER SECTION 1931 -U CHILDREN</w:t>
        </w:r>
      </w:ins>
    </w:p>
    <w:p w:rsidR="00502E3B" w:rsidRDefault="00502E3B">
      <w:pPr>
        <w:tabs>
          <w:tab w:val="left" w:pos="-1440"/>
          <w:tab w:val="left" w:pos="484"/>
          <w:tab w:val="left" w:pos="1090"/>
          <w:tab w:val="left" w:pos="2680"/>
          <w:tab w:val="left" w:pos="6316"/>
        </w:tabs>
        <w:spacing w:line="192" w:lineRule="auto"/>
        <w:jc w:val="both"/>
        <w:rPr>
          <w:ins w:id="487" w:author="Unknown"/>
          <w:rFonts w:ascii="Times New Roman" w:hAnsi="Times New Roman"/>
        </w:rPr>
      </w:pPr>
      <w:ins w:id="488" w:author="Unknown">
        <w:r>
          <w:rPr>
            <w:rFonts w:ascii="Times New Roman" w:hAnsi="Times New Roman"/>
          </w:rPr>
          <w:t xml:space="preserve">MSIS Coding (MAS-1, BOE-6) </w:t>
        </w:r>
      </w:ins>
    </w:p>
    <w:p w:rsidR="00502E3B" w:rsidRDefault="00502E3B">
      <w:pPr>
        <w:tabs>
          <w:tab w:val="left" w:pos="-1440"/>
          <w:tab w:val="left" w:pos="484"/>
          <w:tab w:val="left" w:pos="1090"/>
          <w:tab w:val="left" w:pos="2680"/>
          <w:tab w:val="left" w:pos="6316"/>
        </w:tabs>
        <w:spacing w:line="192" w:lineRule="auto"/>
        <w:jc w:val="both"/>
        <w:rPr>
          <w:ins w:id="489" w:author="Unknown"/>
          <w:rFonts w:ascii="Times New Roman" w:hAnsi="Times New Roman"/>
        </w:rPr>
      </w:pPr>
      <w:ins w:id="490" w:author="Unknown">
        <w:r>
          <w:rPr>
            <w:rFonts w:ascii="Times New Roman" w:hAnsi="Times New Roman"/>
          </w:rPr>
          <w:t xml:space="preserve"> (OPTIONAL)</w:t>
        </w:r>
      </w:ins>
    </w:p>
    <w:tbl>
      <w:tblPr>
        <w:tblW w:w="0" w:type="auto"/>
        <w:tblLayout w:type="fixed"/>
        <w:tblCellMar>
          <w:left w:w="141" w:type="dxa"/>
          <w:right w:w="141" w:type="dxa"/>
        </w:tblCellMar>
        <w:tblLook w:val="0000" w:firstRow="0" w:lastRow="0" w:firstColumn="0" w:lastColumn="0" w:noHBand="0" w:noVBand="0"/>
      </w:tblPr>
      <w:tblGrid>
        <w:gridCol w:w="1080"/>
        <w:gridCol w:w="4896"/>
        <w:gridCol w:w="3120"/>
      </w:tblGrid>
      <w:tr w:rsidR="00000000">
        <w:tblPrEx>
          <w:tblCellMar>
            <w:top w:w="0" w:type="dxa"/>
            <w:bottom w:w="0" w:type="dxa"/>
          </w:tblCellMar>
        </w:tblPrEx>
        <w:trPr>
          <w:ins w:id="491" w:author="Unknown"/>
        </w:trPr>
        <w:tc>
          <w:tcPr>
            <w:tcW w:w="1080" w:type="dxa"/>
          </w:tcPr>
          <w:p w:rsidR="00502E3B" w:rsidRDefault="00502E3B">
            <w:pPr>
              <w:spacing w:line="201" w:lineRule="exact"/>
              <w:rPr>
                <w:ins w:id="492"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493" w:author="Unknown"/>
                <w:rFonts w:ascii="Times New Roman" w:hAnsi="Times New Roman"/>
              </w:rPr>
            </w:pPr>
          </w:p>
        </w:tc>
        <w:tc>
          <w:tcPr>
            <w:tcW w:w="4896" w:type="dxa"/>
          </w:tcPr>
          <w:p w:rsidR="00502E3B" w:rsidRDefault="00502E3B">
            <w:pPr>
              <w:spacing w:line="201" w:lineRule="exact"/>
              <w:rPr>
                <w:ins w:id="494" w:author="Unknown"/>
                <w:rFonts w:ascii="Times New Roman" w:hAnsi="Times New Roman"/>
              </w:rPr>
            </w:pPr>
          </w:p>
          <w:p w:rsidR="00502E3B" w:rsidRDefault="00502E3B">
            <w:pPr>
              <w:tabs>
                <w:tab w:val="center" w:pos="2307"/>
                <w:tab w:val="left" w:pos="2680"/>
                <w:tab w:val="left" w:pos="6316"/>
              </w:tabs>
              <w:spacing w:line="192" w:lineRule="auto"/>
              <w:rPr>
                <w:ins w:id="495" w:author="Unknown"/>
                <w:rFonts w:ascii="Times New Roman" w:hAnsi="Times New Roman"/>
              </w:rPr>
            </w:pPr>
            <w:ins w:id="496" w:author="Unknown">
              <w:r>
                <w:rPr>
                  <w:rFonts w:ascii="Times New Roman" w:hAnsi="Times New Roman"/>
                </w:rPr>
                <w:tab/>
                <w:t>DESCRIPTION</w:t>
              </w:r>
            </w:ins>
          </w:p>
        </w:tc>
        <w:tc>
          <w:tcPr>
            <w:tcW w:w="3120" w:type="dxa"/>
          </w:tcPr>
          <w:p w:rsidR="00502E3B" w:rsidRDefault="00502E3B">
            <w:pPr>
              <w:spacing w:line="201" w:lineRule="exact"/>
              <w:rPr>
                <w:ins w:id="497" w:author="Unknown"/>
                <w:rFonts w:ascii="Times New Roman" w:hAnsi="Times New Roman"/>
              </w:rPr>
            </w:pPr>
          </w:p>
          <w:p w:rsidR="00502E3B" w:rsidRDefault="00502E3B">
            <w:pPr>
              <w:tabs>
                <w:tab w:val="center" w:pos="1419"/>
                <w:tab w:val="left" w:pos="2680"/>
                <w:tab w:val="left" w:pos="6316"/>
              </w:tabs>
              <w:spacing w:line="192" w:lineRule="auto"/>
              <w:rPr>
                <w:ins w:id="498" w:author="Unknown"/>
                <w:rFonts w:ascii="Times New Roman" w:hAnsi="Times New Roman"/>
              </w:rPr>
            </w:pPr>
            <w:ins w:id="499" w:author="Unknown">
              <w:r>
                <w:rPr>
                  <w:rFonts w:ascii="Times New Roman" w:hAnsi="Times New Roman"/>
                </w:rPr>
                <w:tab/>
                <w:t>CFR/PL CITATIONS</w:t>
              </w:r>
            </w:ins>
          </w:p>
        </w:tc>
      </w:tr>
      <w:tr w:rsidR="00000000">
        <w:tblPrEx>
          <w:tblCellMar>
            <w:top w:w="0" w:type="dxa"/>
            <w:bottom w:w="0" w:type="dxa"/>
          </w:tblCellMar>
        </w:tblPrEx>
        <w:trPr>
          <w:ins w:id="500" w:author="Unknown"/>
        </w:trPr>
        <w:tc>
          <w:tcPr>
            <w:tcW w:w="1080" w:type="dxa"/>
          </w:tcPr>
          <w:p w:rsidR="00502E3B" w:rsidRDefault="00502E3B">
            <w:pPr>
              <w:spacing w:line="201" w:lineRule="exact"/>
              <w:rPr>
                <w:ins w:id="501"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502" w:author="Unknown"/>
                <w:rFonts w:ascii="Times New Roman" w:hAnsi="Times New Roman"/>
              </w:rPr>
            </w:pPr>
            <w:ins w:id="503" w:author="Unknown">
              <w:r>
                <w:rPr>
                  <w:rFonts w:ascii="Times New Roman" w:hAnsi="Times New Roman"/>
                </w:rPr>
                <w:t>1</w:t>
              </w:r>
            </w:ins>
          </w:p>
        </w:tc>
        <w:tc>
          <w:tcPr>
            <w:tcW w:w="4896" w:type="dxa"/>
          </w:tcPr>
          <w:p w:rsidR="00502E3B" w:rsidRDefault="00502E3B">
            <w:pPr>
              <w:spacing w:line="201" w:lineRule="exact"/>
              <w:rPr>
                <w:ins w:id="504"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505" w:author="Unknown"/>
                <w:rFonts w:ascii="Times New Roman" w:hAnsi="Times New Roman"/>
              </w:rPr>
            </w:pPr>
            <w:ins w:id="506" w:author="Unknown">
              <w:r>
                <w:rPr>
                  <w:rFonts w:ascii="Times New Roman" w:hAnsi="Times New Roman"/>
                </w:rPr>
                <w:t>Unemployed Parent Program -- Cash assistance benefits to low income individuals in two parent families where the principle wage earner is employed fewer than 100 hours a month.</w:t>
              </w:r>
            </w:ins>
          </w:p>
        </w:tc>
        <w:tc>
          <w:tcPr>
            <w:tcW w:w="3120" w:type="dxa"/>
          </w:tcPr>
          <w:p w:rsidR="00502E3B" w:rsidRDefault="00502E3B">
            <w:pPr>
              <w:spacing w:line="201" w:lineRule="exact"/>
              <w:rPr>
                <w:ins w:id="507"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508" w:author="Unknown"/>
                <w:rFonts w:ascii="Times New Roman" w:hAnsi="Times New Roman"/>
              </w:rPr>
            </w:pPr>
            <w:ins w:id="509" w:author="Unknown">
              <w:r>
                <w:rPr>
                  <w:rFonts w:ascii="Times New Roman" w:hAnsi="Times New Roman"/>
                </w:rPr>
                <w:t>42 CFR 435.110</w:t>
              </w:r>
            </w:ins>
          </w:p>
          <w:p w:rsidR="00502E3B" w:rsidRDefault="00502E3B">
            <w:pPr>
              <w:tabs>
                <w:tab w:val="left" w:pos="-1440"/>
                <w:tab w:val="left" w:pos="484"/>
                <w:tab w:val="left" w:pos="1090"/>
                <w:tab w:val="left" w:pos="2680"/>
                <w:tab w:val="left" w:pos="6316"/>
              </w:tabs>
              <w:spacing w:line="192" w:lineRule="auto"/>
              <w:rPr>
                <w:ins w:id="510" w:author="Unknown"/>
                <w:rFonts w:ascii="Times New Roman" w:hAnsi="Times New Roman"/>
              </w:rPr>
            </w:pPr>
            <w:r>
              <w:rPr>
                <w:rFonts w:ascii="Times New Roman" w:hAnsi="Times New Roman"/>
              </w:rPr>
              <w:t>§</w:t>
            </w:r>
            <w:ins w:id="511" w:author="Unknown">
              <w:r>
                <w:rPr>
                  <w:rFonts w:ascii="Times New Roman" w:hAnsi="Times New Roman"/>
                </w:rPr>
                <w:t>1902(a)(10)(A)(I)</w:t>
              </w:r>
            </w:ins>
          </w:p>
          <w:p w:rsidR="00502E3B" w:rsidRDefault="00502E3B">
            <w:pPr>
              <w:tabs>
                <w:tab w:val="left" w:pos="-1440"/>
                <w:tab w:val="left" w:pos="484"/>
                <w:tab w:val="left" w:pos="1090"/>
                <w:tab w:val="left" w:pos="2680"/>
                <w:tab w:val="left" w:pos="6316"/>
              </w:tabs>
              <w:spacing w:line="192" w:lineRule="auto"/>
              <w:rPr>
                <w:ins w:id="512" w:author="Unknown"/>
                <w:rFonts w:ascii="Times New Roman" w:hAnsi="Times New Roman"/>
              </w:rPr>
            </w:pPr>
            <w:ins w:id="513" w:author="Unknown">
              <w:r>
                <w:rPr>
                  <w:rFonts w:ascii="Times New Roman" w:hAnsi="Times New Roman"/>
                </w:rPr>
                <w:t>(I) of the Act</w:t>
              </w:r>
            </w:ins>
          </w:p>
          <w:p w:rsidR="00502E3B" w:rsidRDefault="00502E3B">
            <w:pPr>
              <w:tabs>
                <w:tab w:val="left" w:pos="-1440"/>
                <w:tab w:val="left" w:pos="484"/>
                <w:tab w:val="left" w:pos="1090"/>
                <w:tab w:val="left" w:pos="2680"/>
                <w:tab w:val="left" w:pos="6316"/>
              </w:tabs>
              <w:spacing w:line="192" w:lineRule="auto"/>
              <w:rPr>
                <w:ins w:id="514" w:author="Unknown"/>
                <w:rFonts w:ascii="Times New Roman" w:hAnsi="Times New Roman"/>
              </w:rPr>
            </w:pPr>
            <w:r>
              <w:rPr>
                <w:rFonts w:ascii="Times New Roman" w:hAnsi="Times New Roman"/>
              </w:rPr>
              <w:t>§</w:t>
            </w:r>
            <w:ins w:id="515" w:author="Unknown">
              <w:r>
                <w:rPr>
                  <w:rFonts w:ascii="Times New Roman" w:hAnsi="Times New Roman"/>
                </w:rPr>
                <w:t>1931 of the Act</w:t>
              </w:r>
            </w:ins>
          </w:p>
        </w:tc>
      </w:tr>
      <w:tr w:rsidR="00000000">
        <w:tblPrEx>
          <w:tblCellMar>
            <w:top w:w="0" w:type="dxa"/>
            <w:bottom w:w="0" w:type="dxa"/>
          </w:tblCellMar>
        </w:tblPrEx>
        <w:tc>
          <w:tcPr>
            <w:tcW w:w="1080" w:type="dxa"/>
          </w:tcPr>
          <w:p w:rsidR="00502E3B" w:rsidRDefault="00502E3B">
            <w:pPr>
              <w:spacing w:line="163" w:lineRule="exact"/>
              <w:rPr>
                <w:ins w:id="516"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517" w:author="Unknown"/>
                <w:rFonts w:ascii="Times New Roman" w:hAnsi="Times New Roman"/>
              </w:rPr>
            </w:pPr>
            <w:ins w:id="518" w:author="Unknown">
              <w:r>
                <w:rPr>
                  <w:rFonts w:ascii="Times New Roman" w:hAnsi="Times New Roman"/>
                </w:rPr>
                <w:t>2</w:t>
              </w:r>
            </w:ins>
          </w:p>
        </w:tc>
        <w:tc>
          <w:tcPr>
            <w:tcW w:w="4896" w:type="dxa"/>
          </w:tcPr>
          <w:p w:rsidR="00502E3B" w:rsidRDefault="00502E3B">
            <w:pPr>
              <w:spacing w:line="163" w:lineRule="exact"/>
              <w:rPr>
                <w:ins w:id="519"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520" w:author="Unknown"/>
                <w:rFonts w:ascii="Times New Roman" w:hAnsi="Times New Roman"/>
              </w:rPr>
            </w:pPr>
            <w:ins w:id="521" w:author="Unknown">
              <w:r>
                <w:rPr>
                  <w:rFonts w:ascii="Times New Roman" w:hAnsi="Times New Roman"/>
                </w:rPr>
                <w:t>Children age 18 who are regularly attending a secondary school or the equivalent of vocational or technical training.</w:t>
              </w:r>
            </w:ins>
          </w:p>
        </w:tc>
        <w:tc>
          <w:tcPr>
            <w:tcW w:w="3120" w:type="dxa"/>
          </w:tcPr>
          <w:p w:rsidR="00502E3B" w:rsidRDefault="00502E3B">
            <w:pPr>
              <w:spacing w:line="163" w:lineRule="exact"/>
              <w:rPr>
                <w:ins w:id="522"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523" w:author="Unknown"/>
                <w:rFonts w:ascii="Times New Roman" w:hAnsi="Times New Roman"/>
              </w:rPr>
            </w:pPr>
            <w:ins w:id="524" w:author="Unknown">
              <w:r>
                <w:rPr>
                  <w:rFonts w:ascii="Times New Roman" w:hAnsi="Times New Roman"/>
                </w:rPr>
                <w:t>42 CFR 435.110</w:t>
              </w:r>
            </w:ins>
          </w:p>
          <w:p w:rsidR="00502E3B" w:rsidRDefault="00502E3B">
            <w:pPr>
              <w:tabs>
                <w:tab w:val="left" w:pos="-1440"/>
                <w:tab w:val="left" w:pos="484"/>
                <w:tab w:val="left" w:pos="1090"/>
                <w:tab w:val="left" w:pos="2680"/>
                <w:tab w:val="left" w:pos="6316"/>
              </w:tabs>
              <w:spacing w:line="192" w:lineRule="auto"/>
              <w:rPr>
                <w:ins w:id="525" w:author="Unknown"/>
                <w:rFonts w:ascii="Times New Roman" w:hAnsi="Times New Roman"/>
              </w:rPr>
            </w:pPr>
            <w:r>
              <w:rPr>
                <w:rFonts w:ascii="Times New Roman" w:hAnsi="Times New Roman"/>
              </w:rPr>
              <w:t>§</w:t>
            </w:r>
            <w:ins w:id="526" w:author="Unknown">
              <w:r>
                <w:rPr>
                  <w:rFonts w:ascii="Times New Roman" w:hAnsi="Times New Roman"/>
                </w:rPr>
                <w:t>1902(a)(10)(A)(I)</w:t>
              </w:r>
            </w:ins>
          </w:p>
          <w:p w:rsidR="00502E3B" w:rsidRDefault="00502E3B">
            <w:pPr>
              <w:tabs>
                <w:tab w:val="left" w:pos="-1440"/>
                <w:tab w:val="left" w:pos="484"/>
                <w:tab w:val="left" w:pos="1090"/>
                <w:tab w:val="left" w:pos="2680"/>
                <w:tab w:val="left" w:pos="6316"/>
              </w:tabs>
              <w:spacing w:line="192" w:lineRule="auto"/>
              <w:rPr>
                <w:ins w:id="527" w:author="Unknown"/>
                <w:rFonts w:ascii="Times New Roman" w:hAnsi="Times New Roman"/>
              </w:rPr>
            </w:pPr>
            <w:ins w:id="528" w:author="Unknown">
              <w:r>
                <w:rPr>
                  <w:rFonts w:ascii="Times New Roman" w:hAnsi="Times New Roman"/>
                </w:rPr>
                <w:t>(I) of the Act</w:t>
              </w:r>
            </w:ins>
          </w:p>
          <w:p w:rsidR="00502E3B" w:rsidRDefault="00502E3B">
            <w:pPr>
              <w:tabs>
                <w:tab w:val="left" w:pos="-1440"/>
                <w:tab w:val="left" w:pos="484"/>
                <w:tab w:val="left" w:pos="1090"/>
                <w:tab w:val="left" w:pos="2680"/>
                <w:tab w:val="left" w:pos="6316"/>
              </w:tabs>
              <w:spacing w:after="58" w:line="192" w:lineRule="auto"/>
              <w:rPr>
                <w:rFonts w:ascii="Times New Roman" w:hAnsi="Times New Roman"/>
              </w:rPr>
            </w:pPr>
          </w:p>
        </w:tc>
      </w:tr>
    </w:tbl>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right" w:pos="9360"/>
        </w:tabs>
        <w:spacing w:line="192" w:lineRule="auto"/>
        <w:jc w:val="both"/>
        <w:rPr>
          <w:rFonts w:ascii="Times New Roman" w:hAnsi="Times New Roman"/>
        </w:rPr>
      </w:pPr>
      <w:r>
        <w:rPr>
          <w:rFonts w:ascii="Times New Roman" w:hAnsi="Times New Roman"/>
        </w:rPr>
        <w:t>2-158</w:t>
      </w:r>
      <w:r>
        <w:rPr>
          <w:rFonts w:ascii="Times New Roman" w:hAnsi="Times New Roman"/>
        </w:rPr>
        <w:tab/>
        <w:t xml:space="preserve">Rev. 91 </w:t>
      </w:r>
    </w:p>
    <w:p w:rsidR="00502E3B" w:rsidRDefault="00502E3B">
      <w:pPr>
        <w:tabs>
          <w:tab w:val="center" w:pos="4680"/>
          <w:tab w:val="left" w:pos="6316"/>
        </w:tabs>
        <w:spacing w:line="192" w:lineRule="auto"/>
        <w:jc w:val="both"/>
        <w:rPr>
          <w:rFonts w:ascii="Times New Roman" w:hAnsi="Times New Roman"/>
        </w:rPr>
      </w:pPr>
      <w:r>
        <w:rPr>
          <w:rFonts w:ascii="Times New Roman" w:hAnsi="Times New Roman"/>
        </w:rPr>
        <w:br w:type="page"/>
      </w:r>
      <w:r>
        <w:rPr>
          <w:rFonts w:ascii="Times New Roman" w:hAnsi="Times New Roman"/>
        </w:rPr>
        <w:tab/>
        <w:t>STATE ORGANIZATION</w:t>
      </w:r>
    </w:p>
    <w:p w:rsidR="00502E3B" w:rsidRDefault="00502E3B">
      <w:pPr>
        <w:tabs>
          <w:tab w:val="center" w:pos="4680"/>
          <w:tab w:val="right" w:pos="9360"/>
        </w:tabs>
        <w:spacing w:line="192" w:lineRule="auto"/>
        <w:jc w:val="both"/>
        <w:rPr>
          <w:rFonts w:ascii="Times New Roman" w:hAnsi="Times New Roman"/>
        </w:rPr>
      </w:pPr>
      <w:r>
        <w:rPr>
          <w:rFonts w:ascii="Times New Roman" w:hAnsi="Times New Roman"/>
          <w:u w:val="single"/>
        </w:rPr>
        <w:t>08-98</w:t>
      </w:r>
      <w:r>
        <w:rPr>
          <w:rFonts w:ascii="Times New Roman" w:hAnsi="Times New Roman"/>
          <w:u w:val="single"/>
        </w:rPr>
        <w:tab/>
        <w:t>AND GENERAL ADMINISTRATION</w:t>
      </w:r>
      <w:r>
        <w:rPr>
          <w:rFonts w:ascii="Times New Roman" w:hAnsi="Times New Roman"/>
          <w:u w:val="single"/>
        </w:rPr>
        <w:tab/>
        <w:t>2700.2 (Cont.)</w:t>
      </w: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ins w:id="529" w:author="Unknown"/>
          <w:rFonts w:ascii="Times New Roman" w:hAnsi="Times New Roman"/>
        </w:rPr>
      </w:pPr>
      <w:ins w:id="530" w:author="Unknown">
        <w:r>
          <w:rPr>
            <w:rFonts w:ascii="Times New Roman" w:hAnsi="Times New Roman"/>
          </w:rPr>
          <w:t>MAS/BOE -  INDIVIDUALS RECEIVING CASH ASSISTANCE OR ELIGIBLE UNDER SECTION 1931-U ADULTS</w:t>
        </w:r>
      </w:ins>
    </w:p>
    <w:p w:rsidR="00502E3B" w:rsidRDefault="00502E3B">
      <w:pPr>
        <w:tabs>
          <w:tab w:val="left" w:pos="-1440"/>
          <w:tab w:val="left" w:pos="484"/>
          <w:tab w:val="left" w:pos="1090"/>
          <w:tab w:val="left" w:pos="2680"/>
          <w:tab w:val="left" w:pos="6316"/>
        </w:tabs>
        <w:spacing w:line="192" w:lineRule="auto"/>
        <w:jc w:val="both"/>
        <w:rPr>
          <w:ins w:id="531" w:author="Unknown"/>
          <w:rFonts w:ascii="Times New Roman" w:hAnsi="Times New Roman"/>
        </w:rPr>
      </w:pPr>
      <w:ins w:id="532" w:author="Unknown">
        <w:r>
          <w:rPr>
            <w:rFonts w:ascii="Times New Roman" w:hAnsi="Times New Roman"/>
          </w:rPr>
          <w:t>MSIS Coding (MAS-1, BOE-7)                                                                            (OPTIONAL)</w:t>
        </w:r>
      </w:ins>
    </w:p>
    <w:tbl>
      <w:tblPr>
        <w:tblW w:w="0" w:type="auto"/>
        <w:tblLayout w:type="fixed"/>
        <w:tblCellMar>
          <w:left w:w="139" w:type="dxa"/>
          <w:right w:w="139" w:type="dxa"/>
        </w:tblCellMar>
        <w:tblLook w:val="0000" w:firstRow="0" w:lastRow="0" w:firstColumn="0" w:lastColumn="0" w:noHBand="0" w:noVBand="0"/>
      </w:tblPr>
      <w:tblGrid>
        <w:gridCol w:w="1080"/>
        <w:gridCol w:w="4896"/>
        <w:gridCol w:w="3144"/>
      </w:tblGrid>
      <w:tr w:rsidR="00000000">
        <w:tblPrEx>
          <w:tblCellMar>
            <w:top w:w="0" w:type="dxa"/>
            <w:bottom w:w="0" w:type="dxa"/>
          </w:tblCellMar>
        </w:tblPrEx>
        <w:trPr>
          <w:ins w:id="533" w:author="Unknown"/>
        </w:trPr>
        <w:tc>
          <w:tcPr>
            <w:tcW w:w="1080" w:type="dxa"/>
          </w:tcPr>
          <w:p w:rsidR="00502E3B" w:rsidRDefault="00502E3B">
            <w:pPr>
              <w:spacing w:line="201" w:lineRule="exact"/>
              <w:rPr>
                <w:ins w:id="534"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535" w:author="Unknown"/>
                <w:rFonts w:ascii="Times New Roman" w:hAnsi="Times New Roman"/>
              </w:rPr>
            </w:pPr>
          </w:p>
          <w:p w:rsidR="00502E3B" w:rsidRDefault="00502E3B">
            <w:pPr>
              <w:tabs>
                <w:tab w:val="center" w:pos="401"/>
                <w:tab w:val="left" w:pos="484"/>
                <w:tab w:val="left" w:pos="1090"/>
                <w:tab w:val="left" w:pos="2680"/>
                <w:tab w:val="left" w:pos="6316"/>
              </w:tabs>
              <w:spacing w:line="192" w:lineRule="auto"/>
              <w:rPr>
                <w:ins w:id="536" w:author="Unknown"/>
                <w:rFonts w:ascii="Times New Roman" w:hAnsi="Times New Roman"/>
              </w:rPr>
            </w:pPr>
            <w:ins w:id="537" w:author="Unknown">
              <w:r>
                <w:rPr>
                  <w:rFonts w:ascii="Times New Roman" w:hAnsi="Times New Roman"/>
                </w:rPr>
                <w:tab/>
              </w:r>
            </w:ins>
          </w:p>
        </w:tc>
        <w:tc>
          <w:tcPr>
            <w:tcW w:w="4896" w:type="dxa"/>
          </w:tcPr>
          <w:p w:rsidR="00502E3B" w:rsidRDefault="00502E3B">
            <w:pPr>
              <w:spacing w:line="201" w:lineRule="exact"/>
              <w:rPr>
                <w:ins w:id="538" w:author="Unknown"/>
                <w:rFonts w:ascii="Times New Roman" w:hAnsi="Times New Roman"/>
              </w:rPr>
            </w:pPr>
          </w:p>
          <w:p w:rsidR="00502E3B" w:rsidRDefault="00502E3B">
            <w:pPr>
              <w:tabs>
                <w:tab w:val="center" w:pos="2309"/>
                <w:tab w:val="left" w:pos="2680"/>
                <w:tab w:val="left" w:pos="6316"/>
              </w:tabs>
              <w:spacing w:line="192" w:lineRule="auto"/>
              <w:rPr>
                <w:ins w:id="539" w:author="Unknown"/>
                <w:rFonts w:ascii="Times New Roman" w:hAnsi="Times New Roman"/>
              </w:rPr>
            </w:pPr>
            <w:ins w:id="540" w:author="Unknown">
              <w:r>
                <w:rPr>
                  <w:rFonts w:ascii="Times New Roman" w:hAnsi="Times New Roman"/>
                </w:rPr>
                <w:tab/>
                <w:t>DESCRIPTION</w:t>
              </w:r>
            </w:ins>
          </w:p>
        </w:tc>
        <w:tc>
          <w:tcPr>
            <w:tcW w:w="3144" w:type="dxa"/>
          </w:tcPr>
          <w:p w:rsidR="00502E3B" w:rsidRDefault="00502E3B">
            <w:pPr>
              <w:spacing w:line="201" w:lineRule="exact"/>
              <w:rPr>
                <w:ins w:id="541"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542" w:author="Unknown"/>
                <w:rFonts w:ascii="Times New Roman" w:hAnsi="Times New Roman"/>
              </w:rPr>
            </w:pPr>
            <w:ins w:id="543" w:author="Unknown">
              <w:r>
                <w:rPr>
                  <w:rFonts w:ascii="Times New Roman" w:hAnsi="Times New Roman"/>
                </w:rPr>
                <w:t>CFR/PL CITATIONS</w:t>
              </w:r>
            </w:ins>
          </w:p>
        </w:tc>
      </w:tr>
      <w:tr w:rsidR="00000000">
        <w:tblPrEx>
          <w:tblCellMar>
            <w:top w:w="0" w:type="dxa"/>
            <w:bottom w:w="0" w:type="dxa"/>
          </w:tblCellMar>
        </w:tblPrEx>
        <w:trPr>
          <w:ins w:id="544" w:author="Unknown"/>
        </w:trPr>
        <w:tc>
          <w:tcPr>
            <w:tcW w:w="1080" w:type="dxa"/>
          </w:tcPr>
          <w:p w:rsidR="00502E3B" w:rsidRDefault="00502E3B">
            <w:pPr>
              <w:spacing w:line="201" w:lineRule="exact"/>
              <w:rPr>
                <w:ins w:id="545"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546" w:author="Unknown"/>
                <w:rFonts w:ascii="Times New Roman" w:hAnsi="Times New Roman"/>
              </w:rPr>
            </w:pPr>
            <w:ins w:id="547" w:author="Unknown">
              <w:r>
                <w:rPr>
                  <w:rFonts w:ascii="Times New Roman" w:hAnsi="Times New Roman"/>
                </w:rPr>
                <w:t>1</w:t>
              </w:r>
            </w:ins>
          </w:p>
        </w:tc>
        <w:tc>
          <w:tcPr>
            <w:tcW w:w="4896" w:type="dxa"/>
          </w:tcPr>
          <w:p w:rsidR="00502E3B" w:rsidRDefault="00502E3B">
            <w:pPr>
              <w:spacing w:line="201" w:lineRule="exact"/>
              <w:rPr>
                <w:ins w:id="548"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549" w:author="Unknown"/>
                <w:rFonts w:ascii="Times New Roman" w:hAnsi="Times New Roman"/>
              </w:rPr>
            </w:pPr>
            <w:ins w:id="550" w:author="Unknown">
              <w:r>
                <w:rPr>
                  <w:rFonts w:ascii="Times New Roman" w:hAnsi="Times New Roman"/>
                </w:rPr>
                <w:t xml:space="preserve">Adults deemed essential for well-being of a recipient (see 45 CFR 233.20(a)(2)(vi))qualified under </w:t>
              </w:r>
            </w:ins>
            <w:r>
              <w:rPr>
                <w:rFonts w:ascii="Times New Roman" w:hAnsi="Times New Roman"/>
              </w:rPr>
              <w:t>§</w:t>
            </w:r>
            <w:ins w:id="551" w:author="Unknown">
              <w:r>
                <w:rPr>
                  <w:rFonts w:ascii="Times New Roman" w:hAnsi="Times New Roman"/>
                </w:rPr>
                <w:t>1931 of the Act (Low Income Families with Children).</w:t>
              </w:r>
            </w:ins>
          </w:p>
        </w:tc>
        <w:tc>
          <w:tcPr>
            <w:tcW w:w="3144" w:type="dxa"/>
          </w:tcPr>
          <w:p w:rsidR="00502E3B" w:rsidRDefault="00502E3B">
            <w:pPr>
              <w:spacing w:line="201" w:lineRule="exact"/>
              <w:rPr>
                <w:ins w:id="552"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553" w:author="Unknown"/>
                <w:rFonts w:ascii="Times New Roman" w:hAnsi="Times New Roman"/>
              </w:rPr>
            </w:pPr>
            <w:ins w:id="554" w:author="Unknown">
              <w:r>
                <w:rPr>
                  <w:rFonts w:ascii="Times New Roman" w:hAnsi="Times New Roman"/>
                </w:rPr>
                <w:t xml:space="preserve">42 CFR 435.110, </w:t>
              </w:r>
            </w:ins>
          </w:p>
          <w:p w:rsidR="00502E3B" w:rsidRDefault="00502E3B">
            <w:pPr>
              <w:tabs>
                <w:tab w:val="left" w:pos="-1440"/>
                <w:tab w:val="left" w:pos="484"/>
                <w:tab w:val="left" w:pos="1090"/>
                <w:tab w:val="left" w:pos="2680"/>
                <w:tab w:val="left" w:pos="6316"/>
              </w:tabs>
              <w:spacing w:line="192" w:lineRule="auto"/>
              <w:rPr>
                <w:ins w:id="555" w:author="Unknown"/>
                <w:rFonts w:ascii="Times New Roman" w:hAnsi="Times New Roman"/>
              </w:rPr>
            </w:pPr>
            <w:r>
              <w:rPr>
                <w:rFonts w:ascii="Times New Roman" w:hAnsi="Times New Roman"/>
              </w:rPr>
              <w:t>§</w:t>
            </w:r>
            <w:ins w:id="556" w:author="Unknown">
              <w:r>
                <w:rPr>
                  <w:rFonts w:ascii="Times New Roman" w:hAnsi="Times New Roman"/>
                </w:rPr>
                <w:t>1902(a)(10)(A)(I)</w:t>
              </w:r>
            </w:ins>
          </w:p>
          <w:p w:rsidR="00502E3B" w:rsidRDefault="00502E3B">
            <w:pPr>
              <w:tabs>
                <w:tab w:val="left" w:pos="-1440"/>
                <w:tab w:val="left" w:pos="484"/>
                <w:tab w:val="left" w:pos="1090"/>
                <w:tab w:val="left" w:pos="2680"/>
                <w:tab w:val="left" w:pos="6316"/>
              </w:tabs>
              <w:spacing w:line="192" w:lineRule="auto"/>
              <w:rPr>
                <w:ins w:id="557" w:author="Unknown"/>
                <w:rFonts w:ascii="Times New Roman" w:hAnsi="Times New Roman"/>
              </w:rPr>
            </w:pPr>
            <w:ins w:id="558" w:author="Unknown">
              <w:r>
                <w:rPr>
                  <w:rFonts w:ascii="Times New Roman" w:hAnsi="Times New Roman"/>
                </w:rPr>
                <w:t>(I) of the Act,</w:t>
              </w:r>
            </w:ins>
          </w:p>
          <w:p w:rsidR="00502E3B" w:rsidRDefault="00502E3B">
            <w:pPr>
              <w:tabs>
                <w:tab w:val="left" w:pos="-1440"/>
                <w:tab w:val="left" w:pos="484"/>
                <w:tab w:val="left" w:pos="1090"/>
                <w:tab w:val="left" w:pos="2680"/>
                <w:tab w:val="left" w:pos="6316"/>
              </w:tabs>
              <w:spacing w:line="192" w:lineRule="auto"/>
              <w:rPr>
                <w:ins w:id="559" w:author="Unknown"/>
                <w:rFonts w:ascii="Times New Roman" w:hAnsi="Times New Roman"/>
              </w:rPr>
            </w:pPr>
            <w:r>
              <w:rPr>
                <w:rFonts w:ascii="Times New Roman" w:hAnsi="Times New Roman"/>
              </w:rPr>
              <w:t>§</w:t>
            </w:r>
            <w:ins w:id="560" w:author="Unknown">
              <w:r>
                <w:rPr>
                  <w:rFonts w:ascii="Times New Roman" w:hAnsi="Times New Roman"/>
                </w:rPr>
                <w:t>1931 of the Act</w:t>
              </w:r>
            </w:ins>
          </w:p>
        </w:tc>
      </w:tr>
      <w:tr w:rsidR="00000000">
        <w:tblPrEx>
          <w:tblCellMar>
            <w:top w:w="0" w:type="dxa"/>
            <w:bottom w:w="0" w:type="dxa"/>
          </w:tblCellMar>
        </w:tblPrEx>
        <w:trPr>
          <w:ins w:id="561" w:author="Unknown"/>
        </w:trPr>
        <w:tc>
          <w:tcPr>
            <w:tcW w:w="1080" w:type="dxa"/>
          </w:tcPr>
          <w:p w:rsidR="00502E3B" w:rsidRDefault="00502E3B">
            <w:pPr>
              <w:spacing w:line="201" w:lineRule="exact"/>
              <w:rPr>
                <w:ins w:id="562"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563" w:author="Unknown"/>
                <w:rFonts w:ascii="Times New Roman" w:hAnsi="Times New Roman"/>
              </w:rPr>
            </w:pPr>
            <w:ins w:id="564" w:author="Unknown">
              <w:r>
                <w:rPr>
                  <w:rFonts w:ascii="Times New Roman" w:hAnsi="Times New Roman"/>
                </w:rPr>
                <w:t>2</w:t>
              </w:r>
            </w:ins>
          </w:p>
        </w:tc>
        <w:tc>
          <w:tcPr>
            <w:tcW w:w="4896" w:type="dxa"/>
          </w:tcPr>
          <w:p w:rsidR="00502E3B" w:rsidRDefault="00502E3B">
            <w:pPr>
              <w:spacing w:line="201" w:lineRule="exact"/>
              <w:rPr>
                <w:ins w:id="565"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566" w:author="Unknown"/>
                <w:rFonts w:ascii="Times New Roman" w:hAnsi="Times New Roman"/>
              </w:rPr>
            </w:pPr>
            <w:ins w:id="567" w:author="Unknown">
              <w:r>
                <w:rPr>
                  <w:rFonts w:ascii="Times New Roman" w:hAnsi="Times New Roman"/>
                </w:rPr>
                <w:t>o  Pregnant women who have no other eligible children.</w:t>
              </w:r>
            </w:ins>
          </w:p>
          <w:p w:rsidR="00502E3B" w:rsidRDefault="00502E3B">
            <w:pPr>
              <w:tabs>
                <w:tab w:val="left" w:pos="-1440"/>
                <w:tab w:val="left" w:pos="484"/>
                <w:tab w:val="left" w:pos="1090"/>
                <w:tab w:val="left" w:pos="2680"/>
                <w:tab w:val="left" w:pos="6316"/>
              </w:tabs>
              <w:spacing w:line="192" w:lineRule="auto"/>
              <w:rPr>
                <w:ins w:id="568"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569" w:author="Unknown"/>
                <w:rFonts w:ascii="Times New Roman" w:hAnsi="Times New Roman"/>
              </w:rPr>
            </w:pPr>
            <w:ins w:id="570" w:author="Unknown">
              <w:r>
                <w:rPr>
                  <w:rFonts w:ascii="Times New Roman" w:hAnsi="Times New Roman"/>
                </w:rPr>
                <w:t>o Other Adults  in `adult only' units.</w:t>
              </w:r>
            </w:ins>
          </w:p>
        </w:tc>
        <w:tc>
          <w:tcPr>
            <w:tcW w:w="3144" w:type="dxa"/>
          </w:tcPr>
          <w:p w:rsidR="00502E3B" w:rsidRDefault="00502E3B">
            <w:pPr>
              <w:spacing w:line="201" w:lineRule="exact"/>
              <w:rPr>
                <w:ins w:id="571"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572" w:author="Unknown"/>
                <w:rFonts w:ascii="Times New Roman" w:hAnsi="Times New Roman"/>
              </w:rPr>
            </w:pPr>
            <w:ins w:id="573" w:author="Unknown">
              <w:r>
                <w:rPr>
                  <w:rFonts w:ascii="Times New Roman" w:hAnsi="Times New Roman"/>
                </w:rPr>
                <w:t xml:space="preserve">42 CFR 435.110, </w:t>
              </w:r>
            </w:ins>
          </w:p>
          <w:p w:rsidR="00502E3B" w:rsidRDefault="00502E3B">
            <w:pPr>
              <w:tabs>
                <w:tab w:val="left" w:pos="-1440"/>
                <w:tab w:val="left" w:pos="484"/>
                <w:tab w:val="left" w:pos="1090"/>
                <w:tab w:val="left" w:pos="2680"/>
                <w:tab w:val="left" w:pos="6316"/>
              </w:tabs>
              <w:spacing w:line="192" w:lineRule="auto"/>
              <w:rPr>
                <w:ins w:id="574" w:author="Unknown"/>
                <w:rFonts w:ascii="Times New Roman" w:hAnsi="Times New Roman"/>
              </w:rPr>
            </w:pPr>
            <w:r>
              <w:rPr>
                <w:rFonts w:ascii="Times New Roman" w:hAnsi="Times New Roman"/>
              </w:rPr>
              <w:t>§</w:t>
            </w:r>
            <w:ins w:id="575" w:author="Unknown">
              <w:r>
                <w:rPr>
                  <w:rFonts w:ascii="Times New Roman" w:hAnsi="Times New Roman"/>
                </w:rPr>
                <w:t>1902(a)(10)(A)(I)</w:t>
              </w:r>
            </w:ins>
          </w:p>
          <w:p w:rsidR="00502E3B" w:rsidRDefault="00502E3B">
            <w:pPr>
              <w:tabs>
                <w:tab w:val="left" w:pos="-1440"/>
                <w:tab w:val="left" w:pos="484"/>
                <w:tab w:val="left" w:pos="1090"/>
                <w:tab w:val="left" w:pos="2680"/>
                <w:tab w:val="left" w:pos="6316"/>
              </w:tabs>
              <w:spacing w:after="58" w:line="192" w:lineRule="auto"/>
              <w:rPr>
                <w:ins w:id="576" w:author="Unknown"/>
                <w:rFonts w:ascii="Times New Roman" w:hAnsi="Times New Roman"/>
              </w:rPr>
            </w:pPr>
            <w:ins w:id="577" w:author="Unknown">
              <w:r>
                <w:rPr>
                  <w:rFonts w:ascii="Times New Roman" w:hAnsi="Times New Roman"/>
                </w:rPr>
                <w:t>(I) of the Act</w:t>
              </w:r>
            </w:ins>
          </w:p>
        </w:tc>
      </w:tr>
    </w:tbl>
    <w:p w:rsidR="00502E3B" w:rsidRDefault="00502E3B">
      <w:pPr>
        <w:tabs>
          <w:tab w:val="left" w:pos="-1440"/>
          <w:tab w:val="left" w:pos="484"/>
          <w:tab w:val="left" w:pos="1090"/>
          <w:tab w:val="left" w:pos="2680"/>
          <w:tab w:val="left" w:pos="6316"/>
        </w:tabs>
        <w:spacing w:line="192" w:lineRule="auto"/>
        <w:jc w:val="both"/>
        <w:rPr>
          <w:ins w:id="578"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ins w:id="579" w:author="Unknown"/>
          <w:rFonts w:ascii="Times New Roman" w:hAnsi="Times New Roman"/>
        </w:rPr>
      </w:pPr>
      <w:ins w:id="580" w:author="Unknown">
        <w:r>
          <w:rPr>
            <w:rFonts w:ascii="Times New Roman" w:hAnsi="Times New Roman"/>
          </w:rPr>
          <w:t xml:space="preserve">MAS/BOE  -  MEDICALLY  NEEDY - AGED </w:t>
        </w:r>
      </w:ins>
    </w:p>
    <w:p w:rsidR="00502E3B" w:rsidRDefault="00502E3B">
      <w:pPr>
        <w:tabs>
          <w:tab w:val="left" w:pos="-1440"/>
          <w:tab w:val="left" w:pos="484"/>
          <w:tab w:val="left" w:pos="1090"/>
          <w:tab w:val="left" w:pos="2680"/>
          <w:tab w:val="left" w:pos="6316"/>
        </w:tabs>
        <w:spacing w:line="192" w:lineRule="auto"/>
        <w:jc w:val="both"/>
        <w:rPr>
          <w:ins w:id="581" w:author="Unknown"/>
          <w:rFonts w:ascii="Times New Roman" w:hAnsi="Times New Roman"/>
        </w:rPr>
      </w:pPr>
      <w:ins w:id="582" w:author="Unknown">
        <w:r>
          <w:rPr>
            <w:rFonts w:ascii="Times New Roman" w:hAnsi="Times New Roman"/>
          </w:rPr>
          <w:t>MSIS Coding (MAS-2, BOE-1)</w:t>
        </w:r>
      </w:ins>
    </w:p>
    <w:tbl>
      <w:tblPr>
        <w:tblW w:w="0" w:type="auto"/>
        <w:tblLayout w:type="fixed"/>
        <w:tblCellMar>
          <w:left w:w="139" w:type="dxa"/>
          <w:right w:w="139" w:type="dxa"/>
        </w:tblCellMar>
        <w:tblLook w:val="0000" w:firstRow="0" w:lastRow="0" w:firstColumn="0" w:lastColumn="0" w:noHBand="0" w:noVBand="0"/>
      </w:tblPr>
      <w:tblGrid>
        <w:gridCol w:w="1080"/>
        <w:gridCol w:w="4896"/>
        <w:gridCol w:w="3144"/>
      </w:tblGrid>
      <w:tr w:rsidR="00000000">
        <w:tblPrEx>
          <w:tblCellMar>
            <w:top w:w="0" w:type="dxa"/>
            <w:bottom w:w="0" w:type="dxa"/>
          </w:tblCellMar>
        </w:tblPrEx>
        <w:trPr>
          <w:ins w:id="583" w:author="Unknown"/>
        </w:trPr>
        <w:tc>
          <w:tcPr>
            <w:tcW w:w="1080" w:type="dxa"/>
          </w:tcPr>
          <w:p w:rsidR="00502E3B" w:rsidRDefault="00502E3B">
            <w:pPr>
              <w:spacing w:line="201" w:lineRule="exact"/>
              <w:rPr>
                <w:ins w:id="584"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585" w:author="Unknown"/>
                <w:rFonts w:ascii="Times New Roman" w:hAnsi="Times New Roman"/>
              </w:rPr>
            </w:pPr>
          </w:p>
          <w:p w:rsidR="00502E3B" w:rsidRDefault="00502E3B">
            <w:pPr>
              <w:tabs>
                <w:tab w:val="center" w:pos="401"/>
                <w:tab w:val="left" w:pos="484"/>
                <w:tab w:val="left" w:pos="1090"/>
                <w:tab w:val="left" w:pos="2680"/>
                <w:tab w:val="left" w:pos="6316"/>
              </w:tabs>
              <w:spacing w:line="192" w:lineRule="auto"/>
              <w:rPr>
                <w:ins w:id="586" w:author="Unknown"/>
                <w:rFonts w:ascii="Times New Roman" w:hAnsi="Times New Roman"/>
              </w:rPr>
            </w:pPr>
            <w:ins w:id="587" w:author="Unknown">
              <w:r>
                <w:rPr>
                  <w:rFonts w:ascii="Times New Roman" w:hAnsi="Times New Roman"/>
                </w:rPr>
                <w:tab/>
              </w:r>
            </w:ins>
          </w:p>
        </w:tc>
        <w:tc>
          <w:tcPr>
            <w:tcW w:w="4896" w:type="dxa"/>
          </w:tcPr>
          <w:p w:rsidR="00502E3B" w:rsidRDefault="00502E3B">
            <w:pPr>
              <w:spacing w:line="201" w:lineRule="exact"/>
              <w:rPr>
                <w:ins w:id="588" w:author="Unknown"/>
                <w:rFonts w:ascii="Times New Roman" w:hAnsi="Times New Roman"/>
              </w:rPr>
            </w:pPr>
          </w:p>
          <w:p w:rsidR="00502E3B" w:rsidRDefault="00502E3B">
            <w:pPr>
              <w:tabs>
                <w:tab w:val="center" w:pos="2309"/>
                <w:tab w:val="left" w:pos="2680"/>
                <w:tab w:val="left" w:pos="6316"/>
              </w:tabs>
              <w:spacing w:line="192" w:lineRule="auto"/>
              <w:rPr>
                <w:ins w:id="589" w:author="Unknown"/>
                <w:rFonts w:ascii="Times New Roman" w:hAnsi="Times New Roman"/>
              </w:rPr>
            </w:pPr>
            <w:ins w:id="590" w:author="Unknown">
              <w:r>
                <w:rPr>
                  <w:rFonts w:ascii="Times New Roman" w:hAnsi="Times New Roman"/>
                </w:rPr>
                <w:tab/>
                <w:t>DESCRIPTION</w:t>
              </w:r>
            </w:ins>
          </w:p>
        </w:tc>
        <w:tc>
          <w:tcPr>
            <w:tcW w:w="3144" w:type="dxa"/>
          </w:tcPr>
          <w:p w:rsidR="00502E3B" w:rsidRDefault="00502E3B">
            <w:pPr>
              <w:spacing w:line="201" w:lineRule="exact"/>
              <w:rPr>
                <w:ins w:id="591" w:author="Unknown"/>
                <w:rFonts w:ascii="Times New Roman" w:hAnsi="Times New Roman"/>
              </w:rPr>
            </w:pPr>
          </w:p>
          <w:p w:rsidR="00502E3B" w:rsidRDefault="00502E3B">
            <w:pPr>
              <w:tabs>
                <w:tab w:val="center" w:pos="1433"/>
                <w:tab w:val="left" w:pos="2680"/>
                <w:tab w:val="left" w:pos="6316"/>
              </w:tabs>
              <w:spacing w:line="192" w:lineRule="auto"/>
              <w:rPr>
                <w:ins w:id="592" w:author="Unknown"/>
                <w:rFonts w:ascii="Times New Roman" w:hAnsi="Times New Roman"/>
              </w:rPr>
            </w:pPr>
            <w:ins w:id="593" w:author="Unknown">
              <w:r>
                <w:rPr>
                  <w:rFonts w:ascii="Times New Roman" w:hAnsi="Times New Roman"/>
                </w:rPr>
                <w:tab/>
                <w:t>CFR/PL CITATIONS</w:t>
              </w:r>
            </w:ins>
          </w:p>
        </w:tc>
      </w:tr>
      <w:tr w:rsidR="00000000">
        <w:tblPrEx>
          <w:tblCellMar>
            <w:top w:w="0" w:type="dxa"/>
            <w:bottom w:w="0" w:type="dxa"/>
          </w:tblCellMar>
        </w:tblPrEx>
        <w:trPr>
          <w:ins w:id="594" w:author="Unknown"/>
        </w:trPr>
        <w:tc>
          <w:tcPr>
            <w:tcW w:w="1080" w:type="dxa"/>
          </w:tcPr>
          <w:p w:rsidR="00502E3B" w:rsidRDefault="00502E3B">
            <w:pPr>
              <w:spacing w:line="201" w:lineRule="exact"/>
              <w:rPr>
                <w:ins w:id="595"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596" w:author="Unknown"/>
                <w:rFonts w:ascii="Times New Roman" w:hAnsi="Times New Roman"/>
              </w:rPr>
            </w:pPr>
            <w:ins w:id="597" w:author="Unknown">
              <w:r>
                <w:rPr>
                  <w:rFonts w:ascii="Times New Roman" w:hAnsi="Times New Roman"/>
                </w:rPr>
                <w:t>1</w:t>
              </w:r>
            </w:ins>
          </w:p>
        </w:tc>
        <w:tc>
          <w:tcPr>
            <w:tcW w:w="4896" w:type="dxa"/>
          </w:tcPr>
          <w:p w:rsidR="00502E3B" w:rsidRDefault="00502E3B">
            <w:pPr>
              <w:spacing w:line="201" w:lineRule="exact"/>
              <w:rPr>
                <w:ins w:id="598"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599" w:author="Unknown"/>
                <w:rFonts w:ascii="Times New Roman" w:hAnsi="Times New Roman"/>
              </w:rPr>
            </w:pPr>
            <w:ins w:id="600" w:author="Unknown">
              <w:r>
                <w:rPr>
                  <w:rFonts w:ascii="Times New Roman" w:hAnsi="Times New Roman"/>
                </w:rPr>
                <w:t xml:space="preserve">Aged individuals who would be ineligible if not enrolled in an HMO.  Categorically needy individuals are covered under </w:t>
              </w:r>
            </w:ins>
          </w:p>
          <w:p w:rsidR="00502E3B" w:rsidRDefault="00502E3B">
            <w:pPr>
              <w:tabs>
                <w:tab w:val="left" w:pos="-1440"/>
                <w:tab w:val="left" w:pos="484"/>
                <w:tab w:val="left" w:pos="1090"/>
                <w:tab w:val="left" w:pos="2680"/>
                <w:tab w:val="left" w:pos="6316"/>
              </w:tabs>
              <w:spacing w:line="192" w:lineRule="auto"/>
              <w:rPr>
                <w:ins w:id="601" w:author="Unknown"/>
                <w:rFonts w:ascii="Times New Roman" w:hAnsi="Times New Roman"/>
              </w:rPr>
            </w:pPr>
            <w:ins w:id="602" w:author="Unknown">
              <w:r>
                <w:rPr>
                  <w:rFonts w:ascii="Times New Roman" w:hAnsi="Times New Roman"/>
                </w:rPr>
                <w:t>42 CFR 435.212, and the same rules apply to medically needy individuals.</w:t>
              </w:r>
            </w:ins>
          </w:p>
        </w:tc>
        <w:tc>
          <w:tcPr>
            <w:tcW w:w="3144" w:type="dxa"/>
          </w:tcPr>
          <w:p w:rsidR="00502E3B" w:rsidRDefault="00502E3B">
            <w:pPr>
              <w:spacing w:line="201" w:lineRule="exact"/>
              <w:rPr>
                <w:ins w:id="603"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604" w:author="Unknown"/>
                <w:rFonts w:ascii="Times New Roman" w:hAnsi="Times New Roman"/>
              </w:rPr>
            </w:pPr>
            <w:ins w:id="605" w:author="Unknown">
              <w:r>
                <w:rPr>
                  <w:rFonts w:ascii="Times New Roman" w:hAnsi="Times New Roman"/>
                </w:rPr>
                <w:t>42 CFR 435.326</w:t>
              </w:r>
            </w:ins>
          </w:p>
        </w:tc>
      </w:tr>
      <w:tr w:rsidR="00000000">
        <w:tblPrEx>
          <w:tblCellMar>
            <w:top w:w="0" w:type="dxa"/>
            <w:bottom w:w="0" w:type="dxa"/>
          </w:tblCellMar>
        </w:tblPrEx>
        <w:trPr>
          <w:ins w:id="606" w:author="Unknown"/>
        </w:trPr>
        <w:tc>
          <w:tcPr>
            <w:tcW w:w="1080" w:type="dxa"/>
          </w:tcPr>
          <w:p w:rsidR="00502E3B" w:rsidRDefault="00502E3B">
            <w:pPr>
              <w:spacing w:line="163" w:lineRule="exact"/>
              <w:rPr>
                <w:ins w:id="607"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608" w:author="Unknown"/>
                <w:rFonts w:ascii="Times New Roman" w:hAnsi="Times New Roman"/>
              </w:rPr>
            </w:pPr>
            <w:ins w:id="609" w:author="Unknown">
              <w:r>
                <w:rPr>
                  <w:rFonts w:ascii="Times New Roman" w:hAnsi="Times New Roman"/>
                </w:rPr>
                <w:t>2</w:t>
              </w:r>
            </w:ins>
          </w:p>
        </w:tc>
        <w:tc>
          <w:tcPr>
            <w:tcW w:w="4896" w:type="dxa"/>
          </w:tcPr>
          <w:p w:rsidR="00502E3B" w:rsidRDefault="00502E3B">
            <w:pPr>
              <w:spacing w:line="163" w:lineRule="exact"/>
              <w:rPr>
                <w:ins w:id="610"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611" w:author="Unknown"/>
                <w:rFonts w:ascii="Times New Roman" w:hAnsi="Times New Roman"/>
              </w:rPr>
            </w:pPr>
            <w:ins w:id="612" w:author="Unknown">
              <w:r>
                <w:rPr>
                  <w:rFonts w:ascii="Times New Roman" w:hAnsi="Times New Roman"/>
                </w:rPr>
                <w:t>Aged</w:t>
              </w:r>
            </w:ins>
          </w:p>
        </w:tc>
        <w:tc>
          <w:tcPr>
            <w:tcW w:w="3144" w:type="dxa"/>
          </w:tcPr>
          <w:p w:rsidR="00502E3B" w:rsidRDefault="00502E3B">
            <w:pPr>
              <w:spacing w:line="163" w:lineRule="exact"/>
              <w:rPr>
                <w:ins w:id="613"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614" w:author="Unknown"/>
                <w:rFonts w:ascii="Times New Roman" w:hAnsi="Times New Roman"/>
              </w:rPr>
            </w:pPr>
            <w:ins w:id="615" w:author="Unknown">
              <w:r>
                <w:rPr>
                  <w:rFonts w:ascii="Times New Roman" w:hAnsi="Times New Roman"/>
                </w:rPr>
                <w:t xml:space="preserve">42 CFR 435.320 </w:t>
              </w:r>
            </w:ins>
          </w:p>
          <w:p w:rsidR="00502E3B" w:rsidRDefault="00502E3B">
            <w:pPr>
              <w:tabs>
                <w:tab w:val="left" w:pos="-1440"/>
                <w:tab w:val="left" w:pos="484"/>
                <w:tab w:val="left" w:pos="1090"/>
                <w:tab w:val="left" w:pos="2680"/>
                <w:tab w:val="left" w:pos="6316"/>
              </w:tabs>
              <w:spacing w:after="58" w:line="192" w:lineRule="auto"/>
              <w:rPr>
                <w:ins w:id="616" w:author="Unknown"/>
                <w:rFonts w:ascii="Times New Roman" w:hAnsi="Times New Roman"/>
              </w:rPr>
            </w:pPr>
            <w:ins w:id="617" w:author="Unknown">
              <w:r>
                <w:rPr>
                  <w:rFonts w:ascii="Times New Roman" w:hAnsi="Times New Roman"/>
                </w:rPr>
                <w:t>42 CFR 435.330</w:t>
              </w:r>
            </w:ins>
          </w:p>
        </w:tc>
      </w:tr>
    </w:tbl>
    <w:p w:rsidR="00502E3B" w:rsidRDefault="00502E3B">
      <w:pPr>
        <w:tabs>
          <w:tab w:val="left" w:pos="-1440"/>
          <w:tab w:val="left" w:pos="484"/>
          <w:tab w:val="left" w:pos="1090"/>
          <w:tab w:val="left" w:pos="2680"/>
          <w:tab w:val="left" w:pos="6316"/>
        </w:tabs>
        <w:spacing w:line="192" w:lineRule="auto"/>
        <w:jc w:val="both"/>
        <w:rPr>
          <w:ins w:id="618"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ins w:id="619" w:author="Unknown"/>
          <w:rFonts w:ascii="Times New Roman" w:hAnsi="Times New Roman"/>
        </w:rPr>
      </w:pPr>
      <w:ins w:id="620" w:author="Unknown">
        <w:r>
          <w:rPr>
            <w:rFonts w:ascii="Times New Roman" w:hAnsi="Times New Roman"/>
          </w:rPr>
          <w:t>MAS/BOE  -   MEDICALLY NEEDY - BLIND/DISABLED</w:t>
        </w:r>
      </w:ins>
    </w:p>
    <w:p w:rsidR="00502E3B" w:rsidRDefault="00502E3B">
      <w:pPr>
        <w:tabs>
          <w:tab w:val="left" w:pos="-1440"/>
          <w:tab w:val="left" w:pos="484"/>
          <w:tab w:val="left" w:pos="1090"/>
          <w:tab w:val="left" w:pos="2680"/>
          <w:tab w:val="left" w:pos="6316"/>
        </w:tabs>
        <w:spacing w:line="192" w:lineRule="auto"/>
        <w:jc w:val="both"/>
        <w:rPr>
          <w:ins w:id="621" w:author="Unknown"/>
          <w:rFonts w:ascii="Times New Roman" w:hAnsi="Times New Roman"/>
        </w:rPr>
      </w:pPr>
      <w:ins w:id="622" w:author="Unknown">
        <w:r>
          <w:rPr>
            <w:rFonts w:ascii="Times New Roman" w:hAnsi="Times New Roman"/>
          </w:rPr>
          <w:t>MSIS Coding (MAS-2, BOE-2)</w:t>
        </w:r>
      </w:ins>
    </w:p>
    <w:tbl>
      <w:tblPr>
        <w:tblW w:w="0" w:type="auto"/>
        <w:tblLayout w:type="fixed"/>
        <w:tblCellMar>
          <w:left w:w="139" w:type="dxa"/>
          <w:right w:w="139" w:type="dxa"/>
        </w:tblCellMar>
        <w:tblLook w:val="0000" w:firstRow="0" w:lastRow="0" w:firstColumn="0" w:lastColumn="0" w:noHBand="0" w:noVBand="0"/>
      </w:tblPr>
      <w:tblGrid>
        <w:gridCol w:w="1080"/>
        <w:gridCol w:w="4896"/>
        <w:gridCol w:w="3144"/>
      </w:tblGrid>
      <w:tr w:rsidR="00000000">
        <w:tblPrEx>
          <w:tblCellMar>
            <w:top w:w="0" w:type="dxa"/>
            <w:bottom w:w="0" w:type="dxa"/>
          </w:tblCellMar>
        </w:tblPrEx>
        <w:trPr>
          <w:ins w:id="623" w:author="Unknown"/>
        </w:trPr>
        <w:tc>
          <w:tcPr>
            <w:tcW w:w="1080" w:type="dxa"/>
          </w:tcPr>
          <w:p w:rsidR="00502E3B" w:rsidRDefault="00502E3B">
            <w:pPr>
              <w:spacing w:line="201" w:lineRule="exact"/>
              <w:rPr>
                <w:ins w:id="624"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625" w:author="Unknown"/>
                <w:rFonts w:ascii="Times New Roman" w:hAnsi="Times New Roman"/>
              </w:rPr>
            </w:pPr>
          </w:p>
          <w:p w:rsidR="00502E3B" w:rsidRDefault="00502E3B">
            <w:pPr>
              <w:tabs>
                <w:tab w:val="right" w:pos="802"/>
                <w:tab w:val="left" w:pos="1090"/>
                <w:tab w:val="left" w:pos="2680"/>
                <w:tab w:val="left" w:pos="6316"/>
              </w:tabs>
              <w:spacing w:line="192" w:lineRule="auto"/>
              <w:rPr>
                <w:ins w:id="626" w:author="Unknown"/>
                <w:rFonts w:ascii="Times New Roman" w:hAnsi="Times New Roman"/>
              </w:rPr>
            </w:pPr>
            <w:ins w:id="627" w:author="Unknown">
              <w:r>
                <w:rPr>
                  <w:rFonts w:ascii="Times New Roman" w:hAnsi="Times New Roman"/>
                </w:rPr>
                <w:tab/>
              </w:r>
            </w:ins>
          </w:p>
        </w:tc>
        <w:tc>
          <w:tcPr>
            <w:tcW w:w="4896" w:type="dxa"/>
          </w:tcPr>
          <w:p w:rsidR="00502E3B" w:rsidRDefault="00502E3B">
            <w:pPr>
              <w:spacing w:line="201" w:lineRule="exact"/>
              <w:rPr>
                <w:ins w:id="628" w:author="Unknown"/>
                <w:rFonts w:ascii="Times New Roman" w:hAnsi="Times New Roman"/>
              </w:rPr>
            </w:pPr>
          </w:p>
          <w:p w:rsidR="00502E3B" w:rsidRDefault="00502E3B">
            <w:pPr>
              <w:tabs>
                <w:tab w:val="center" w:pos="2309"/>
                <w:tab w:val="left" w:pos="2680"/>
                <w:tab w:val="left" w:pos="6316"/>
              </w:tabs>
              <w:spacing w:line="192" w:lineRule="auto"/>
              <w:rPr>
                <w:ins w:id="629" w:author="Unknown"/>
                <w:rFonts w:ascii="Times New Roman" w:hAnsi="Times New Roman"/>
              </w:rPr>
            </w:pPr>
            <w:ins w:id="630" w:author="Unknown">
              <w:r>
                <w:rPr>
                  <w:rFonts w:ascii="Times New Roman" w:hAnsi="Times New Roman"/>
                </w:rPr>
                <w:tab/>
                <w:t>DESCRIPTION</w:t>
              </w:r>
            </w:ins>
          </w:p>
        </w:tc>
        <w:tc>
          <w:tcPr>
            <w:tcW w:w="3144" w:type="dxa"/>
          </w:tcPr>
          <w:p w:rsidR="00502E3B" w:rsidRDefault="00502E3B">
            <w:pPr>
              <w:spacing w:line="201" w:lineRule="exact"/>
              <w:rPr>
                <w:ins w:id="631" w:author="Unknown"/>
                <w:rFonts w:ascii="Times New Roman" w:hAnsi="Times New Roman"/>
              </w:rPr>
            </w:pPr>
          </w:p>
          <w:p w:rsidR="00502E3B" w:rsidRDefault="00502E3B">
            <w:pPr>
              <w:tabs>
                <w:tab w:val="center" w:pos="1433"/>
                <w:tab w:val="left" w:pos="2680"/>
                <w:tab w:val="left" w:pos="6316"/>
              </w:tabs>
              <w:spacing w:line="192" w:lineRule="auto"/>
              <w:rPr>
                <w:ins w:id="632" w:author="Unknown"/>
                <w:rFonts w:ascii="Times New Roman" w:hAnsi="Times New Roman"/>
              </w:rPr>
            </w:pPr>
            <w:ins w:id="633" w:author="Unknown">
              <w:r>
                <w:rPr>
                  <w:rFonts w:ascii="Times New Roman" w:hAnsi="Times New Roman"/>
                </w:rPr>
                <w:t xml:space="preserve"> </w:t>
              </w:r>
              <w:r>
                <w:rPr>
                  <w:rFonts w:ascii="Times New Roman" w:hAnsi="Times New Roman"/>
                </w:rPr>
                <w:tab/>
                <w:t>CFR/PL CITATIONS</w:t>
              </w:r>
            </w:ins>
          </w:p>
        </w:tc>
      </w:tr>
      <w:tr w:rsidR="00000000">
        <w:tblPrEx>
          <w:tblCellMar>
            <w:top w:w="0" w:type="dxa"/>
            <w:bottom w:w="0" w:type="dxa"/>
          </w:tblCellMar>
        </w:tblPrEx>
        <w:trPr>
          <w:ins w:id="634" w:author="Unknown"/>
        </w:trPr>
        <w:tc>
          <w:tcPr>
            <w:tcW w:w="1080" w:type="dxa"/>
          </w:tcPr>
          <w:p w:rsidR="00502E3B" w:rsidRDefault="00502E3B">
            <w:pPr>
              <w:spacing w:line="201" w:lineRule="exact"/>
              <w:rPr>
                <w:ins w:id="635"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636" w:author="Unknown"/>
                <w:rFonts w:ascii="Times New Roman" w:hAnsi="Times New Roman"/>
              </w:rPr>
            </w:pPr>
            <w:ins w:id="637" w:author="Unknown">
              <w:r>
                <w:rPr>
                  <w:rFonts w:ascii="Times New Roman" w:hAnsi="Times New Roman"/>
                </w:rPr>
                <w:t>1</w:t>
              </w:r>
            </w:ins>
          </w:p>
        </w:tc>
        <w:tc>
          <w:tcPr>
            <w:tcW w:w="4896" w:type="dxa"/>
          </w:tcPr>
          <w:p w:rsidR="00502E3B" w:rsidRDefault="00502E3B">
            <w:pPr>
              <w:spacing w:line="201" w:lineRule="exact"/>
              <w:rPr>
                <w:ins w:id="638"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639" w:author="Unknown"/>
                <w:rFonts w:ascii="Times New Roman" w:hAnsi="Times New Roman"/>
              </w:rPr>
            </w:pPr>
            <w:ins w:id="640" w:author="Unknown">
              <w:r>
                <w:rPr>
                  <w:rFonts w:ascii="Times New Roman" w:hAnsi="Times New Roman"/>
                </w:rPr>
                <w:t>Blind and/or disabled individuals who would be ineligible if not enrolled in an HMO.  Categorically needy individuals are covered under 42 CFR 435.212 and the same rules apply to medically needy individuals.</w:t>
              </w:r>
            </w:ins>
          </w:p>
        </w:tc>
        <w:tc>
          <w:tcPr>
            <w:tcW w:w="3144" w:type="dxa"/>
          </w:tcPr>
          <w:p w:rsidR="00502E3B" w:rsidRDefault="00502E3B">
            <w:pPr>
              <w:spacing w:line="201" w:lineRule="exact"/>
              <w:rPr>
                <w:ins w:id="641"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642" w:author="Unknown"/>
                <w:rFonts w:ascii="Times New Roman" w:hAnsi="Times New Roman"/>
              </w:rPr>
            </w:pPr>
            <w:ins w:id="643" w:author="Unknown">
              <w:r>
                <w:rPr>
                  <w:rFonts w:ascii="Times New Roman" w:hAnsi="Times New Roman"/>
                </w:rPr>
                <w:t>42 CFR 435.326</w:t>
              </w:r>
            </w:ins>
          </w:p>
        </w:tc>
      </w:tr>
      <w:tr w:rsidR="00000000">
        <w:tblPrEx>
          <w:tblCellMar>
            <w:top w:w="0" w:type="dxa"/>
            <w:bottom w:w="0" w:type="dxa"/>
          </w:tblCellMar>
        </w:tblPrEx>
        <w:trPr>
          <w:ins w:id="644" w:author="Unknown"/>
        </w:trPr>
        <w:tc>
          <w:tcPr>
            <w:tcW w:w="1080" w:type="dxa"/>
          </w:tcPr>
          <w:p w:rsidR="00502E3B" w:rsidRDefault="00502E3B">
            <w:pPr>
              <w:spacing w:line="163" w:lineRule="exact"/>
              <w:rPr>
                <w:ins w:id="645"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646" w:author="Unknown"/>
                <w:rFonts w:ascii="Times New Roman" w:hAnsi="Times New Roman"/>
              </w:rPr>
            </w:pPr>
            <w:ins w:id="647" w:author="Unknown">
              <w:r>
                <w:rPr>
                  <w:rFonts w:ascii="Times New Roman" w:hAnsi="Times New Roman"/>
                </w:rPr>
                <w:t>2</w:t>
              </w:r>
            </w:ins>
          </w:p>
        </w:tc>
        <w:tc>
          <w:tcPr>
            <w:tcW w:w="4896" w:type="dxa"/>
          </w:tcPr>
          <w:p w:rsidR="00502E3B" w:rsidRDefault="00502E3B">
            <w:pPr>
              <w:spacing w:line="163" w:lineRule="exact"/>
              <w:rPr>
                <w:ins w:id="648"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649" w:author="Unknown"/>
                <w:rFonts w:ascii="Times New Roman" w:hAnsi="Times New Roman"/>
              </w:rPr>
            </w:pPr>
            <w:ins w:id="650" w:author="Unknown">
              <w:r>
                <w:rPr>
                  <w:rFonts w:ascii="Times New Roman" w:hAnsi="Times New Roman"/>
                </w:rPr>
                <w:t>Blind/Disabled</w:t>
              </w:r>
            </w:ins>
          </w:p>
        </w:tc>
        <w:tc>
          <w:tcPr>
            <w:tcW w:w="3144" w:type="dxa"/>
          </w:tcPr>
          <w:p w:rsidR="00502E3B" w:rsidRDefault="00502E3B">
            <w:pPr>
              <w:spacing w:line="163" w:lineRule="exact"/>
              <w:rPr>
                <w:ins w:id="651"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652" w:author="Unknown"/>
                <w:rFonts w:ascii="Times New Roman" w:hAnsi="Times New Roman"/>
              </w:rPr>
            </w:pPr>
            <w:ins w:id="653" w:author="Unknown">
              <w:r>
                <w:rPr>
                  <w:rFonts w:ascii="Times New Roman" w:hAnsi="Times New Roman"/>
                </w:rPr>
                <w:t>42 CFR 435.322</w:t>
              </w:r>
            </w:ins>
          </w:p>
          <w:p w:rsidR="00502E3B" w:rsidRDefault="00502E3B">
            <w:pPr>
              <w:tabs>
                <w:tab w:val="left" w:pos="-1440"/>
                <w:tab w:val="left" w:pos="484"/>
                <w:tab w:val="left" w:pos="1090"/>
                <w:tab w:val="left" w:pos="2680"/>
                <w:tab w:val="left" w:pos="6316"/>
              </w:tabs>
              <w:spacing w:line="192" w:lineRule="auto"/>
              <w:rPr>
                <w:ins w:id="654" w:author="Unknown"/>
                <w:rFonts w:ascii="Times New Roman" w:hAnsi="Times New Roman"/>
              </w:rPr>
            </w:pPr>
            <w:ins w:id="655" w:author="Unknown">
              <w:r>
                <w:rPr>
                  <w:rFonts w:ascii="Times New Roman" w:hAnsi="Times New Roman"/>
                </w:rPr>
                <w:t>42 CFR 435.324</w:t>
              </w:r>
            </w:ins>
          </w:p>
          <w:p w:rsidR="00502E3B" w:rsidRDefault="00502E3B">
            <w:pPr>
              <w:tabs>
                <w:tab w:val="left" w:pos="-1440"/>
                <w:tab w:val="left" w:pos="484"/>
                <w:tab w:val="left" w:pos="1090"/>
                <w:tab w:val="left" w:pos="2680"/>
                <w:tab w:val="left" w:pos="6316"/>
              </w:tabs>
              <w:spacing w:line="192" w:lineRule="auto"/>
              <w:rPr>
                <w:ins w:id="656" w:author="Unknown"/>
                <w:rFonts w:ascii="Times New Roman" w:hAnsi="Times New Roman"/>
              </w:rPr>
            </w:pPr>
            <w:ins w:id="657" w:author="Unknown">
              <w:r>
                <w:rPr>
                  <w:rFonts w:ascii="Times New Roman" w:hAnsi="Times New Roman"/>
                </w:rPr>
                <w:t>42 CFR 435.330</w:t>
              </w:r>
            </w:ins>
          </w:p>
        </w:tc>
      </w:tr>
      <w:tr w:rsidR="00000000">
        <w:tblPrEx>
          <w:tblCellMar>
            <w:top w:w="0" w:type="dxa"/>
            <w:bottom w:w="0" w:type="dxa"/>
          </w:tblCellMar>
        </w:tblPrEx>
        <w:tc>
          <w:tcPr>
            <w:tcW w:w="1080" w:type="dxa"/>
          </w:tcPr>
          <w:p w:rsidR="00502E3B" w:rsidRDefault="00502E3B">
            <w:pPr>
              <w:spacing w:line="163" w:lineRule="exact"/>
              <w:rPr>
                <w:ins w:id="658"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659" w:author="Unknown"/>
                <w:rFonts w:ascii="Times New Roman" w:hAnsi="Times New Roman"/>
              </w:rPr>
            </w:pPr>
            <w:ins w:id="660" w:author="Unknown">
              <w:r>
                <w:rPr>
                  <w:rFonts w:ascii="Times New Roman" w:hAnsi="Times New Roman"/>
                </w:rPr>
                <w:t>3</w:t>
              </w:r>
            </w:ins>
          </w:p>
        </w:tc>
        <w:tc>
          <w:tcPr>
            <w:tcW w:w="4896" w:type="dxa"/>
          </w:tcPr>
          <w:p w:rsidR="00502E3B" w:rsidRDefault="00502E3B">
            <w:pPr>
              <w:spacing w:line="163" w:lineRule="exact"/>
              <w:rPr>
                <w:ins w:id="661"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662" w:author="Unknown"/>
                <w:rFonts w:ascii="Times New Roman" w:hAnsi="Times New Roman"/>
              </w:rPr>
            </w:pPr>
            <w:ins w:id="663" w:author="Unknown">
              <w:r>
                <w:rPr>
                  <w:rFonts w:ascii="Times New Roman" w:hAnsi="Times New Roman"/>
                </w:rPr>
                <w:t>Blind and/or disabled individuals who meet all Medicaid requirements except current blindness and/or disability criteria, and have been continuously eligible since 12/73 under the State's requirements.</w:t>
              </w:r>
            </w:ins>
          </w:p>
        </w:tc>
        <w:tc>
          <w:tcPr>
            <w:tcW w:w="3144" w:type="dxa"/>
          </w:tcPr>
          <w:p w:rsidR="00502E3B" w:rsidRDefault="00502E3B">
            <w:pPr>
              <w:spacing w:line="163" w:lineRule="exact"/>
              <w:rPr>
                <w:ins w:id="664"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rFonts w:ascii="Times New Roman" w:hAnsi="Times New Roman"/>
              </w:rPr>
            </w:pPr>
            <w:ins w:id="665" w:author="Unknown">
              <w:r>
                <w:rPr>
                  <w:rFonts w:ascii="Times New Roman" w:hAnsi="Times New Roman"/>
                </w:rPr>
                <w:t>42 CFR 435.340</w:t>
              </w:r>
            </w:ins>
          </w:p>
        </w:tc>
      </w:tr>
    </w:tbl>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right" w:pos="9360"/>
        </w:tabs>
        <w:spacing w:line="192" w:lineRule="auto"/>
        <w:jc w:val="both"/>
        <w:rPr>
          <w:rFonts w:ascii="Times New Roman" w:hAnsi="Times New Roman"/>
        </w:rPr>
      </w:pPr>
      <w:r>
        <w:rPr>
          <w:rFonts w:ascii="Times New Roman" w:hAnsi="Times New Roman"/>
        </w:rPr>
        <w:t xml:space="preserve">Rev. 91  </w:t>
      </w:r>
      <w:r>
        <w:rPr>
          <w:rFonts w:ascii="Times New Roman" w:hAnsi="Times New Roman"/>
        </w:rPr>
        <w:tab/>
        <w:t>2-159</w:t>
      </w:r>
    </w:p>
    <w:p w:rsidR="00502E3B" w:rsidRDefault="00502E3B">
      <w:pPr>
        <w:tabs>
          <w:tab w:val="center" w:pos="4680"/>
          <w:tab w:val="left" w:pos="6316"/>
        </w:tabs>
        <w:spacing w:line="192" w:lineRule="auto"/>
        <w:jc w:val="both"/>
        <w:rPr>
          <w:rFonts w:ascii="Times New Roman" w:hAnsi="Times New Roman"/>
        </w:rPr>
      </w:pPr>
      <w:r>
        <w:rPr>
          <w:rFonts w:ascii="Times New Roman" w:hAnsi="Times New Roman"/>
        </w:rPr>
        <w:br w:type="page"/>
      </w:r>
      <w:r>
        <w:rPr>
          <w:rFonts w:ascii="Times New Roman" w:hAnsi="Times New Roman"/>
        </w:rPr>
        <w:tab/>
        <w:t>STATE ORGANIZATION</w:t>
      </w:r>
    </w:p>
    <w:p w:rsidR="00502E3B" w:rsidRDefault="00502E3B">
      <w:pPr>
        <w:tabs>
          <w:tab w:val="center" w:pos="4680"/>
          <w:tab w:val="right" w:pos="9360"/>
        </w:tabs>
        <w:spacing w:line="192" w:lineRule="auto"/>
        <w:jc w:val="both"/>
        <w:rPr>
          <w:rFonts w:ascii="Times New Roman" w:hAnsi="Times New Roman"/>
        </w:rPr>
      </w:pPr>
      <w:r>
        <w:rPr>
          <w:rFonts w:ascii="Times New Roman" w:hAnsi="Times New Roman"/>
          <w:u w:val="single"/>
        </w:rPr>
        <w:t>2700.2 (Cont.)</w:t>
      </w:r>
      <w:r>
        <w:rPr>
          <w:rFonts w:ascii="Times New Roman" w:hAnsi="Times New Roman"/>
          <w:u w:val="single"/>
        </w:rPr>
        <w:tab/>
        <w:t>AND GENERAL ADMINISTRATION</w:t>
      </w:r>
      <w:r>
        <w:rPr>
          <w:rFonts w:ascii="Times New Roman" w:hAnsi="Times New Roman"/>
          <w:u w:val="single"/>
        </w:rPr>
        <w:tab/>
        <w:t>08-98</w:t>
      </w: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r>
        <w:rPr>
          <w:rFonts w:ascii="Times New Roman" w:hAnsi="Times New Roman"/>
        </w:rPr>
        <w:t xml:space="preserve"> </w:t>
      </w:r>
    </w:p>
    <w:p w:rsidR="00502E3B" w:rsidRDefault="00502E3B">
      <w:pPr>
        <w:tabs>
          <w:tab w:val="left" w:pos="-1440"/>
          <w:tab w:val="left" w:pos="484"/>
          <w:tab w:val="left" w:pos="1090"/>
          <w:tab w:val="left" w:pos="2680"/>
          <w:tab w:val="left" w:pos="6316"/>
        </w:tabs>
        <w:spacing w:line="192" w:lineRule="auto"/>
        <w:jc w:val="both"/>
        <w:rPr>
          <w:ins w:id="666" w:author="Unknown"/>
          <w:rFonts w:ascii="Times New Roman" w:hAnsi="Times New Roman"/>
        </w:rPr>
      </w:pPr>
      <w:r>
        <w:rPr>
          <w:rFonts w:ascii="Times New Roman" w:hAnsi="Times New Roman"/>
        </w:rPr>
        <w:t>MAS/BOE  -   MEDICALLY NEEDY - CHILDREN</w:t>
      </w:r>
    </w:p>
    <w:p w:rsidR="00502E3B" w:rsidRDefault="00502E3B">
      <w:pPr>
        <w:tabs>
          <w:tab w:val="left" w:pos="-1440"/>
          <w:tab w:val="left" w:pos="484"/>
          <w:tab w:val="left" w:pos="1090"/>
          <w:tab w:val="left" w:pos="2680"/>
          <w:tab w:val="left" w:pos="6316"/>
        </w:tabs>
        <w:spacing w:line="192" w:lineRule="auto"/>
        <w:jc w:val="both"/>
        <w:rPr>
          <w:ins w:id="667" w:author="Unknown"/>
          <w:rFonts w:ascii="Times New Roman" w:hAnsi="Times New Roman"/>
        </w:rPr>
      </w:pPr>
      <w:ins w:id="668" w:author="Unknown">
        <w:r>
          <w:rPr>
            <w:rFonts w:ascii="Times New Roman" w:hAnsi="Times New Roman"/>
          </w:rPr>
          <w:t>MSIS Coding (MAS-2, BOE-4)</w:t>
        </w:r>
      </w:ins>
    </w:p>
    <w:tbl>
      <w:tblPr>
        <w:tblW w:w="0" w:type="auto"/>
        <w:tblLayout w:type="fixed"/>
        <w:tblCellMar>
          <w:left w:w="139" w:type="dxa"/>
          <w:right w:w="139" w:type="dxa"/>
        </w:tblCellMar>
        <w:tblLook w:val="0000" w:firstRow="0" w:lastRow="0" w:firstColumn="0" w:lastColumn="0" w:noHBand="0" w:noVBand="0"/>
      </w:tblPr>
      <w:tblGrid>
        <w:gridCol w:w="900"/>
        <w:gridCol w:w="5076"/>
        <w:gridCol w:w="3144"/>
      </w:tblGrid>
      <w:tr w:rsidR="00000000">
        <w:tblPrEx>
          <w:tblCellMar>
            <w:top w:w="0" w:type="dxa"/>
            <w:bottom w:w="0" w:type="dxa"/>
          </w:tblCellMar>
        </w:tblPrEx>
        <w:trPr>
          <w:ins w:id="669" w:author="Unknown"/>
        </w:trPr>
        <w:tc>
          <w:tcPr>
            <w:tcW w:w="900" w:type="dxa"/>
          </w:tcPr>
          <w:p w:rsidR="00502E3B" w:rsidRDefault="00502E3B">
            <w:pPr>
              <w:spacing w:line="201" w:lineRule="exact"/>
              <w:rPr>
                <w:ins w:id="670" w:author="Unknown"/>
                <w:rFonts w:ascii="Times New Roman" w:hAnsi="Times New Roman"/>
              </w:rPr>
            </w:pPr>
          </w:p>
          <w:p w:rsidR="00502E3B" w:rsidRDefault="00502E3B">
            <w:pPr>
              <w:tabs>
                <w:tab w:val="center" w:pos="311"/>
                <w:tab w:val="left" w:pos="484"/>
                <w:tab w:val="left" w:pos="1090"/>
                <w:tab w:val="left" w:pos="2680"/>
                <w:tab w:val="left" w:pos="6316"/>
              </w:tabs>
              <w:spacing w:line="192" w:lineRule="auto"/>
              <w:rPr>
                <w:ins w:id="671" w:author="Unknown"/>
                <w:rFonts w:ascii="Times New Roman" w:hAnsi="Times New Roman"/>
              </w:rPr>
            </w:pPr>
            <w:ins w:id="672" w:author="Unknown">
              <w:r>
                <w:rPr>
                  <w:rFonts w:ascii="Times New Roman" w:hAnsi="Times New Roman"/>
                </w:rPr>
                <w:tab/>
              </w:r>
            </w:ins>
          </w:p>
        </w:tc>
        <w:tc>
          <w:tcPr>
            <w:tcW w:w="5076" w:type="dxa"/>
          </w:tcPr>
          <w:p w:rsidR="00502E3B" w:rsidRDefault="00502E3B">
            <w:pPr>
              <w:spacing w:line="201" w:lineRule="exact"/>
              <w:rPr>
                <w:ins w:id="673" w:author="Unknown"/>
                <w:rFonts w:ascii="Times New Roman" w:hAnsi="Times New Roman"/>
              </w:rPr>
            </w:pPr>
          </w:p>
          <w:p w:rsidR="00502E3B" w:rsidRDefault="00502E3B">
            <w:pPr>
              <w:tabs>
                <w:tab w:val="center" w:pos="2399"/>
                <w:tab w:val="left" w:pos="2680"/>
                <w:tab w:val="left" w:pos="6316"/>
              </w:tabs>
              <w:spacing w:line="192" w:lineRule="auto"/>
              <w:rPr>
                <w:ins w:id="674" w:author="Unknown"/>
                <w:rFonts w:ascii="Times New Roman" w:hAnsi="Times New Roman"/>
              </w:rPr>
            </w:pPr>
            <w:ins w:id="675" w:author="Unknown">
              <w:r>
                <w:rPr>
                  <w:rFonts w:ascii="Times New Roman" w:hAnsi="Times New Roman"/>
                </w:rPr>
                <w:tab/>
                <w:t>DESCRIPTION</w:t>
              </w:r>
            </w:ins>
          </w:p>
        </w:tc>
        <w:tc>
          <w:tcPr>
            <w:tcW w:w="3144" w:type="dxa"/>
          </w:tcPr>
          <w:p w:rsidR="00502E3B" w:rsidRDefault="00502E3B">
            <w:pPr>
              <w:spacing w:line="201" w:lineRule="exact"/>
              <w:rPr>
                <w:ins w:id="676" w:author="Unknown"/>
                <w:rFonts w:ascii="Times New Roman" w:hAnsi="Times New Roman"/>
              </w:rPr>
            </w:pPr>
          </w:p>
          <w:p w:rsidR="00502E3B" w:rsidRDefault="00502E3B">
            <w:pPr>
              <w:tabs>
                <w:tab w:val="center" w:pos="1433"/>
                <w:tab w:val="left" w:pos="2680"/>
                <w:tab w:val="left" w:pos="6316"/>
              </w:tabs>
              <w:spacing w:line="192" w:lineRule="auto"/>
              <w:rPr>
                <w:ins w:id="677" w:author="Unknown"/>
                <w:rFonts w:ascii="Times New Roman" w:hAnsi="Times New Roman"/>
              </w:rPr>
            </w:pPr>
            <w:ins w:id="678" w:author="Unknown">
              <w:r>
                <w:rPr>
                  <w:rFonts w:ascii="Times New Roman" w:hAnsi="Times New Roman"/>
                </w:rPr>
                <w:tab/>
                <w:t>CFR/PL CITATIONS</w:t>
              </w:r>
            </w:ins>
          </w:p>
        </w:tc>
      </w:tr>
      <w:tr w:rsidR="00000000">
        <w:tblPrEx>
          <w:tblCellMar>
            <w:top w:w="0" w:type="dxa"/>
            <w:bottom w:w="0" w:type="dxa"/>
          </w:tblCellMar>
        </w:tblPrEx>
        <w:trPr>
          <w:ins w:id="679" w:author="Unknown"/>
        </w:trPr>
        <w:tc>
          <w:tcPr>
            <w:tcW w:w="900" w:type="dxa"/>
          </w:tcPr>
          <w:p w:rsidR="00502E3B" w:rsidRDefault="00502E3B">
            <w:pPr>
              <w:spacing w:line="201" w:lineRule="exact"/>
              <w:rPr>
                <w:ins w:id="680"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681" w:author="Unknown"/>
                <w:rFonts w:ascii="Times New Roman" w:hAnsi="Times New Roman"/>
              </w:rPr>
            </w:pPr>
            <w:ins w:id="682" w:author="Unknown">
              <w:r>
                <w:rPr>
                  <w:rFonts w:ascii="Times New Roman" w:hAnsi="Times New Roman"/>
                </w:rPr>
                <w:t>1</w:t>
              </w:r>
            </w:ins>
          </w:p>
        </w:tc>
        <w:tc>
          <w:tcPr>
            <w:tcW w:w="5076" w:type="dxa"/>
          </w:tcPr>
          <w:p w:rsidR="00502E3B" w:rsidRDefault="00502E3B">
            <w:pPr>
              <w:spacing w:line="201" w:lineRule="exact"/>
              <w:rPr>
                <w:ins w:id="683"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684" w:author="Unknown"/>
                <w:rFonts w:ascii="Times New Roman" w:hAnsi="Times New Roman"/>
              </w:rPr>
            </w:pPr>
            <w:ins w:id="685" w:author="Unknown">
              <w:r>
                <w:rPr>
                  <w:rFonts w:ascii="Times New Roman" w:hAnsi="Times New Roman"/>
                </w:rPr>
                <w:t>Individuals under age 18 who, but for income and resources, would be eligible.</w:t>
              </w:r>
            </w:ins>
          </w:p>
        </w:tc>
        <w:tc>
          <w:tcPr>
            <w:tcW w:w="3144" w:type="dxa"/>
          </w:tcPr>
          <w:p w:rsidR="00502E3B" w:rsidRDefault="00502E3B">
            <w:pPr>
              <w:spacing w:line="201" w:lineRule="exact"/>
              <w:rPr>
                <w:ins w:id="686"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687" w:author="Unknown"/>
                <w:rFonts w:ascii="Times New Roman" w:hAnsi="Times New Roman"/>
              </w:rPr>
            </w:pPr>
            <w:r>
              <w:rPr>
                <w:rFonts w:ascii="Times New Roman" w:hAnsi="Times New Roman"/>
              </w:rPr>
              <w:t>§</w:t>
            </w:r>
            <w:ins w:id="688" w:author="Unknown">
              <w:r>
                <w:rPr>
                  <w:rFonts w:ascii="Times New Roman" w:hAnsi="Times New Roman"/>
                </w:rPr>
                <w:t>1902(a)(10)(C)(ii)</w:t>
              </w:r>
            </w:ins>
          </w:p>
          <w:p w:rsidR="00502E3B" w:rsidRDefault="00502E3B">
            <w:pPr>
              <w:tabs>
                <w:tab w:val="left" w:pos="-1440"/>
                <w:tab w:val="left" w:pos="484"/>
                <w:tab w:val="left" w:pos="1090"/>
                <w:tab w:val="left" w:pos="2680"/>
                <w:tab w:val="left" w:pos="6316"/>
              </w:tabs>
              <w:spacing w:line="192" w:lineRule="auto"/>
              <w:rPr>
                <w:ins w:id="689" w:author="Unknown"/>
                <w:rFonts w:ascii="Times New Roman" w:hAnsi="Times New Roman"/>
              </w:rPr>
            </w:pPr>
            <w:ins w:id="690" w:author="Unknown">
              <w:r>
                <w:rPr>
                  <w:rFonts w:ascii="Times New Roman" w:hAnsi="Times New Roman"/>
                </w:rPr>
                <w:t>(I) of the Act;</w:t>
              </w:r>
            </w:ins>
          </w:p>
          <w:p w:rsidR="00502E3B" w:rsidRDefault="00502E3B">
            <w:pPr>
              <w:tabs>
                <w:tab w:val="left" w:pos="-1440"/>
                <w:tab w:val="left" w:pos="484"/>
                <w:tab w:val="left" w:pos="1090"/>
                <w:tab w:val="left" w:pos="2680"/>
                <w:tab w:val="left" w:pos="6316"/>
              </w:tabs>
              <w:spacing w:line="192" w:lineRule="auto"/>
              <w:rPr>
                <w:ins w:id="691" w:author="Unknown"/>
                <w:rFonts w:ascii="Times New Roman" w:hAnsi="Times New Roman"/>
              </w:rPr>
            </w:pPr>
            <w:ins w:id="692" w:author="Unknown">
              <w:r>
                <w:rPr>
                  <w:rFonts w:ascii="Times New Roman" w:hAnsi="Times New Roman"/>
                </w:rPr>
                <w:t xml:space="preserve">PL 97-248, </w:t>
              </w:r>
            </w:ins>
            <w:r>
              <w:rPr>
                <w:rFonts w:ascii="Times New Roman" w:hAnsi="Times New Roman"/>
              </w:rPr>
              <w:t>§</w:t>
            </w:r>
            <w:ins w:id="693" w:author="Unknown">
              <w:r>
                <w:rPr>
                  <w:rFonts w:ascii="Times New Roman" w:hAnsi="Times New Roman"/>
                </w:rPr>
                <w:t>137</w:t>
              </w:r>
            </w:ins>
          </w:p>
        </w:tc>
      </w:tr>
      <w:tr w:rsidR="00000000">
        <w:tblPrEx>
          <w:tblCellMar>
            <w:top w:w="0" w:type="dxa"/>
            <w:bottom w:w="0" w:type="dxa"/>
          </w:tblCellMar>
        </w:tblPrEx>
        <w:trPr>
          <w:ins w:id="694" w:author="Unknown"/>
        </w:trPr>
        <w:tc>
          <w:tcPr>
            <w:tcW w:w="900" w:type="dxa"/>
          </w:tcPr>
          <w:p w:rsidR="00502E3B" w:rsidRDefault="00502E3B">
            <w:pPr>
              <w:spacing w:line="163" w:lineRule="exact"/>
              <w:rPr>
                <w:ins w:id="695"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696" w:author="Unknown"/>
                <w:rFonts w:ascii="Times New Roman" w:hAnsi="Times New Roman"/>
              </w:rPr>
            </w:pPr>
            <w:ins w:id="697" w:author="Unknown">
              <w:r>
                <w:rPr>
                  <w:rFonts w:ascii="Times New Roman" w:hAnsi="Times New Roman"/>
                </w:rPr>
                <w:t>2</w:t>
              </w:r>
            </w:ins>
          </w:p>
        </w:tc>
        <w:tc>
          <w:tcPr>
            <w:tcW w:w="5076" w:type="dxa"/>
          </w:tcPr>
          <w:p w:rsidR="00502E3B" w:rsidRDefault="00502E3B">
            <w:pPr>
              <w:spacing w:line="163" w:lineRule="exact"/>
              <w:rPr>
                <w:ins w:id="698"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699" w:author="Unknown"/>
                <w:rFonts w:ascii="Times New Roman" w:hAnsi="Times New Roman"/>
              </w:rPr>
            </w:pPr>
            <w:ins w:id="700" w:author="Unknown">
              <w:r>
                <w:rPr>
                  <w:rFonts w:ascii="Times New Roman" w:hAnsi="Times New Roman"/>
                </w:rPr>
                <w:t>Infants under the age of 1 and who were born after 9/30/84 to and living in the household of medically needy women.</w:t>
              </w:r>
            </w:ins>
          </w:p>
        </w:tc>
        <w:tc>
          <w:tcPr>
            <w:tcW w:w="3144" w:type="dxa"/>
          </w:tcPr>
          <w:p w:rsidR="00502E3B" w:rsidRDefault="00502E3B">
            <w:pPr>
              <w:spacing w:line="163" w:lineRule="exact"/>
              <w:rPr>
                <w:ins w:id="701"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702" w:author="Unknown"/>
                <w:rFonts w:ascii="Times New Roman" w:hAnsi="Times New Roman"/>
              </w:rPr>
            </w:pPr>
            <w:r>
              <w:rPr>
                <w:rFonts w:ascii="Times New Roman" w:hAnsi="Times New Roman"/>
              </w:rPr>
              <w:t>§</w:t>
            </w:r>
            <w:ins w:id="703" w:author="Unknown">
              <w:r>
                <w:rPr>
                  <w:rFonts w:ascii="Times New Roman" w:hAnsi="Times New Roman"/>
                </w:rPr>
                <w:t xml:space="preserve">1902(e)(4) of the Act; PL 98-369, </w:t>
              </w:r>
            </w:ins>
            <w:r>
              <w:rPr>
                <w:rFonts w:ascii="Times New Roman" w:hAnsi="Times New Roman"/>
              </w:rPr>
              <w:t>§</w:t>
            </w:r>
            <w:ins w:id="704" w:author="Unknown">
              <w:r>
                <w:rPr>
                  <w:rFonts w:ascii="Times New Roman" w:hAnsi="Times New Roman"/>
                </w:rPr>
                <w:t>2362</w:t>
              </w:r>
            </w:ins>
          </w:p>
        </w:tc>
      </w:tr>
      <w:tr w:rsidR="00000000">
        <w:tblPrEx>
          <w:tblCellMar>
            <w:top w:w="0" w:type="dxa"/>
            <w:bottom w:w="0" w:type="dxa"/>
          </w:tblCellMar>
        </w:tblPrEx>
        <w:trPr>
          <w:ins w:id="705" w:author="Unknown"/>
        </w:trPr>
        <w:tc>
          <w:tcPr>
            <w:tcW w:w="900" w:type="dxa"/>
          </w:tcPr>
          <w:p w:rsidR="00502E3B" w:rsidRDefault="00502E3B">
            <w:pPr>
              <w:spacing w:line="163" w:lineRule="exact"/>
              <w:rPr>
                <w:ins w:id="706"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707" w:author="Unknown"/>
                <w:rFonts w:ascii="Times New Roman" w:hAnsi="Times New Roman"/>
              </w:rPr>
            </w:pPr>
            <w:ins w:id="708" w:author="Unknown">
              <w:r>
                <w:rPr>
                  <w:rFonts w:ascii="Times New Roman" w:hAnsi="Times New Roman"/>
                </w:rPr>
                <w:t>3</w:t>
              </w:r>
            </w:ins>
          </w:p>
        </w:tc>
        <w:tc>
          <w:tcPr>
            <w:tcW w:w="5076" w:type="dxa"/>
          </w:tcPr>
          <w:p w:rsidR="00502E3B" w:rsidRDefault="00502E3B">
            <w:pPr>
              <w:spacing w:line="163" w:lineRule="exact"/>
              <w:rPr>
                <w:ins w:id="709"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710" w:author="Unknown"/>
                <w:rFonts w:ascii="Times New Roman" w:hAnsi="Times New Roman"/>
              </w:rPr>
            </w:pPr>
            <w:ins w:id="711" w:author="Unknown">
              <w:r>
                <w:rPr>
                  <w:rFonts w:ascii="Times New Roman" w:hAnsi="Times New Roman"/>
                </w:rPr>
                <w:t>Other financially eligible individuals under age 18-21, as specified by the State.</w:t>
              </w:r>
            </w:ins>
          </w:p>
        </w:tc>
        <w:tc>
          <w:tcPr>
            <w:tcW w:w="3144" w:type="dxa"/>
          </w:tcPr>
          <w:p w:rsidR="00502E3B" w:rsidRDefault="00502E3B">
            <w:pPr>
              <w:spacing w:line="163" w:lineRule="exact"/>
              <w:rPr>
                <w:ins w:id="712"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713" w:author="Unknown"/>
                <w:rFonts w:ascii="Times New Roman" w:hAnsi="Times New Roman"/>
              </w:rPr>
            </w:pPr>
            <w:ins w:id="714" w:author="Unknown">
              <w:r>
                <w:rPr>
                  <w:rFonts w:ascii="Times New Roman" w:hAnsi="Times New Roman"/>
                </w:rPr>
                <w:t>42 CFR 435.308</w:t>
              </w:r>
            </w:ins>
          </w:p>
        </w:tc>
      </w:tr>
      <w:tr w:rsidR="00000000">
        <w:tblPrEx>
          <w:tblCellMar>
            <w:top w:w="0" w:type="dxa"/>
            <w:bottom w:w="0" w:type="dxa"/>
          </w:tblCellMar>
        </w:tblPrEx>
        <w:trPr>
          <w:ins w:id="715" w:author="Unknown"/>
        </w:trPr>
        <w:tc>
          <w:tcPr>
            <w:tcW w:w="900" w:type="dxa"/>
          </w:tcPr>
          <w:p w:rsidR="00502E3B" w:rsidRDefault="00502E3B">
            <w:pPr>
              <w:spacing w:line="163" w:lineRule="exact"/>
              <w:rPr>
                <w:ins w:id="716"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717" w:author="Unknown"/>
                <w:rFonts w:ascii="Times New Roman" w:hAnsi="Times New Roman"/>
              </w:rPr>
            </w:pPr>
            <w:ins w:id="718" w:author="Unknown">
              <w:r>
                <w:rPr>
                  <w:rFonts w:ascii="Times New Roman" w:hAnsi="Times New Roman"/>
                </w:rPr>
                <w:t>4</w:t>
              </w:r>
            </w:ins>
          </w:p>
        </w:tc>
        <w:tc>
          <w:tcPr>
            <w:tcW w:w="5076" w:type="dxa"/>
          </w:tcPr>
          <w:p w:rsidR="00502E3B" w:rsidRDefault="00502E3B">
            <w:pPr>
              <w:spacing w:line="163" w:lineRule="exact"/>
              <w:rPr>
                <w:ins w:id="719"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720" w:author="Unknown"/>
                <w:rFonts w:ascii="Times New Roman" w:hAnsi="Times New Roman"/>
              </w:rPr>
            </w:pPr>
            <w:ins w:id="721" w:author="Unknown">
              <w:r>
                <w:rPr>
                  <w:rFonts w:ascii="Times New Roman" w:hAnsi="Times New Roman"/>
                </w:rPr>
                <w:t>Children who would be ineligible if not enrolled in an HMO.  Categorically needy individuals are covered under 42 CFR 435.212 and the same rules apply to medically needy individuals.</w:t>
              </w:r>
            </w:ins>
          </w:p>
        </w:tc>
        <w:tc>
          <w:tcPr>
            <w:tcW w:w="3144" w:type="dxa"/>
          </w:tcPr>
          <w:p w:rsidR="00502E3B" w:rsidRDefault="00502E3B">
            <w:pPr>
              <w:spacing w:line="163" w:lineRule="exact"/>
              <w:rPr>
                <w:ins w:id="722"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723" w:author="Unknown"/>
                <w:rFonts w:ascii="Times New Roman" w:hAnsi="Times New Roman"/>
              </w:rPr>
            </w:pPr>
            <w:ins w:id="724" w:author="Unknown">
              <w:r>
                <w:rPr>
                  <w:rFonts w:ascii="Times New Roman" w:hAnsi="Times New Roman"/>
                </w:rPr>
                <w:t>42 CFR 435.326</w:t>
              </w:r>
            </w:ins>
          </w:p>
        </w:tc>
      </w:tr>
    </w:tbl>
    <w:p w:rsidR="00502E3B" w:rsidRDefault="00502E3B">
      <w:pPr>
        <w:tabs>
          <w:tab w:val="left" w:pos="-1440"/>
          <w:tab w:val="left" w:pos="484"/>
          <w:tab w:val="left" w:pos="1090"/>
          <w:tab w:val="left" w:pos="2680"/>
          <w:tab w:val="left" w:pos="6316"/>
        </w:tabs>
        <w:spacing w:line="192" w:lineRule="auto"/>
        <w:jc w:val="both"/>
        <w:rPr>
          <w:ins w:id="725"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ins w:id="726"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ins w:id="727" w:author="Unknown"/>
          <w:rFonts w:ascii="Times New Roman" w:hAnsi="Times New Roman"/>
        </w:rPr>
      </w:pPr>
      <w:ins w:id="728" w:author="Unknown">
        <w:r>
          <w:rPr>
            <w:rFonts w:ascii="Times New Roman" w:hAnsi="Times New Roman"/>
          </w:rPr>
          <w:t xml:space="preserve">MAS/BOE  -   MEDICALLY NEEDY -ADULTS </w:t>
        </w:r>
      </w:ins>
    </w:p>
    <w:p w:rsidR="00502E3B" w:rsidRDefault="00502E3B">
      <w:pPr>
        <w:tabs>
          <w:tab w:val="left" w:pos="-1440"/>
          <w:tab w:val="left" w:pos="484"/>
          <w:tab w:val="left" w:pos="1090"/>
          <w:tab w:val="left" w:pos="2680"/>
          <w:tab w:val="left" w:pos="6316"/>
        </w:tabs>
        <w:spacing w:line="192" w:lineRule="auto"/>
        <w:jc w:val="both"/>
        <w:rPr>
          <w:ins w:id="729" w:author="Unknown"/>
          <w:rFonts w:ascii="Times New Roman" w:hAnsi="Times New Roman"/>
        </w:rPr>
      </w:pPr>
      <w:ins w:id="730" w:author="Unknown">
        <w:r>
          <w:rPr>
            <w:rFonts w:ascii="Times New Roman" w:hAnsi="Times New Roman"/>
          </w:rPr>
          <w:t>MSIS Coding (MAS-2, BOE-5)</w:t>
        </w:r>
      </w:ins>
    </w:p>
    <w:tbl>
      <w:tblPr>
        <w:tblW w:w="0" w:type="auto"/>
        <w:tblLayout w:type="fixed"/>
        <w:tblCellMar>
          <w:left w:w="139" w:type="dxa"/>
          <w:right w:w="139" w:type="dxa"/>
        </w:tblCellMar>
        <w:tblLook w:val="0000" w:firstRow="0" w:lastRow="0" w:firstColumn="0" w:lastColumn="0" w:noHBand="0" w:noVBand="0"/>
      </w:tblPr>
      <w:tblGrid>
        <w:gridCol w:w="900"/>
        <w:gridCol w:w="5052"/>
        <w:gridCol w:w="3144"/>
      </w:tblGrid>
      <w:tr w:rsidR="00000000">
        <w:tblPrEx>
          <w:tblCellMar>
            <w:top w:w="0" w:type="dxa"/>
            <w:bottom w:w="0" w:type="dxa"/>
          </w:tblCellMar>
        </w:tblPrEx>
        <w:trPr>
          <w:ins w:id="731" w:author="Unknown"/>
        </w:trPr>
        <w:tc>
          <w:tcPr>
            <w:tcW w:w="900" w:type="dxa"/>
          </w:tcPr>
          <w:p w:rsidR="00502E3B" w:rsidRDefault="00502E3B">
            <w:pPr>
              <w:spacing w:line="201" w:lineRule="exact"/>
              <w:rPr>
                <w:ins w:id="732"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733" w:author="Unknown"/>
                <w:rFonts w:ascii="Times New Roman" w:hAnsi="Times New Roman"/>
              </w:rPr>
            </w:pPr>
          </w:p>
        </w:tc>
        <w:tc>
          <w:tcPr>
            <w:tcW w:w="5052" w:type="dxa"/>
          </w:tcPr>
          <w:p w:rsidR="00502E3B" w:rsidRDefault="00502E3B">
            <w:pPr>
              <w:spacing w:line="201" w:lineRule="exact"/>
              <w:rPr>
                <w:ins w:id="734" w:author="Unknown"/>
                <w:rFonts w:ascii="Times New Roman" w:hAnsi="Times New Roman"/>
              </w:rPr>
            </w:pPr>
          </w:p>
          <w:p w:rsidR="00502E3B" w:rsidRDefault="00502E3B">
            <w:pPr>
              <w:tabs>
                <w:tab w:val="center" w:pos="2387"/>
                <w:tab w:val="left" w:pos="2680"/>
                <w:tab w:val="left" w:pos="6316"/>
              </w:tabs>
              <w:spacing w:line="192" w:lineRule="auto"/>
              <w:rPr>
                <w:ins w:id="735" w:author="Unknown"/>
                <w:rFonts w:ascii="Times New Roman" w:hAnsi="Times New Roman"/>
              </w:rPr>
            </w:pPr>
            <w:ins w:id="736" w:author="Unknown">
              <w:r>
                <w:rPr>
                  <w:rFonts w:ascii="Times New Roman" w:hAnsi="Times New Roman"/>
                </w:rPr>
                <w:tab/>
                <w:t>DESCRIPTION</w:t>
              </w:r>
            </w:ins>
          </w:p>
        </w:tc>
        <w:tc>
          <w:tcPr>
            <w:tcW w:w="3144" w:type="dxa"/>
          </w:tcPr>
          <w:p w:rsidR="00502E3B" w:rsidRDefault="00502E3B">
            <w:pPr>
              <w:spacing w:line="201" w:lineRule="exact"/>
              <w:rPr>
                <w:ins w:id="737" w:author="Unknown"/>
                <w:rFonts w:ascii="Times New Roman" w:hAnsi="Times New Roman"/>
              </w:rPr>
            </w:pPr>
          </w:p>
          <w:p w:rsidR="00502E3B" w:rsidRDefault="00502E3B">
            <w:pPr>
              <w:tabs>
                <w:tab w:val="center" w:pos="1433"/>
                <w:tab w:val="left" w:pos="2680"/>
                <w:tab w:val="left" w:pos="6316"/>
              </w:tabs>
              <w:spacing w:line="192" w:lineRule="auto"/>
              <w:rPr>
                <w:ins w:id="738" w:author="Unknown"/>
                <w:rFonts w:ascii="Times New Roman" w:hAnsi="Times New Roman"/>
              </w:rPr>
            </w:pPr>
            <w:ins w:id="739" w:author="Unknown">
              <w:r>
                <w:rPr>
                  <w:rFonts w:ascii="Times New Roman" w:hAnsi="Times New Roman"/>
                </w:rPr>
                <w:tab/>
                <w:t>CFR/PL CITATIONS</w:t>
              </w:r>
            </w:ins>
          </w:p>
        </w:tc>
      </w:tr>
      <w:tr w:rsidR="00000000">
        <w:tblPrEx>
          <w:tblCellMar>
            <w:top w:w="0" w:type="dxa"/>
            <w:bottom w:w="0" w:type="dxa"/>
          </w:tblCellMar>
        </w:tblPrEx>
        <w:trPr>
          <w:ins w:id="740" w:author="Unknown"/>
        </w:trPr>
        <w:tc>
          <w:tcPr>
            <w:tcW w:w="900" w:type="dxa"/>
          </w:tcPr>
          <w:p w:rsidR="00502E3B" w:rsidRDefault="00502E3B">
            <w:pPr>
              <w:spacing w:line="163" w:lineRule="exact"/>
              <w:rPr>
                <w:ins w:id="741"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742" w:author="Unknown"/>
                <w:rFonts w:ascii="Times New Roman" w:hAnsi="Times New Roman"/>
              </w:rPr>
            </w:pPr>
            <w:ins w:id="743" w:author="Unknown">
              <w:r>
                <w:rPr>
                  <w:rFonts w:ascii="Times New Roman" w:hAnsi="Times New Roman"/>
                </w:rPr>
                <w:t>1</w:t>
              </w:r>
            </w:ins>
          </w:p>
          <w:p w:rsidR="00502E3B" w:rsidRDefault="00502E3B">
            <w:pPr>
              <w:tabs>
                <w:tab w:val="left" w:pos="-1440"/>
                <w:tab w:val="left" w:pos="484"/>
                <w:tab w:val="left" w:pos="1090"/>
                <w:tab w:val="left" w:pos="2680"/>
                <w:tab w:val="left" w:pos="6316"/>
              </w:tabs>
              <w:spacing w:line="192" w:lineRule="auto"/>
              <w:rPr>
                <w:ins w:id="744" w:author="Unknown"/>
                <w:rFonts w:ascii="Times New Roman" w:hAnsi="Times New Roman"/>
              </w:rPr>
            </w:pPr>
          </w:p>
        </w:tc>
        <w:tc>
          <w:tcPr>
            <w:tcW w:w="5052" w:type="dxa"/>
          </w:tcPr>
          <w:p w:rsidR="00502E3B" w:rsidRDefault="00502E3B">
            <w:pPr>
              <w:spacing w:line="163" w:lineRule="exact"/>
              <w:rPr>
                <w:ins w:id="745"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746" w:author="Unknown"/>
                <w:rFonts w:ascii="Times New Roman" w:hAnsi="Times New Roman"/>
              </w:rPr>
            </w:pPr>
            <w:ins w:id="747" w:author="Unknown">
              <w:r>
                <w:rPr>
                  <w:rFonts w:ascii="Times New Roman" w:hAnsi="Times New Roman"/>
                </w:rPr>
                <w:t>Pregnant women.</w:t>
              </w:r>
            </w:ins>
          </w:p>
          <w:p w:rsidR="00502E3B" w:rsidRDefault="00502E3B">
            <w:pPr>
              <w:tabs>
                <w:tab w:val="left" w:pos="-1440"/>
                <w:tab w:val="left" w:pos="484"/>
                <w:tab w:val="left" w:pos="1090"/>
                <w:tab w:val="left" w:pos="2680"/>
                <w:tab w:val="left" w:pos="6316"/>
              </w:tabs>
              <w:spacing w:line="192" w:lineRule="auto"/>
              <w:rPr>
                <w:ins w:id="748"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749" w:author="Unknown"/>
                <w:rFonts w:ascii="Times New Roman" w:hAnsi="Times New Roman"/>
              </w:rPr>
            </w:pPr>
          </w:p>
        </w:tc>
        <w:tc>
          <w:tcPr>
            <w:tcW w:w="3144" w:type="dxa"/>
          </w:tcPr>
          <w:p w:rsidR="00502E3B" w:rsidRDefault="00502E3B">
            <w:pPr>
              <w:spacing w:line="163" w:lineRule="exact"/>
              <w:rPr>
                <w:ins w:id="750"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751" w:author="Unknown"/>
                <w:rFonts w:ascii="Times New Roman" w:hAnsi="Times New Roman"/>
              </w:rPr>
            </w:pPr>
            <w:ins w:id="752" w:author="Unknown">
              <w:r>
                <w:rPr>
                  <w:rFonts w:ascii="Times New Roman" w:hAnsi="Times New Roman"/>
                </w:rPr>
                <w:t>42 CFR 435.301</w:t>
              </w:r>
            </w:ins>
          </w:p>
        </w:tc>
      </w:tr>
      <w:tr w:rsidR="00000000">
        <w:tblPrEx>
          <w:tblCellMar>
            <w:top w:w="0" w:type="dxa"/>
            <w:bottom w:w="0" w:type="dxa"/>
          </w:tblCellMar>
        </w:tblPrEx>
        <w:trPr>
          <w:ins w:id="753" w:author="Unknown"/>
        </w:trPr>
        <w:tc>
          <w:tcPr>
            <w:tcW w:w="900" w:type="dxa"/>
          </w:tcPr>
          <w:p w:rsidR="00502E3B" w:rsidRDefault="00502E3B">
            <w:pPr>
              <w:spacing w:line="163" w:lineRule="exact"/>
              <w:rPr>
                <w:ins w:id="754"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755" w:author="Unknown"/>
                <w:rFonts w:ascii="Times New Roman" w:hAnsi="Times New Roman"/>
              </w:rPr>
            </w:pPr>
            <w:ins w:id="756" w:author="Unknown">
              <w:r>
                <w:rPr>
                  <w:rFonts w:ascii="Times New Roman" w:hAnsi="Times New Roman"/>
                </w:rPr>
                <w:t>2</w:t>
              </w:r>
            </w:ins>
          </w:p>
        </w:tc>
        <w:tc>
          <w:tcPr>
            <w:tcW w:w="5052" w:type="dxa"/>
          </w:tcPr>
          <w:p w:rsidR="00502E3B" w:rsidRDefault="00502E3B">
            <w:pPr>
              <w:spacing w:line="163" w:lineRule="exact"/>
              <w:rPr>
                <w:ins w:id="757"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758" w:author="Unknown"/>
                <w:rFonts w:ascii="Times New Roman" w:hAnsi="Times New Roman"/>
              </w:rPr>
            </w:pPr>
            <w:ins w:id="759" w:author="Unknown">
              <w:r>
                <w:rPr>
                  <w:rFonts w:ascii="Times New Roman" w:hAnsi="Times New Roman"/>
                </w:rPr>
                <w:t>Caretaker relatives who, but for income and resources, would be eligible.</w:t>
              </w:r>
            </w:ins>
          </w:p>
        </w:tc>
        <w:tc>
          <w:tcPr>
            <w:tcW w:w="3144" w:type="dxa"/>
          </w:tcPr>
          <w:p w:rsidR="00502E3B" w:rsidRDefault="00502E3B">
            <w:pPr>
              <w:spacing w:line="163" w:lineRule="exact"/>
              <w:rPr>
                <w:ins w:id="760"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761" w:author="Unknown"/>
                <w:rFonts w:ascii="Times New Roman" w:hAnsi="Times New Roman"/>
              </w:rPr>
            </w:pPr>
            <w:ins w:id="762" w:author="Unknown">
              <w:r>
                <w:rPr>
                  <w:rFonts w:ascii="Times New Roman" w:hAnsi="Times New Roman"/>
                </w:rPr>
                <w:t>42 CFR 435.310</w:t>
              </w:r>
            </w:ins>
          </w:p>
        </w:tc>
      </w:tr>
      <w:tr w:rsidR="00000000">
        <w:tblPrEx>
          <w:tblCellMar>
            <w:top w:w="0" w:type="dxa"/>
            <w:bottom w:w="0" w:type="dxa"/>
          </w:tblCellMar>
        </w:tblPrEx>
        <w:tc>
          <w:tcPr>
            <w:tcW w:w="900" w:type="dxa"/>
          </w:tcPr>
          <w:p w:rsidR="00502E3B" w:rsidRDefault="00502E3B">
            <w:pPr>
              <w:spacing w:line="163" w:lineRule="exact"/>
              <w:rPr>
                <w:ins w:id="763"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764" w:author="Unknown"/>
                <w:rFonts w:ascii="Times New Roman" w:hAnsi="Times New Roman"/>
              </w:rPr>
            </w:pPr>
            <w:ins w:id="765" w:author="Unknown">
              <w:r>
                <w:rPr>
                  <w:rFonts w:ascii="Times New Roman" w:hAnsi="Times New Roman"/>
                </w:rPr>
                <w:t>3</w:t>
              </w:r>
            </w:ins>
          </w:p>
        </w:tc>
        <w:tc>
          <w:tcPr>
            <w:tcW w:w="5052" w:type="dxa"/>
          </w:tcPr>
          <w:p w:rsidR="00502E3B" w:rsidRDefault="00502E3B">
            <w:pPr>
              <w:spacing w:line="163" w:lineRule="exact"/>
              <w:rPr>
                <w:ins w:id="766"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767" w:author="Unknown"/>
                <w:rFonts w:ascii="Times New Roman" w:hAnsi="Times New Roman"/>
              </w:rPr>
            </w:pPr>
            <w:ins w:id="768" w:author="Unknown">
              <w:r>
                <w:rPr>
                  <w:rFonts w:ascii="Times New Roman" w:hAnsi="Times New Roman"/>
                </w:rPr>
                <w:t>Adults who would be ineligible if not enrolled in an HMO.  Categorically needy individuals are covered under 42 CFR 435.212 and the same rules apply to medically needy individuals.</w:t>
              </w:r>
            </w:ins>
          </w:p>
          <w:p w:rsidR="00502E3B" w:rsidRDefault="00502E3B">
            <w:pPr>
              <w:tabs>
                <w:tab w:val="left" w:pos="-1440"/>
                <w:tab w:val="left" w:pos="484"/>
                <w:tab w:val="left" w:pos="1090"/>
                <w:tab w:val="left" w:pos="2680"/>
                <w:tab w:val="left" w:pos="6316"/>
              </w:tabs>
              <w:spacing w:after="58" w:line="192" w:lineRule="auto"/>
              <w:rPr>
                <w:ins w:id="769" w:author="Unknown"/>
                <w:rFonts w:ascii="Times New Roman" w:hAnsi="Times New Roman"/>
              </w:rPr>
            </w:pPr>
          </w:p>
        </w:tc>
        <w:tc>
          <w:tcPr>
            <w:tcW w:w="3144" w:type="dxa"/>
          </w:tcPr>
          <w:p w:rsidR="00502E3B" w:rsidRDefault="00502E3B">
            <w:pPr>
              <w:spacing w:line="163" w:lineRule="exact"/>
              <w:rPr>
                <w:ins w:id="770"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rFonts w:ascii="Times New Roman" w:hAnsi="Times New Roman"/>
              </w:rPr>
            </w:pPr>
            <w:ins w:id="771" w:author="Unknown">
              <w:r>
                <w:rPr>
                  <w:rFonts w:ascii="Times New Roman" w:hAnsi="Times New Roman"/>
                </w:rPr>
                <w:t>42 CFR 435.326</w:t>
              </w:r>
            </w:ins>
          </w:p>
          <w:p w:rsidR="00502E3B" w:rsidRDefault="00502E3B">
            <w:pPr>
              <w:tabs>
                <w:tab w:val="left" w:pos="-1440"/>
                <w:tab w:val="left" w:pos="484"/>
                <w:tab w:val="left" w:pos="1090"/>
                <w:tab w:val="left" w:pos="2680"/>
                <w:tab w:val="left" w:pos="6316"/>
              </w:tabs>
              <w:spacing w:after="58" w:line="192" w:lineRule="auto"/>
              <w:rPr>
                <w:rFonts w:ascii="Times New Roman" w:hAnsi="Times New Roman"/>
              </w:rPr>
            </w:pPr>
          </w:p>
        </w:tc>
      </w:tr>
    </w:tbl>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right" w:pos="9360"/>
        </w:tabs>
        <w:spacing w:line="192" w:lineRule="auto"/>
        <w:jc w:val="both"/>
        <w:rPr>
          <w:rFonts w:ascii="Times New Roman" w:hAnsi="Times New Roman"/>
        </w:rPr>
      </w:pPr>
      <w:r>
        <w:rPr>
          <w:rFonts w:ascii="Times New Roman" w:hAnsi="Times New Roman"/>
        </w:rPr>
        <w:t>2-160</w:t>
      </w:r>
      <w:r>
        <w:rPr>
          <w:rFonts w:ascii="Times New Roman" w:hAnsi="Times New Roman"/>
        </w:rPr>
        <w:tab/>
        <w:t xml:space="preserve">Rev. 91 </w:t>
      </w:r>
    </w:p>
    <w:p w:rsidR="00502E3B" w:rsidRDefault="00502E3B">
      <w:pPr>
        <w:tabs>
          <w:tab w:val="center" w:pos="4680"/>
          <w:tab w:val="left" w:pos="6316"/>
        </w:tabs>
        <w:spacing w:line="192" w:lineRule="auto"/>
        <w:jc w:val="both"/>
        <w:rPr>
          <w:rFonts w:ascii="Times New Roman" w:hAnsi="Times New Roman"/>
        </w:rPr>
      </w:pPr>
      <w:r>
        <w:rPr>
          <w:rFonts w:ascii="Times New Roman" w:hAnsi="Times New Roman"/>
        </w:rPr>
        <w:br w:type="page"/>
      </w:r>
      <w:r>
        <w:rPr>
          <w:rFonts w:ascii="Times New Roman" w:hAnsi="Times New Roman"/>
        </w:rPr>
        <w:tab/>
        <w:t>STATE ORGANIZATION</w:t>
      </w:r>
    </w:p>
    <w:p w:rsidR="00502E3B" w:rsidRDefault="00502E3B">
      <w:pPr>
        <w:tabs>
          <w:tab w:val="center" w:pos="4680"/>
          <w:tab w:val="right" w:pos="9360"/>
        </w:tabs>
        <w:spacing w:line="192" w:lineRule="auto"/>
        <w:jc w:val="both"/>
        <w:rPr>
          <w:rFonts w:ascii="Times New Roman" w:hAnsi="Times New Roman"/>
        </w:rPr>
      </w:pPr>
      <w:r>
        <w:rPr>
          <w:rFonts w:ascii="Times New Roman" w:hAnsi="Times New Roman"/>
          <w:u w:val="single"/>
        </w:rPr>
        <w:t>08-98</w:t>
      </w:r>
      <w:r>
        <w:rPr>
          <w:rFonts w:ascii="Times New Roman" w:hAnsi="Times New Roman"/>
          <w:u w:val="single"/>
        </w:rPr>
        <w:tab/>
        <w:t>AND GENERAL ADMINISTRATION</w:t>
      </w:r>
      <w:r>
        <w:rPr>
          <w:rFonts w:ascii="Times New Roman" w:hAnsi="Times New Roman"/>
          <w:u w:val="single"/>
        </w:rPr>
        <w:tab/>
        <w:t>2700.2 (Cont.)</w:t>
      </w: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ins w:id="772" w:author="Unknown"/>
          <w:rFonts w:ascii="Times New Roman" w:hAnsi="Times New Roman"/>
        </w:rPr>
      </w:pPr>
      <w:ins w:id="773" w:author="Unknown">
        <w:r>
          <w:rPr>
            <w:rFonts w:ascii="Times New Roman" w:hAnsi="Times New Roman"/>
          </w:rPr>
          <w:t>MAS/BOE  -   POVERTY RELATED ELIGIBLES - AGED</w:t>
        </w:r>
      </w:ins>
    </w:p>
    <w:p w:rsidR="00502E3B" w:rsidRDefault="00502E3B">
      <w:pPr>
        <w:tabs>
          <w:tab w:val="left" w:pos="-1440"/>
          <w:tab w:val="left" w:pos="484"/>
          <w:tab w:val="left" w:pos="1090"/>
          <w:tab w:val="left" w:pos="2680"/>
          <w:tab w:val="left" w:pos="6316"/>
        </w:tabs>
        <w:spacing w:line="192" w:lineRule="auto"/>
        <w:jc w:val="both"/>
        <w:rPr>
          <w:ins w:id="774" w:author="Unknown"/>
          <w:rFonts w:ascii="Times New Roman" w:hAnsi="Times New Roman"/>
        </w:rPr>
      </w:pPr>
      <w:ins w:id="775" w:author="Unknown">
        <w:r>
          <w:rPr>
            <w:rFonts w:ascii="Times New Roman" w:hAnsi="Times New Roman"/>
          </w:rPr>
          <w:t>MSIS Coding (MAS-3, BOE-1)</w:t>
        </w:r>
      </w:ins>
    </w:p>
    <w:tbl>
      <w:tblPr>
        <w:tblW w:w="0" w:type="auto"/>
        <w:tblLayout w:type="fixed"/>
        <w:tblCellMar>
          <w:left w:w="139" w:type="dxa"/>
          <w:right w:w="139" w:type="dxa"/>
        </w:tblCellMar>
        <w:tblLook w:val="0000" w:firstRow="0" w:lastRow="0" w:firstColumn="0" w:lastColumn="0" w:noHBand="0" w:noVBand="0"/>
      </w:tblPr>
      <w:tblGrid>
        <w:gridCol w:w="900"/>
        <w:gridCol w:w="4932"/>
        <w:gridCol w:w="3432"/>
      </w:tblGrid>
      <w:tr w:rsidR="00000000">
        <w:tblPrEx>
          <w:tblCellMar>
            <w:top w:w="0" w:type="dxa"/>
            <w:bottom w:w="0" w:type="dxa"/>
          </w:tblCellMar>
        </w:tblPrEx>
        <w:trPr>
          <w:ins w:id="776" w:author="Unknown"/>
        </w:trPr>
        <w:tc>
          <w:tcPr>
            <w:tcW w:w="900" w:type="dxa"/>
          </w:tcPr>
          <w:p w:rsidR="00502E3B" w:rsidRDefault="00502E3B">
            <w:pPr>
              <w:spacing w:line="201" w:lineRule="exact"/>
              <w:rPr>
                <w:ins w:id="777"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778" w:author="Unknown"/>
                <w:rFonts w:ascii="Times New Roman" w:hAnsi="Times New Roman"/>
              </w:rPr>
            </w:pPr>
          </w:p>
        </w:tc>
        <w:tc>
          <w:tcPr>
            <w:tcW w:w="4932" w:type="dxa"/>
          </w:tcPr>
          <w:p w:rsidR="00502E3B" w:rsidRDefault="00502E3B">
            <w:pPr>
              <w:spacing w:line="201" w:lineRule="exact"/>
              <w:rPr>
                <w:ins w:id="779" w:author="Unknown"/>
                <w:rFonts w:ascii="Times New Roman" w:hAnsi="Times New Roman"/>
              </w:rPr>
            </w:pPr>
          </w:p>
          <w:p w:rsidR="00502E3B" w:rsidRDefault="00502E3B">
            <w:pPr>
              <w:tabs>
                <w:tab w:val="center" w:pos="2327"/>
                <w:tab w:val="left" w:pos="2680"/>
                <w:tab w:val="left" w:pos="6316"/>
              </w:tabs>
              <w:spacing w:line="192" w:lineRule="auto"/>
              <w:rPr>
                <w:ins w:id="780" w:author="Unknown"/>
                <w:rFonts w:ascii="Times New Roman" w:hAnsi="Times New Roman"/>
              </w:rPr>
            </w:pPr>
            <w:ins w:id="781" w:author="Unknown">
              <w:r>
                <w:rPr>
                  <w:rFonts w:ascii="Times New Roman" w:hAnsi="Times New Roman"/>
                </w:rPr>
                <w:tab/>
                <w:t>DESCRIPTION</w:t>
              </w:r>
            </w:ins>
          </w:p>
        </w:tc>
        <w:tc>
          <w:tcPr>
            <w:tcW w:w="3432" w:type="dxa"/>
          </w:tcPr>
          <w:p w:rsidR="00502E3B" w:rsidRDefault="00502E3B">
            <w:pPr>
              <w:spacing w:line="201" w:lineRule="exact"/>
              <w:rPr>
                <w:ins w:id="782" w:author="Unknown"/>
                <w:rFonts w:ascii="Times New Roman" w:hAnsi="Times New Roman"/>
              </w:rPr>
            </w:pPr>
          </w:p>
          <w:p w:rsidR="00502E3B" w:rsidRDefault="00502E3B">
            <w:pPr>
              <w:tabs>
                <w:tab w:val="center" w:pos="1577"/>
                <w:tab w:val="left" w:pos="2680"/>
                <w:tab w:val="left" w:pos="6316"/>
              </w:tabs>
              <w:spacing w:line="192" w:lineRule="auto"/>
              <w:rPr>
                <w:ins w:id="783" w:author="Unknown"/>
                <w:rFonts w:ascii="Times New Roman" w:hAnsi="Times New Roman"/>
              </w:rPr>
            </w:pPr>
            <w:ins w:id="784" w:author="Unknown">
              <w:r>
                <w:rPr>
                  <w:rFonts w:ascii="Times New Roman" w:hAnsi="Times New Roman"/>
                </w:rPr>
                <w:tab/>
                <w:t>CFR/PL CITATIONS</w:t>
              </w:r>
            </w:ins>
          </w:p>
        </w:tc>
      </w:tr>
      <w:tr w:rsidR="00000000">
        <w:tblPrEx>
          <w:tblCellMar>
            <w:top w:w="0" w:type="dxa"/>
            <w:bottom w:w="0" w:type="dxa"/>
          </w:tblCellMar>
        </w:tblPrEx>
        <w:trPr>
          <w:ins w:id="785" w:author="Unknown"/>
        </w:trPr>
        <w:tc>
          <w:tcPr>
            <w:tcW w:w="900" w:type="dxa"/>
          </w:tcPr>
          <w:p w:rsidR="00502E3B" w:rsidRDefault="00502E3B">
            <w:pPr>
              <w:spacing w:line="201" w:lineRule="exact"/>
              <w:rPr>
                <w:ins w:id="786"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787" w:author="Unknown"/>
                <w:rFonts w:ascii="Times New Roman" w:hAnsi="Times New Roman"/>
              </w:rPr>
            </w:pPr>
            <w:ins w:id="788" w:author="Unknown">
              <w:r>
                <w:rPr>
                  <w:rFonts w:ascii="Times New Roman" w:hAnsi="Times New Roman"/>
                </w:rPr>
                <w:t>1</w:t>
              </w:r>
            </w:ins>
          </w:p>
        </w:tc>
        <w:tc>
          <w:tcPr>
            <w:tcW w:w="4932" w:type="dxa"/>
          </w:tcPr>
          <w:p w:rsidR="00502E3B" w:rsidRDefault="00502E3B">
            <w:pPr>
              <w:spacing w:line="201" w:lineRule="exact"/>
              <w:rPr>
                <w:ins w:id="789"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790" w:author="Unknown"/>
                <w:rFonts w:ascii="Times New Roman" w:hAnsi="Times New Roman"/>
              </w:rPr>
            </w:pPr>
            <w:ins w:id="791" w:author="Unknown">
              <w:r>
                <w:rPr>
                  <w:rFonts w:ascii="Times New Roman" w:hAnsi="Times New Roman"/>
                </w:rPr>
                <w:t>Qualified Medicare Beneficiaries (</w:t>
              </w:r>
              <w:proofErr w:type="spellStart"/>
              <w:r>
                <w:rPr>
                  <w:rFonts w:ascii="Times New Roman" w:hAnsi="Times New Roman"/>
                </w:rPr>
                <w:t>QMBs</w:t>
              </w:r>
              <w:proofErr w:type="spellEnd"/>
              <w:r>
                <w:rPr>
                  <w:rFonts w:ascii="Times New Roman" w:hAnsi="Times New Roman"/>
                </w:rPr>
                <w:t>) who are entitled to Medicare Part A, whose income does not exceed 100% of the Federal poverty level, and whose resources do not exceed twice the SSI standard.</w:t>
              </w:r>
            </w:ins>
          </w:p>
        </w:tc>
        <w:tc>
          <w:tcPr>
            <w:tcW w:w="3432" w:type="dxa"/>
          </w:tcPr>
          <w:p w:rsidR="00502E3B" w:rsidRDefault="00502E3B">
            <w:pPr>
              <w:spacing w:line="201" w:lineRule="exact"/>
              <w:rPr>
                <w:ins w:id="792"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793" w:author="Unknown"/>
                <w:rFonts w:ascii="Times New Roman" w:hAnsi="Times New Roman"/>
              </w:rPr>
            </w:pPr>
            <w:r>
              <w:rPr>
                <w:rFonts w:ascii="Times New Roman" w:hAnsi="Times New Roman"/>
              </w:rPr>
              <w:t xml:space="preserve">  </w:t>
            </w:r>
            <w:ins w:id="794" w:author="Unknown">
              <w:r>
                <w:rPr>
                  <w:rFonts w:ascii="Times New Roman" w:hAnsi="Times New Roman"/>
                </w:rPr>
                <w:t xml:space="preserve">1902(a)(10)(E)(I) and 1905(p)(1) of the Act; PL 100-203, </w:t>
              </w:r>
            </w:ins>
            <w:r>
              <w:rPr>
                <w:rFonts w:ascii="Times New Roman" w:hAnsi="Times New Roman"/>
              </w:rPr>
              <w:t>§</w:t>
            </w:r>
            <w:ins w:id="795" w:author="Unknown">
              <w:r>
                <w:rPr>
                  <w:rFonts w:ascii="Times New Roman" w:hAnsi="Times New Roman"/>
                </w:rPr>
                <w:t xml:space="preserve">4118(p)(8); PL 100-360, </w:t>
              </w:r>
            </w:ins>
            <w:r>
              <w:rPr>
                <w:rFonts w:ascii="Times New Roman" w:hAnsi="Times New Roman"/>
              </w:rPr>
              <w:t>§</w:t>
            </w:r>
            <w:ins w:id="796" w:author="Unknown">
              <w:r>
                <w:rPr>
                  <w:rFonts w:ascii="Times New Roman" w:hAnsi="Times New Roman"/>
                </w:rPr>
                <w:t xml:space="preserve">301(a) &amp; (e); PL 100-485, </w:t>
              </w:r>
            </w:ins>
            <w:r>
              <w:rPr>
                <w:rFonts w:ascii="Times New Roman" w:hAnsi="Times New Roman"/>
              </w:rPr>
              <w:t>§</w:t>
            </w:r>
            <w:ins w:id="797" w:author="Unknown">
              <w:r>
                <w:rPr>
                  <w:rFonts w:ascii="Times New Roman" w:hAnsi="Times New Roman"/>
                </w:rPr>
                <w:t xml:space="preserve">608(d)(14); PL 100-647, </w:t>
              </w:r>
            </w:ins>
            <w:r>
              <w:rPr>
                <w:rFonts w:ascii="Times New Roman" w:hAnsi="Times New Roman"/>
              </w:rPr>
              <w:t>§</w:t>
            </w:r>
            <w:ins w:id="798" w:author="Unknown">
              <w:r>
                <w:rPr>
                  <w:rFonts w:ascii="Times New Roman" w:hAnsi="Times New Roman"/>
                </w:rPr>
                <w:t xml:space="preserve">8434 </w:t>
              </w:r>
            </w:ins>
          </w:p>
        </w:tc>
      </w:tr>
      <w:tr w:rsidR="00000000">
        <w:tblPrEx>
          <w:tblCellMar>
            <w:top w:w="0" w:type="dxa"/>
            <w:bottom w:w="0" w:type="dxa"/>
          </w:tblCellMar>
        </w:tblPrEx>
        <w:trPr>
          <w:ins w:id="799" w:author="Unknown"/>
        </w:trPr>
        <w:tc>
          <w:tcPr>
            <w:tcW w:w="900" w:type="dxa"/>
          </w:tcPr>
          <w:p w:rsidR="00502E3B" w:rsidRDefault="00502E3B">
            <w:pPr>
              <w:spacing w:line="163" w:lineRule="exact"/>
              <w:rPr>
                <w:ins w:id="800"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801" w:author="Unknown"/>
                <w:rFonts w:ascii="Times New Roman" w:hAnsi="Times New Roman"/>
              </w:rPr>
            </w:pPr>
            <w:ins w:id="802" w:author="Unknown">
              <w:r>
                <w:rPr>
                  <w:rFonts w:ascii="Times New Roman" w:hAnsi="Times New Roman"/>
                </w:rPr>
                <w:t>2</w:t>
              </w:r>
            </w:ins>
          </w:p>
        </w:tc>
        <w:tc>
          <w:tcPr>
            <w:tcW w:w="4932" w:type="dxa"/>
          </w:tcPr>
          <w:p w:rsidR="00502E3B" w:rsidRDefault="00502E3B">
            <w:pPr>
              <w:spacing w:line="163" w:lineRule="exact"/>
              <w:rPr>
                <w:ins w:id="803"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804" w:author="Unknown"/>
                <w:rFonts w:ascii="Times New Roman" w:hAnsi="Times New Roman"/>
              </w:rPr>
            </w:pPr>
            <w:ins w:id="805" w:author="Unknown">
              <w:r>
                <w:rPr>
                  <w:rFonts w:ascii="Times New Roman" w:hAnsi="Times New Roman"/>
                </w:rPr>
                <w:t>Specified Low-Income Medicare Beneficiaries (</w:t>
              </w:r>
              <w:proofErr w:type="spellStart"/>
              <w:r>
                <w:rPr>
                  <w:rFonts w:ascii="Times New Roman" w:hAnsi="Times New Roman"/>
                </w:rPr>
                <w:t>SLMBs</w:t>
              </w:r>
              <w:proofErr w:type="spellEnd"/>
              <w:r>
                <w:rPr>
                  <w:rFonts w:ascii="Times New Roman" w:hAnsi="Times New Roman"/>
                </w:rPr>
                <w:t>) who meet all of the eligibility requirements for QMB status, except for the income in excess of the QMB income limit, but not exceeding 120% of the Federal poverty level.</w:t>
              </w:r>
            </w:ins>
          </w:p>
        </w:tc>
        <w:tc>
          <w:tcPr>
            <w:tcW w:w="3432" w:type="dxa"/>
          </w:tcPr>
          <w:p w:rsidR="00502E3B" w:rsidRDefault="00502E3B">
            <w:pPr>
              <w:spacing w:line="163" w:lineRule="exact"/>
              <w:rPr>
                <w:ins w:id="806"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807" w:author="Unknown"/>
                <w:rFonts w:ascii="Times New Roman" w:hAnsi="Times New Roman"/>
              </w:rPr>
            </w:pPr>
            <w:r>
              <w:rPr>
                <w:rFonts w:ascii="Times New Roman" w:hAnsi="Times New Roman"/>
              </w:rPr>
              <w:t>§</w:t>
            </w:r>
            <w:ins w:id="808" w:author="Unknown">
              <w:r>
                <w:rPr>
                  <w:rFonts w:ascii="Times New Roman" w:hAnsi="Times New Roman"/>
                </w:rPr>
                <w:t xml:space="preserve">4501(b) of OBRA 90 </w:t>
              </w:r>
            </w:ins>
          </w:p>
          <w:p w:rsidR="00502E3B" w:rsidRDefault="00502E3B">
            <w:pPr>
              <w:tabs>
                <w:tab w:val="left" w:pos="-1440"/>
                <w:tab w:val="left" w:pos="484"/>
                <w:tab w:val="left" w:pos="1090"/>
                <w:tab w:val="left" w:pos="2680"/>
                <w:tab w:val="left" w:pos="6316"/>
              </w:tabs>
              <w:spacing w:line="192" w:lineRule="auto"/>
              <w:rPr>
                <w:ins w:id="809" w:author="Unknown"/>
                <w:rFonts w:ascii="Times New Roman" w:hAnsi="Times New Roman"/>
              </w:rPr>
            </w:pPr>
            <w:ins w:id="810" w:author="Unknown">
              <w:r>
                <w:rPr>
                  <w:rFonts w:ascii="Times New Roman" w:hAnsi="Times New Roman"/>
                </w:rPr>
                <w:t xml:space="preserve">as amended in </w:t>
              </w:r>
            </w:ins>
            <w:r>
              <w:rPr>
                <w:rFonts w:ascii="Times New Roman" w:hAnsi="Times New Roman"/>
              </w:rPr>
              <w:t>§</w:t>
            </w:r>
            <w:ins w:id="811" w:author="Unknown">
              <w:r>
                <w:rPr>
                  <w:rFonts w:ascii="Times New Roman" w:hAnsi="Times New Roman"/>
                </w:rPr>
                <w:t>1902(a)(10)(E) of the Act</w:t>
              </w:r>
            </w:ins>
          </w:p>
        </w:tc>
      </w:tr>
      <w:tr w:rsidR="00000000">
        <w:tblPrEx>
          <w:tblCellMar>
            <w:top w:w="0" w:type="dxa"/>
            <w:bottom w:w="0" w:type="dxa"/>
          </w:tblCellMar>
        </w:tblPrEx>
        <w:trPr>
          <w:ins w:id="812" w:author="Unknown"/>
        </w:trPr>
        <w:tc>
          <w:tcPr>
            <w:tcW w:w="900" w:type="dxa"/>
          </w:tcPr>
          <w:p w:rsidR="00502E3B" w:rsidRDefault="00502E3B">
            <w:pPr>
              <w:spacing w:line="163" w:lineRule="exact"/>
              <w:rPr>
                <w:ins w:id="813"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814" w:author="Unknown"/>
                <w:rFonts w:ascii="Times New Roman" w:hAnsi="Times New Roman"/>
              </w:rPr>
            </w:pPr>
            <w:ins w:id="815" w:author="Unknown">
              <w:r>
                <w:rPr>
                  <w:rFonts w:ascii="Times New Roman" w:hAnsi="Times New Roman"/>
                </w:rPr>
                <w:t>3</w:t>
              </w:r>
            </w:ins>
          </w:p>
        </w:tc>
        <w:tc>
          <w:tcPr>
            <w:tcW w:w="4932" w:type="dxa"/>
          </w:tcPr>
          <w:p w:rsidR="00502E3B" w:rsidRDefault="00502E3B">
            <w:pPr>
              <w:spacing w:line="163" w:lineRule="exact"/>
              <w:rPr>
                <w:ins w:id="816"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817" w:author="Unknown"/>
                <w:rFonts w:ascii="Times New Roman" w:hAnsi="Times New Roman"/>
              </w:rPr>
            </w:pPr>
            <w:ins w:id="818" w:author="Unknown">
              <w:r>
                <w:rPr>
                  <w:rFonts w:ascii="Times New Roman" w:hAnsi="Times New Roman"/>
                </w:rPr>
                <w:t xml:space="preserve">Qualifying individuals having higher income than allowed for </w:t>
              </w:r>
              <w:proofErr w:type="spellStart"/>
              <w:r>
                <w:rPr>
                  <w:rFonts w:ascii="Times New Roman" w:hAnsi="Times New Roman"/>
                </w:rPr>
                <w:t>QMBs</w:t>
              </w:r>
              <w:proofErr w:type="spellEnd"/>
              <w:r>
                <w:rPr>
                  <w:rFonts w:ascii="Times New Roman" w:hAnsi="Times New Roman"/>
                </w:rPr>
                <w:t xml:space="preserve"> or </w:t>
              </w:r>
              <w:proofErr w:type="spellStart"/>
              <w:r>
                <w:rPr>
                  <w:rFonts w:ascii="Times New Roman" w:hAnsi="Times New Roman"/>
                </w:rPr>
                <w:t>SLMBs</w:t>
              </w:r>
              <w:proofErr w:type="spellEnd"/>
              <w:r>
                <w:rPr>
                  <w:rFonts w:ascii="Times New Roman" w:hAnsi="Times New Roman"/>
                </w:rPr>
                <w:t>.</w:t>
              </w:r>
            </w:ins>
          </w:p>
        </w:tc>
        <w:tc>
          <w:tcPr>
            <w:tcW w:w="3432" w:type="dxa"/>
          </w:tcPr>
          <w:p w:rsidR="00502E3B" w:rsidRDefault="00502E3B">
            <w:pPr>
              <w:spacing w:line="163" w:lineRule="exact"/>
              <w:rPr>
                <w:ins w:id="819"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820" w:author="Unknown"/>
                <w:rFonts w:ascii="Times New Roman" w:hAnsi="Times New Roman"/>
              </w:rPr>
            </w:pPr>
            <w:r>
              <w:rPr>
                <w:rFonts w:ascii="Times New Roman" w:hAnsi="Times New Roman"/>
              </w:rPr>
              <w:t>§</w:t>
            </w:r>
            <w:ins w:id="821" w:author="Unknown">
              <w:r>
                <w:rPr>
                  <w:rFonts w:ascii="Times New Roman" w:hAnsi="Times New Roman"/>
                </w:rPr>
                <w:t>1902(a)(10)(E)(iv) of the Act</w:t>
              </w:r>
            </w:ins>
          </w:p>
        </w:tc>
      </w:tr>
    </w:tbl>
    <w:p w:rsidR="00502E3B" w:rsidRDefault="00502E3B">
      <w:pPr>
        <w:tabs>
          <w:tab w:val="left" w:pos="-1440"/>
          <w:tab w:val="left" w:pos="484"/>
          <w:tab w:val="left" w:pos="1090"/>
          <w:tab w:val="left" w:pos="2680"/>
          <w:tab w:val="left" w:pos="6316"/>
        </w:tabs>
        <w:spacing w:line="192" w:lineRule="auto"/>
        <w:jc w:val="both"/>
        <w:rPr>
          <w:ins w:id="822"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ins w:id="823" w:author="Unknown"/>
          <w:rFonts w:ascii="Times New Roman" w:hAnsi="Times New Roman"/>
        </w:rPr>
      </w:pPr>
      <w:ins w:id="824" w:author="Unknown">
        <w:r>
          <w:rPr>
            <w:rFonts w:ascii="Times New Roman" w:hAnsi="Times New Roman"/>
          </w:rPr>
          <w:t>MAS/BOE  -   POVERTY RELATED ELIGIBLES - BLIND/DISABLED</w:t>
        </w:r>
      </w:ins>
    </w:p>
    <w:p w:rsidR="00502E3B" w:rsidRDefault="00502E3B">
      <w:pPr>
        <w:tabs>
          <w:tab w:val="left" w:pos="-1440"/>
          <w:tab w:val="left" w:pos="484"/>
          <w:tab w:val="left" w:pos="1090"/>
          <w:tab w:val="left" w:pos="2680"/>
          <w:tab w:val="left" w:pos="6316"/>
        </w:tabs>
        <w:spacing w:line="192" w:lineRule="auto"/>
        <w:jc w:val="both"/>
        <w:rPr>
          <w:ins w:id="825" w:author="Unknown"/>
          <w:rFonts w:ascii="Times New Roman" w:hAnsi="Times New Roman"/>
        </w:rPr>
      </w:pPr>
      <w:ins w:id="826" w:author="Unknown">
        <w:r>
          <w:rPr>
            <w:rFonts w:ascii="Times New Roman" w:hAnsi="Times New Roman"/>
          </w:rPr>
          <w:t>MSIS Coding (MAS-3, BOE-2)</w:t>
        </w:r>
      </w:ins>
    </w:p>
    <w:tbl>
      <w:tblPr>
        <w:tblW w:w="0" w:type="auto"/>
        <w:tblLayout w:type="fixed"/>
        <w:tblCellMar>
          <w:left w:w="139" w:type="dxa"/>
          <w:right w:w="139" w:type="dxa"/>
        </w:tblCellMar>
        <w:tblLook w:val="0000" w:firstRow="0" w:lastRow="0" w:firstColumn="0" w:lastColumn="0" w:noHBand="0" w:noVBand="0"/>
      </w:tblPr>
      <w:tblGrid>
        <w:gridCol w:w="900"/>
        <w:gridCol w:w="4932"/>
        <w:gridCol w:w="3432"/>
      </w:tblGrid>
      <w:tr w:rsidR="00000000">
        <w:tblPrEx>
          <w:tblCellMar>
            <w:top w:w="0" w:type="dxa"/>
            <w:bottom w:w="0" w:type="dxa"/>
          </w:tblCellMar>
        </w:tblPrEx>
        <w:trPr>
          <w:ins w:id="827" w:author="Unknown"/>
        </w:trPr>
        <w:tc>
          <w:tcPr>
            <w:tcW w:w="900" w:type="dxa"/>
          </w:tcPr>
          <w:p w:rsidR="00502E3B" w:rsidRDefault="00502E3B">
            <w:pPr>
              <w:spacing w:line="201" w:lineRule="exact"/>
              <w:rPr>
                <w:ins w:id="828"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829" w:author="Unknown"/>
                <w:rFonts w:ascii="Times New Roman" w:hAnsi="Times New Roman"/>
              </w:rPr>
            </w:pPr>
          </w:p>
        </w:tc>
        <w:tc>
          <w:tcPr>
            <w:tcW w:w="4932" w:type="dxa"/>
          </w:tcPr>
          <w:p w:rsidR="00502E3B" w:rsidRDefault="00502E3B">
            <w:pPr>
              <w:spacing w:line="201" w:lineRule="exact"/>
              <w:rPr>
                <w:ins w:id="830" w:author="Unknown"/>
                <w:rFonts w:ascii="Times New Roman" w:hAnsi="Times New Roman"/>
              </w:rPr>
            </w:pPr>
          </w:p>
          <w:p w:rsidR="00502E3B" w:rsidRDefault="00502E3B">
            <w:pPr>
              <w:tabs>
                <w:tab w:val="center" w:pos="2327"/>
                <w:tab w:val="left" w:pos="2680"/>
                <w:tab w:val="left" w:pos="6316"/>
              </w:tabs>
              <w:spacing w:line="192" w:lineRule="auto"/>
              <w:rPr>
                <w:ins w:id="831" w:author="Unknown"/>
                <w:rFonts w:ascii="Times New Roman" w:hAnsi="Times New Roman"/>
              </w:rPr>
            </w:pPr>
            <w:ins w:id="832" w:author="Unknown">
              <w:r>
                <w:rPr>
                  <w:rFonts w:ascii="Times New Roman" w:hAnsi="Times New Roman"/>
                </w:rPr>
                <w:tab/>
                <w:t>DESCRIPTION</w:t>
              </w:r>
            </w:ins>
          </w:p>
        </w:tc>
        <w:tc>
          <w:tcPr>
            <w:tcW w:w="3432" w:type="dxa"/>
          </w:tcPr>
          <w:p w:rsidR="00502E3B" w:rsidRDefault="00502E3B">
            <w:pPr>
              <w:spacing w:line="201" w:lineRule="exact"/>
              <w:rPr>
                <w:ins w:id="833" w:author="Unknown"/>
                <w:rFonts w:ascii="Times New Roman" w:hAnsi="Times New Roman"/>
              </w:rPr>
            </w:pPr>
          </w:p>
          <w:p w:rsidR="00502E3B" w:rsidRDefault="00502E3B">
            <w:pPr>
              <w:tabs>
                <w:tab w:val="center" w:pos="1577"/>
                <w:tab w:val="left" w:pos="2680"/>
                <w:tab w:val="left" w:pos="6316"/>
              </w:tabs>
              <w:spacing w:line="192" w:lineRule="auto"/>
              <w:rPr>
                <w:ins w:id="834" w:author="Unknown"/>
                <w:rFonts w:ascii="Times New Roman" w:hAnsi="Times New Roman"/>
              </w:rPr>
            </w:pPr>
            <w:ins w:id="835" w:author="Unknown">
              <w:r>
                <w:rPr>
                  <w:rFonts w:ascii="Times New Roman" w:hAnsi="Times New Roman"/>
                </w:rPr>
                <w:tab/>
                <w:t>CFR/PL CITATIONS</w:t>
              </w:r>
            </w:ins>
          </w:p>
        </w:tc>
      </w:tr>
      <w:tr w:rsidR="00000000">
        <w:tblPrEx>
          <w:tblCellMar>
            <w:top w:w="0" w:type="dxa"/>
            <w:bottom w:w="0" w:type="dxa"/>
          </w:tblCellMar>
        </w:tblPrEx>
        <w:trPr>
          <w:ins w:id="836" w:author="Unknown"/>
        </w:trPr>
        <w:tc>
          <w:tcPr>
            <w:tcW w:w="900" w:type="dxa"/>
          </w:tcPr>
          <w:p w:rsidR="00502E3B" w:rsidRDefault="00502E3B">
            <w:pPr>
              <w:spacing w:line="201" w:lineRule="exact"/>
              <w:rPr>
                <w:ins w:id="837"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838" w:author="Unknown"/>
                <w:rFonts w:ascii="Times New Roman" w:hAnsi="Times New Roman"/>
              </w:rPr>
            </w:pPr>
            <w:ins w:id="839" w:author="Unknown">
              <w:r>
                <w:rPr>
                  <w:rFonts w:ascii="Times New Roman" w:hAnsi="Times New Roman"/>
                </w:rPr>
                <w:t>1</w:t>
              </w:r>
            </w:ins>
          </w:p>
        </w:tc>
        <w:tc>
          <w:tcPr>
            <w:tcW w:w="4932" w:type="dxa"/>
          </w:tcPr>
          <w:p w:rsidR="00502E3B" w:rsidRDefault="00502E3B">
            <w:pPr>
              <w:spacing w:line="201" w:lineRule="exact"/>
              <w:rPr>
                <w:ins w:id="840"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841" w:author="Unknown"/>
                <w:rFonts w:ascii="Times New Roman" w:hAnsi="Times New Roman"/>
              </w:rPr>
            </w:pPr>
            <w:ins w:id="842" w:author="Unknown">
              <w:r>
                <w:rPr>
                  <w:rFonts w:ascii="Times New Roman" w:hAnsi="Times New Roman"/>
                </w:rPr>
                <w:t>Qualified Medicare Beneficiaries (</w:t>
              </w:r>
              <w:proofErr w:type="spellStart"/>
              <w:r>
                <w:rPr>
                  <w:rFonts w:ascii="Times New Roman" w:hAnsi="Times New Roman"/>
                </w:rPr>
                <w:t>QMBs</w:t>
              </w:r>
              <w:proofErr w:type="spellEnd"/>
              <w:r>
                <w:rPr>
                  <w:rFonts w:ascii="Times New Roman" w:hAnsi="Times New Roman"/>
                </w:rPr>
                <w:t>) who are entitled to Medicare Part A, whose income does not exceed 100% of the Federal poverty level, and whose resources do not exceed twice the SSI standard.</w:t>
              </w:r>
            </w:ins>
          </w:p>
        </w:tc>
        <w:tc>
          <w:tcPr>
            <w:tcW w:w="3432" w:type="dxa"/>
          </w:tcPr>
          <w:p w:rsidR="00502E3B" w:rsidRDefault="00502E3B">
            <w:pPr>
              <w:spacing w:line="201" w:lineRule="exact"/>
              <w:rPr>
                <w:ins w:id="843"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844" w:author="Unknown"/>
                <w:rFonts w:ascii="Times New Roman" w:hAnsi="Times New Roman"/>
              </w:rPr>
            </w:pPr>
            <w:ins w:id="845" w:author="Unknown">
              <w:r>
                <w:rPr>
                  <w:rFonts w:ascii="Times New Roman" w:hAnsi="Times New Roman"/>
                </w:rPr>
                <w:t xml:space="preserve">1902(a)(10)(E)(I) and 1905(p)(1) of the Act; PL 100-203, </w:t>
              </w:r>
            </w:ins>
            <w:r>
              <w:rPr>
                <w:rFonts w:ascii="Times New Roman" w:hAnsi="Times New Roman"/>
              </w:rPr>
              <w:t>§</w:t>
            </w:r>
            <w:ins w:id="846" w:author="Unknown">
              <w:r>
                <w:rPr>
                  <w:rFonts w:ascii="Times New Roman" w:hAnsi="Times New Roman"/>
                </w:rPr>
                <w:t xml:space="preserve">4118(p)(8); PL 100-360, </w:t>
              </w:r>
            </w:ins>
            <w:r>
              <w:rPr>
                <w:rFonts w:ascii="Times New Roman" w:hAnsi="Times New Roman"/>
              </w:rPr>
              <w:t>§</w:t>
            </w:r>
            <w:ins w:id="847" w:author="Unknown">
              <w:r>
                <w:rPr>
                  <w:rFonts w:ascii="Times New Roman" w:hAnsi="Times New Roman"/>
                </w:rPr>
                <w:t xml:space="preserve">301(a) &amp; (e); PL 100-485, </w:t>
              </w:r>
            </w:ins>
            <w:r>
              <w:rPr>
                <w:rFonts w:ascii="Times New Roman" w:hAnsi="Times New Roman"/>
              </w:rPr>
              <w:t>§</w:t>
            </w:r>
            <w:ins w:id="848" w:author="Unknown">
              <w:r>
                <w:rPr>
                  <w:rFonts w:ascii="Times New Roman" w:hAnsi="Times New Roman"/>
                </w:rPr>
                <w:t xml:space="preserve">608(d)(14); PL 100-647, </w:t>
              </w:r>
            </w:ins>
            <w:r>
              <w:rPr>
                <w:rFonts w:ascii="Times New Roman" w:hAnsi="Times New Roman"/>
              </w:rPr>
              <w:t>§</w:t>
            </w:r>
            <w:ins w:id="849" w:author="Unknown">
              <w:r>
                <w:rPr>
                  <w:rFonts w:ascii="Times New Roman" w:hAnsi="Times New Roman"/>
                </w:rPr>
                <w:t>8434</w:t>
              </w:r>
            </w:ins>
          </w:p>
          <w:p w:rsidR="00502E3B" w:rsidRDefault="00502E3B">
            <w:pPr>
              <w:tabs>
                <w:tab w:val="left" w:pos="-1440"/>
                <w:tab w:val="left" w:pos="484"/>
                <w:tab w:val="left" w:pos="1090"/>
                <w:tab w:val="left" w:pos="2680"/>
                <w:tab w:val="left" w:pos="6316"/>
              </w:tabs>
              <w:spacing w:line="192" w:lineRule="auto"/>
              <w:rPr>
                <w:ins w:id="850" w:author="Unknown"/>
                <w:rFonts w:ascii="Times New Roman" w:hAnsi="Times New Roman"/>
              </w:rPr>
            </w:pPr>
            <w:ins w:id="851" w:author="Unknown">
              <w:r>
                <w:rPr>
                  <w:rFonts w:ascii="Times New Roman" w:hAnsi="Times New Roman"/>
                </w:rPr>
                <w:t xml:space="preserve"> </w:t>
              </w:r>
            </w:ins>
          </w:p>
        </w:tc>
      </w:tr>
      <w:tr w:rsidR="00000000">
        <w:tblPrEx>
          <w:tblCellMar>
            <w:top w:w="0" w:type="dxa"/>
            <w:bottom w:w="0" w:type="dxa"/>
          </w:tblCellMar>
        </w:tblPrEx>
        <w:trPr>
          <w:ins w:id="852" w:author="Unknown"/>
        </w:trPr>
        <w:tc>
          <w:tcPr>
            <w:tcW w:w="900" w:type="dxa"/>
          </w:tcPr>
          <w:p w:rsidR="00502E3B" w:rsidRDefault="00502E3B">
            <w:pPr>
              <w:spacing w:line="163" w:lineRule="exact"/>
              <w:rPr>
                <w:ins w:id="853"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854" w:author="Unknown"/>
                <w:rFonts w:ascii="Times New Roman" w:hAnsi="Times New Roman"/>
              </w:rPr>
            </w:pPr>
            <w:ins w:id="855" w:author="Unknown">
              <w:r>
                <w:rPr>
                  <w:rFonts w:ascii="Times New Roman" w:hAnsi="Times New Roman"/>
                </w:rPr>
                <w:t>2</w:t>
              </w:r>
            </w:ins>
          </w:p>
        </w:tc>
        <w:tc>
          <w:tcPr>
            <w:tcW w:w="4932" w:type="dxa"/>
          </w:tcPr>
          <w:p w:rsidR="00502E3B" w:rsidRDefault="00502E3B">
            <w:pPr>
              <w:spacing w:line="163" w:lineRule="exact"/>
              <w:rPr>
                <w:ins w:id="856"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857" w:author="Unknown"/>
                <w:rFonts w:ascii="Times New Roman" w:hAnsi="Times New Roman"/>
              </w:rPr>
            </w:pPr>
            <w:ins w:id="858" w:author="Unknown">
              <w:r>
                <w:rPr>
                  <w:rFonts w:ascii="Times New Roman" w:hAnsi="Times New Roman"/>
                </w:rPr>
                <w:t>Specified Low-Income Medicare Beneficiaries (</w:t>
              </w:r>
              <w:proofErr w:type="spellStart"/>
              <w:r>
                <w:rPr>
                  <w:rFonts w:ascii="Times New Roman" w:hAnsi="Times New Roman"/>
                </w:rPr>
                <w:t>SLMBs</w:t>
              </w:r>
              <w:proofErr w:type="spellEnd"/>
              <w:r>
                <w:rPr>
                  <w:rFonts w:ascii="Times New Roman" w:hAnsi="Times New Roman"/>
                </w:rPr>
                <w:t>) who meet all of the eligibility requirements for QMB status, except for the income in excess of the QMB income limit, but not exceeding 120% of the Federal poverty level.</w:t>
              </w:r>
            </w:ins>
          </w:p>
        </w:tc>
        <w:tc>
          <w:tcPr>
            <w:tcW w:w="3432" w:type="dxa"/>
          </w:tcPr>
          <w:p w:rsidR="00502E3B" w:rsidRDefault="00502E3B">
            <w:pPr>
              <w:spacing w:line="163" w:lineRule="exact"/>
              <w:rPr>
                <w:ins w:id="859"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860" w:author="Unknown"/>
                <w:rFonts w:ascii="Times New Roman" w:hAnsi="Times New Roman"/>
              </w:rPr>
            </w:pPr>
            <w:r>
              <w:rPr>
                <w:rFonts w:ascii="Times New Roman" w:hAnsi="Times New Roman"/>
              </w:rPr>
              <w:t>§</w:t>
            </w:r>
            <w:ins w:id="861" w:author="Unknown">
              <w:r>
                <w:rPr>
                  <w:rFonts w:ascii="Times New Roman" w:hAnsi="Times New Roman"/>
                </w:rPr>
                <w:t xml:space="preserve">4501(b) of OBRA 90 as amended in </w:t>
              </w:r>
            </w:ins>
            <w:r>
              <w:rPr>
                <w:rFonts w:ascii="Times New Roman" w:hAnsi="Times New Roman"/>
              </w:rPr>
              <w:t>§</w:t>
            </w:r>
            <w:ins w:id="862" w:author="Unknown">
              <w:r>
                <w:rPr>
                  <w:rFonts w:ascii="Times New Roman" w:hAnsi="Times New Roman"/>
                </w:rPr>
                <w:t>1902(a)(10)(E)(I) of the Act</w:t>
              </w:r>
            </w:ins>
          </w:p>
        </w:tc>
      </w:tr>
    </w:tbl>
    <w:p w:rsidR="00502E3B" w:rsidRDefault="00502E3B">
      <w:pPr>
        <w:rPr>
          <w:ins w:id="863" w:author="Unknown"/>
          <w:rFonts w:ascii="Times New Roman" w:hAnsi="Times New Roman"/>
          <w:vanish/>
        </w:rPr>
      </w:pPr>
    </w:p>
    <w:tbl>
      <w:tblPr>
        <w:tblW w:w="0" w:type="auto"/>
        <w:tblLayout w:type="fixed"/>
        <w:tblCellMar>
          <w:left w:w="139" w:type="dxa"/>
          <w:right w:w="139" w:type="dxa"/>
        </w:tblCellMar>
        <w:tblLook w:val="0000" w:firstRow="0" w:lastRow="0" w:firstColumn="0" w:lastColumn="0" w:noHBand="0" w:noVBand="0"/>
      </w:tblPr>
      <w:tblGrid>
        <w:gridCol w:w="900"/>
        <w:gridCol w:w="4932"/>
        <w:gridCol w:w="3432"/>
      </w:tblGrid>
      <w:tr w:rsidR="00000000">
        <w:tblPrEx>
          <w:tblCellMar>
            <w:top w:w="0" w:type="dxa"/>
            <w:bottom w:w="0" w:type="dxa"/>
          </w:tblCellMar>
        </w:tblPrEx>
        <w:trPr>
          <w:ins w:id="864" w:author="Unknown"/>
        </w:trPr>
        <w:tc>
          <w:tcPr>
            <w:tcW w:w="900" w:type="dxa"/>
          </w:tcPr>
          <w:p w:rsidR="00502E3B" w:rsidRDefault="00502E3B">
            <w:pPr>
              <w:spacing w:line="163" w:lineRule="exact"/>
              <w:rPr>
                <w:ins w:id="865"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866" w:author="Unknown"/>
                <w:rFonts w:ascii="Times New Roman" w:hAnsi="Times New Roman"/>
              </w:rPr>
            </w:pPr>
            <w:ins w:id="867" w:author="Unknown">
              <w:r>
                <w:rPr>
                  <w:rFonts w:ascii="Times New Roman" w:hAnsi="Times New Roman"/>
                </w:rPr>
                <w:t>3</w:t>
              </w:r>
            </w:ins>
          </w:p>
        </w:tc>
        <w:tc>
          <w:tcPr>
            <w:tcW w:w="4932" w:type="dxa"/>
          </w:tcPr>
          <w:p w:rsidR="00502E3B" w:rsidRDefault="00502E3B">
            <w:pPr>
              <w:spacing w:line="163" w:lineRule="exact"/>
              <w:rPr>
                <w:ins w:id="868"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869" w:author="Unknown"/>
                <w:rFonts w:ascii="Times New Roman" w:hAnsi="Times New Roman"/>
              </w:rPr>
            </w:pPr>
            <w:ins w:id="870" w:author="Unknown">
              <w:r>
                <w:rPr>
                  <w:rFonts w:ascii="Times New Roman" w:hAnsi="Times New Roman"/>
                </w:rPr>
                <w:t xml:space="preserve">Qualifying individuals having higher income than allowed for </w:t>
              </w:r>
              <w:proofErr w:type="spellStart"/>
              <w:r>
                <w:rPr>
                  <w:rFonts w:ascii="Times New Roman" w:hAnsi="Times New Roman"/>
                </w:rPr>
                <w:t>QMBs</w:t>
              </w:r>
              <w:proofErr w:type="spellEnd"/>
              <w:r>
                <w:rPr>
                  <w:rFonts w:ascii="Times New Roman" w:hAnsi="Times New Roman"/>
                </w:rPr>
                <w:t xml:space="preserve"> or </w:t>
              </w:r>
              <w:proofErr w:type="spellStart"/>
              <w:r>
                <w:rPr>
                  <w:rFonts w:ascii="Times New Roman" w:hAnsi="Times New Roman"/>
                </w:rPr>
                <w:t>SLMBs</w:t>
              </w:r>
              <w:proofErr w:type="spellEnd"/>
              <w:r>
                <w:rPr>
                  <w:rFonts w:ascii="Times New Roman" w:hAnsi="Times New Roman"/>
                </w:rPr>
                <w:t>.</w:t>
              </w:r>
            </w:ins>
          </w:p>
        </w:tc>
        <w:tc>
          <w:tcPr>
            <w:tcW w:w="3432" w:type="dxa"/>
          </w:tcPr>
          <w:p w:rsidR="00502E3B" w:rsidRDefault="00502E3B">
            <w:pPr>
              <w:spacing w:line="163" w:lineRule="exact"/>
              <w:rPr>
                <w:ins w:id="871"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872" w:author="Unknown"/>
                <w:rFonts w:ascii="Times New Roman" w:hAnsi="Times New Roman"/>
              </w:rPr>
            </w:pPr>
            <w:r>
              <w:rPr>
                <w:rFonts w:ascii="Times New Roman" w:hAnsi="Times New Roman"/>
              </w:rPr>
              <w:t>§</w:t>
            </w:r>
            <w:ins w:id="873" w:author="Unknown">
              <w:r>
                <w:rPr>
                  <w:rFonts w:ascii="Times New Roman" w:hAnsi="Times New Roman"/>
                </w:rPr>
                <w:t>1902(a)(10)(E)(iv) of the Act</w:t>
              </w:r>
            </w:ins>
          </w:p>
        </w:tc>
      </w:tr>
    </w:tbl>
    <w:p w:rsidR="00502E3B" w:rsidRDefault="00502E3B">
      <w:pPr>
        <w:rPr>
          <w:ins w:id="874" w:author="Unknown"/>
          <w:rFonts w:ascii="Times New Roman" w:hAnsi="Times New Roman"/>
          <w:vanish/>
        </w:rPr>
      </w:pPr>
    </w:p>
    <w:tbl>
      <w:tblPr>
        <w:tblW w:w="0" w:type="auto"/>
        <w:tblLayout w:type="fixed"/>
        <w:tblCellMar>
          <w:left w:w="139" w:type="dxa"/>
          <w:right w:w="139" w:type="dxa"/>
        </w:tblCellMar>
        <w:tblLook w:val="0000" w:firstRow="0" w:lastRow="0" w:firstColumn="0" w:lastColumn="0" w:noHBand="0" w:noVBand="0"/>
      </w:tblPr>
      <w:tblGrid>
        <w:gridCol w:w="900"/>
        <w:gridCol w:w="4932"/>
        <w:gridCol w:w="3432"/>
      </w:tblGrid>
      <w:tr w:rsidR="00000000">
        <w:tblPrEx>
          <w:tblCellMar>
            <w:top w:w="0" w:type="dxa"/>
            <w:bottom w:w="0" w:type="dxa"/>
          </w:tblCellMar>
        </w:tblPrEx>
        <w:tc>
          <w:tcPr>
            <w:tcW w:w="900" w:type="dxa"/>
          </w:tcPr>
          <w:p w:rsidR="00502E3B" w:rsidRDefault="00502E3B">
            <w:pPr>
              <w:spacing w:line="163" w:lineRule="exact"/>
              <w:rPr>
                <w:ins w:id="875"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876" w:author="Unknown"/>
                <w:rFonts w:ascii="Times New Roman" w:hAnsi="Times New Roman"/>
              </w:rPr>
            </w:pPr>
            <w:ins w:id="877" w:author="Unknown">
              <w:r>
                <w:rPr>
                  <w:rFonts w:ascii="Times New Roman" w:hAnsi="Times New Roman"/>
                </w:rPr>
                <w:t>4</w:t>
              </w:r>
            </w:ins>
          </w:p>
        </w:tc>
        <w:tc>
          <w:tcPr>
            <w:tcW w:w="4932" w:type="dxa"/>
          </w:tcPr>
          <w:p w:rsidR="00502E3B" w:rsidRDefault="00502E3B">
            <w:pPr>
              <w:spacing w:line="163" w:lineRule="exact"/>
              <w:rPr>
                <w:ins w:id="878"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879" w:author="Unknown"/>
                <w:rFonts w:ascii="Times New Roman" w:hAnsi="Times New Roman"/>
              </w:rPr>
            </w:pPr>
            <w:ins w:id="880" w:author="Unknown">
              <w:r>
                <w:rPr>
                  <w:rFonts w:ascii="Times New Roman" w:hAnsi="Times New Roman"/>
                </w:rPr>
                <w:t>Qualified Disabled Working Individuals (</w:t>
              </w:r>
              <w:proofErr w:type="spellStart"/>
              <w:r>
                <w:rPr>
                  <w:rFonts w:ascii="Times New Roman" w:hAnsi="Times New Roman"/>
                </w:rPr>
                <w:t>QDWIs</w:t>
              </w:r>
              <w:proofErr w:type="spellEnd"/>
              <w:r>
                <w:rPr>
                  <w:rFonts w:ascii="Times New Roman" w:hAnsi="Times New Roman"/>
                </w:rPr>
                <w:t>) who are entitled to Medicare Part A.</w:t>
              </w:r>
            </w:ins>
          </w:p>
        </w:tc>
        <w:tc>
          <w:tcPr>
            <w:tcW w:w="3432" w:type="dxa"/>
          </w:tcPr>
          <w:p w:rsidR="00502E3B" w:rsidRDefault="00502E3B">
            <w:pPr>
              <w:spacing w:line="163" w:lineRule="exact"/>
              <w:rPr>
                <w:ins w:id="881"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rFonts w:ascii="Times New Roman" w:hAnsi="Times New Roman"/>
              </w:rPr>
            </w:pPr>
            <w:ins w:id="882" w:author="Unknown">
              <w:r>
                <w:rPr>
                  <w:rFonts w:ascii="Times New Roman" w:hAnsi="Times New Roman"/>
                </w:rPr>
                <w:t>1902(a)(10)(E)(ii) and 1905(s) of the Act</w:t>
              </w:r>
            </w:ins>
          </w:p>
        </w:tc>
      </w:tr>
    </w:tbl>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right" w:pos="9360"/>
        </w:tabs>
        <w:spacing w:line="192" w:lineRule="auto"/>
        <w:jc w:val="both"/>
        <w:rPr>
          <w:rFonts w:ascii="Times New Roman" w:hAnsi="Times New Roman"/>
        </w:rPr>
      </w:pPr>
      <w:r>
        <w:rPr>
          <w:rFonts w:ascii="Times New Roman" w:hAnsi="Times New Roman"/>
        </w:rPr>
        <w:t xml:space="preserve">Rev. 91  </w:t>
      </w:r>
      <w:r>
        <w:rPr>
          <w:rFonts w:ascii="Times New Roman" w:hAnsi="Times New Roman"/>
        </w:rPr>
        <w:tab/>
        <w:t>2-161</w:t>
      </w: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r>
        <w:rPr>
          <w:rFonts w:ascii="Times New Roman" w:hAnsi="Times New Roman"/>
        </w:rPr>
        <w:br w:type="page"/>
      </w:r>
    </w:p>
    <w:p w:rsidR="00502E3B" w:rsidRDefault="00502E3B">
      <w:pPr>
        <w:tabs>
          <w:tab w:val="center" w:pos="4680"/>
          <w:tab w:val="left" w:pos="6316"/>
        </w:tabs>
        <w:spacing w:line="192" w:lineRule="auto"/>
        <w:jc w:val="both"/>
        <w:rPr>
          <w:rFonts w:ascii="Times New Roman" w:hAnsi="Times New Roman"/>
        </w:rPr>
      </w:pPr>
      <w:r>
        <w:rPr>
          <w:rFonts w:ascii="Times New Roman" w:hAnsi="Times New Roman"/>
        </w:rPr>
        <w:tab/>
        <w:t>STATE ORGANIZATION</w:t>
      </w:r>
    </w:p>
    <w:p w:rsidR="00502E3B" w:rsidRDefault="00502E3B">
      <w:pPr>
        <w:tabs>
          <w:tab w:val="center" w:pos="4680"/>
          <w:tab w:val="right" w:pos="9360"/>
        </w:tabs>
        <w:spacing w:line="192" w:lineRule="auto"/>
        <w:jc w:val="both"/>
        <w:rPr>
          <w:rFonts w:ascii="Times New Roman" w:hAnsi="Times New Roman"/>
        </w:rPr>
      </w:pPr>
      <w:r>
        <w:rPr>
          <w:rFonts w:ascii="Times New Roman" w:hAnsi="Times New Roman"/>
          <w:u w:val="single"/>
        </w:rPr>
        <w:t>2700.1 (Cont.)</w:t>
      </w:r>
      <w:r>
        <w:rPr>
          <w:rFonts w:ascii="Times New Roman" w:hAnsi="Times New Roman"/>
          <w:u w:val="single"/>
        </w:rPr>
        <w:tab/>
        <w:t>AND GENERAL ADMINISTRATION</w:t>
      </w:r>
      <w:r>
        <w:rPr>
          <w:rFonts w:ascii="Times New Roman" w:hAnsi="Times New Roman"/>
          <w:u w:val="single"/>
        </w:rPr>
        <w:tab/>
        <w:t>08-98</w:t>
      </w: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ins w:id="883" w:author="Unknown"/>
          <w:rFonts w:ascii="Times New Roman" w:hAnsi="Times New Roman"/>
          <w:b/>
        </w:rPr>
      </w:pPr>
      <w:ins w:id="884" w:author="Unknown">
        <w:r>
          <w:rPr>
            <w:rFonts w:ascii="Times New Roman" w:hAnsi="Times New Roman"/>
          </w:rPr>
          <w:t>MAS/BOE  -   POVERTY RELATED ELIGIBLES</w:t>
        </w:r>
        <w:r>
          <w:rPr>
            <w:rFonts w:ascii="Times New Roman" w:hAnsi="Times New Roman"/>
            <w:b/>
          </w:rPr>
          <w:t xml:space="preserve"> </w:t>
        </w:r>
        <w:r>
          <w:rPr>
            <w:rFonts w:ascii="Times New Roman" w:hAnsi="Times New Roman"/>
          </w:rPr>
          <w:t>- CHILDREN</w:t>
        </w:r>
      </w:ins>
    </w:p>
    <w:p w:rsidR="00502E3B" w:rsidRDefault="00502E3B">
      <w:pPr>
        <w:tabs>
          <w:tab w:val="left" w:pos="-1440"/>
          <w:tab w:val="left" w:pos="484"/>
          <w:tab w:val="left" w:pos="1090"/>
          <w:tab w:val="left" w:pos="2680"/>
          <w:tab w:val="left" w:pos="6316"/>
        </w:tabs>
        <w:spacing w:line="192" w:lineRule="auto"/>
        <w:jc w:val="both"/>
        <w:rPr>
          <w:ins w:id="885" w:author="Unknown"/>
          <w:rFonts w:ascii="Times New Roman" w:hAnsi="Times New Roman"/>
        </w:rPr>
      </w:pPr>
      <w:ins w:id="886" w:author="Unknown">
        <w:r>
          <w:rPr>
            <w:rFonts w:ascii="Times New Roman" w:hAnsi="Times New Roman"/>
          </w:rPr>
          <w:t>MSIS Coding (MAS-3, BOE-4)</w:t>
        </w:r>
      </w:ins>
    </w:p>
    <w:tbl>
      <w:tblPr>
        <w:tblW w:w="0" w:type="auto"/>
        <w:tblLayout w:type="fixed"/>
        <w:tblCellMar>
          <w:left w:w="139" w:type="dxa"/>
          <w:right w:w="139" w:type="dxa"/>
        </w:tblCellMar>
        <w:tblLook w:val="0000" w:firstRow="0" w:lastRow="0" w:firstColumn="0" w:lastColumn="0" w:noHBand="0" w:noVBand="0"/>
      </w:tblPr>
      <w:tblGrid>
        <w:gridCol w:w="900"/>
        <w:gridCol w:w="5040"/>
        <w:gridCol w:w="3324"/>
      </w:tblGrid>
      <w:tr w:rsidR="00000000">
        <w:tblPrEx>
          <w:tblCellMar>
            <w:top w:w="0" w:type="dxa"/>
            <w:bottom w:w="0" w:type="dxa"/>
          </w:tblCellMar>
        </w:tblPrEx>
        <w:trPr>
          <w:ins w:id="887" w:author="Unknown"/>
        </w:trPr>
        <w:tc>
          <w:tcPr>
            <w:tcW w:w="900" w:type="dxa"/>
          </w:tcPr>
          <w:p w:rsidR="00502E3B" w:rsidRDefault="00502E3B">
            <w:pPr>
              <w:spacing w:line="201" w:lineRule="exact"/>
              <w:rPr>
                <w:ins w:id="888"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889" w:author="Unknown"/>
                <w:rFonts w:ascii="Times New Roman" w:hAnsi="Times New Roman"/>
              </w:rPr>
            </w:pPr>
          </w:p>
        </w:tc>
        <w:tc>
          <w:tcPr>
            <w:tcW w:w="5040" w:type="dxa"/>
          </w:tcPr>
          <w:p w:rsidR="00502E3B" w:rsidRDefault="00502E3B">
            <w:pPr>
              <w:spacing w:line="201" w:lineRule="exact"/>
              <w:rPr>
                <w:ins w:id="890" w:author="Unknown"/>
                <w:rFonts w:ascii="Times New Roman" w:hAnsi="Times New Roman"/>
              </w:rPr>
            </w:pPr>
          </w:p>
          <w:p w:rsidR="00502E3B" w:rsidRDefault="00502E3B">
            <w:pPr>
              <w:tabs>
                <w:tab w:val="center" w:pos="2381"/>
                <w:tab w:val="left" w:pos="2680"/>
                <w:tab w:val="left" w:pos="6316"/>
              </w:tabs>
              <w:spacing w:line="192" w:lineRule="auto"/>
              <w:rPr>
                <w:ins w:id="891" w:author="Unknown"/>
                <w:rFonts w:ascii="Times New Roman" w:hAnsi="Times New Roman"/>
              </w:rPr>
            </w:pPr>
            <w:ins w:id="892" w:author="Unknown">
              <w:r>
                <w:rPr>
                  <w:rFonts w:ascii="Times New Roman" w:hAnsi="Times New Roman"/>
                </w:rPr>
                <w:tab/>
                <w:t>DESCRIPTION</w:t>
              </w:r>
            </w:ins>
          </w:p>
        </w:tc>
        <w:tc>
          <w:tcPr>
            <w:tcW w:w="3324" w:type="dxa"/>
          </w:tcPr>
          <w:p w:rsidR="00502E3B" w:rsidRDefault="00502E3B">
            <w:pPr>
              <w:spacing w:line="201" w:lineRule="exact"/>
              <w:rPr>
                <w:ins w:id="893" w:author="Unknown"/>
                <w:rFonts w:ascii="Times New Roman" w:hAnsi="Times New Roman"/>
              </w:rPr>
            </w:pPr>
          </w:p>
          <w:p w:rsidR="00502E3B" w:rsidRDefault="00502E3B">
            <w:pPr>
              <w:tabs>
                <w:tab w:val="center" w:pos="1523"/>
                <w:tab w:val="left" w:pos="2680"/>
                <w:tab w:val="left" w:pos="6316"/>
              </w:tabs>
              <w:spacing w:line="192" w:lineRule="auto"/>
              <w:rPr>
                <w:ins w:id="894" w:author="Unknown"/>
                <w:rFonts w:ascii="Times New Roman" w:hAnsi="Times New Roman"/>
              </w:rPr>
            </w:pPr>
            <w:ins w:id="895" w:author="Unknown">
              <w:r>
                <w:rPr>
                  <w:rFonts w:ascii="Times New Roman" w:hAnsi="Times New Roman"/>
                </w:rPr>
                <w:tab/>
                <w:t>CFR/PL CITATIONS</w:t>
              </w:r>
            </w:ins>
          </w:p>
        </w:tc>
      </w:tr>
      <w:tr w:rsidR="00000000">
        <w:tblPrEx>
          <w:tblCellMar>
            <w:top w:w="0" w:type="dxa"/>
            <w:bottom w:w="0" w:type="dxa"/>
          </w:tblCellMar>
        </w:tblPrEx>
        <w:trPr>
          <w:ins w:id="896" w:author="Unknown"/>
        </w:trPr>
        <w:tc>
          <w:tcPr>
            <w:tcW w:w="900" w:type="dxa"/>
          </w:tcPr>
          <w:p w:rsidR="00502E3B" w:rsidRDefault="00502E3B">
            <w:pPr>
              <w:spacing w:line="163" w:lineRule="exact"/>
              <w:rPr>
                <w:ins w:id="897"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898" w:author="Unknown"/>
                <w:rFonts w:ascii="Times New Roman" w:hAnsi="Times New Roman"/>
              </w:rPr>
            </w:pPr>
            <w:ins w:id="899" w:author="Unknown">
              <w:r>
                <w:rPr>
                  <w:rFonts w:ascii="Times New Roman" w:hAnsi="Times New Roman"/>
                </w:rPr>
                <w:t>1</w:t>
              </w:r>
            </w:ins>
          </w:p>
        </w:tc>
        <w:tc>
          <w:tcPr>
            <w:tcW w:w="5040" w:type="dxa"/>
          </w:tcPr>
          <w:p w:rsidR="00502E3B" w:rsidRDefault="00502E3B">
            <w:pPr>
              <w:spacing w:line="163" w:lineRule="exact"/>
              <w:rPr>
                <w:ins w:id="900"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901" w:author="Unknown"/>
                <w:rFonts w:ascii="Times New Roman" w:hAnsi="Times New Roman"/>
              </w:rPr>
            </w:pPr>
            <w:ins w:id="902" w:author="Unknown">
              <w:r>
                <w:rPr>
                  <w:rFonts w:ascii="Times New Roman" w:hAnsi="Times New Roman"/>
                </w:rPr>
                <w:t>Infants and children up to age 6 with income at or below 133% of the Federal Poverty Level (FPL).</w:t>
              </w:r>
            </w:ins>
          </w:p>
        </w:tc>
        <w:tc>
          <w:tcPr>
            <w:tcW w:w="3324" w:type="dxa"/>
          </w:tcPr>
          <w:p w:rsidR="00502E3B" w:rsidRDefault="00502E3B">
            <w:pPr>
              <w:spacing w:line="163" w:lineRule="exact"/>
              <w:rPr>
                <w:ins w:id="903"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904" w:author="Unknown"/>
                <w:rFonts w:ascii="Times New Roman" w:hAnsi="Times New Roman"/>
              </w:rPr>
            </w:pPr>
            <w:ins w:id="905" w:author="Unknown">
              <w:r>
                <w:rPr>
                  <w:rFonts w:ascii="Times New Roman" w:hAnsi="Times New Roman"/>
                </w:rPr>
                <w:t xml:space="preserve">1902(a)(10)(A)(I)(IV) &amp; (VI), 1902(l)(1)(A), (B), &amp; (C) of the Act; PL 100-360, </w:t>
              </w:r>
            </w:ins>
            <w:r>
              <w:rPr>
                <w:rFonts w:ascii="Times New Roman" w:hAnsi="Times New Roman"/>
              </w:rPr>
              <w:t>§</w:t>
            </w:r>
            <w:ins w:id="906" w:author="Unknown">
              <w:r>
                <w:rPr>
                  <w:rFonts w:ascii="Times New Roman" w:hAnsi="Times New Roman"/>
                </w:rPr>
                <w:t xml:space="preserve">302(a)(1), PL 100-485, </w:t>
              </w:r>
            </w:ins>
            <w:r>
              <w:rPr>
                <w:rFonts w:ascii="Times New Roman" w:hAnsi="Times New Roman"/>
              </w:rPr>
              <w:t>§</w:t>
            </w:r>
            <w:ins w:id="907" w:author="Unknown">
              <w:r>
                <w:rPr>
                  <w:rFonts w:ascii="Times New Roman" w:hAnsi="Times New Roman"/>
                </w:rPr>
                <w:t>608(d)(15)</w:t>
              </w:r>
            </w:ins>
          </w:p>
        </w:tc>
      </w:tr>
      <w:tr w:rsidR="00000000">
        <w:tblPrEx>
          <w:tblCellMar>
            <w:top w:w="0" w:type="dxa"/>
            <w:bottom w:w="0" w:type="dxa"/>
          </w:tblCellMar>
        </w:tblPrEx>
        <w:trPr>
          <w:ins w:id="908" w:author="Unknown"/>
        </w:trPr>
        <w:tc>
          <w:tcPr>
            <w:tcW w:w="900" w:type="dxa"/>
          </w:tcPr>
          <w:p w:rsidR="00502E3B" w:rsidRDefault="00502E3B">
            <w:pPr>
              <w:spacing w:line="163" w:lineRule="exact"/>
              <w:rPr>
                <w:ins w:id="909"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910" w:author="Unknown"/>
                <w:rFonts w:ascii="Times New Roman" w:hAnsi="Times New Roman"/>
              </w:rPr>
            </w:pPr>
            <w:ins w:id="911" w:author="Unknown">
              <w:r>
                <w:rPr>
                  <w:rFonts w:ascii="Times New Roman" w:hAnsi="Times New Roman"/>
                </w:rPr>
                <w:t>2</w:t>
              </w:r>
            </w:ins>
          </w:p>
        </w:tc>
        <w:tc>
          <w:tcPr>
            <w:tcW w:w="5040" w:type="dxa"/>
          </w:tcPr>
          <w:p w:rsidR="00502E3B" w:rsidRDefault="00502E3B">
            <w:pPr>
              <w:spacing w:line="163" w:lineRule="exact"/>
              <w:rPr>
                <w:ins w:id="912"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913" w:author="Unknown"/>
                <w:rFonts w:ascii="Times New Roman" w:hAnsi="Times New Roman"/>
              </w:rPr>
            </w:pPr>
            <w:ins w:id="914" w:author="Unknown">
              <w:r>
                <w:rPr>
                  <w:rFonts w:ascii="Times New Roman" w:hAnsi="Times New Roman"/>
                </w:rPr>
                <w:t>Children under age 19 (born after 9/30/83) whose income is at or below 100% of the Federal poverty level within the State's resource requirements.</w:t>
              </w:r>
            </w:ins>
          </w:p>
        </w:tc>
        <w:tc>
          <w:tcPr>
            <w:tcW w:w="3324" w:type="dxa"/>
          </w:tcPr>
          <w:p w:rsidR="00502E3B" w:rsidRDefault="00502E3B">
            <w:pPr>
              <w:spacing w:line="163" w:lineRule="exact"/>
              <w:rPr>
                <w:ins w:id="915"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916" w:author="Unknown"/>
                <w:rFonts w:ascii="Times New Roman" w:hAnsi="Times New Roman"/>
              </w:rPr>
            </w:pPr>
            <w:r>
              <w:rPr>
                <w:rFonts w:ascii="Times New Roman" w:hAnsi="Times New Roman"/>
              </w:rPr>
              <w:t>§</w:t>
            </w:r>
            <w:ins w:id="917" w:author="Unknown">
              <w:r>
                <w:rPr>
                  <w:rFonts w:ascii="Times New Roman" w:hAnsi="Times New Roman"/>
                </w:rPr>
                <w:t>1902(a)(10)(A)(I)</w:t>
              </w:r>
            </w:ins>
          </w:p>
          <w:p w:rsidR="00502E3B" w:rsidRDefault="00502E3B">
            <w:pPr>
              <w:tabs>
                <w:tab w:val="left" w:pos="-1440"/>
                <w:tab w:val="left" w:pos="484"/>
                <w:tab w:val="left" w:pos="1090"/>
                <w:tab w:val="left" w:pos="2680"/>
                <w:tab w:val="left" w:pos="6316"/>
              </w:tabs>
              <w:spacing w:line="192" w:lineRule="auto"/>
              <w:rPr>
                <w:ins w:id="918" w:author="Unknown"/>
                <w:rFonts w:ascii="Times New Roman" w:hAnsi="Times New Roman"/>
              </w:rPr>
            </w:pPr>
            <w:ins w:id="919" w:author="Unknown">
              <w:r>
                <w:rPr>
                  <w:rFonts w:ascii="Times New Roman" w:hAnsi="Times New Roman"/>
                </w:rPr>
                <w:t>(VII) of the Act</w:t>
              </w:r>
            </w:ins>
          </w:p>
        </w:tc>
      </w:tr>
      <w:tr w:rsidR="00000000">
        <w:tblPrEx>
          <w:tblCellMar>
            <w:top w:w="0" w:type="dxa"/>
            <w:bottom w:w="0" w:type="dxa"/>
          </w:tblCellMar>
        </w:tblPrEx>
        <w:trPr>
          <w:ins w:id="920" w:author="Unknown"/>
        </w:trPr>
        <w:tc>
          <w:tcPr>
            <w:tcW w:w="900" w:type="dxa"/>
          </w:tcPr>
          <w:p w:rsidR="00502E3B" w:rsidRDefault="00502E3B">
            <w:pPr>
              <w:spacing w:line="163" w:lineRule="exact"/>
              <w:rPr>
                <w:ins w:id="921"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922" w:author="Unknown"/>
                <w:rFonts w:ascii="Times New Roman" w:hAnsi="Times New Roman"/>
              </w:rPr>
            </w:pPr>
            <w:ins w:id="923" w:author="Unknown">
              <w:r>
                <w:rPr>
                  <w:rFonts w:ascii="Times New Roman" w:hAnsi="Times New Roman"/>
                </w:rPr>
                <w:t>3</w:t>
              </w:r>
            </w:ins>
          </w:p>
        </w:tc>
        <w:tc>
          <w:tcPr>
            <w:tcW w:w="5040" w:type="dxa"/>
          </w:tcPr>
          <w:p w:rsidR="00502E3B" w:rsidRDefault="00502E3B">
            <w:pPr>
              <w:spacing w:line="163" w:lineRule="exact"/>
              <w:rPr>
                <w:ins w:id="924"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925" w:author="Unknown"/>
                <w:rFonts w:ascii="Times New Roman" w:hAnsi="Times New Roman"/>
              </w:rPr>
            </w:pPr>
            <w:ins w:id="926" w:author="Unknown">
              <w:r>
                <w:rPr>
                  <w:rFonts w:ascii="Times New Roman" w:hAnsi="Times New Roman"/>
                </w:rPr>
                <w:t>Infants under age 1 whose family income is below 185% of the poverty level and who are within any optional State resource requirements.</w:t>
              </w:r>
            </w:ins>
          </w:p>
        </w:tc>
        <w:tc>
          <w:tcPr>
            <w:tcW w:w="3324" w:type="dxa"/>
          </w:tcPr>
          <w:p w:rsidR="00502E3B" w:rsidRDefault="00502E3B">
            <w:pPr>
              <w:spacing w:line="163" w:lineRule="exact"/>
              <w:rPr>
                <w:ins w:id="927"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928" w:author="Unknown"/>
                <w:rFonts w:ascii="Times New Roman" w:hAnsi="Times New Roman"/>
              </w:rPr>
            </w:pPr>
            <w:ins w:id="929" w:author="Unknown">
              <w:r>
                <w:rPr>
                  <w:rFonts w:ascii="Times New Roman" w:hAnsi="Times New Roman"/>
                </w:rPr>
                <w:t xml:space="preserve">1902(a)(10)(A)(ii) (IX) and 1902(l)(1)(D) of the Act; PL 99-509, </w:t>
              </w:r>
            </w:ins>
            <w:r>
              <w:rPr>
                <w:rFonts w:ascii="Times New Roman" w:hAnsi="Times New Roman"/>
              </w:rPr>
              <w:t>§§</w:t>
            </w:r>
            <w:ins w:id="930" w:author="Unknown">
              <w:r>
                <w:rPr>
                  <w:rFonts w:ascii="Times New Roman" w:hAnsi="Times New Roman"/>
                </w:rPr>
                <w:t xml:space="preserve">9401(a) &amp; (b), PL 100-203, </w:t>
              </w:r>
            </w:ins>
            <w:r>
              <w:rPr>
                <w:rFonts w:ascii="Times New Roman" w:hAnsi="Times New Roman"/>
              </w:rPr>
              <w:t>§</w:t>
            </w:r>
            <w:ins w:id="931" w:author="Unknown">
              <w:r>
                <w:rPr>
                  <w:rFonts w:ascii="Times New Roman" w:hAnsi="Times New Roman"/>
                </w:rPr>
                <w:t>4101</w:t>
              </w:r>
            </w:ins>
          </w:p>
        </w:tc>
      </w:tr>
      <w:tr w:rsidR="00000000">
        <w:tblPrEx>
          <w:tblCellMar>
            <w:top w:w="0" w:type="dxa"/>
            <w:bottom w:w="0" w:type="dxa"/>
          </w:tblCellMar>
        </w:tblPrEx>
        <w:trPr>
          <w:ins w:id="932" w:author="Unknown"/>
        </w:trPr>
        <w:tc>
          <w:tcPr>
            <w:tcW w:w="900" w:type="dxa"/>
          </w:tcPr>
          <w:p w:rsidR="00502E3B" w:rsidRDefault="00502E3B">
            <w:pPr>
              <w:spacing w:line="163" w:lineRule="exact"/>
              <w:rPr>
                <w:ins w:id="933"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934" w:author="Unknown"/>
                <w:rFonts w:ascii="Times New Roman" w:hAnsi="Times New Roman"/>
              </w:rPr>
            </w:pPr>
            <w:ins w:id="935" w:author="Unknown">
              <w:r>
                <w:rPr>
                  <w:rFonts w:ascii="Times New Roman" w:hAnsi="Times New Roman"/>
                </w:rPr>
                <w:t>4</w:t>
              </w:r>
            </w:ins>
          </w:p>
        </w:tc>
        <w:tc>
          <w:tcPr>
            <w:tcW w:w="5040" w:type="dxa"/>
          </w:tcPr>
          <w:p w:rsidR="00502E3B" w:rsidRDefault="00502E3B">
            <w:pPr>
              <w:spacing w:line="163" w:lineRule="exact"/>
              <w:rPr>
                <w:ins w:id="936"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937" w:author="Unknown"/>
                <w:rFonts w:ascii="Times New Roman" w:hAnsi="Times New Roman"/>
              </w:rPr>
            </w:pPr>
            <w:ins w:id="938" w:author="Unknown">
              <w:r>
                <w:rPr>
                  <w:rFonts w:ascii="Times New Roman" w:hAnsi="Times New Roman"/>
                </w:rPr>
                <w:t>Children made eligible under the more liberal income and resource requirements as authorized under section 1902(r)(2) of the Act when used to disregard income on a poverty-level-related basis.</w:t>
              </w:r>
            </w:ins>
          </w:p>
        </w:tc>
        <w:tc>
          <w:tcPr>
            <w:tcW w:w="3324" w:type="dxa"/>
          </w:tcPr>
          <w:p w:rsidR="00502E3B" w:rsidRDefault="00502E3B">
            <w:pPr>
              <w:spacing w:line="163" w:lineRule="exact"/>
              <w:rPr>
                <w:ins w:id="939"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940" w:author="Unknown"/>
                <w:rFonts w:ascii="Times New Roman" w:hAnsi="Times New Roman"/>
              </w:rPr>
            </w:pPr>
            <w:r>
              <w:rPr>
                <w:rFonts w:ascii="Times New Roman" w:hAnsi="Times New Roman"/>
              </w:rPr>
              <w:t>§</w:t>
            </w:r>
            <w:ins w:id="941" w:author="Unknown">
              <w:r>
                <w:rPr>
                  <w:rFonts w:ascii="Times New Roman" w:hAnsi="Times New Roman"/>
                </w:rPr>
                <w:t>1902(r)(2) of the Act</w:t>
              </w:r>
            </w:ins>
          </w:p>
          <w:p w:rsidR="00502E3B" w:rsidRDefault="00502E3B">
            <w:pPr>
              <w:tabs>
                <w:tab w:val="left" w:pos="-1440"/>
                <w:tab w:val="left" w:pos="484"/>
                <w:tab w:val="left" w:pos="1090"/>
                <w:tab w:val="left" w:pos="2680"/>
                <w:tab w:val="left" w:pos="6316"/>
              </w:tabs>
              <w:spacing w:after="58" w:line="192" w:lineRule="auto"/>
              <w:rPr>
                <w:ins w:id="942" w:author="Unknown"/>
                <w:rFonts w:ascii="Times New Roman" w:hAnsi="Times New Roman"/>
              </w:rPr>
            </w:pPr>
          </w:p>
        </w:tc>
      </w:tr>
    </w:tbl>
    <w:p w:rsidR="00502E3B" w:rsidRDefault="00502E3B">
      <w:pPr>
        <w:tabs>
          <w:tab w:val="left" w:pos="-1440"/>
          <w:tab w:val="left" w:pos="484"/>
          <w:tab w:val="left" w:pos="1090"/>
          <w:tab w:val="left" w:pos="2680"/>
          <w:tab w:val="left" w:pos="6316"/>
        </w:tabs>
        <w:spacing w:line="192" w:lineRule="auto"/>
        <w:jc w:val="both"/>
        <w:rPr>
          <w:ins w:id="943"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ins w:id="944" w:author="Unknown"/>
          <w:rFonts w:ascii="Times New Roman" w:hAnsi="Times New Roman"/>
        </w:rPr>
      </w:pPr>
      <w:ins w:id="945" w:author="Unknown">
        <w:r>
          <w:rPr>
            <w:rFonts w:ascii="Times New Roman" w:hAnsi="Times New Roman"/>
          </w:rPr>
          <w:t>MAS/BOE  -  POVERTY RELATED ELIGIBLES - ADULTS</w:t>
        </w:r>
      </w:ins>
    </w:p>
    <w:p w:rsidR="00502E3B" w:rsidRDefault="00502E3B">
      <w:pPr>
        <w:tabs>
          <w:tab w:val="left" w:pos="-1440"/>
          <w:tab w:val="left" w:pos="484"/>
          <w:tab w:val="left" w:pos="1090"/>
          <w:tab w:val="left" w:pos="2680"/>
          <w:tab w:val="left" w:pos="6316"/>
        </w:tabs>
        <w:spacing w:line="192" w:lineRule="auto"/>
        <w:jc w:val="both"/>
        <w:rPr>
          <w:ins w:id="946" w:author="Unknown"/>
          <w:rFonts w:ascii="Times New Roman" w:hAnsi="Times New Roman"/>
        </w:rPr>
      </w:pPr>
      <w:ins w:id="947" w:author="Unknown">
        <w:r>
          <w:rPr>
            <w:rFonts w:ascii="Times New Roman" w:hAnsi="Times New Roman"/>
          </w:rPr>
          <w:t>MSIS Coding (MAS-3, BOE-5)</w:t>
        </w:r>
      </w:ins>
    </w:p>
    <w:tbl>
      <w:tblPr>
        <w:tblW w:w="0" w:type="auto"/>
        <w:tblLayout w:type="fixed"/>
        <w:tblCellMar>
          <w:left w:w="139" w:type="dxa"/>
          <w:right w:w="139" w:type="dxa"/>
        </w:tblCellMar>
        <w:tblLook w:val="0000" w:firstRow="0" w:lastRow="0" w:firstColumn="0" w:lastColumn="0" w:noHBand="0" w:noVBand="0"/>
      </w:tblPr>
      <w:tblGrid>
        <w:gridCol w:w="900"/>
        <w:gridCol w:w="5040"/>
        <w:gridCol w:w="3330"/>
      </w:tblGrid>
      <w:tr w:rsidR="00000000">
        <w:tblPrEx>
          <w:tblCellMar>
            <w:top w:w="0" w:type="dxa"/>
            <w:bottom w:w="0" w:type="dxa"/>
          </w:tblCellMar>
        </w:tblPrEx>
        <w:trPr>
          <w:ins w:id="948" w:author="Unknown"/>
        </w:trPr>
        <w:tc>
          <w:tcPr>
            <w:tcW w:w="900" w:type="dxa"/>
          </w:tcPr>
          <w:p w:rsidR="00502E3B" w:rsidRDefault="00502E3B">
            <w:pPr>
              <w:spacing w:line="201" w:lineRule="exact"/>
              <w:rPr>
                <w:ins w:id="949" w:author="Unknown"/>
                <w:rFonts w:ascii="Times New Roman" w:hAnsi="Times New Roman"/>
              </w:rPr>
            </w:pPr>
          </w:p>
          <w:p w:rsidR="00502E3B" w:rsidRDefault="00502E3B">
            <w:pPr>
              <w:tabs>
                <w:tab w:val="center" w:pos="311"/>
                <w:tab w:val="left" w:pos="484"/>
                <w:tab w:val="left" w:pos="1090"/>
                <w:tab w:val="left" w:pos="2680"/>
                <w:tab w:val="left" w:pos="6316"/>
              </w:tabs>
              <w:spacing w:line="192" w:lineRule="auto"/>
              <w:rPr>
                <w:ins w:id="950" w:author="Unknown"/>
                <w:rFonts w:ascii="Times New Roman" w:hAnsi="Times New Roman"/>
              </w:rPr>
            </w:pPr>
            <w:ins w:id="951" w:author="Unknown">
              <w:r>
                <w:rPr>
                  <w:rFonts w:ascii="Times New Roman" w:hAnsi="Times New Roman"/>
                </w:rPr>
                <w:tab/>
              </w:r>
            </w:ins>
          </w:p>
        </w:tc>
        <w:tc>
          <w:tcPr>
            <w:tcW w:w="5040" w:type="dxa"/>
          </w:tcPr>
          <w:p w:rsidR="00502E3B" w:rsidRDefault="00502E3B">
            <w:pPr>
              <w:spacing w:line="201" w:lineRule="exact"/>
              <w:rPr>
                <w:ins w:id="952" w:author="Unknown"/>
                <w:rFonts w:ascii="Times New Roman" w:hAnsi="Times New Roman"/>
              </w:rPr>
            </w:pPr>
          </w:p>
          <w:p w:rsidR="00502E3B" w:rsidRDefault="00502E3B">
            <w:pPr>
              <w:tabs>
                <w:tab w:val="center" w:pos="2381"/>
                <w:tab w:val="left" w:pos="2680"/>
                <w:tab w:val="left" w:pos="6316"/>
              </w:tabs>
              <w:spacing w:line="192" w:lineRule="auto"/>
              <w:rPr>
                <w:ins w:id="953" w:author="Unknown"/>
                <w:rFonts w:ascii="Times New Roman" w:hAnsi="Times New Roman"/>
              </w:rPr>
            </w:pPr>
            <w:ins w:id="954" w:author="Unknown">
              <w:r>
                <w:rPr>
                  <w:rFonts w:ascii="Times New Roman" w:hAnsi="Times New Roman"/>
                </w:rPr>
                <w:tab/>
                <w:t>DESCRIPTION</w:t>
              </w:r>
            </w:ins>
          </w:p>
        </w:tc>
        <w:tc>
          <w:tcPr>
            <w:tcW w:w="3330" w:type="dxa"/>
          </w:tcPr>
          <w:p w:rsidR="00502E3B" w:rsidRDefault="00502E3B">
            <w:pPr>
              <w:spacing w:line="201" w:lineRule="exact"/>
              <w:rPr>
                <w:ins w:id="955" w:author="Unknown"/>
                <w:rFonts w:ascii="Times New Roman" w:hAnsi="Times New Roman"/>
              </w:rPr>
            </w:pPr>
          </w:p>
          <w:p w:rsidR="00502E3B" w:rsidRDefault="00502E3B">
            <w:pPr>
              <w:tabs>
                <w:tab w:val="center" w:pos="1526"/>
                <w:tab w:val="left" w:pos="2680"/>
                <w:tab w:val="left" w:pos="6316"/>
              </w:tabs>
              <w:spacing w:line="192" w:lineRule="auto"/>
              <w:rPr>
                <w:ins w:id="956" w:author="Unknown"/>
                <w:rFonts w:ascii="Times New Roman" w:hAnsi="Times New Roman"/>
              </w:rPr>
            </w:pPr>
            <w:ins w:id="957" w:author="Unknown">
              <w:r>
                <w:rPr>
                  <w:rFonts w:ascii="Times New Roman" w:hAnsi="Times New Roman"/>
                </w:rPr>
                <w:tab/>
                <w:t>CFR/PL CITATIONS</w:t>
              </w:r>
            </w:ins>
          </w:p>
        </w:tc>
      </w:tr>
      <w:tr w:rsidR="00000000">
        <w:tblPrEx>
          <w:tblCellMar>
            <w:top w:w="0" w:type="dxa"/>
            <w:bottom w:w="0" w:type="dxa"/>
          </w:tblCellMar>
        </w:tblPrEx>
        <w:trPr>
          <w:ins w:id="958" w:author="Unknown"/>
        </w:trPr>
        <w:tc>
          <w:tcPr>
            <w:tcW w:w="900" w:type="dxa"/>
          </w:tcPr>
          <w:p w:rsidR="00502E3B" w:rsidRDefault="00502E3B">
            <w:pPr>
              <w:spacing w:line="163" w:lineRule="exact"/>
              <w:rPr>
                <w:ins w:id="959"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960" w:author="Unknown"/>
                <w:rFonts w:ascii="Times New Roman" w:hAnsi="Times New Roman"/>
              </w:rPr>
            </w:pPr>
            <w:ins w:id="961" w:author="Unknown">
              <w:r>
                <w:rPr>
                  <w:rFonts w:ascii="Times New Roman" w:hAnsi="Times New Roman"/>
                </w:rPr>
                <w:t>1</w:t>
              </w:r>
            </w:ins>
          </w:p>
        </w:tc>
        <w:tc>
          <w:tcPr>
            <w:tcW w:w="5040" w:type="dxa"/>
          </w:tcPr>
          <w:p w:rsidR="00502E3B" w:rsidRDefault="00502E3B">
            <w:pPr>
              <w:spacing w:line="163" w:lineRule="exact"/>
              <w:rPr>
                <w:ins w:id="962"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963" w:author="Unknown"/>
                <w:rFonts w:ascii="Times New Roman" w:hAnsi="Times New Roman"/>
              </w:rPr>
            </w:pPr>
            <w:ins w:id="964" w:author="Unknown">
              <w:r>
                <w:rPr>
                  <w:rFonts w:ascii="Times New Roman" w:hAnsi="Times New Roman"/>
                </w:rPr>
                <w:t xml:space="preserve">Pregnant women with incomes at or below 133% of the Federal Poverty Level.   </w:t>
              </w:r>
            </w:ins>
          </w:p>
        </w:tc>
        <w:tc>
          <w:tcPr>
            <w:tcW w:w="3330" w:type="dxa"/>
          </w:tcPr>
          <w:p w:rsidR="00502E3B" w:rsidRDefault="00502E3B">
            <w:pPr>
              <w:spacing w:line="163" w:lineRule="exact"/>
              <w:rPr>
                <w:ins w:id="965"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966" w:author="Unknown"/>
                <w:rFonts w:ascii="Times New Roman" w:hAnsi="Times New Roman"/>
              </w:rPr>
            </w:pPr>
            <w:r>
              <w:rPr>
                <w:rFonts w:ascii="Times New Roman" w:hAnsi="Times New Roman"/>
              </w:rPr>
              <w:t>§</w:t>
            </w:r>
            <w:ins w:id="967" w:author="Unknown">
              <w:r>
                <w:rPr>
                  <w:rFonts w:ascii="Times New Roman" w:hAnsi="Times New Roman"/>
                </w:rPr>
                <w:t>1902(a)(10)(A)(I)</w:t>
              </w:r>
            </w:ins>
          </w:p>
          <w:p w:rsidR="00502E3B" w:rsidRDefault="00502E3B">
            <w:pPr>
              <w:tabs>
                <w:tab w:val="left" w:pos="-1440"/>
                <w:tab w:val="left" w:pos="484"/>
                <w:tab w:val="left" w:pos="1090"/>
                <w:tab w:val="left" w:pos="2680"/>
                <w:tab w:val="left" w:pos="6316"/>
              </w:tabs>
              <w:spacing w:line="192" w:lineRule="auto"/>
              <w:rPr>
                <w:ins w:id="968" w:author="Unknown"/>
                <w:rFonts w:ascii="Times New Roman" w:hAnsi="Times New Roman"/>
              </w:rPr>
            </w:pPr>
            <w:ins w:id="969" w:author="Unknown">
              <w:r>
                <w:rPr>
                  <w:rFonts w:ascii="Times New Roman" w:hAnsi="Times New Roman"/>
                </w:rPr>
                <w:t xml:space="preserve">(IV) and (VI); </w:t>
              </w:r>
            </w:ins>
            <w:r>
              <w:rPr>
                <w:rFonts w:ascii="Times New Roman" w:hAnsi="Times New Roman"/>
              </w:rPr>
              <w:t>§</w:t>
            </w:r>
            <w:ins w:id="970" w:author="Unknown">
              <w:r>
                <w:rPr>
                  <w:rFonts w:ascii="Times New Roman" w:hAnsi="Times New Roman"/>
                </w:rPr>
                <w:t xml:space="preserve">1902(l)(1)(A), (B), &amp; (C) of the Act; </w:t>
              </w:r>
            </w:ins>
          </w:p>
          <w:p w:rsidR="00502E3B" w:rsidRDefault="00502E3B">
            <w:pPr>
              <w:tabs>
                <w:tab w:val="left" w:pos="-1440"/>
                <w:tab w:val="left" w:pos="484"/>
                <w:tab w:val="left" w:pos="1090"/>
                <w:tab w:val="left" w:pos="2680"/>
                <w:tab w:val="left" w:pos="6316"/>
              </w:tabs>
              <w:spacing w:line="192" w:lineRule="auto"/>
              <w:rPr>
                <w:ins w:id="971" w:author="Unknown"/>
                <w:rFonts w:ascii="Times New Roman" w:hAnsi="Times New Roman"/>
              </w:rPr>
            </w:pPr>
            <w:ins w:id="972" w:author="Unknown">
              <w:r>
                <w:rPr>
                  <w:rFonts w:ascii="Times New Roman" w:hAnsi="Times New Roman"/>
                </w:rPr>
                <w:t xml:space="preserve">PL 100-360, </w:t>
              </w:r>
            </w:ins>
            <w:r>
              <w:rPr>
                <w:rFonts w:ascii="Times New Roman" w:hAnsi="Times New Roman"/>
              </w:rPr>
              <w:t>§</w:t>
            </w:r>
            <w:ins w:id="973" w:author="Unknown">
              <w:r>
                <w:rPr>
                  <w:rFonts w:ascii="Times New Roman" w:hAnsi="Times New Roman"/>
                </w:rPr>
                <w:t xml:space="preserve">302(a)(1); PL 100-485, </w:t>
              </w:r>
            </w:ins>
            <w:r>
              <w:rPr>
                <w:rFonts w:ascii="Times New Roman" w:hAnsi="Times New Roman"/>
              </w:rPr>
              <w:t>§</w:t>
            </w:r>
            <w:ins w:id="974" w:author="Unknown">
              <w:r>
                <w:rPr>
                  <w:rFonts w:ascii="Times New Roman" w:hAnsi="Times New Roman"/>
                </w:rPr>
                <w:t>608(d)(15).</w:t>
              </w:r>
            </w:ins>
          </w:p>
        </w:tc>
      </w:tr>
      <w:tr w:rsidR="00000000">
        <w:tblPrEx>
          <w:tblCellMar>
            <w:top w:w="0" w:type="dxa"/>
            <w:bottom w:w="0" w:type="dxa"/>
          </w:tblCellMar>
        </w:tblPrEx>
        <w:trPr>
          <w:ins w:id="975" w:author="Unknown"/>
        </w:trPr>
        <w:tc>
          <w:tcPr>
            <w:tcW w:w="900" w:type="dxa"/>
          </w:tcPr>
          <w:p w:rsidR="00502E3B" w:rsidRDefault="00502E3B">
            <w:pPr>
              <w:spacing w:line="163" w:lineRule="exact"/>
              <w:rPr>
                <w:ins w:id="976"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977" w:author="Unknown"/>
                <w:rFonts w:ascii="Times New Roman" w:hAnsi="Times New Roman"/>
              </w:rPr>
            </w:pPr>
            <w:ins w:id="978" w:author="Unknown">
              <w:r>
                <w:rPr>
                  <w:rFonts w:ascii="Times New Roman" w:hAnsi="Times New Roman"/>
                </w:rPr>
                <w:t>2</w:t>
              </w:r>
            </w:ins>
          </w:p>
        </w:tc>
        <w:tc>
          <w:tcPr>
            <w:tcW w:w="5040" w:type="dxa"/>
          </w:tcPr>
          <w:p w:rsidR="00502E3B" w:rsidRDefault="00502E3B">
            <w:pPr>
              <w:spacing w:line="163" w:lineRule="exact"/>
              <w:rPr>
                <w:ins w:id="979"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980" w:author="Unknown"/>
                <w:rFonts w:ascii="Times New Roman" w:hAnsi="Times New Roman"/>
              </w:rPr>
            </w:pPr>
            <w:ins w:id="981" w:author="Unknown">
              <w:r>
                <w:rPr>
                  <w:rFonts w:ascii="Times New Roman" w:hAnsi="Times New Roman"/>
                </w:rPr>
                <w:t>Women who are eligible until 60 days after their pregnancy, and whose incomes are below 185% of the FPL and have resources within any optional State resource requirements.</w:t>
              </w:r>
            </w:ins>
          </w:p>
        </w:tc>
        <w:tc>
          <w:tcPr>
            <w:tcW w:w="3330" w:type="dxa"/>
          </w:tcPr>
          <w:p w:rsidR="00502E3B" w:rsidRDefault="00502E3B">
            <w:pPr>
              <w:spacing w:line="163" w:lineRule="exact"/>
              <w:rPr>
                <w:ins w:id="982"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983" w:author="Unknown"/>
                <w:rFonts w:ascii="Times New Roman" w:hAnsi="Times New Roman"/>
              </w:rPr>
            </w:pPr>
            <w:ins w:id="984" w:author="Unknown">
              <w:r>
                <w:rPr>
                  <w:rFonts w:ascii="Times New Roman" w:hAnsi="Times New Roman"/>
                </w:rPr>
                <w:t xml:space="preserve">1902(a)(10)(A)(ii)(IX) and 1902(l)(1)(D) of the Act, PL 99-509, </w:t>
              </w:r>
            </w:ins>
            <w:r>
              <w:rPr>
                <w:rFonts w:ascii="Times New Roman" w:hAnsi="Times New Roman"/>
              </w:rPr>
              <w:t>§§</w:t>
            </w:r>
            <w:ins w:id="985" w:author="Unknown">
              <w:r>
                <w:rPr>
                  <w:rFonts w:ascii="Times New Roman" w:hAnsi="Times New Roman"/>
                </w:rPr>
                <w:t xml:space="preserve">9401(a) &amp; (b); PL 100-203, </w:t>
              </w:r>
            </w:ins>
            <w:r>
              <w:rPr>
                <w:rFonts w:ascii="Times New Roman" w:hAnsi="Times New Roman"/>
              </w:rPr>
              <w:t>§</w:t>
            </w:r>
            <w:ins w:id="986" w:author="Unknown">
              <w:r>
                <w:rPr>
                  <w:rFonts w:ascii="Times New Roman" w:hAnsi="Times New Roman"/>
                </w:rPr>
                <w:t>4101</w:t>
              </w:r>
            </w:ins>
          </w:p>
        </w:tc>
      </w:tr>
      <w:tr w:rsidR="00000000">
        <w:tblPrEx>
          <w:tblCellMar>
            <w:top w:w="0" w:type="dxa"/>
            <w:bottom w:w="0" w:type="dxa"/>
          </w:tblCellMar>
        </w:tblPrEx>
        <w:tc>
          <w:tcPr>
            <w:tcW w:w="900" w:type="dxa"/>
          </w:tcPr>
          <w:p w:rsidR="00502E3B" w:rsidRDefault="00502E3B">
            <w:pPr>
              <w:spacing w:line="163" w:lineRule="exact"/>
              <w:rPr>
                <w:ins w:id="987"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988" w:author="Unknown"/>
                <w:rFonts w:ascii="Times New Roman" w:hAnsi="Times New Roman"/>
              </w:rPr>
            </w:pPr>
            <w:ins w:id="989" w:author="Unknown">
              <w:r>
                <w:rPr>
                  <w:rFonts w:ascii="Times New Roman" w:hAnsi="Times New Roman"/>
                </w:rPr>
                <w:t>3</w:t>
              </w:r>
            </w:ins>
          </w:p>
        </w:tc>
        <w:tc>
          <w:tcPr>
            <w:tcW w:w="5040" w:type="dxa"/>
          </w:tcPr>
          <w:p w:rsidR="00502E3B" w:rsidRDefault="00502E3B">
            <w:pPr>
              <w:spacing w:line="163" w:lineRule="exact"/>
              <w:rPr>
                <w:ins w:id="990"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991" w:author="Unknown"/>
                <w:rFonts w:ascii="Times New Roman" w:hAnsi="Times New Roman"/>
              </w:rPr>
            </w:pPr>
            <w:ins w:id="992" w:author="Unknown">
              <w:r>
                <w:rPr>
                  <w:rFonts w:ascii="Times New Roman" w:hAnsi="Times New Roman"/>
                </w:rPr>
                <w:t>Caretaker relatives and pregnant women made eligible under more liberal income and resource requirements of section 1902(r)(2) of the Act when used to disregard income on a poverty-level-related basis.</w:t>
              </w:r>
            </w:ins>
          </w:p>
        </w:tc>
        <w:tc>
          <w:tcPr>
            <w:tcW w:w="3330" w:type="dxa"/>
          </w:tcPr>
          <w:p w:rsidR="00502E3B" w:rsidRDefault="00502E3B">
            <w:pPr>
              <w:spacing w:line="163" w:lineRule="exact"/>
              <w:rPr>
                <w:ins w:id="993"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rFonts w:ascii="Times New Roman" w:hAnsi="Times New Roman"/>
              </w:rPr>
            </w:pPr>
            <w:r>
              <w:rPr>
                <w:rFonts w:ascii="Times New Roman" w:hAnsi="Times New Roman"/>
              </w:rPr>
              <w:t>§</w:t>
            </w:r>
            <w:ins w:id="994" w:author="Unknown">
              <w:r>
                <w:rPr>
                  <w:rFonts w:ascii="Times New Roman" w:hAnsi="Times New Roman"/>
                </w:rPr>
                <w:t>1902(r)(2) of the Act.</w:t>
              </w:r>
            </w:ins>
          </w:p>
        </w:tc>
      </w:tr>
    </w:tbl>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right" w:pos="9360"/>
        </w:tabs>
        <w:spacing w:line="192" w:lineRule="auto"/>
        <w:jc w:val="both"/>
        <w:rPr>
          <w:rFonts w:ascii="Times New Roman" w:hAnsi="Times New Roman"/>
        </w:rPr>
      </w:pPr>
      <w:r>
        <w:rPr>
          <w:rFonts w:ascii="Times New Roman" w:hAnsi="Times New Roman"/>
        </w:rPr>
        <w:t>2-162</w:t>
      </w:r>
      <w:r>
        <w:rPr>
          <w:rFonts w:ascii="Times New Roman" w:hAnsi="Times New Roman"/>
        </w:rPr>
        <w:tab/>
        <w:t xml:space="preserve">Rev. 91 </w:t>
      </w:r>
    </w:p>
    <w:p w:rsidR="00502E3B" w:rsidRDefault="00502E3B">
      <w:pPr>
        <w:tabs>
          <w:tab w:val="center" w:pos="4680"/>
          <w:tab w:val="left" w:pos="6316"/>
        </w:tabs>
        <w:spacing w:line="192" w:lineRule="auto"/>
        <w:jc w:val="both"/>
        <w:rPr>
          <w:rFonts w:ascii="Times New Roman" w:hAnsi="Times New Roman"/>
        </w:rPr>
      </w:pPr>
      <w:r>
        <w:rPr>
          <w:rFonts w:ascii="Times New Roman" w:hAnsi="Times New Roman"/>
        </w:rPr>
        <w:br w:type="page"/>
      </w:r>
      <w:r>
        <w:rPr>
          <w:rFonts w:ascii="Times New Roman" w:hAnsi="Times New Roman"/>
        </w:rPr>
        <w:tab/>
        <w:t>STATE ORGANIZATION</w:t>
      </w:r>
    </w:p>
    <w:p w:rsidR="00502E3B" w:rsidRDefault="00502E3B">
      <w:pPr>
        <w:tabs>
          <w:tab w:val="center" w:pos="4680"/>
          <w:tab w:val="right" w:pos="9360"/>
        </w:tabs>
        <w:spacing w:line="192" w:lineRule="auto"/>
        <w:jc w:val="both"/>
        <w:rPr>
          <w:rFonts w:ascii="Times New Roman" w:hAnsi="Times New Roman"/>
        </w:rPr>
      </w:pPr>
      <w:r>
        <w:rPr>
          <w:rFonts w:ascii="Times New Roman" w:hAnsi="Times New Roman"/>
          <w:u w:val="single"/>
        </w:rPr>
        <w:t>08-98</w:t>
      </w:r>
      <w:r>
        <w:rPr>
          <w:rFonts w:ascii="Times New Roman" w:hAnsi="Times New Roman"/>
          <w:u w:val="single"/>
        </w:rPr>
        <w:tab/>
        <w:t>AND GENERAL ADMINISTRATION</w:t>
      </w:r>
      <w:r>
        <w:rPr>
          <w:rFonts w:ascii="Times New Roman" w:hAnsi="Times New Roman"/>
          <w:u w:val="single"/>
        </w:rPr>
        <w:tab/>
        <w:t>2700.2 (Cont.)</w:t>
      </w:r>
    </w:p>
    <w:p w:rsidR="00502E3B" w:rsidRDefault="00502E3B">
      <w:pPr>
        <w:tabs>
          <w:tab w:val="left" w:pos="-1440"/>
          <w:tab w:val="left" w:pos="484"/>
          <w:tab w:val="left" w:pos="1090"/>
          <w:tab w:val="left" w:pos="2680"/>
          <w:tab w:val="left" w:pos="6316"/>
        </w:tabs>
        <w:spacing w:line="192" w:lineRule="auto"/>
        <w:jc w:val="both"/>
        <w:rPr>
          <w:ins w:id="995" w:author="Unknown"/>
          <w:rFonts w:ascii="Times New Roman" w:hAnsi="Times New Roman"/>
        </w:rPr>
      </w:pPr>
      <w:ins w:id="996" w:author="Unknown">
        <w:r>
          <w:rPr>
            <w:rFonts w:ascii="Times New Roman" w:hAnsi="Times New Roman"/>
          </w:rPr>
          <w:t>MAS/BOE  -   OTHER ELIGIBLES - AGED</w:t>
        </w:r>
      </w:ins>
    </w:p>
    <w:p w:rsidR="00502E3B" w:rsidRDefault="00502E3B">
      <w:pPr>
        <w:tabs>
          <w:tab w:val="left" w:pos="-1440"/>
          <w:tab w:val="left" w:pos="484"/>
          <w:tab w:val="left" w:pos="1090"/>
          <w:tab w:val="left" w:pos="2680"/>
          <w:tab w:val="left" w:pos="6316"/>
        </w:tabs>
        <w:spacing w:line="192" w:lineRule="auto"/>
        <w:jc w:val="both"/>
        <w:rPr>
          <w:ins w:id="997" w:author="Unknown"/>
          <w:rFonts w:ascii="Times New Roman" w:hAnsi="Times New Roman"/>
        </w:rPr>
      </w:pPr>
      <w:ins w:id="998" w:author="Unknown">
        <w:r>
          <w:rPr>
            <w:rFonts w:ascii="Times New Roman" w:hAnsi="Times New Roman"/>
          </w:rPr>
          <w:t>MSIS Coding (MAS-4, BOE-1)</w:t>
        </w:r>
      </w:ins>
    </w:p>
    <w:tbl>
      <w:tblPr>
        <w:tblW w:w="0" w:type="auto"/>
        <w:tblLayout w:type="fixed"/>
        <w:tblCellMar>
          <w:left w:w="139" w:type="dxa"/>
          <w:right w:w="139" w:type="dxa"/>
        </w:tblCellMar>
        <w:tblLook w:val="0000" w:firstRow="0" w:lastRow="0" w:firstColumn="0" w:lastColumn="0" w:noHBand="0" w:noVBand="0"/>
      </w:tblPr>
      <w:tblGrid>
        <w:gridCol w:w="900"/>
        <w:gridCol w:w="5040"/>
        <w:gridCol w:w="36"/>
        <w:gridCol w:w="3114"/>
        <w:gridCol w:w="30"/>
      </w:tblGrid>
      <w:tr w:rsidR="00000000">
        <w:tblPrEx>
          <w:tblCellMar>
            <w:top w:w="0" w:type="dxa"/>
            <w:bottom w:w="0" w:type="dxa"/>
          </w:tblCellMar>
        </w:tblPrEx>
        <w:trPr>
          <w:ins w:id="999" w:author="Unknown"/>
        </w:trPr>
        <w:tc>
          <w:tcPr>
            <w:tcW w:w="900" w:type="dxa"/>
          </w:tcPr>
          <w:p w:rsidR="00502E3B" w:rsidRDefault="00502E3B">
            <w:pPr>
              <w:spacing w:line="201" w:lineRule="exact"/>
              <w:rPr>
                <w:ins w:id="1000"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001" w:author="Unknown"/>
                <w:rFonts w:ascii="Times New Roman" w:hAnsi="Times New Roman"/>
              </w:rPr>
            </w:pPr>
          </w:p>
        </w:tc>
        <w:tc>
          <w:tcPr>
            <w:tcW w:w="5076" w:type="dxa"/>
            <w:gridSpan w:val="2"/>
          </w:tcPr>
          <w:p w:rsidR="00502E3B" w:rsidRDefault="00502E3B">
            <w:pPr>
              <w:spacing w:line="201" w:lineRule="exact"/>
              <w:rPr>
                <w:ins w:id="1002" w:author="Unknown"/>
                <w:rFonts w:ascii="Times New Roman" w:hAnsi="Times New Roman"/>
              </w:rPr>
            </w:pPr>
          </w:p>
          <w:p w:rsidR="00502E3B" w:rsidRDefault="00502E3B">
            <w:pPr>
              <w:tabs>
                <w:tab w:val="center" w:pos="2399"/>
                <w:tab w:val="left" w:pos="2680"/>
                <w:tab w:val="left" w:pos="6316"/>
              </w:tabs>
              <w:spacing w:line="192" w:lineRule="auto"/>
              <w:rPr>
                <w:ins w:id="1003" w:author="Unknown"/>
                <w:rFonts w:ascii="Times New Roman" w:hAnsi="Times New Roman"/>
              </w:rPr>
            </w:pPr>
            <w:ins w:id="1004" w:author="Unknown">
              <w:r>
                <w:rPr>
                  <w:rFonts w:ascii="Times New Roman" w:hAnsi="Times New Roman"/>
                </w:rPr>
                <w:tab/>
                <w:t>DESCRIPTION</w:t>
              </w:r>
            </w:ins>
          </w:p>
        </w:tc>
        <w:tc>
          <w:tcPr>
            <w:tcW w:w="3144" w:type="dxa"/>
            <w:gridSpan w:val="2"/>
          </w:tcPr>
          <w:p w:rsidR="00502E3B" w:rsidRDefault="00502E3B">
            <w:pPr>
              <w:spacing w:line="201" w:lineRule="exact"/>
              <w:rPr>
                <w:ins w:id="1005" w:author="Unknown"/>
                <w:rFonts w:ascii="Times New Roman" w:hAnsi="Times New Roman"/>
              </w:rPr>
            </w:pPr>
          </w:p>
          <w:p w:rsidR="00502E3B" w:rsidRDefault="00502E3B">
            <w:pPr>
              <w:tabs>
                <w:tab w:val="center" w:pos="1433"/>
                <w:tab w:val="left" w:pos="2680"/>
                <w:tab w:val="left" w:pos="6316"/>
              </w:tabs>
              <w:spacing w:line="192" w:lineRule="auto"/>
              <w:rPr>
                <w:ins w:id="1006" w:author="Unknown"/>
                <w:rFonts w:ascii="Times New Roman" w:hAnsi="Times New Roman"/>
              </w:rPr>
            </w:pPr>
            <w:ins w:id="1007" w:author="Unknown">
              <w:r>
                <w:rPr>
                  <w:rFonts w:ascii="Times New Roman" w:hAnsi="Times New Roman"/>
                </w:rPr>
                <w:tab/>
                <w:t>CFR/PL CITATIONS</w:t>
              </w:r>
            </w:ins>
          </w:p>
        </w:tc>
      </w:tr>
      <w:tr w:rsidR="00000000">
        <w:tblPrEx>
          <w:tblCellMar>
            <w:top w:w="0" w:type="dxa"/>
            <w:bottom w:w="0" w:type="dxa"/>
          </w:tblCellMar>
        </w:tblPrEx>
        <w:trPr>
          <w:ins w:id="1008" w:author="Unknown"/>
        </w:trPr>
        <w:tc>
          <w:tcPr>
            <w:tcW w:w="900" w:type="dxa"/>
          </w:tcPr>
          <w:p w:rsidR="00502E3B" w:rsidRDefault="00502E3B">
            <w:pPr>
              <w:spacing w:line="201" w:lineRule="exact"/>
              <w:rPr>
                <w:ins w:id="1009"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010" w:author="Unknown"/>
                <w:rFonts w:ascii="Times New Roman" w:hAnsi="Times New Roman"/>
              </w:rPr>
            </w:pPr>
            <w:ins w:id="1011" w:author="Unknown">
              <w:r>
                <w:rPr>
                  <w:rFonts w:ascii="Times New Roman" w:hAnsi="Times New Roman"/>
                </w:rPr>
                <w:t>1</w:t>
              </w:r>
            </w:ins>
          </w:p>
        </w:tc>
        <w:tc>
          <w:tcPr>
            <w:tcW w:w="5076" w:type="dxa"/>
            <w:gridSpan w:val="2"/>
          </w:tcPr>
          <w:p w:rsidR="00502E3B" w:rsidRDefault="00502E3B">
            <w:pPr>
              <w:spacing w:line="201" w:lineRule="exact"/>
              <w:rPr>
                <w:ins w:id="1012"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013" w:author="Unknown"/>
                <w:rFonts w:ascii="Times New Roman" w:hAnsi="Times New Roman"/>
              </w:rPr>
            </w:pPr>
            <w:ins w:id="1014" w:author="Unknown">
              <w:r>
                <w:rPr>
                  <w:rFonts w:ascii="Times New Roman" w:hAnsi="Times New Roman"/>
                </w:rPr>
                <w:t>Aged individuals who meet more restrictive requirements than SSI and who are either receiving or not receiving SSI; or who qualify under section 1619 of the Act.</w:t>
              </w:r>
            </w:ins>
          </w:p>
        </w:tc>
        <w:tc>
          <w:tcPr>
            <w:tcW w:w="3144" w:type="dxa"/>
            <w:gridSpan w:val="2"/>
          </w:tcPr>
          <w:p w:rsidR="00502E3B" w:rsidRDefault="00502E3B">
            <w:pPr>
              <w:spacing w:line="201" w:lineRule="exact"/>
              <w:rPr>
                <w:ins w:id="1015"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016" w:author="Unknown"/>
                <w:rFonts w:ascii="Times New Roman" w:hAnsi="Times New Roman"/>
              </w:rPr>
            </w:pPr>
            <w:ins w:id="1017" w:author="Unknown">
              <w:r>
                <w:rPr>
                  <w:rFonts w:ascii="Times New Roman" w:hAnsi="Times New Roman"/>
                </w:rPr>
                <w:t xml:space="preserve">42 CFR 435.121 </w:t>
              </w:r>
            </w:ins>
          </w:p>
          <w:p w:rsidR="00502E3B" w:rsidRDefault="00502E3B">
            <w:pPr>
              <w:tabs>
                <w:tab w:val="left" w:pos="-1440"/>
                <w:tab w:val="left" w:pos="484"/>
                <w:tab w:val="left" w:pos="1090"/>
                <w:tab w:val="left" w:pos="2680"/>
                <w:tab w:val="left" w:pos="6316"/>
              </w:tabs>
              <w:spacing w:line="192" w:lineRule="auto"/>
              <w:rPr>
                <w:ins w:id="1018" w:author="Unknown"/>
                <w:rFonts w:ascii="Times New Roman" w:hAnsi="Times New Roman"/>
              </w:rPr>
            </w:pPr>
            <w:r>
              <w:rPr>
                <w:rFonts w:ascii="Times New Roman" w:hAnsi="Times New Roman"/>
              </w:rPr>
              <w:t>§</w:t>
            </w:r>
            <w:ins w:id="1019" w:author="Unknown">
              <w:r>
                <w:rPr>
                  <w:rFonts w:ascii="Times New Roman" w:hAnsi="Times New Roman"/>
                </w:rPr>
                <w:t>1619(b)(3) of the Act;</w:t>
              </w:r>
            </w:ins>
          </w:p>
          <w:p w:rsidR="00502E3B" w:rsidRDefault="00502E3B">
            <w:pPr>
              <w:tabs>
                <w:tab w:val="left" w:pos="-1440"/>
                <w:tab w:val="left" w:pos="484"/>
                <w:tab w:val="left" w:pos="1090"/>
                <w:tab w:val="left" w:pos="2680"/>
                <w:tab w:val="left" w:pos="6316"/>
              </w:tabs>
              <w:spacing w:line="192" w:lineRule="auto"/>
              <w:rPr>
                <w:ins w:id="1020" w:author="Unknown"/>
                <w:rFonts w:ascii="Times New Roman" w:hAnsi="Times New Roman"/>
              </w:rPr>
            </w:pPr>
            <w:r>
              <w:rPr>
                <w:rFonts w:ascii="Times New Roman" w:hAnsi="Times New Roman"/>
              </w:rPr>
              <w:t>§</w:t>
            </w:r>
            <w:ins w:id="1021" w:author="Unknown">
              <w:r>
                <w:rPr>
                  <w:rFonts w:ascii="Times New Roman" w:hAnsi="Times New Roman"/>
                </w:rPr>
                <w:t>1902(f) of the Act,</w:t>
              </w:r>
            </w:ins>
          </w:p>
          <w:p w:rsidR="00502E3B" w:rsidRDefault="00502E3B">
            <w:pPr>
              <w:tabs>
                <w:tab w:val="left" w:pos="-1440"/>
                <w:tab w:val="left" w:pos="484"/>
                <w:tab w:val="left" w:pos="1090"/>
                <w:tab w:val="left" w:pos="2680"/>
                <w:tab w:val="left" w:pos="6316"/>
              </w:tabs>
              <w:spacing w:line="192" w:lineRule="auto"/>
              <w:rPr>
                <w:ins w:id="1022" w:author="Unknown"/>
                <w:rFonts w:ascii="Times New Roman" w:hAnsi="Times New Roman"/>
              </w:rPr>
            </w:pPr>
            <w:ins w:id="1023" w:author="Unknown">
              <w:r>
                <w:rPr>
                  <w:rFonts w:ascii="Times New Roman" w:hAnsi="Times New Roman"/>
                </w:rPr>
                <w:t xml:space="preserve"> PL 99-643, </w:t>
              </w:r>
            </w:ins>
            <w:r>
              <w:rPr>
                <w:rFonts w:ascii="Times New Roman" w:hAnsi="Times New Roman"/>
              </w:rPr>
              <w:t>§</w:t>
            </w:r>
            <w:ins w:id="1024" w:author="Unknown">
              <w:r>
                <w:rPr>
                  <w:rFonts w:ascii="Times New Roman" w:hAnsi="Times New Roman"/>
                </w:rPr>
                <w:t>7</w:t>
              </w:r>
            </w:ins>
          </w:p>
        </w:tc>
      </w:tr>
      <w:tr w:rsidR="00000000">
        <w:tblPrEx>
          <w:tblCellMar>
            <w:top w:w="0" w:type="dxa"/>
            <w:bottom w:w="0" w:type="dxa"/>
          </w:tblCellMar>
        </w:tblPrEx>
        <w:trPr>
          <w:ins w:id="1025" w:author="Unknown"/>
        </w:trPr>
        <w:tc>
          <w:tcPr>
            <w:tcW w:w="900" w:type="dxa"/>
          </w:tcPr>
          <w:p w:rsidR="00502E3B" w:rsidRDefault="00502E3B">
            <w:pPr>
              <w:spacing w:line="163" w:lineRule="exact"/>
              <w:rPr>
                <w:ins w:id="1026"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027" w:author="Unknown"/>
                <w:rFonts w:ascii="Times New Roman" w:hAnsi="Times New Roman"/>
              </w:rPr>
            </w:pPr>
            <w:ins w:id="1028" w:author="Unknown">
              <w:r>
                <w:rPr>
                  <w:rFonts w:ascii="Times New Roman" w:hAnsi="Times New Roman"/>
                </w:rPr>
                <w:t>2</w:t>
              </w:r>
            </w:ins>
          </w:p>
        </w:tc>
        <w:tc>
          <w:tcPr>
            <w:tcW w:w="5076" w:type="dxa"/>
            <w:gridSpan w:val="2"/>
          </w:tcPr>
          <w:p w:rsidR="00502E3B" w:rsidRDefault="00502E3B">
            <w:pPr>
              <w:spacing w:line="163" w:lineRule="exact"/>
              <w:rPr>
                <w:ins w:id="1029"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030" w:author="Unknown"/>
                <w:rFonts w:ascii="Times New Roman" w:hAnsi="Times New Roman"/>
              </w:rPr>
            </w:pPr>
            <w:ins w:id="1031" w:author="Unknown">
              <w:r>
                <w:rPr>
                  <w:rFonts w:ascii="Times New Roman" w:hAnsi="Times New Roman"/>
                </w:rPr>
                <w:t>Aged individuals who are ineligible for optional State supplements or SSI due to requirements that do not apply under title XIX.</w:t>
              </w:r>
            </w:ins>
          </w:p>
        </w:tc>
        <w:tc>
          <w:tcPr>
            <w:tcW w:w="3144" w:type="dxa"/>
            <w:gridSpan w:val="2"/>
          </w:tcPr>
          <w:p w:rsidR="00502E3B" w:rsidRDefault="00502E3B">
            <w:pPr>
              <w:spacing w:line="163" w:lineRule="exact"/>
              <w:rPr>
                <w:ins w:id="1032"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033" w:author="Unknown"/>
                <w:rFonts w:ascii="Times New Roman" w:hAnsi="Times New Roman"/>
              </w:rPr>
            </w:pPr>
            <w:ins w:id="1034" w:author="Unknown">
              <w:r>
                <w:rPr>
                  <w:rFonts w:ascii="Times New Roman" w:hAnsi="Times New Roman"/>
                </w:rPr>
                <w:t>42 CFR 435.122</w:t>
              </w:r>
            </w:ins>
          </w:p>
        </w:tc>
      </w:tr>
      <w:tr w:rsidR="00000000">
        <w:tblPrEx>
          <w:tblCellMar>
            <w:top w:w="0" w:type="dxa"/>
            <w:bottom w:w="0" w:type="dxa"/>
          </w:tblCellMar>
        </w:tblPrEx>
        <w:trPr>
          <w:ins w:id="1035" w:author="Unknown"/>
        </w:trPr>
        <w:tc>
          <w:tcPr>
            <w:tcW w:w="900" w:type="dxa"/>
          </w:tcPr>
          <w:p w:rsidR="00502E3B" w:rsidRDefault="00502E3B">
            <w:pPr>
              <w:spacing w:line="163" w:lineRule="exact"/>
              <w:rPr>
                <w:ins w:id="1036"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037" w:author="Unknown"/>
                <w:rFonts w:ascii="Times New Roman" w:hAnsi="Times New Roman"/>
              </w:rPr>
            </w:pPr>
            <w:ins w:id="1038" w:author="Unknown">
              <w:r>
                <w:rPr>
                  <w:rFonts w:ascii="Times New Roman" w:hAnsi="Times New Roman"/>
                </w:rPr>
                <w:t>3</w:t>
              </w:r>
            </w:ins>
          </w:p>
        </w:tc>
        <w:tc>
          <w:tcPr>
            <w:tcW w:w="5076" w:type="dxa"/>
            <w:gridSpan w:val="2"/>
          </w:tcPr>
          <w:p w:rsidR="00502E3B" w:rsidRDefault="00502E3B">
            <w:pPr>
              <w:spacing w:line="163" w:lineRule="exact"/>
              <w:rPr>
                <w:ins w:id="1039"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040" w:author="Unknown"/>
                <w:rFonts w:ascii="Times New Roman" w:hAnsi="Times New Roman"/>
              </w:rPr>
            </w:pPr>
            <w:ins w:id="1041" w:author="Unknown">
              <w:r>
                <w:rPr>
                  <w:rFonts w:ascii="Times New Roman" w:hAnsi="Times New Roman"/>
                </w:rPr>
                <w:t>Aged essential spouses considered continuously eligible since 12/73; and some spouses who share hospital or nursing facility rooms for 6 months or more.</w:t>
              </w:r>
            </w:ins>
          </w:p>
        </w:tc>
        <w:tc>
          <w:tcPr>
            <w:tcW w:w="3144" w:type="dxa"/>
            <w:gridSpan w:val="2"/>
          </w:tcPr>
          <w:p w:rsidR="00502E3B" w:rsidRDefault="00502E3B">
            <w:pPr>
              <w:spacing w:line="163" w:lineRule="exact"/>
              <w:rPr>
                <w:ins w:id="1042"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043" w:author="Unknown"/>
                <w:rFonts w:ascii="Times New Roman" w:hAnsi="Times New Roman"/>
              </w:rPr>
            </w:pPr>
            <w:ins w:id="1044" w:author="Unknown">
              <w:r>
                <w:rPr>
                  <w:rFonts w:ascii="Times New Roman" w:hAnsi="Times New Roman"/>
                </w:rPr>
                <w:t>42 CFR 435.131</w:t>
              </w:r>
            </w:ins>
          </w:p>
        </w:tc>
      </w:tr>
      <w:tr w:rsidR="00000000">
        <w:tblPrEx>
          <w:tblCellMar>
            <w:top w:w="0" w:type="dxa"/>
            <w:bottom w:w="0" w:type="dxa"/>
          </w:tblCellMar>
        </w:tblPrEx>
        <w:tc>
          <w:tcPr>
            <w:tcW w:w="900" w:type="dxa"/>
          </w:tcPr>
          <w:p w:rsidR="00502E3B" w:rsidRDefault="00502E3B">
            <w:pPr>
              <w:spacing w:line="163" w:lineRule="exact"/>
              <w:rPr>
                <w:ins w:id="1045"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046" w:author="Unknown"/>
                <w:rFonts w:ascii="Times New Roman" w:hAnsi="Times New Roman"/>
              </w:rPr>
            </w:pPr>
            <w:ins w:id="1047" w:author="Unknown">
              <w:r>
                <w:rPr>
                  <w:rFonts w:ascii="Times New Roman" w:hAnsi="Times New Roman"/>
                </w:rPr>
                <w:t>4</w:t>
              </w:r>
            </w:ins>
          </w:p>
        </w:tc>
        <w:tc>
          <w:tcPr>
            <w:tcW w:w="5076" w:type="dxa"/>
            <w:gridSpan w:val="2"/>
          </w:tcPr>
          <w:p w:rsidR="00502E3B" w:rsidRDefault="00502E3B">
            <w:pPr>
              <w:spacing w:line="163" w:lineRule="exact"/>
              <w:rPr>
                <w:ins w:id="1048"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049" w:author="Unknown"/>
                <w:rFonts w:ascii="Times New Roman" w:hAnsi="Times New Roman"/>
              </w:rPr>
            </w:pPr>
            <w:ins w:id="1050" w:author="Unknown">
              <w:r>
                <w:rPr>
                  <w:rFonts w:ascii="Times New Roman" w:hAnsi="Times New Roman"/>
                </w:rPr>
                <w:t xml:space="preserve">Institutionalized aged individuals who have been continuously eligible since 12/73 as inpatients or residents of Title XIX facilities. </w:t>
              </w:r>
            </w:ins>
          </w:p>
        </w:tc>
        <w:tc>
          <w:tcPr>
            <w:tcW w:w="3144" w:type="dxa"/>
            <w:gridSpan w:val="2"/>
          </w:tcPr>
          <w:p w:rsidR="00502E3B" w:rsidRDefault="00502E3B">
            <w:pPr>
              <w:spacing w:line="163" w:lineRule="exact"/>
              <w:rPr>
                <w:ins w:id="1051"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rFonts w:ascii="Times New Roman" w:hAnsi="Times New Roman"/>
              </w:rPr>
            </w:pPr>
            <w:ins w:id="1052" w:author="Unknown">
              <w:r>
                <w:rPr>
                  <w:rFonts w:ascii="Times New Roman" w:hAnsi="Times New Roman"/>
                </w:rPr>
                <w:t>42 CFR 435.132</w:t>
              </w:r>
            </w:ins>
          </w:p>
        </w:tc>
      </w:tr>
      <w:tr w:rsidR="00000000">
        <w:tblPrEx>
          <w:tblCellMar>
            <w:top w:w="0" w:type="dxa"/>
            <w:bottom w:w="0" w:type="dxa"/>
          </w:tblCellMar>
        </w:tblPrEx>
        <w:trPr>
          <w:ins w:id="1053" w:author="Unknown"/>
        </w:trPr>
        <w:tc>
          <w:tcPr>
            <w:tcW w:w="900" w:type="dxa"/>
          </w:tcPr>
          <w:p w:rsidR="00502E3B" w:rsidRDefault="00502E3B">
            <w:pPr>
              <w:spacing w:line="163" w:lineRule="exact"/>
              <w:rPr>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054" w:author="Unknown"/>
                <w:rFonts w:ascii="Times New Roman" w:hAnsi="Times New Roman"/>
              </w:rPr>
            </w:pPr>
            <w:ins w:id="1055" w:author="Unknown">
              <w:r>
                <w:rPr>
                  <w:rFonts w:ascii="Times New Roman" w:hAnsi="Times New Roman"/>
                </w:rPr>
                <w:t>5</w:t>
              </w:r>
            </w:ins>
          </w:p>
        </w:tc>
        <w:tc>
          <w:tcPr>
            <w:tcW w:w="5076" w:type="dxa"/>
            <w:gridSpan w:val="2"/>
          </w:tcPr>
          <w:p w:rsidR="00502E3B" w:rsidRDefault="00502E3B">
            <w:pPr>
              <w:spacing w:line="163" w:lineRule="exact"/>
              <w:rPr>
                <w:ins w:id="1056"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057" w:author="Unknown"/>
                <w:rFonts w:ascii="Times New Roman" w:hAnsi="Times New Roman"/>
              </w:rPr>
            </w:pPr>
            <w:ins w:id="1058" w:author="Unknown">
              <w:r>
                <w:rPr>
                  <w:rFonts w:ascii="Times New Roman" w:hAnsi="Times New Roman"/>
                </w:rPr>
                <w:t>Aged individuals who would be SSI/SSP eligible except for the 8/72 increase in OASDI benefits.</w:t>
              </w:r>
            </w:ins>
          </w:p>
        </w:tc>
        <w:tc>
          <w:tcPr>
            <w:tcW w:w="3144" w:type="dxa"/>
            <w:gridSpan w:val="2"/>
          </w:tcPr>
          <w:p w:rsidR="00502E3B" w:rsidRDefault="00502E3B">
            <w:pPr>
              <w:spacing w:line="163" w:lineRule="exact"/>
              <w:rPr>
                <w:ins w:id="1059"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060" w:author="Unknown"/>
                <w:rFonts w:ascii="Times New Roman" w:hAnsi="Times New Roman"/>
              </w:rPr>
            </w:pPr>
            <w:ins w:id="1061" w:author="Unknown">
              <w:r>
                <w:rPr>
                  <w:rFonts w:ascii="Times New Roman" w:hAnsi="Times New Roman"/>
                </w:rPr>
                <w:t>42 CFR 435.134</w:t>
              </w:r>
            </w:ins>
          </w:p>
        </w:tc>
      </w:tr>
      <w:tr w:rsidR="00000000">
        <w:tblPrEx>
          <w:tblCellMar>
            <w:top w:w="0" w:type="dxa"/>
            <w:bottom w:w="0" w:type="dxa"/>
          </w:tblCellMar>
        </w:tblPrEx>
        <w:trPr>
          <w:ins w:id="1062" w:author="Unknown"/>
        </w:trPr>
        <w:tc>
          <w:tcPr>
            <w:tcW w:w="900" w:type="dxa"/>
          </w:tcPr>
          <w:p w:rsidR="00502E3B" w:rsidRDefault="00502E3B">
            <w:pPr>
              <w:spacing w:line="163" w:lineRule="exact"/>
              <w:rPr>
                <w:ins w:id="1063"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1064" w:author="Unknown"/>
                <w:rFonts w:ascii="Times New Roman" w:hAnsi="Times New Roman"/>
              </w:rPr>
            </w:pPr>
            <w:ins w:id="1065" w:author="Unknown">
              <w:r>
                <w:rPr>
                  <w:rFonts w:ascii="Times New Roman" w:hAnsi="Times New Roman"/>
                </w:rPr>
                <w:t>6</w:t>
              </w:r>
            </w:ins>
          </w:p>
        </w:tc>
        <w:tc>
          <w:tcPr>
            <w:tcW w:w="5076" w:type="dxa"/>
            <w:gridSpan w:val="2"/>
          </w:tcPr>
          <w:p w:rsidR="00502E3B" w:rsidRDefault="00502E3B">
            <w:pPr>
              <w:spacing w:line="163" w:lineRule="exact"/>
              <w:rPr>
                <w:ins w:id="1066"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1067" w:author="Unknown"/>
                <w:rFonts w:ascii="Times New Roman" w:hAnsi="Times New Roman"/>
              </w:rPr>
            </w:pPr>
            <w:ins w:id="1068" w:author="Unknown">
              <w:r>
                <w:rPr>
                  <w:rFonts w:ascii="Times New Roman" w:hAnsi="Times New Roman"/>
                </w:rPr>
                <w:t>Aged individuals who would be eligible for SSI but for title II cost-of-living adjustment(s).</w:t>
              </w:r>
            </w:ins>
          </w:p>
        </w:tc>
        <w:tc>
          <w:tcPr>
            <w:tcW w:w="3144" w:type="dxa"/>
            <w:gridSpan w:val="2"/>
          </w:tcPr>
          <w:p w:rsidR="00502E3B" w:rsidRDefault="00502E3B">
            <w:pPr>
              <w:spacing w:line="163" w:lineRule="exact"/>
              <w:rPr>
                <w:ins w:id="1069"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1070" w:author="Unknown"/>
                <w:rFonts w:ascii="Times New Roman" w:hAnsi="Times New Roman"/>
              </w:rPr>
            </w:pPr>
            <w:ins w:id="1071" w:author="Unknown">
              <w:r>
                <w:rPr>
                  <w:rFonts w:ascii="Times New Roman" w:hAnsi="Times New Roman"/>
                </w:rPr>
                <w:t>42 CFR 435.135</w:t>
              </w:r>
            </w:ins>
          </w:p>
        </w:tc>
      </w:tr>
      <w:tr w:rsidR="00000000">
        <w:tblPrEx>
          <w:tblCellMar>
            <w:top w:w="0" w:type="dxa"/>
            <w:bottom w:w="0" w:type="dxa"/>
          </w:tblCellMar>
        </w:tblPrEx>
        <w:trPr>
          <w:gridAfter w:val="1"/>
          <w:wAfter w:w="30" w:type="dxa"/>
          <w:ins w:id="1072" w:author="Unknown"/>
        </w:trPr>
        <w:tc>
          <w:tcPr>
            <w:tcW w:w="900" w:type="dxa"/>
          </w:tcPr>
          <w:p w:rsidR="00502E3B" w:rsidRDefault="00502E3B">
            <w:pPr>
              <w:spacing w:line="201" w:lineRule="exact"/>
              <w:rPr>
                <w:ins w:id="1073"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074" w:author="Unknown"/>
                <w:rFonts w:ascii="Times New Roman" w:hAnsi="Times New Roman"/>
              </w:rPr>
            </w:pPr>
            <w:ins w:id="1075" w:author="Unknown">
              <w:r>
                <w:rPr>
                  <w:rFonts w:ascii="Times New Roman" w:hAnsi="Times New Roman"/>
                </w:rPr>
                <w:t>7</w:t>
              </w:r>
            </w:ins>
          </w:p>
        </w:tc>
        <w:tc>
          <w:tcPr>
            <w:tcW w:w="5040" w:type="dxa"/>
          </w:tcPr>
          <w:p w:rsidR="00502E3B" w:rsidRDefault="00502E3B">
            <w:pPr>
              <w:spacing w:line="201" w:lineRule="exact"/>
              <w:rPr>
                <w:ins w:id="1076"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077" w:author="Unknown"/>
                <w:rFonts w:ascii="Times New Roman" w:hAnsi="Times New Roman"/>
              </w:rPr>
            </w:pPr>
            <w:ins w:id="1078" w:author="Unknown">
              <w:r>
                <w:rPr>
                  <w:rFonts w:ascii="Times New Roman" w:hAnsi="Times New Roman"/>
                </w:rPr>
                <w:t>Aged aliens who are not lawful, permanent residents or who do not have PRUCOL status, but who are otherwise qualified, and who require emergency care.</w:t>
              </w:r>
            </w:ins>
          </w:p>
        </w:tc>
        <w:tc>
          <w:tcPr>
            <w:tcW w:w="3150" w:type="dxa"/>
            <w:gridSpan w:val="2"/>
          </w:tcPr>
          <w:p w:rsidR="00502E3B" w:rsidRDefault="00502E3B">
            <w:pPr>
              <w:spacing w:line="201" w:lineRule="exact"/>
              <w:rPr>
                <w:ins w:id="1079"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080" w:author="Unknown"/>
                <w:rFonts w:ascii="Times New Roman" w:hAnsi="Times New Roman"/>
              </w:rPr>
            </w:pPr>
            <w:ins w:id="1081" w:author="Unknown">
              <w:r>
                <w:rPr>
                  <w:rFonts w:ascii="Times New Roman" w:hAnsi="Times New Roman"/>
                </w:rPr>
                <w:t xml:space="preserve">PL 99-509, </w:t>
              </w:r>
            </w:ins>
            <w:r>
              <w:rPr>
                <w:rFonts w:ascii="Times New Roman" w:hAnsi="Times New Roman"/>
              </w:rPr>
              <w:t>§</w:t>
            </w:r>
            <w:ins w:id="1082" w:author="Unknown">
              <w:r>
                <w:rPr>
                  <w:rFonts w:ascii="Times New Roman" w:hAnsi="Times New Roman"/>
                </w:rPr>
                <w:t>9406</w:t>
              </w:r>
            </w:ins>
          </w:p>
        </w:tc>
      </w:tr>
      <w:tr w:rsidR="00000000">
        <w:tblPrEx>
          <w:tblCellMar>
            <w:top w:w="0" w:type="dxa"/>
            <w:bottom w:w="0" w:type="dxa"/>
          </w:tblCellMar>
        </w:tblPrEx>
        <w:trPr>
          <w:gridAfter w:val="1"/>
          <w:wAfter w:w="30" w:type="dxa"/>
          <w:ins w:id="1083" w:author="Unknown"/>
        </w:trPr>
        <w:tc>
          <w:tcPr>
            <w:tcW w:w="900" w:type="dxa"/>
          </w:tcPr>
          <w:p w:rsidR="00502E3B" w:rsidRDefault="00502E3B">
            <w:pPr>
              <w:spacing w:line="163" w:lineRule="exact"/>
              <w:rPr>
                <w:ins w:id="1084"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085" w:author="Unknown"/>
                <w:rFonts w:ascii="Times New Roman" w:hAnsi="Times New Roman"/>
              </w:rPr>
            </w:pPr>
            <w:ins w:id="1086" w:author="Unknown">
              <w:r>
                <w:rPr>
                  <w:rFonts w:ascii="Times New Roman" w:hAnsi="Times New Roman"/>
                </w:rPr>
                <w:t xml:space="preserve">8  </w:t>
              </w:r>
            </w:ins>
          </w:p>
        </w:tc>
        <w:tc>
          <w:tcPr>
            <w:tcW w:w="5040" w:type="dxa"/>
          </w:tcPr>
          <w:p w:rsidR="00502E3B" w:rsidRDefault="00502E3B">
            <w:pPr>
              <w:spacing w:line="163" w:lineRule="exact"/>
              <w:rPr>
                <w:ins w:id="1087"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088" w:author="Unknown"/>
                <w:rFonts w:ascii="Times New Roman" w:hAnsi="Times New Roman"/>
              </w:rPr>
            </w:pPr>
            <w:ins w:id="1089" w:author="Unknown">
              <w:r>
                <w:rPr>
                  <w:rFonts w:ascii="Times New Roman" w:hAnsi="Times New Roman"/>
                </w:rPr>
                <w:t>Aged individuals who would be eligible for AFDC, SSI, or an optional State supplement if not in a medical institution.</w:t>
              </w:r>
            </w:ins>
          </w:p>
        </w:tc>
        <w:tc>
          <w:tcPr>
            <w:tcW w:w="3150" w:type="dxa"/>
            <w:gridSpan w:val="2"/>
          </w:tcPr>
          <w:p w:rsidR="00502E3B" w:rsidRDefault="00502E3B">
            <w:pPr>
              <w:spacing w:line="163" w:lineRule="exact"/>
              <w:rPr>
                <w:ins w:id="1090"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091" w:author="Unknown"/>
                <w:rFonts w:ascii="Times New Roman" w:hAnsi="Times New Roman"/>
              </w:rPr>
            </w:pPr>
            <w:ins w:id="1092" w:author="Unknown">
              <w:r>
                <w:rPr>
                  <w:rFonts w:ascii="Times New Roman" w:hAnsi="Times New Roman"/>
                </w:rPr>
                <w:t>42.CFR 435.211</w:t>
              </w:r>
            </w:ins>
          </w:p>
          <w:p w:rsidR="00502E3B" w:rsidRDefault="00502E3B">
            <w:pPr>
              <w:tabs>
                <w:tab w:val="left" w:pos="-1440"/>
                <w:tab w:val="left" w:pos="484"/>
                <w:tab w:val="left" w:pos="1090"/>
                <w:tab w:val="left" w:pos="2680"/>
                <w:tab w:val="left" w:pos="6316"/>
              </w:tabs>
              <w:spacing w:line="192" w:lineRule="auto"/>
              <w:rPr>
                <w:ins w:id="1093" w:author="Unknown"/>
                <w:rFonts w:ascii="Times New Roman" w:hAnsi="Times New Roman"/>
              </w:rPr>
            </w:pPr>
            <w:r>
              <w:rPr>
                <w:rFonts w:ascii="Times New Roman" w:hAnsi="Times New Roman"/>
              </w:rPr>
              <w:t>§</w:t>
            </w:r>
            <w:ins w:id="1094" w:author="Unknown">
              <w:r>
                <w:rPr>
                  <w:rFonts w:ascii="Times New Roman" w:hAnsi="Times New Roman"/>
                </w:rPr>
                <w:t xml:space="preserve">1902(a)(10)(A)(ii) and </w:t>
              </w:r>
            </w:ins>
            <w:r>
              <w:rPr>
                <w:rFonts w:ascii="Times New Roman" w:hAnsi="Times New Roman"/>
              </w:rPr>
              <w:t>§</w:t>
            </w:r>
            <w:ins w:id="1095" w:author="Unknown">
              <w:r>
                <w:rPr>
                  <w:rFonts w:ascii="Times New Roman" w:hAnsi="Times New Roman"/>
                </w:rPr>
                <w:t>1905(a) of the Act</w:t>
              </w:r>
            </w:ins>
          </w:p>
        </w:tc>
      </w:tr>
      <w:tr w:rsidR="00000000">
        <w:tblPrEx>
          <w:tblCellMar>
            <w:top w:w="0" w:type="dxa"/>
            <w:bottom w:w="0" w:type="dxa"/>
          </w:tblCellMar>
        </w:tblPrEx>
        <w:trPr>
          <w:gridAfter w:val="1"/>
          <w:wAfter w:w="30" w:type="dxa"/>
          <w:ins w:id="1096" w:author="Unknown"/>
        </w:trPr>
        <w:tc>
          <w:tcPr>
            <w:tcW w:w="900" w:type="dxa"/>
          </w:tcPr>
          <w:p w:rsidR="00502E3B" w:rsidRDefault="00502E3B">
            <w:pPr>
              <w:spacing w:line="163" w:lineRule="exact"/>
              <w:rPr>
                <w:ins w:id="1097"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098" w:author="Unknown"/>
                <w:rFonts w:ascii="Times New Roman" w:hAnsi="Times New Roman"/>
              </w:rPr>
            </w:pPr>
            <w:ins w:id="1099" w:author="Unknown">
              <w:r>
                <w:rPr>
                  <w:rFonts w:ascii="Times New Roman" w:hAnsi="Times New Roman"/>
                </w:rPr>
                <w:t>9</w:t>
              </w:r>
            </w:ins>
          </w:p>
        </w:tc>
        <w:tc>
          <w:tcPr>
            <w:tcW w:w="5040" w:type="dxa"/>
          </w:tcPr>
          <w:p w:rsidR="00502E3B" w:rsidRDefault="00502E3B">
            <w:pPr>
              <w:spacing w:line="163" w:lineRule="exact"/>
              <w:rPr>
                <w:ins w:id="1100"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101" w:author="Unknown"/>
                <w:rFonts w:ascii="Times New Roman" w:hAnsi="Times New Roman"/>
              </w:rPr>
            </w:pPr>
            <w:ins w:id="1102" w:author="Unknown">
              <w:r>
                <w:rPr>
                  <w:rFonts w:ascii="Times New Roman" w:hAnsi="Times New Roman"/>
                </w:rPr>
                <w:t>Aged individuals who meet income and resource requirements for AFDC, SSI, or an optional State supplement.</w:t>
              </w:r>
            </w:ins>
          </w:p>
        </w:tc>
        <w:tc>
          <w:tcPr>
            <w:tcW w:w="3150" w:type="dxa"/>
            <w:gridSpan w:val="2"/>
          </w:tcPr>
          <w:p w:rsidR="00502E3B" w:rsidRDefault="00502E3B">
            <w:pPr>
              <w:spacing w:line="163" w:lineRule="exact"/>
              <w:rPr>
                <w:ins w:id="1103"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104" w:author="Unknown"/>
                <w:rFonts w:ascii="Times New Roman" w:hAnsi="Times New Roman"/>
              </w:rPr>
            </w:pPr>
            <w:ins w:id="1105" w:author="Unknown">
              <w:r>
                <w:rPr>
                  <w:rFonts w:ascii="Times New Roman" w:hAnsi="Times New Roman"/>
                </w:rPr>
                <w:t>42 CFR 435.210</w:t>
              </w:r>
            </w:ins>
          </w:p>
          <w:p w:rsidR="00502E3B" w:rsidRDefault="00502E3B">
            <w:pPr>
              <w:tabs>
                <w:tab w:val="left" w:pos="-1440"/>
                <w:tab w:val="left" w:pos="484"/>
                <w:tab w:val="left" w:pos="1090"/>
                <w:tab w:val="left" w:pos="2680"/>
                <w:tab w:val="left" w:pos="6316"/>
              </w:tabs>
              <w:spacing w:line="192" w:lineRule="auto"/>
              <w:rPr>
                <w:ins w:id="1106" w:author="Unknown"/>
                <w:rFonts w:ascii="Times New Roman" w:hAnsi="Times New Roman"/>
              </w:rPr>
            </w:pPr>
            <w:r>
              <w:rPr>
                <w:rFonts w:ascii="Times New Roman" w:hAnsi="Times New Roman"/>
              </w:rPr>
              <w:t>§</w:t>
            </w:r>
            <w:ins w:id="1107" w:author="Unknown">
              <w:r>
                <w:rPr>
                  <w:rFonts w:ascii="Times New Roman" w:hAnsi="Times New Roman"/>
                </w:rPr>
                <w:t xml:space="preserve">1902(a)(10)(A)(ii) and </w:t>
              </w:r>
            </w:ins>
            <w:r>
              <w:rPr>
                <w:rFonts w:ascii="Times New Roman" w:hAnsi="Times New Roman"/>
              </w:rPr>
              <w:t>§</w:t>
            </w:r>
            <w:ins w:id="1108" w:author="Unknown">
              <w:r>
                <w:rPr>
                  <w:rFonts w:ascii="Times New Roman" w:hAnsi="Times New Roman"/>
                </w:rPr>
                <w:t>1905 of the Act</w:t>
              </w:r>
            </w:ins>
          </w:p>
        </w:tc>
      </w:tr>
      <w:tr w:rsidR="00000000">
        <w:tblPrEx>
          <w:tblCellMar>
            <w:top w:w="0" w:type="dxa"/>
            <w:bottom w:w="0" w:type="dxa"/>
          </w:tblCellMar>
        </w:tblPrEx>
        <w:trPr>
          <w:gridAfter w:val="1"/>
          <w:wAfter w:w="30" w:type="dxa"/>
          <w:ins w:id="1109" w:author="Unknown"/>
        </w:trPr>
        <w:tc>
          <w:tcPr>
            <w:tcW w:w="900" w:type="dxa"/>
          </w:tcPr>
          <w:p w:rsidR="00502E3B" w:rsidRDefault="00502E3B">
            <w:pPr>
              <w:spacing w:line="163" w:lineRule="exact"/>
              <w:rPr>
                <w:ins w:id="1110"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111" w:author="Unknown"/>
                <w:rFonts w:ascii="Times New Roman" w:hAnsi="Times New Roman"/>
              </w:rPr>
            </w:pPr>
            <w:ins w:id="1112" w:author="Unknown">
              <w:r>
                <w:rPr>
                  <w:rFonts w:ascii="Times New Roman" w:hAnsi="Times New Roman"/>
                </w:rPr>
                <w:t>10</w:t>
              </w:r>
            </w:ins>
          </w:p>
        </w:tc>
        <w:tc>
          <w:tcPr>
            <w:tcW w:w="5040" w:type="dxa"/>
          </w:tcPr>
          <w:p w:rsidR="00502E3B" w:rsidRDefault="00502E3B">
            <w:pPr>
              <w:spacing w:line="163" w:lineRule="exact"/>
              <w:rPr>
                <w:ins w:id="1113"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114" w:author="Unknown"/>
                <w:rFonts w:ascii="Times New Roman" w:hAnsi="Times New Roman"/>
              </w:rPr>
            </w:pPr>
            <w:ins w:id="1115" w:author="Unknown">
              <w:r>
                <w:rPr>
                  <w:rFonts w:ascii="Times New Roman" w:hAnsi="Times New Roman"/>
                </w:rPr>
                <w:t>Aged individuals who have become ineligible and who are enrolled in a qualified HMO or "</w:t>
              </w:r>
            </w:ins>
            <w:r>
              <w:rPr>
                <w:rFonts w:ascii="Times New Roman" w:hAnsi="Times New Roman"/>
              </w:rPr>
              <w:t>§</w:t>
            </w:r>
            <w:ins w:id="1116" w:author="Unknown">
              <w:r>
                <w:rPr>
                  <w:rFonts w:ascii="Times New Roman" w:hAnsi="Times New Roman"/>
                </w:rPr>
                <w:t>1903(m)(2)(G) entity" that has a risk contract.</w:t>
              </w:r>
            </w:ins>
          </w:p>
        </w:tc>
        <w:tc>
          <w:tcPr>
            <w:tcW w:w="3150" w:type="dxa"/>
            <w:gridSpan w:val="2"/>
          </w:tcPr>
          <w:p w:rsidR="00502E3B" w:rsidRDefault="00502E3B">
            <w:pPr>
              <w:spacing w:line="163" w:lineRule="exact"/>
              <w:rPr>
                <w:ins w:id="1117"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118" w:author="Unknown"/>
                <w:rFonts w:ascii="Times New Roman" w:hAnsi="Times New Roman"/>
              </w:rPr>
            </w:pPr>
            <w:ins w:id="1119" w:author="Unknown">
              <w:r>
                <w:rPr>
                  <w:rFonts w:ascii="Times New Roman" w:hAnsi="Times New Roman"/>
                </w:rPr>
                <w:t>42 CFR 435.212</w:t>
              </w:r>
            </w:ins>
          </w:p>
          <w:p w:rsidR="00502E3B" w:rsidRDefault="00502E3B">
            <w:pPr>
              <w:tabs>
                <w:tab w:val="left" w:pos="-1440"/>
                <w:tab w:val="left" w:pos="484"/>
                <w:tab w:val="left" w:pos="1090"/>
                <w:tab w:val="left" w:pos="2680"/>
                <w:tab w:val="left" w:pos="6316"/>
              </w:tabs>
              <w:spacing w:line="192" w:lineRule="auto"/>
              <w:rPr>
                <w:ins w:id="1120" w:author="Unknown"/>
                <w:rFonts w:ascii="Times New Roman" w:hAnsi="Times New Roman"/>
              </w:rPr>
            </w:pPr>
            <w:r>
              <w:rPr>
                <w:rFonts w:ascii="Times New Roman" w:hAnsi="Times New Roman"/>
              </w:rPr>
              <w:t>§</w:t>
            </w:r>
            <w:ins w:id="1121" w:author="Unknown">
              <w:r>
                <w:rPr>
                  <w:rFonts w:ascii="Times New Roman" w:hAnsi="Times New Roman"/>
                </w:rPr>
                <w:t xml:space="preserve">1902(e)(2);  </w:t>
              </w:r>
            </w:ins>
          </w:p>
          <w:p w:rsidR="00502E3B" w:rsidRDefault="00502E3B">
            <w:pPr>
              <w:tabs>
                <w:tab w:val="left" w:pos="-1440"/>
                <w:tab w:val="left" w:pos="484"/>
                <w:tab w:val="left" w:pos="1090"/>
                <w:tab w:val="left" w:pos="2680"/>
                <w:tab w:val="left" w:pos="6316"/>
              </w:tabs>
              <w:spacing w:line="192" w:lineRule="auto"/>
              <w:rPr>
                <w:ins w:id="1122" w:author="Unknown"/>
                <w:rFonts w:ascii="Times New Roman" w:hAnsi="Times New Roman"/>
              </w:rPr>
            </w:pPr>
            <w:ins w:id="1123" w:author="Unknown">
              <w:r>
                <w:rPr>
                  <w:rFonts w:ascii="Times New Roman" w:hAnsi="Times New Roman"/>
                </w:rPr>
                <w:t xml:space="preserve">PL 99-272, </w:t>
              </w:r>
            </w:ins>
            <w:r>
              <w:rPr>
                <w:rFonts w:ascii="Times New Roman" w:hAnsi="Times New Roman"/>
              </w:rPr>
              <w:t>§</w:t>
            </w:r>
            <w:ins w:id="1124" w:author="Unknown">
              <w:r>
                <w:rPr>
                  <w:rFonts w:ascii="Times New Roman" w:hAnsi="Times New Roman"/>
                </w:rPr>
                <w:t xml:space="preserve">9517; PL 100-203, </w:t>
              </w:r>
            </w:ins>
            <w:r>
              <w:rPr>
                <w:rFonts w:ascii="Times New Roman" w:hAnsi="Times New Roman"/>
              </w:rPr>
              <w:t>§</w:t>
            </w:r>
            <w:ins w:id="1125" w:author="Unknown">
              <w:r>
                <w:rPr>
                  <w:rFonts w:ascii="Times New Roman" w:hAnsi="Times New Roman"/>
                </w:rPr>
                <w:t>4113(d)</w:t>
              </w:r>
            </w:ins>
          </w:p>
        </w:tc>
      </w:tr>
      <w:tr w:rsidR="00000000">
        <w:tblPrEx>
          <w:tblCellMar>
            <w:top w:w="0" w:type="dxa"/>
            <w:bottom w:w="0" w:type="dxa"/>
          </w:tblCellMar>
        </w:tblPrEx>
        <w:trPr>
          <w:gridAfter w:val="1"/>
          <w:wAfter w:w="30" w:type="dxa"/>
          <w:ins w:id="1126" w:author="Unknown"/>
        </w:trPr>
        <w:tc>
          <w:tcPr>
            <w:tcW w:w="900" w:type="dxa"/>
          </w:tcPr>
          <w:p w:rsidR="00502E3B" w:rsidRDefault="00502E3B">
            <w:pPr>
              <w:spacing w:line="163" w:lineRule="exact"/>
              <w:rPr>
                <w:ins w:id="1127"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128" w:author="Unknown"/>
                <w:rFonts w:ascii="Times New Roman" w:hAnsi="Times New Roman"/>
              </w:rPr>
            </w:pPr>
            <w:ins w:id="1129" w:author="Unknown">
              <w:r>
                <w:rPr>
                  <w:rFonts w:ascii="Times New Roman" w:hAnsi="Times New Roman"/>
                </w:rPr>
                <w:t>11</w:t>
              </w:r>
            </w:ins>
          </w:p>
        </w:tc>
        <w:tc>
          <w:tcPr>
            <w:tcW w:w="5040" w:type="dxa"/>
          </w:tcPr>
          <w:p w:rsidR="00502E3B" w:rsidRDefault="00502E3B">
            <w:pPr>
              <w:spacing w:line="163" w:lineRule="exact"/>
              <w:rPr>
                <w:ins w:id="1130"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131" w:author="Unknown"/>
                <w:rFonts w:ascii="Times New Roman" w:hAnsi="Times New Roman"/>
              </w:rPr>
            </w:pPr>
            <w:ins w:id="1132" w:author="Unknown">
              <w:r>
                <w:rPr>
                  <w:rFonts w:ascii="Times New Roman" w:hAnsi="Times New Roman"/>
                </w:rPr>
                <w:t>Aged individuals who, solely because of coverage under a home and community based waiver, are not in a medical institution, but who would be eligible if they were.</w:t>
              </w:r>
            </w:ins>
          </w:p>
        </w:tc>
        <w:tc>
          <w:tcPr>
            <w:tcW w:w="3150" w:type="dxa"/>
            <w:gridSpan w:val="2"/>
          </w:tcPr>
          <w:p w:rsidR="00502E3B" w:rsidRDefault="00502E3B">
            <w:pPr>
              <w:spacing w:line="163" w:lineRule="exact"/>
              <w:rPr>
                <w:ins w:id="1133"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134" w:author="Unknown"/>
                <w:rFonts w:ascii="Times New Roman" w:hAnsi="Times New Roman"/>
              </w:rPr>
            </w:pPr>
            <w:ins w:id="1135" w:author="Unknown">
              <w:r>
                <w:rPr>
                  <w:rFonts w:ascii="Times New Roman" w:hAnsi="Times New Roman"/>
                </w:rPr>
                <w:t>42 CFR 435.217</w:t>
              </w:r>
            </w:ins>
          </w:p>
          <w:p w:rsidR="00502E3B" w:rsidRDefault="00502E3B">
            <w:pPr>
              <w:tabs>
                <w:tab w:val="left" w:pos="-1440"/>
                <w:tab w:val="left" w:pos="484"/>
                <w:tab w:val="left" w:pos="1090"/>
                <w:tab w:val="left" w:pos="2680"/>
                <w:tab w:val="left" w:pos="6316"/>
              </w:tabs>
              <w:spacing w:line="192" w:lineRule="auto"/>
              <w:rPr>
                <w:ins w:id="1136" w:author="Unknown"/>
                <w:rFonts w:ascii="Times New Roman" w:hAnsi="Times New Roman"/>
              </w:rPr>
            </w:pPr>
            <w:r>
              <w:rPr>
                <w:rFonts w:ascii="Times New Roman" w:hAnsi="Times New Roman"/>
              </w:rPr>
              <w:t>§</w:t>
            </w:r>
            <w:ins w:id="1137" w:author="Unknown">
              <w:r>
                <w:rPr>
                  <w:rFonts w:ascii="Times New Roman" w:hAnsi="Times New Roman"/>
                </w:rPr>
                <w:t>1902(a)(10)(A)(ii)</w:t>
              </w:r>
            </w:ins>
          </w:p>
          <w:p w:rsidR="00502E3B" w:rsidRDefault="00502E3B">
            <w:pPr>
              <w:tabs>
                <w:tab w:val="left" w:pos="-1440"/>
                <w:tab w:val="left" w:pos="484"/>
                <w:tab w:val="left" w:pos="1090"/>
                <w:tab w:val="left" w:pos="2680"/>
                <w:tab w:val="left" w:pos="6316"/>
              </w:tabs>
              <w:spacing w:line="192" w:lineRule="auto"/>
              <w:rPr>
                <w:ins w:id="1138" w:author="Unknown"/>
                <w:rFonts w:ascii="Times New Roman" w:hAnsi="Times New Roman"/>
              </w:rPr>
            </w:pPr>
            <w:ins w:id="1139" w:author="Unknown">
              <w:r>
                <w:rPr>
                  <w:rFonts w:ascii="Times New Roman" w:hAnsi="Times New Roman"/>
                </w:rPr>
                <w:t>(VI); 50 PL 100-13</w:t>
              </w:r>
            </w:ins>
          </w:p>
        </w:tc>
      </w:tr>
      <w:tr w:rsidR="00000000">
        <w:tblPrEx>
          <w:tblCellMar>
            <w:top w:w="0" w:type="dxa"/>
            <w:bottom w:w="0" w:type="dxa"/>
          </w:tblCellMar>
        </w:tblPrEx>
        <w:trPr>
          <w:gridAfter w:val="1"/>
          <w:wAfter w:w="30" w:type="dxa"/>
        </w:trPr>
        <w:tc>
          <w:tcPr>
            <w:tcW w:w="900" w:type="dxa"/>
          </w:tcPr>
          <w:p w:rsidR="00502E3B" w:rsidRDefault="00502E3B">
            <w:pPr>
              <w:spacing w:line="163" w:lineRule="exact"/>
              <w:rPr>
                <w:ins w:id="1140"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141" w:author="Unknown"/>
                <w:rFonts w:ascii="Times New Roman" w:hAnsi="Times New Roman"/>
              </w:rPr>
            </w:pPr>
            <w:ins w:id="1142" w:author="Unknown">
              <w:r>
                <w:rPr>
                  <w:rFonts w:ascii="Times New Roman" w:hAnsi="Times New Roman"/>
                </w:rPr>
                <w:t>12</w:t>
              </w:r>
            </w:ins>
          </w:p>
        </w:tc>
        <w:tc>
          <w:tcPr>
            <w:tcW w:w="5040" w:type="dxa"/>
          </w:tcPr>
          <w:p w:rsidR="00502E3B" w:rsidRDefault="00502E3B">
            <w:pPr>
              <w:spacing w:line="163" w:lineRule="exact"/>
              <w:rPr>
                <w:ins w:id="1143"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144" w:author="Unknown"/>
                <w:rFonts w:ascii="Times New Roman" w:hAnsi="Times New Roman"/>
              </w:rPr>
            </w:pPr>
            <w:ins w:id="1145" w:author="Unknown">
              <w:r>
                <w:rPr>
                  <w:rFonts w:ascii="Times New Roman" w:hAnsi="Times New Roman"/>
                </w:rPr>
                <w:t>Aged individuals who elect to receive hospice care who would be eligible if in a medical institution.</w:t>
              </w:r>
            </w:ins>
          </w:p>
        </w:tc>
        <w:tc>
          <w:tcPr>
            <w:tcW w:w="3150" w:type="dxa"/>
            <w:gridSpan w:val="2"/>
          </w:tcPr>
          <w:p w:rsidR="00502E3B" w:rsidRDefault="00502E3B">
            <w:pPr>
              <w:spacing w:line="163" w:lineRule="exact"/>
              <w:rPr>
                <w:ins w:id="1146"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147" w:author="Unknown"/>
                <w:rFonts w:ascii="Times New Roman" w:hAnsi="Times New Roman"/>
              </w:rPr>
            </w:pPr>
            <w:r>
              <w:rPr>
                <w:rFonts w:ascii="Times New Roman" w:hAnsi="Times New Roman"/>
              </w:rPr>
              <w:t>§</w:t>
            </w:r>
            <w:ins w:id="1148" w:author="Unknown">
              <w:r>
                <w:rPr>
                  <w:rFonts w:ascii="Times New Roman" w:hAnsi="Times New Roman"/>
                </w:rPr>
                <w:t>1902(a)(10)(A)(ii)</w:t>
              </w:r>
            </w:ins>
          </w:p>
          <w:p w:rsidR="00502E3B" w:rsidRDefault="00502E3B">
            <w:pPr>
              <w:tabs>
                <w:tab w:val="left" w:pos="-1440"/>
                <w:tab w:val="left" w:pos="484"/>
                <w:tab w:val="left" w:pos="1090"/>
                <w:tab w:val="left" w:pos="2680"/>
                <w:tab w:val="left" w:pos="6316"/>
              </w:tabs>
              <w:spacing w:line="192" w:lineRule="auto"/>
              <w:rPr>
                <w:ins w:id="1149" w:author="Unknown"/>
                <w:rFonts w:ascii="Times New Roman" w:hAnsi="Times New Roman"/>
              </w:rPr>
            </w:pPr>
            <w:ins w:id="1150" w:author="Unknown">
              <w:r>
                <w:rPr>
                  <w:rFonts w:ascii="Times New Roman" w:hAnsi="Times New Roman"/>
                </w:rPr>
                <w:t>(VII) of the Act,</w:t>
              </w:r>
            </w:ins>
          </w:p>
          <w:p w:rsidR="00502E3B" w:rsidRDefault="00502E3B">
            <w:pPr>
              <w:tabs>
                <w:tab w:val="left" w:pos="-1440"/>
                <w:tab w:val="left" w:pos="484"/>
                <w:tab w:val="left" w:pos="1090"/>
                <w:tab w:val="left" w:pos="2680"/>
                <w:tab w:val="left" w:pos="6316"/>
              </w:tabs>
              <w:spacing w:line="192" w:lineRule="auto"/>
              <w:rPr>
                <w:rFonts w:ascii="Times New Roman" w:hAnsi="Times New Roman"/>
              </w:rPr>
            </w:pPr>
            <w:ins w:id="1151" w:author="Unknown">
              <w:r>
                <w:rPr>
                  <w:rFonts w:ascii="Times New Roman" w:hAnsi="Times New Roman"/>
                </w:rPr>
                <w:t xml:space="preserve"> PL 99-272, </w:t>
              </w:r>
            </w:ins>
            <w:r>
              <w:rPr>
                <w:rFonts w:ascii="Times New Roman" w:hAnsi="Times New Roman"/>
              </w:rPr>
              <w:t>§</w:t>
            </w:r>
            <w:ins w:id="1152" w:author="Unknown">
              <w:r>
                <w:rPr>
                  <w:rFonts w:ascii="Times New Roman" w:hAnsi="Times New Roman"/>
                </w:rPr>
                <w:t>9505</w:t>
              </w:r>
            </w:ins>
          </w:p>
        </w:tc>
      </w:tr>
    </w:tbl>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right" w:pos="9360"/>
        </w:tabs>
        <w:spacing w:line="192" w:lineRule="auto"/>
        <w:jc w:val="both"/>
        <w:rPr>
          <w:rFonts w:ascii="Times New Roman" w:hAnsi="Times New Roman"/>
        </w:rPr>
      </w:pPr>
      <w:r>
        <w:rPr>
          <w:rFonts w:ascii="Times New Roman" w:hAnsi="Times New Roman"/>
        </w:rPr>
        <w:t xml:space="preserve">Rev. 91  </w:t>
      </w:r>
      <w:r>
        <w:rPr>
          <w:rFonts w:ascii="Times New Roman" w:hAnsi="Times New Roman"/>
        </w:rPr>
        <w:tab/>
        <w:t>2-163</w:t>
      </w:r>
    </w:p>
    <w:p w:rsidR="00502E3B" w:rsidRDefault="00502E3B">
      <w:pPr>
        <w:tabs>
          <w:tab w:val="center" w:pos="4680"/>
          <w:tab w:val="left" w:pos="6316"/>
        </w:tabs>
        <w:spacing w:line="192" w:lineRule="auto"/>
        <w:jc w:val="both"/>
        <w:rPr>
          <w:rFonts w:ascii="Times New Roman" w:hAnsi="Times New Roman"/>
        </w:rPr>
      </w:pPr>
      <w:r>
        <w:rPr>
          <w:rFonts w:ascii="Times New Roman" w:hAnsi="Times New Roman"/>
        </w:rPr>
        <w:br w:type="page"/>
      </w:r>
      <w:r>
        <w:rPr>
          <w:rFonts w:ascii="Times New Roman" w:hAnsi="Times New Roman"/>
        </w:rPr>
        <w:tab/>
        <w:t>STATE ORGANIZATION</w:t>
      </w:r>
    </w:p>
    <w:p w:rsidR="00502E3B" w:rsidRDefault="00502E3B">
      <w:pPr>
        <w:tabs>
          <w:tab w:val="center" w:pos="4680"/>
          <w:tab w:val="right" w:pos="9360"/>
        </w:tabs>
        <w:spacing w:line="192" w:lineRule="auto"/>
        <w:jc w:val="both"/>
        <w:rPr>
          <w:rFonts w:ascii="Times New Roman" w:hAnsi="Times New Roman"/>
        </w:rPr>
      </w:pPr>
      <w:r>
        <w:rPr>
          <w:rFonts w:ascii="Times New Roman" w:hAnsi="Times New Roman"/>
          <w:u w:val="single"/>
        </w:rPr>
        <w:t>2700.2 (Cont.)</w:t>
      </w:r>
      <w:r>
        <w:rPr>
          <w:rFonts w:ascii="Times New Roman" w:hAnsi="Times New Roman"/>
          <w:u w:val="single"/>
        </w:rPr>
        <w:tab/>
        <w:t>AND GENERAL ADMINISTRATION</w:t>
      </w:r>
      <w:r>
        <w:rPr>
          <w:rFonts w:ascii="Times New Roman" w:hAnsi="Times New Roman"/>
          <w:u w:val="single"/>
        </w:rPr>
        <w:tab/>
        <w:t>08-98</w:t>
      </w: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tbl>
      <w:tblPr>
        <w:tblW w:w="0" w:type="auto"/>
        <w:tblLayout w:type="fixed"/>
        <w:tblCellMar>
          <w:left w:w="139" w:type="dxa"/>
          <w:right w:w="139" w:type="dxa"/>
        </w:tblCellMar>
        <w:tblLook w:val="0000" w:firstRow="0" w:lastRow="0" w:firstColumn="0" w:lastColumn="0" w:noHBand="0" w:noVBand="0"/>
      </w:tblPr>
      <w:tblGrid>
        <w:gridCol w:w="900"/>
        <w:gridCol w:w="5040"/>
        <w:gridCol w:w="3150"/>
      </w:tblGrid>
      <w:tr w:rsidR="00000000">
        <w:tblPrEx>
          <w:tblCellMar>
            <w:top w:w="0" w:type="dxa"/>
            <w:bottom w:w="0" w:type="dxa"/>
          </w:tblCellMar>
        </w:tblPrEx>
        <w:trPr>
          <w:ins w:id="1153" w:author="Unknown"/>
        </w:trPr>
        <w:tc>
          <w:tcPr>
            <w:tcW w:w="900" w:type="dxa"/>
          </w:tcPr>
          <w:p w:rsidR="00502E3B" w:rsidRDefault="00502E3B">
            <w:pPr>
              <w:spacing w:line="163" w:lineRule="exact"/>
              <w:rPr>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1154" w:author="Unknown"/>
                <w:rFonts w:ascii="Times New Roman" w:hAnsi="Times New Roman"/>
              </w:rPr>
            </w:pPr>
            <w:ins w:id="1155" w:author="Unknown">
              <w:r>
                <w:rPr>
                  <w:rFonts w:ascii="Times New Roman" w:hAnsi="Times New Roman"/>
                </w:rPr>
                <w:t>13</w:t>
              </w:r>
            </w:ins>
          </w:p>
        </w:tc>
        <w:tc>
          <w:tcPr>
            <w:tcW w:w="5040" w:type="dxa"/>
          </w:tcPr>
          <w:p w:rsidR="00502E3B" w:rsidRDefault="00502E3B">
            <w:pPr>
              <w:spacing w:line="163" w:lineRule="exact"/>
              <w:rPr>
                <w:ins w:id="1156"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1157" w:author="Unknown"/>
                <w:rFonts w:ascii="Times New Roman" w:hAnsi="Times New Roman"/>
              </w:rPr>
            </w:pPr>
            <w:ins w:id="1158" w:author="Unknown">
              <w:r>
                <w:rPr>
                  <w:rFonts w:ascii="Times New Roman" w:hAnsi="Times New Roman"/>
                </w:rPr>
                <w:t>Aged individuals in institutions who are eligible under a special income level specified in Supplement 1 to Attachment 2.6-A of the State's title XIX Plan.</w:t>
              </w:r>
            </w:ins>
          </w:p>
        </w:tc>
        <w:tc>
          <w:tcPr>
            <w:tcW w:w="3150" w:type="dxa"/>
          </w:tcPr>
          <w:p w:rsidR="00502E3B" w:rsidRDefault="00502E3B">
            <w:pPr>
              <w:spacing w:line="163" w:lineRule="exact"/>
              <w:rPr>
                <w:ins w:id="1159"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160" w:author="Unknown"/>
                <w:rFonts w:ascii="Times New Roman" w:hAnsi="Times New Roman"/>
              </w:rPr>
            </w:pPr>
            <w:ins w:id="1161" w:author="Unknown">
              <w:r>
                <w:rPr>
                  <w:rFonts w:ascii="Times New Roman" w:hAnsi="Times New Roman"/>
                </w:rPr>
                <w:t>42 CFR 435.236</w:t>
              </w:r>
            </w:ins>
          </w:p>
          <w:p w:rsidR="00502E3B" w:rsidRDefault="00502E3B">
            <w:pPr>
              <w:tabs>
                <w:tab w:val="left" w:pos="-1440"/>
                <w:tab w:val="left" w:pos="484"/>
                <w:tab w:val="left" w:pos="1090"/>
                <w:tab w:val="left" w:pos="2680"/>
                <w:tab w:val="left" w:pos="6316"/>
              </w:tabs>
              <w:spacing w:after="58" w:line="192" w:lineRule="auto"/>
              <w:rPr>
                <w:ins w:id="1162" w:author="Unknown"/>
                <w:rFonts w:ascii="Times New Roman" w:hAnsi="Times New Roman"/>
              </w:rPr>
            </w:pPr>
            <w:r>
              <w:rPr>
                <w:rFonts w:ascii="Times New Roman" w:hAnsi="Times New Roman"/>
              </w:rPr>
              <w:t>§</w:t>
            </w:r>
            <w:ins w:id="1163" w:author="Unknown">
              <w:r>
                <w:rPr>
                  <w:rFonts w:ascii="Times New Roman" w:hAnsi="Times New Roman"/>
                </w:rPr>
                <w:t>1902(a)(10)(A)(ii) of the Act</w:t>
              </w:r>
            </w:ins>
          </w:p>
        </w:tc>
      </w:tr>
    </w:tbl>
    <w:p w:rsidR="00502E3B" w:rsidRDefault="00502E3B">
      <w:pPr>
        <w:rPr>
          <w:ins w:id="1164" w:author="Unknown"/>
          <w:rFonts w:ascii="Times New Roman" w:hAnsi="Times New Roman"/>
          <w:vanish/>
        </w:rPr>
      </w:pPr>
    </w:p>
    <w:tbl>
      <w:tblPr>
        <w:tblW w:w="0" w:type="auto"/>
        <w:tblLayout w:type="fixed"/>
        <w:tblCellMar>
          <w:left w:w="139" w:type="dxa"/>
          <w:right w:w="139" w:type="dxa"/>
        </w:tblCellMar>
        <w:tblLook w:val="0000" w:firstRow="0" w:lastRow="0" w:firstColumn="0" w:lastColumn="0" w:noHBand="0" w:noVBand="0"/>
      </w:tblPr>
      <w:tblGrid>
        <w:gridCol w:w="900"/>
        <w:gridCol w:w="5040"/>
        <w:gridCol w:w="3150"/>
      </w:tblGrid>
      <w:tr w:rsidR="00000000">
        <w:tblPrEx>
          <w:tblCellMar>
            <w:top w:w="0" w:type="dxa"/>
            <w:bottom w:w="0" w:type="dxa"/>
          </w:tblCellMar>
        </w:tblPrEx>
        <w:tc>
          <w:tcPr>
            <w:tcW w:w="900" w:type="dxa"/>
          </w:tcPr>
          <w:p w:rsidR="00502E3B" w:rsidRDefault="00502E3B">
            <w:pPr>
              <w:spacing w:line="163" w:lineRule="exact"/>
              <w:rPr>
                <w:ins w:id="1165"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166" w:author="Unknown"/>
                <w:rFonts w:ascii="Times New Roman" w:hAnsi="Times New Roman"/>
              </w:rPr>
            </w:pPr>
            <w:ins w:id="1167" w:author="Unknown">
              <w:r>
                <w:rPr>
                  <w:rFonts w:ascii="Times New Roman" w:hAnsi="Times New Roman"/>
                </w:rPr>
                <w:t>14</w:t>
              </w:r>
            </w:ins>
          </w:p>
        </w:tc>
        <w:tc>
          <w:tcPr>
            <w:tcW w:w="5040" w:type="dxa"/>
          </w:tcPr>
          <w:p w:rsidR="00502E3B" w:rsidRDefault="00502E3B">
            <w:pPr>
              <w:spacing w:line="163" w:lineRule="exact"/>
              <w:rPr>
                <w:ins w:id="1168"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169" w:author="Unknown"/>
                <w:rFonts w:ascii="Times New Roman" w:hAnsi="Times New Roman"/>
              </w:rPr>
            </w:pPr>
            <w:ins w:id="1170" w:author="Unknown">
              <w:r>
                <w:rPr>
                  <w:rFonts w:ascii="Times New Roman" w:hAnsi="Times New Roman"/>
                </w:rPr>
                <w:t xml:space="preserve">Aged individuals not described in </w:t>
              </w:r>
            </w:ins>
            <w:r>
              <w:rPr>
                <w:rFonts w:ascii="Times New Roman" w:hAnsi="Times New Roman"/>
              </w:rPr>
              <w:t>§</w:t>
            </w:r>
            <w:ins w:id="1171" w:author="Unknown">
              <w:r>
                <w:rPr>
                  <w:rFonts w:ascii="Times New Roman" w:hAnsi="Times New Roman"/>
                </w:rPr>
                <w:t>1902(a)(10)(A)(I) of the Act, with income below the poverty level and resources within State required limits.</w:t>
              </w:r>
            </w:ins>
          </w:p>
        </w:tc>
        <w:tc>
          <w:tcPr>
            <w:tcW w:w="3150" w:type="dxa"/>
          </w:tcPr>
          <w:p w:rsidR="00502E3B" w:rsidRDefault="00502E3B">
            <w:pPr>
              <w:spacing w:line="163" w:lineRule="exact"/>
              <w:rPr>
                <w:ins w:id="1172"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173" w:author="Unknown"/>
                <w:rFonts w:ascii="Times New Roman" w:hAnsi="Times New Roman"/>
              </w:rPr>
            </w:pPr>
            <w:r>
              <w:rPr>
                <w:rFonts w:ascii="Times New Roman" w:hAnsi="Times New Roman"/>
              </w:rPr>
              <w:t>§</w:t>
            </w:r>
            <w:ins w:id="1174" w:author="Unknown">
              <w:r>
                <w:rPr>
                  <w:rFonts w:ascii="Times New Roman" w:hAnsi="Times New Roman"/>
                </w:rPr>
                <w:t>1902(a)(10)(A)(ii)</w:t>
              </w:r>
            </w:ins>
          </w:p>
          <w:p w:rsidR="00502E3B" w:rsidRDefault="00502E3B">
            <w:pPr>
              <w:tabs>
                <w:tab w:val="left" w:pos="-1440"/>
                <w:tab w:val="left" w:pos="484"/>
                <w:tab w:val="left" w:pos="1090"/>
                <w:tab w:val="left" w:pos="2680"/>
                <w:tab w:val="left" w:pos="6316"/>
              </w:tabs>
              <w:spacing w:line="192" w:lineRule="auto"/>
              <w:rPr>
                <w:rFonts w:ascii="Times New Roman" w:hAnsi="Times New Roman"/>
              </w:rPr>
            </w:pPr>
            <w:ins w:id="1175" w:author="Unknown">
              <w:r>
                <w:rPr>
                  <w:rFonts w:ascii="Times New Roman" w:hAnsi="Times New Roman"/>
                </w:rPr>
                <w:t xml:space="preserve">(X), </w:t>
              </w:r>
            </w:ins>
            <w:r>
              <w:rPr>
                <w:rFonts w:ascii="Times New Roman" w:hAnsi="Times New Roman"/>
              </w:rPr>
              <w:t>§</w:t>
            </w:r>
            <w:ins w:id="1176" w:author="Unknown">
              <w:r>
                <w:rPr>
                  <w:rFonts w:ascii="Times New Roman" w:hAnsi="Times New Roman"/>
                </w:rPr>
                <w:t xml:space="preserve">1902(m)(1) and (m)(3) of the Act; PL 99-509, </w:t>
              </w:r>
            </w:ins>
            <w:r>
              <w:rPr>
                <w:rFonts w:ascii="Times New Roman" w:hAnsi="Times New Roman"/>
              </w:rPr>
              <w:t>§§</w:t>
            </w:r>
            <w:ins w:id="1177" w:author="Unknown">
              <w:r>
                <w:rPr>
                  <w:rFonts w:ascii="Times New Roman" w:hAnsi="Times New Roman"/>
                </w:rPr>
                <w:t>9402(a) &amp; (b)</w:t>
              </w:r>
            </w:ins>
          </w:p>
        </w:tc>
      </w:tr>
    </w:tbl>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ins w:id="1178" w:author="Unknown"/>
          <w:rFonts w:ascii="Times New Roman" w:hAnsi="Times New Roman"/>
        </w:rPr>
      </w:pPr>
      <w:ins w:id="1179" w:author="Unknown">
        <w:r>
          <w:rPr>
            <w:rFonts w:ascii="Times New Roman" w:hAnsi="Times New Roman"/>
          </w:rPr>
          <w:t>MAS/BOE  -   OTHER ELIGIBLES - BLIND/DISABLED</w:t>
        </w:r>
      </w:ins>
    </w:p>
    <w:p w:rsidR="00502E3B" w:rsidRDefault="00502E3B">
      <w:pPr>
        <w:tabs>
          <w:tab w:val="left" w:pos="-1440"/>
          <w:tab w:val="left" w:pos="484"/>
          <w:tab w:val="left" w:pos="1090"/>
          <w:tab w:val="left" w:pos="2680"/>
          <w:tab w:val="left" w:pos="6316"/>
        </w:tabs>
        <w:spacing w:line="192" w:lineRule="auto"/>
        <w:jc w:val="both"/>
        <w:rPr>
          <w:ins w:id="1180" w:author="Unknown"/>
          <w:rFonts w:ascii="Times New Roman" w:hAnsi="Times New Roman"/>
        </w:rPr>
      </w:pPr>
      <w:ins w:id="1181" w:author="Unknown">
        <w:r>
          <w:rPr>
            <w:rFonts w:ascii="Times New Roman" w:hAnsi="Times New Roman"/>
          </w:rPr>
          <w:t>MSIS Coding (MAS-4, BOE-2)</w:t>
        </w:r>
      </w:ins>
    </w:p>
    <w:tbl>
      <w:tblPr>
        <w:tblW w:w="0" w:type="auto"/>
        <w:tblLayout w:type="fixed"/>
        <w:tblCellMar>
          <w:left w:w="139" w:type="dxa"/>
          <w:right w:w="139" w:type="dxa"/>
        </w:tblCellMar>
        <w:tblLook w:val="0000" w:firstRow="0" w:lastRow="0" w:firstColumn="0" w:lastColumn="0" w:noHBand="0" w:noVBand="0"/>
      </w:tblPr>
      <w:tblGrid>
        <w:gridCol w:w="900"/>
        <w:gridCol w:w="5040"/>
        <w:gridCol w:w="3180"/>
      </w:tblGrid>
      <w:tr w:rsidR="00000000">
        <w:tblPrEx>
          <w:tblCellMar>
            <w:top w:w="0" w:type="dxa"/>
            <w:bottom w:w="0" w:type="dxa"/>
          </w:tblCellMar>
        </w:tblPrEx>
        <w:trPr>
          <w:ins w:id="1182" w:author="Unknown"/>
        </w:trPr>
        <w:tc>
          <w:tcPr>
            <w:tcW w:w="900" w:type="dxa"/>
          </w:tcPr>
          <w:p w:rsidR="00502E3B" w:rsidRDefault="00502E3B">
            <w:pPr>
              <w:spacing w:line="201" w:lineRule="exact"/>
              <w:rPr>
                <w:ins w:id="1183"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184" w:author="Unknown"/>
                <w:rFonts w:ascii="Times New Roman" w:hAnsi="Times New Roman"/>
              </w:rPr>
            </w:pPr>
          </w:p>
        </w:tc>
        <w:tc>
          <w:tcPr>
            <w:tcW w:w="5040" w:type="dxa"/>
          </w:tcPr>
          <w:p w:rsidR="00502E3B" w:rsidRDefault="00502E3B">
            <w:pPr>
              <w:spacing w:line="201" w:lineRule="exact"/>
              <w:rPr>
                <w:ins w:id="1185" w:author="Unknown"/>
                <w:rFonts w:ascii="Times New Roman" w:hAnsi="Times New Roman"/>
              </w:rPr>
            </w:pPr>
          </w:p>
          <w:p w:rsidR="00502E3B" w:rsidRDefault="00502E3B">
            <w:pPr>
              <w:tabs>
                <w:tab w:val="center" w:pos="2381"/>
                <w:tab w:val="left" w:pos="2680"/>
                <w:tab w:val="left" w:pos="6316"/>
              </w:tabs>
              <w:spacing w:line="192" w:lineRule="auto"/>
              <w:rPr>
                <w:ins w:id="1186" w:author="Unknown"/>
                <w:rFonts w:ascii="Times New Roman" w:hAnsi="Times New Roman"/>
              </w:rPr>
            </w:pPr>
            <w:ins w:id="1187" w:author="Unknown">
              <w:r>
                <w:rPr>
                  <w:rFonts w:ascii="Times New Roman" w:hAnsi="Times New Roman"/>
                </w:rPr>
                <w:tab/>
                <w:t>DESCRIPTION</w:t>
              </w:r>
            </w:ins>
          </w:p>
        </w:tc>
        <w:tc>
          <w:tcPr>
            <w:tcW w:w="3180" w:type="dxa"/>
          </w:tcPr>
          <w:p w:rsidR="00502E3B" w:rsidRDefault="00502E3B">
            <w:pPr>
              <w:spacing w:line="201" w:lineRule="exact"/>
              <w:rPr>
                <w:ins w:id="1188" w:author="Unknown"/>
                <w:rFonts w:ascii="Times New Roman" w:hAnsi="Times New Roman"/>
              </w:rPr>
            </w:pPr>
          </w:p>
          <w:p w:rsidR="00502E3B" w:rsidRDefault="00502E3B">
            <w:pPr>
              <w:tabs>
                <w:tab w:val="center" w:pos="1451"/>
                <w:tab w:val="left" w:pos="2680"/>
                <w:tab w:val="left" w:pos="6316"/>
              </w:tabs>
              <w:spacing w:line="192" w:lineRule="auto"/>
              <w:rPr>
                <w:ins w:id="1189" w:author="Unknown"/>
                <w:rFonts w:ascii="Times New Roman" w:hAnsi="Times New Roman"/>
              </w:rPr>
            </w:pPr>
            <w:ins w:id="1190" w:author="Unknown">
              <w:r>
                <w:rPr>
                  <w:rFonts w:ascii="Times New Roman" w:hAnsi="Times New Roman"/>
                </w:rPr>
                <w:tab/>
                <w:t>CFR/PL CITATIONS</w:t>
              </w:r>
            </w:ins>
          </w:p>
        </w:tc>
      </w:tr>
      <w:tr w:rsidR="00000000">
        <w:tblPrEx>
          <w:tblCellMar>
            <w:top w:w="0" w:type="dxa"/>
            <w:bottom w:w="0" w:type="dxa"/>
          </w:tblCellMar>
        </w:tblPrEx>
        <w:trPr>
          <w:ins w:id="1191" w:author="Unknown"/>
        </w:trPr>
        <w:tc>
          <w:tcPr>
            <w:tcW w:w="900" w:type="dxa"/>
          </w:tcPr>
          <w:p w:rsidR="00502E3B" w:rsidRDefault="00502E3B">
            <w:pPr>
              <w:spacing w:line="201" w:lineRule="exact"/>
              <w:rPr>
                <w:ins w:id="1192"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193" w:author="Unknown"/>
                <w:rFonts w:ascii="Times New Roman" w:hAnsi="Times New Roman"/>
              </w:rPr>
            </w:pPr>
            <w:ins w:id="1194" w:author="Unknown">
              <w:r>
                <w:rPr>
                  <w:rFonts w:ascii="Times New Roman" w:hAnsi="Times New Roman"/>
                </w:rPr>
                <w:t>1</w:t>
              </w:r>
            </w:ins>
          </w:p>
        </w:tc>
        <w:tc>
          <w:tcPr>
            <w:tcW w:w="5040" w:type="dxa"/>
          </w:tcPr>
          <w:p w:rsidR="00502E3B" w:rsidRDefault="00502E3B">
            <w:pPr>
              <w:spacing w:line="201" w:lineRule="exact"/>
              <w:rPr>
                <w:ins w:id="1195"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196" w:author="Unknown"/>
                <w:rFonts w:ascii="Times New Roman" w:hAnsi="Times New Roman"/>
              </w:rPr>
            </w:pPr>
            <w:ins w:id="1197" w:author="Unknown">
              <w:r>
                <w:rPr>
                  <w:rFonts w:ascii="Times New Roman" w:hAnsi="Times New Roman"/>
                </w:rPr>
                <w:t>Blind and/or disabled individuals who meet more restrictive requirements than SSI, including both those receiving and not receiving SSI payments</w:t>
              </w:r>
            </w:ins>
          </w:p>
        </w:tc>
        <w:tc>
          <w:tcPr>
            <w:tcW w:w="3180" w:type="dxa"/>
          </w:tcPr>
          <w:p w:rsidR="00502E3B" w:rsidRDefault="00502E3B">
            <w:pPr>
              <w:spacing w:line="201" w:lineRule="exact"/>
              <w:rPr>
                <w:ins w:id="1198"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199" w:author="Unknown"/>
                <w:rFonts w:ascii="Times New Roman" w:hAnsi="Times New Roman"/>
              </w:rPr>
            </w:pPr>
            <w:ins w:id="1200" w:author="Unknown">
              <w:r>
                <w:rPr>
                  <w:rFonts w:ascii="Times New Roman" w:hAnsi="Times New Roman"/>
                </w:rPr>
                <w:t xml:space="preserve">42 CFR 435.121 </w:t>
              </w:r>
            </w:ins>
          </w:p>
          <w:p w:rsidR="00502E3B" w:rsidRDefault="00502E3B">
            <w:pPr>
              <w:tabs>
                <w:tab w:val="left" w:pos="-1440"/>
                <w:tab w:val="left" w:pos="484"/>
                <w:tab w:val="left" w:pos="1090"/>
                <w:tab w:val="left" w:pos="2680"/>
                <w:tab w:val="left" w:pos="6316"/>
              </w:tabs>
              <w:spacing w:line="192" w:lineRule="auto"/>
              <w:rPr>
                <w:ins w:id="1201" w:author="Unknown"/>
                <w:rFonts w:ascii="Times New Roman" w:hAnsi="Times New Roman"/>
              </w:rPr>
            </w:pPr>
            <w:r>
              <w:rPr>
                <w:rFonts w:ascii="Times New Roman" w:hAnsi="Times New Roman"/>
              </w:rPr>
              <w:t>§</w:t>
            </w:r>
            <w:ins w:id="1202" w:author="Unknown">
              <w:r>
                <w:rPr>
                  <w:rFonts w:ascii="Times New Roman" w:hAnsi="Times New Roman"/>
                </w:rPr>
                <w:t>1619(b)(3) of the Act;</w:t>
              </w:r>
            </w:ins>
          </w:p>
          <w:p w:rsidR="00502E3B" w:rsidRDefault="00502E3B">
            <w:pPr>
              <w:tabs>
                <w:tab w:val="left" w:pos="-1440"/>
                <w:tab w:val="left" w:pos="484"/>
                <w:tab w:val="left" w:pos="1090"/>
                <w:tab w:val="left" w:pos="2680"/>
                <w:tab w:val="left" w:pos="6316"/>
              </w:tabs>
              <w:spacing w:line="192" w:lineRule="auto"/>
              <w:rPr>
                <w:ins w:id="1203" w:author="Unknown"/>
                <w:rFonts w:ascii="Times New Roman" w:hAnsi="Times New Roman"/>
              </w:rPr>
            </w:pPr>
            <w:r>
              <w:rPr>
                <w:rFonts w:ascii="Times New Roman" w:hAnsi="Times New Roman"/>
              </w:rPr>
              <w:t>§</w:t>
            </w:r>
            <w:ins w:id="1204" w:author="Unknown">
              <w:r>
                <w:rPr>
                  <w:rFonts w:ascii="Times New Roman" w:hAnsi="Times New Roman"/>
                </w:rPr>
                <w:t>1902(f) of the Act</w:t>
              </w:r>
            </w:ins>
          </w:p>
          <w:p w:rsidR="00502E3B" w:rsidRDefault="00502E3B">
            <w:pPr>
              <w:tabs>
                <w:tab w:val="left" w:pos="-1440"/>
                <w:tab w:val="left" w:pos="484"/>
                <w:tab w:val="left" w:pos="1090"/>
                <w:tab w:val="left" w:pos="2680"/>
                <w:tab w:val="left" w:pos="6316"/>
              </w:tabs>
              <w:spacing w:line="192" w:lineRule="auto"/>
              <w:rPr>
                <w:ins w:id="1205" w:author="Unknown"/>
                <w:rFonts w:ascii="Times New Roman" w:hAnsi="Times New Roman"/>
              </w:rPr>
            </w:pPr>
            <w:ins w:id="1206" w:author="Unknown">
              <w:r>
                <w:rPr>
                  <w:rFonts w:ascii="Times New Roman" w:hAnsi="Times New Roman"/>
                </w:rPr>
                <w:t xml:space="preserve"> PL 99-643, </w:t>
              </w:r>
            </w:ins>
            <w:r>
              <w:rPr>
                <w:rFonts w:ascii="Times New Roman" w:hAnsi="Times New Roman"/>
              </w:rPr>
              <w:t>§</w:t>
            </w:r>
            <w:ins w:id="1207" w:author="Unknown">
              <w:r>
                <w:rPr>
                  <w:rFonts w:ascii="Times New Roman" w:hAnsi="Times New Roman"/>
                </w:rPr>
                <w:t>7</w:t>
              </w:r>
            </w:ins>
          </w:p>
        </w:tc>
      </w:tr>
      <w:tr w:rsidR="00000000">
        <w:tblPrEx>
          <w:tblCellMar>
            <w:top w:w="0" w:type="dxa"/>
            <w:bottom w:w="0" w:type="dxa"/>
          </w:tblCellMar>
        </w:tblPrEx>
        <w:trPr>
          <w:ins w:id="1208" w:author="Unknown"/>
        </w:trPr>
        <w:tc>
          <w:tcPr>
            <w:tcW w:w="900" w:type="dxa"/>
          </w:tcPr>
          <w:p w:rsidR="00502E3B" w:rsidRDefault="00502E3B">
            <w:pPr>
              <w:spacing w:line="163" w:lineRule="exact"/>
              <w:rPr>
                <w:ins w:id="1209"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210" w:author="Unknown"/>
                <w:rFonts w:ascii="Times New Roman" w:hAnsi="Times New Roman"/>
              </w:rPr>
            </w:pPr>
            <w:ins w:id="1211" w:author="Unknown">
              <w:r>
                <w:rPr>
                  <w:rFonts w:ascii="Times New Roman" w:hAnsi="Times New Roman"/>
                </w:rPr>
                <w:t>2</w:t>
              </w:r>
            </w:ins>
          </w:p>
        </w:tc>
        <w:tc>
          <w:tcPr>
            <w:tcW w:w="5040" w:type="dxa"/>
          </w:tcPr>
          <w:p w:rsidR="00502E3B" w:rsidRDefault="00502E3B">
            <w:pPr>
              <w:spacing w:line="163" w:lineRule="exact"/>
              <w:rPr>
                <w:ins w:id="1212"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213" w:author="Unknown"/>
                <w:rFonts w:ascii="Times New Roman" w:hAnsi="Times New Roman"/>
              </w:rPr>
            </w:pPr>
            <w:ins w:id="1214" w:author="Unknown">
              <w:r>
                <w:rPr>
                  <w:rFonts w:ascii="Times New Roman" w:hAnsi="Times New Roman"/>
                </w:rPr>
                <w:t>Blind and/or disabled individuals who are ineligible for optional State supplements or SSI due to requirements that do not apply under title XIX.</w:t>
              </w:r>
            </w:ins>
          </w:p>
        </w:tc>
        <w:tc>
          <w:tcPr>
            <w:tcW w:w="3180" w:type="dxa"/>
          </w:tcPr>
          <w:p w:rsidR="00502E3B" w:rsidRDefault="00502E3B">
            <w:pPr>
              <w:spacing w:line="163" w:lineRule="exact"/>
              <w:rPr>
                <w:ins w:id="1215"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216" w:author="Unknown"/>
                <w:rFonts w:ascii="Times New Roman" w:hAnsi="Times New Roman"/>
              </w:rPr>
            </w:pPr>
            <w:ins w:id="1217" w:author="Unknown">
              <w:r>
                <w:rPr>
                  <w:rFonts w:ascii="Times New Roman" w:hAnsi="Times New Roman"/>
                </w:rPr>
                <w:t>42 CFR 435.122</w:t>
              </w:r>
            </w:ins>
          </w:p>
        </w:tc>
      </w:tr>
      <w:tr w:rsidR="00000000">
        <w:tblPrEx>
          <w:tblCellMar>
            <w:top w:w="0" w:type="dxa"/>
            <w:bottom w:w="0" w:type="dxa"/>
          </w:tblCellMar>
        </w:tblPrEx>
        <w:trPr>
          <w:ins w:id="1218" w:author="Unknown"/>
        </w:trPr>
        <w:tc>
          <w:tcPr>
            <w:tcW w:w="900" w:type="dxa"/>
          </w:tcPr>
          <w:p w:rsidR="00502E3B" w:rsidRDefault="00502E3B">
            <w:pPr>
              <w:spacing w:line="163" w:lineRule="exact"/>
              <w:rPr>
                <w:ins w:id="1219"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220" w:author="Unknown"/>
                <w:rFonts w:ascii="Times New Roman" w:hAnsi="Times New Roman"/>
              </w:rPr>
            </w:pPr>
            <w:ins w:id="1221" w:author="Unknown">
              <w:r>
                <w:rPr>
                  <w:rFonts w:ascii="Times New Roman" w:hAnsi="Times New Roman"/>
                </w:rPr>
                <w:t>3</w:t>
              </w:r>
            </w:ins>
          </w:p>
        </w:tc>
        <w:tc>
          <w:tcPr>
            <w:tcW w:w="5040" w:type="dxa"/>
          </w:tcPr>
          <w:p w:rsidR="00502E3B" w:rsidRDefault="00502E3B">
            <w:pPr>
              <w:spacing w:line="163" w:lineRule="exact"/>
              <w:rPr>
                <w:ins w:id="1222"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223" w:author="Unknown"/>
                <w:rFonts w:ascii="Times New Roman" w:hAnsi="Times New Roman"/>
              </w:rPr>
            </w:pPr>
            <w:ins w:id="1224" w:author="Unknown">
              <w:r>
                <w:rPr>
                  <w:rFonts w:ascii="Times New Roman" w:hAnsi="Times New Roman"/>
                </w:rPr>
                <w:t>Blind and/or disabled essential spouses considered continuously eligible since 12/73; and some spouses who share hospital or nursing facility rooms for 6 months or more.</w:t>
              </w:r>
            </w:ins>
          </w:p>
        </w:tc>
        <w:tc>
          <w:tcPr>
            <w:tcW w:w="3180" w:type="dxa"/>
          </w:tcPr>
          <w:p w:rsidR="00502E3B" w:rsidRDefault="00502E3B">
            <w:pPr>
              <w:spacing w:line="163" w:lineRule="exact"/>
              <w:rPr>
                <w:ins w:id="1225"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226" w:author="Unknown"/>
                <w:rFonts w:ascii="Times New Roman" w:hAnsi="Times New Roman"/>
              </w:rPr>
            </w:pPr>
            <w:ins w:id="1227" w:author="Unknown">
              <w:r>
                <w:rPr>
                  <w:rFonts w:ascii="Times New Roman" w:hAnsi="Times New Roman"/>
                </w:rPr>
                <w:t>42 CFR 435.131</w:t>
              </w:r>
            </w:ins>
          </w:p>
        </w:tc>
      </w:tr>
      <w:tr w:rsidR="00000000">
        <w:tblPrEx>
          <w:tblCellMar>
            <w:top w:w="0" w:type="dxa"/>
            <w:bottom w:w="0" w:type="dxa"/>
          </w:tblCellMar>
        </w:tblPrEx>
        <w:trPr>
          <w:ins w:id="1228" w:author="Unknown"/>
        </w:trPr>
        <w:tc>
          <w:tcPr>
            <w:tcW w:w="900" w:type="dxa"/>
          </w:tcPr>
          <w:p w:rsidR="00502E3B" w:rsidRDefault="00502E3B">
            <w:pPr>
              <w:spacing w:line="163" w:lineRule="exact"/>
              <w:rPr>
                <w:ins w:id="1229"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230" w:author="Unknown"/>
                <w:rFonts w:ascii="Times New Roman" w:hAnsi="Times New Roman"/>
              </w:rPr>
            </w:pPr>
            <w:ins w:id="1231" w:author="Unknown">
              <w:r>
                <w:rPr>
                  <w:rFonts w:ascii="Times New Roman" w:hAnsi="Times New Roman"/>
                </w:rPr>
                <w:t>4</w:t>
              </w:r>
            </w:ins>
          </w:p>
        </w:tc>
        <w:tc>
          <w:tcPr>
            <w:tcW w:w="5040" w:type="dxa"/>
          </w:tcPr>
          <w:p w:rsidR="00502E3B" w:rsidRDefault="00502E3B">
            <w:pPr>
              <w:spacing w:line="163" w:lineRule="exact"/>
              <w:rPr>
                <w:ins w:id="1232"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233" w:author="Unknown"/>
                <w:rFonts w:ascii="Times New Roman" w:hAnsi="Times New Roman"/>
              </w:rPr>
            </w:pPr>
            <w:ins w:id="1234" w:author="Unknown">
              <w:r>
                <w:rPr>
                  <w:rFonts w:ascii="Times New Roman" w:hAnsi="Times New Roman"/>
                </w:rPr>
                <w:t xml:space="preserve">Institutionalized blind and/or disabled individuals who have been continuously eligible since 12/73 as inpatients or residents of Title XIX facilities. </w:t>
              </w:r>
            </w:ins>
          </w:p>
        </w:tc>
        <w:tc>
          <w:tcPr>
            <w:tcW w:w="3180" w:type="dxa"/>
          </w:tcPr>
          <w:p w:rsidR="00502E3B" w:rsidRDefault="00502E3B">
            <w:pPr>
              <w:spacing w:line="163" w:lineRule="exact"/>
              <w:rPr>
                <w:ins w:id="1235"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236" w:author="Unknown"/>
                <w:rFonts w:ascii="Times New Roman" w:hAnsi="Times New Roman"/>
              </w:rPr>
            </w:pPr>
            <w:ins w:id="1237" w:author="Unknown">
              <w:r>
                <w:rPr>
                  <w:rFonts w:ascii="Times New Roman" w:hAnsi="Times New Roman"/>
                </w:rPr>
                <w:t>42 CFR 435.132</w:t>
              </w:r>
            </w:ins>
          </w:p>
        </w:tc>
      </w:tr>
    </w:tbl>
    <w:p w:rsidR="00502E3B" w:rsidRDefault="00502E3B">
      <w:pPr>
        <w:rPr>
          <w:ins w:id="1238" w:author="Unknown"/>
          <w:rFonts w:ascii="Times New Roman" w:hAnsi="Times New Roman"/>
          <w:vanish/>
        </w:rPr>
      </w:pPr>
    </w:p>
    <w:tbl>
      <w:tblPr>
        <w:tblW w:w="0" w:type="auto"/>
        <w:tblLayout w:type="fixed"/>
        <w:tblCellMar>
          <w:left w:w="139" w:type="dxa"/>
          <w:right w:w="139" w:type="dxa"/>
        </w:tblCellMar>
        <w:tblLook w:val="0000" w:firstRow="0" w:lastRow="0" w:firstColumn="0" w:lastColumn="0" w:noHBand="0" w:noVBand="0"/>
      </w:tblPr>
      <w:tblGrid>
        <w:gridCol w:w="900"/>
        <w:gridCol w:w="5040"/>
        <w:gridCol w:w="3180"/>
      </w:tblGrid>
      <w:tr w:rsidR="00000000">
        <w:tblPrEx>
          <w:tblCellMar>
            <w:top w:w="0" w:type="dxa"/>
            <w:bottom w:w="0" w:type="dxa"/>
          </w:tblCellMar>
        </w:tblPrEx>
        <w:trPr>
          <w:ins w:id="1239" w:author="Unknown"/>
        </w:trPr>
        <w:tc>
          <w:tcPr>
            <w:tcW w:w="900" w:type="dxa"/>
          </w:tcPr>
          <w:p w:rsidR="00502E3B" w:rsidRDefault="00502E3B">
            <w:pPr>
              <w:spacing w:line="163" w:lineRule="exact"/>
              <w:rPr>
                <w:ins w:id="1240"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241" w:author="Unknown"/>
                <w:rFonts w:ascii="Times New Roman" w:hAnsi="Times New Roman"/>
              </w:rPr>
            </w:pPr>
            <w:ins w:id="1242" w:author="Unknown">
              <w:r>
                <w:rPr>
                  <w:rFonts w:ascii="Times New Roman" w:hAnsi="Times New Roman"/>
                </w:rPr>
                <w:t>5</w:t>
              </w:r>
            </w:ins>
          </w:p>
        </w:tc>
        <w:tc>
          <w:tcPr>
            <w:tcW w:w="5040" w:type="dxa"/>
          </w:tcPr>
          <w:p w:rsidR="00502E3B" w:rsidRDefault="00502E3B">
            <w:pPr>
              <w:spacing w:line="163" w:lineRule="exact"/>
              <w:rPr>
                <w:ins w:id="1243"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244" w:author="Unknown"/>
                <w:rFonts w:ascii="Times New Roman" w:hAnsi="Times New Roman"/>
              </w:rPr>
            </w:pPr>
            <w:ins w:id="1245" w:author="Unknown">
              <w:r>
                <w:rPr>
                  <w:rFonts w:ascii="Times New Roman" w:hAnsi="Times New Roman"/>
                </w:rPr>
                <w:t>Blind and/or disabled individuals who would be SSI/SSP, eligible except for the 8/72 increase in OASDI benefits.</w:t>
              </w:r>
            </w:ins>
          </w:p>
        </w:tc>
        <w:tc>
          <w:tcPr>
            <w:tcW w:w="3180" w:type="dxa"/>
          </w:tcPr>
          <w:p w:rsidR="00502E3B" w:rsidRDefault="00502E3B">
            <w:pPr>
              <w:spacing w:line="163" w:lineRule="exact"/>
              <w:rPr>
                <w:ins w:id="1246"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247" w:author="Unknown"/>
                <w:rFonts w:ascii="Times New Roman" w:hAnsi="Times New Roman"/>
              </w:rPr>
            </w:pPr>
            <w:ins w:id="1248" w:author="Unknown">
              <w:r>
                <w:rPr>
                  <w:rFonts w:ascii="Times New Roman" w:hAnsi="Times New Roman"/>
                </w:rPr>
                <w:t>42 CFR 435.134</w:t>
              </w:r>
            </w:ins>
          </w:p>
        </w:tc>
      </w:tr>
      <w:tr w:rsidR="00000000">
        <w:tblPrEx>
          <w:tblCellMar>
            <w:top w:w="0" w:type="dxa"/>
            <w:bottom w:w="0" w:type="dxa"/>
          </w:tblCellMar>
        </w:tblPrEx>
        <w:trPr>
          <w:ins w:id="1249" w:author="Unknown"/>
        </w:trPr>
        <w:tc>
          <w:tcPr>
            <w:tcW w:w="900" w:type="dxa"/>
          </w:tcPr>
          <w:p w:rsidR="00502E3B" w:rsidRDefault="00502E3B">
            <w:pPr>
              <w:spacing w:line="163" w:lineRule="exact"/>
              <w:rPr>
                <w:ins w:id="1250"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251" w:author="Unknown"/>
                <w:rFonts w:ascii="Times New Roman" w:hAnsi="Times New Roman"/>
              </w:rPr>
            </w:pPr>
            <w:ins w:id="1252" w:author="Unknown">
              <w:r>
                <w:rPr>
                  <w:rFonts w:ascii="Times New Roman" w:hAnsi="Times New Roman"/>
                </w:rPr>
                <w:t>6</w:t>
              </w:r>
            </w:ins>
          </w:p>
        </w:tc>
        <w:tc>
          <w:tcPr>
            <w:tcW w:w="5040" w:type="dxa"/>
          </w:tcPr>
          <w:p w:rsidR="00502E3B" w:rsidRDefault="00502E3B">
            <w:pPr>
              <w:spacing w:line="163" w:lineRule="exact"/>
              <w:rPr>
                <w:ins w:id="1253"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254" w:author="Unknown"/>
                <w:rFonts w:ascii="Times New Roman" w:hAnsi="Times New Roman"/>
              </w:rPr>
            </w:pPr>
            <w:ins w:id="1255" w:author="Unknown">
              <w:r>
                <w:rPr>
                  <w:rFonts w:ascii="Times New Roman" w:hAnsi="Times New Roman"/>
                </w:rPr>
                <w:t>Blind and/or disabled individuals who would be eligible for SSI but for title II cost-of-living adjustment(s).</w:t>
              </w:r>
            </w:ins>
          </w:p>
        </w:tc>
        <w:tc>
          <w:tcPr>
            <w:tcW w:w="3180" w:type="dxa"/>
          </w:tcPr>
          <w:p w:rsidR="00502E3B" w:rsidRDefault="00502E3B">
            <w:pPr>
              <w:spacing w:line="163" w:lineRule="exact"/>
              <w:rPr>
                <w:ins w:id="1256"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257" w:author="Unknown"/>
                <w:rFonts w:ascii="Times New Roman" w:hAnsi="Times New Roman"/>
              </w:rPr>
            </w:pPr>
            <w:ins w:id="1258" w:author="Unknown">
              <w:r>
                <w:rPr>
                  <w:rFonts w:ascii="Times New Roman" w:hAnsi="Times New Roman"/>
                </w:rPr>
                <w:t>42 CFR 435.135</w:t>
              </w:r>
            </w:ins>
          </w:p>
          <w:p w:rsidR="00502E3B" w:rsidRDefault="00502E3B">
            <w:pPr>
              <w:tabs>
                <w:tab w:val="left" w:pos="-1440"/>
                <w:tab w:val="left" w:pos="484"/>
                <w:tab w:val="left" w:pos="1090"/>
                <w:tab w:val="left" w:pos="2680"/>
                <w:tab w:val="left" w:pos="6316"/>
              </w:tabs>
              <w:spacing w:line="192" w:lineRule="auto"/>
              <w:rPr>
                <w:ins w:id="1259" w:author="Unknown"/>
                <w:rFonts w:ascii="Times New Roman" w:hAnsi="Times New Roman"/>
              </w:rPr>
            </w:pPr>
            <w:r>
              <w:rPr>
                <w:rFonts w:ascii="Times New Roman" w:hAnsi="Times New Roman"/>
              </w:rPr>
              <w:t>§</w:t>
            </w:r>
            <w:ins w:id="1260" w:author="Unknown">
              <w:r>
                <w:rPr>
                  <w:rFonts w:ascii="Times New Roman" w:hAnsi="Times New Roman"/>
                </w:rPr>
                <w:t>503 PL 94-566</w:t>
              </w:r>
            </w:ins>
          </w:p>
        </w:tc>
      </w:tr>
      <w:tr w:rsidR="00000000">
        <w:tblPrEx>
          <w:tblCellMar>
            <w:top w:w="0" w:type="dxa"/>
            <w:bottom w:w="0" w:type="dxa"/>
          </w:tblCellMar>
        </w:tblPrEx>
        <w:trPr>
          <w:ins w:id="1261" w:author="Unknown"/>
        </w:trPr>
        <w:tc>
          <w:tcPr>
            <w:tcW w:w="900" w:type="dxa"/>
          </w:tcPr>
          <w:p w:rsidR="00502E3B" w:rsidRDefault="00502E3B">
            <w:pPr>
              <w:spacing w:line="163" w:lineRule="exact"/>
              <w:rPr>
                <w:ins w:id="1262" w:author="Unknown"/>
                <w:rFonts w:ascii="Times New Roman" w:hAnsi="Times New Roman"/>
              </w:rPr>
            </w:pPr>
          </w:p>
          <w:p w:rsidR="00502E3B" w:rsidRDefault="00502E3B">
            <w:pPr>
              <w:tabs>
                <w:tab w:val="left" w:pos="-1440"/>
                <w:tab w:val="left" w:pos="484"/>
                <w:tab w:val="left" w:pos="1090"/>
                <w:tab w:val="left" w:pos="2680"/>
                <w:tab w:val="left" w:pos="6316"/>
              </w:tabs>
              <w:spacing w:after="19" w:line="192" w:lineRule="auto"/>
              <w:rPr>
                <w:ins w:id="1263" w:author="Unknown"/>
                <w:rFonts w:ascii="Times New Roman" w:hAnsi="Times New Roman"/>
              </w:rPr>
            </w:pPr>
            <w:ins w:id="1264" w:author="Unknown">
              <w:r>
                <w:rPr>
                  <w:rFonts w:ascii="Times New Roman" w:hAnsi="Times New Roman"/>
                </w:rPr>
                <w:t>7</w:t>
              </w:r>
            </w:ins>
          </w:p>
        </w:tc>
        <w:tc>
          <w:tcPr>
            <w:tcW w:w="5040" w:type="dxa"/>
          </w:tcPr>
          <w:p w:rsidR="00502E3B" w:rsidRDefault="00502E3B">
            <w:pPr>
              <w:spacing w:line="163" w:lineRule="exact"/>
              <w:rPr>
                <w:ins w:id="1265" w:author="Unknown"/>
                <w:rFonts w:ascii="Times New Roman" w:hAnsi="Times New Roman"/>
              </w:rPr>
            </w:pPr>
          </w:p>
          <w:p w:rsidR="00502E3B" w:rsidRDefault="00502E3B">
            <w:pPr>
              <w:tabs>
                <w:tab w:val="left" w:pos="-1440"/>
                <w:tab w:val="left" w:pos="484"/>
                <w:tab w:val="left" w:pos="1090"/>
                <w:tab w:val="left" w:pos="2680"/>
                <w:tab w:val="left" w:pos="6316"/>
              </w:tabs>
              <w:spacing w:after="19" w:line="192" w:lineRule="auto"/>
              <w:rPr>
                <w:ins w:id="1266" w:author="Unknown"/>
                <w:rFonts w:ascii="Times New Roman" w:hAnsi="Times New Roman"/>
              </w:rPr>
            </w:pPr>
            <w:ins w:id="1267" w:author="Unknown">
              <w:r>
                <w:rPr>
                  <w:rFonts w:ascii="Times New Roman" w:hAnsi="Times New Roman"/>
                </w:rPr>
                <w:t>Blind and/or disabled aliens who are not lawful, permanent residents or who do not have PRUCOL status, but who are otherwise qualified, and who require emergency care.</w:t>
              </w:r>
            </w:ins>
          </w:p>
        </w:tc>
        <w:tc>
          <w:tcPr>
            <w:tcW w:w="3180" w:type="dxa"/>
          </w:tcPr>
          <w:p w:rsidR="00502E3B" w:rsidRDefault="00502E3B">
            <w:pPr>
              <w:spacing w:line="163" w:lineRule="exact"/>
              <w:rPr>
                <w:ins w:id="1268" w:author="Unknown"/>
                <w:rFonts w:ascii="Times New Roman" w:hAnsi="Times New Roman"/>
              </w:rPr>
            </w:pPr>
          </w:p>
          <w:p w:rsidR="00502E3B" w:rsidRDefault="00502E3B">
            <w:pPr>
              <w:tabs>
                <w:tab w:val="left" w:pos="-1440"/>
                <w:tab w:val="left" w:pos="484"/>
                <w:tab w:val="left" w:pos="1090"/>
                <w:tab w:val="left" w:pos="2680"/>
                <w:tab w:val="left" w:pos="6316"/>
              </w:tabs>
              <w:spacing w:after="19" w:line="192" w:lineRule="auto"/>
              <w:rPr>
                <w:ins w:id="1269" w:author="Unknown"/>
                <w:rFonts w:ascii="Times New Roman" w:hAnsi="Times New Roman"/>
              </w:rPr>
            </w:pPr>
            <w:ins w:id="1270" w:author="Unknown">
              <w:r>
                <w:rPr>
                  <w:rFonts w:ascii="Times New Roman" w:hAnsi="Times New Roman"/>
                </w:rPr>
                <w:t xml:space="preserve">PL 99-509, </w:t>
              </w:r>
            </w:ins>
            <w:r>
              <w:rPr>
                <w:rFonts w:ascii="Times New Roman" w:hAnsi="Times New Roman"/>
              </w:rPr>
              <w:t>§</w:t>
            </w:r>
            <w:ins w:id="1271" w:author="Unknown">
              <w:r>
                <w:rPr>
                  <w:rFonts w:ascii="Times New Roman" w:hAnsi="Times New Roman"/>
                </w:rPr>
                <w:t>9406</w:t>
              </w:r>
            </w:ins>
          </w:p>
        </w:tc>
      </w:tr>
      <w:tr w:rsidR="00000000">
        <w:tblPrEx>
          <w:tblCellMar>
            <w:top w:w="0" w:type="dxa"/>
            <w:bottom w:w="0" w:type="dxa"/>
          </w:tblCellMar>
        </w:tblPrEx>
        <w:tc>
          <w:tcPr>
            <w:tcW w:w="900" w:type="dxa"/>
          </w:tcPr>
          <w:p w:rsidR="00502E3B" w:rsidRDefault="00502E3B">
            <w:pPr>
              <w:spacing w:line="144" w:lineRule="exact"/>
              <w:rPr>
                <w:ins w:id="1272"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273" w:author="Unknown"/>
                <w:rFonts w:ascii="Times New Roman" w:hAnsi="Times New Roman"/>
              </w:rPr>
            </w:pPr>
            <w:ins w:id="1274" w:author="Unknown">
              <w:r>
                <w:rPr>
                  <w:rFonts w:ascii="Times New Roman" w:hAnsi="Times New Roman"/>
                </w:rPr>
                <w:t>8</w:t>
              </w:r>
            </w:ins>
          </w:p>
        </w:tc>
        <w:tc>
          <w:tcPr>
            <w:tcW w:w="5040" w:type="dxa"/>
          </w:tcPr>
          <w:p w:rsidR="00502E3B" w:rsidRDefault="00502E3B">
            <w:pPr>
              <w:spacing w:line="144" w:lineRule="exact"/>
              <w:rPr>
                <w:ins w:id="1275"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276" w:author="Unknown"/>
                <w:rFonts w:ascii="Times New Roman" w:hAnsi="Times New Roman"/>
              </w:rPr>
            </w:pPr>
            <w:ins w:id="1277" w:author="Unknown">
              <w:r>
                <w:rPr>
                  <w:rFonts w:ascii="Times New Roman" w:hAnsi="Times New Roman"/>
                </w:rPr>
                <w:t>Blind and/or disabled individuals who meet all Medicaid requirements except current blindness, or disability criteria, who have been continuously eligible since 12/73 under the State's 12/73 requirements.</w:t>
              </w:r>
            </w:ins>
          </w:p>
        </w:tc>
        <w:tc>
          <w:tcPr>
            <w:tcW w:w="3180" w:type="dxa"/>
          </w:tcPr>
          <w:p w:rsidR="00502E3B" w:rsidRDefault="00502E3B">
            <w:pPr>
              <w:spacing w:line="144" w:lineRule="exact"/>
              <w:rPr>
                <w:ins w:id="1278"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rFonts w:ascii="Times New Roman" w:hAnsi="Times New Roman"/>
              </w:rPr>
            </w:pPr>
            <w:ins w:id="1279" w:author="Unknown">
              <w:r>
                <w:rPr>
                  <w:rFonts w:ascii="Times New Roman" w:hAnsi="Times New Roman"/>
                </w:rPr>
                <w:t>42 CFR 435.133</w:t>
              </w:r>
            </w:ins>
          </w:p>
        </w:tc>
      </w:tr>
    </w:tbl>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right" w:pos="9360"/>
        </w:tabs>
        <w:spacing w:line="192" w:lineRule="auto"/>
        <w:jc w:val="both"/>
        <w:rPr>
          <w:rFonts w:ascii="Times New Roman" w:hAnsi="Times New Roman"/>
        </w:rPr>
      </w:pPr>
      <w:r>
        <w:rPr>
          <w:rFonts w:ascii="Times New Roman" w:hAnsi="Times New Roman"/>
        </w:rPr>
        <w:t>2-164</w:t>
      </w:r>
      <w:r>
        <w:rPr>
          <w:rFonts w:ascii="Times New Roman" w:hAnsi="Times New Roman"/>
        </w:rPr>
        <w:tab/>
        <w:t xml:space="preserve">Rev. 91 </w:t>
      </w:r>
    </w:p>
    <w:p w:rsidR="00502E3B" w:rsidRDefault="00502E3B">
      <w:pPr>
        <w:tabs>
          <w:tab w:val="center" w:pos="4680"/>
          <w:tab w:val="left" w:pos="6316"/>
        </w:tabs>
        <w:spacing w:line="192" w:lineRule="auto"/>
        <w:jc w:val="both"/>
        <w:rPr>
          <w:rFonts w:ascii="Times New Roman" w:hAnsi="Times New Roman"/>
        </w:rPr>
      </w:pPr>
      <w:r>
        <w:rPr>
          <w:rFonts w:ascii="Times New Roman" w:hAnsi="Times New Roman"/>
        </w:rPr>
        <w:br w:type="page"/>
      </w:r>
      <w:r>
        <w:rPr>
          <w:rFonts w:ascii="Times New Roman" w:hAnsi="Times New Roman"/>
        </w:rPr>
        <w:tab/>
        <w:t>STATE ORGANIZATION</w:t>
      </w:r>
    </w:p>
    <w:p w:rsidR="00502E3B" w:rsidRDefault="00502E3B">
      <w:pPr>
        <w:tabs>
          <w:tab w:val="center" w:pos="4680"/>
          <w:tab w:val="right" w:pos="9360"/>
        </w:tabs>
        <w:spacing w:line="192" w:lineRule="auto"/>
        <w:jc w:val="both"/>
        <w:rPr>
          <w:rFonts w:ascii="Times New Roman" w:hAnsi="Times New Roman"/>
        </w:rPr>
      </w:pPr>
      <w:r>
        <w:rPr>
          <w:rFonts w:ascii="Times New Roman" w:hAnsi="Times New Roman"/>
          <w:u w:val="single"/>
        </w:rPr>
        <w:t>08-98</w:t>
      </w:r>
      <w:r>
        <w:rPr>
          <w:rFonts w:ascii="Times New Roman" w:hAnsi="Times New Roman"/>
          <w:u w:val="single"/>
        </w:rPr>
        <w:tab/>
        <w:t>AND GENERAL ADMINISTRATION</w:t>
      </w:r>
      <w:r>
        <w:rPr>
          <w:rFonts w:ascii="Times New Roman" w:hAnsi="Times New Roman"/>
          <w:u w:val="single"/>
        </w:rPr>
        <w:tab/>
        <w:t>2700.2 (Cont.)</w:t>
      </w: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tbl>
      <w:tblPr>
        <w:tblW w:w="0" w:type="auto"/>
        <w:tblLayout w:type="fixed"/>
        <w:tblCellMar>
          <w:left w:w="139" w:type="dxa"/>
          <w:right w:w="139" w:type="dxa"/>
        </w:tblCellMar>
        <w:tblLook w:val="0000" w:firstRow="0" w:lastRow="0" w:firstColumn="0" w:lastColumn="0" w:noHBand="0" w:noVBand="0"/>
      </w:tblPr>
      <w:tblGrid>
        <w:gridCol w:w="900"/>
        <w:gridCol w:w="4950"/>
        <w:gridCol w:w="3420"/>
      </w:tblGrid>
      <w:tr w:rsidR="00000000">
        <w:tblPrEx>
          <w:tblCellMar>
            <w:top w:w="0" w:type="dxa"/>
            <w:bottom w:w="0" w:type="dxa"/>
          </w:tblCellMar>
        </w:tblPrEx>
        <w:tc>
          <w:tcPr>
            <w:tcW w:w="900" w:type="dxa"/>
          </w:tcPr>
          <w:p w:rsidR="00502E3B" w:rsidRDefault="00502E3B">
            <w:pPr>
              <w:spacing w:line="163" w:lineRule="exact"/>
              <w:rPr>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280" w:author="Unknown"/>
                <w:rFonts w:ascii="Times New Roman" w:hAnsi="Times New Roman"/>
              </w:rPr>
            </w:pPr>
            <w:ins w:id="1281" w:author="Unknown">
              <w:r>
                <w:rPr>
                  <w:rFonts w:ascii="Times New Roman" w:hAnsi="Times New Roman"/>
                </w:rPr>
                <w:t>9</w:t>
              </w:r>
            </w:ins>
          </w:p>
        </w:tc>
        <w:tc>
          <w:tcPr>
            <w:tcW w:w="4950" w:type="dxa"/>
          </w:tcPr>
          <w:p w:rsidR="00502E3B" w:rsidRDefault="00502E3B">
            <w:pPr>
              <w:spacing w:line="163" w:lineRule="exact"/>
              <w:rPr>
                <w:ins w:id="1282"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283" w:author="Unknown"/>
                <w:rFonts w:ascii="Times New Roman" w:hAnsi="Times New Roman"/>
              </w:rPr>
            </w:pPr>
            <w:ins w:id="1284" w:author="Unknown">
              <w:r>
                <w:rPr>
                  <w:rFonts w:ascii="Times New Roman" w:hAnsi="Times New Roman"/>
                </w:rPr>
                <w:t>Blind and/or disabled individuals, age 18 or older, who became blind or disabled before age 22 and who lost SSI or State supplementary payments eligibility because of an increase in their OASDI (childhood disability) benefits.</w:t>
              </w:r>
            </w:ins>
          </w:p>
        </w:tc>
        <w:tc>
          <w:tcPr>
            <w:tcW w:w="3420" w:type="dxa"/>
          </w:tcPr>
          <w:p w:rsidR="00502E3B" w:rsidRDefault="00502E3B">
            <w:pPr>
              <w:spacing w:line="163" w:lineRule="exact"/>
              <w:rPr>
                <w:ins w:id="1285"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286" w:author="Unknown"/>
                <w:rFonts w:ascii="Times New Roman" w:hAnsi="Times New Roman"/>
              </w:rPr>
            </w:pPr>
            <w:r>
              <w:rPr>
                <w:rFonts w:ascii="Times New Roman" w:hAnsi="Times New Roman"/>
              </w:rPr>
              <w:t>§</w:t>
            </w:r>
            <w:ins w:id="1287" w:author="Unknown">
              <w:r>
                <w:rPr>
                  <w:rFonts w:ascii="Times New Roman" w:hAnsi="Times New Roman"/>
                </w:rPr>
                <w:t xml:space="preserve">1634(c) of the Act; PL 99-643, </w:t>
              </w:r>
            </w:ins>
            <w:r>
              <w:rPr>
                <w:rFonts w:ascii="Times New Roman" w:hAnsi="Times New Roman"/>
              </w:rPr>
              <w:t>§</w:t>
            </w:r>
            <w:ins w:id="1288" w:author="Unknown">
              <w:r>
                <w:rPr>
                  <w:rFonts w:ascii="Times New Roman" w:hAnsi="Times New Roman"/>
                </w:rPr>
                <w:t>6</w:t>
              </w:r>
            </w:ins>
          </w:p>
          <w:p w:rsidR="00502E3B" w:rsidRDefault="00502E3B">
            <w:pPr>
              <w:tabs>
                <w:tab w:val="left" w:pos="-1440"/>
                <w:tab w:val="left" w:pos="484"/>
                <w:tab w:val="left" w:pos="1090"/>
                <w:tab w:val="left" w:pos="2680"/>
                <w:tab w:val="left" w:pos="6316"/>
              </w:tabs>
              <w:spacing w:line="192" w:lineRule="auto"/>
              <w:rPr>
                <w:ins w:id="1289"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290"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rFonts w:ascii="Times New Roman" w:hAnsi="Times New Roman"/>
              </w:rPr>
            </w:pPr>
          </w:p>
        </w:tc>
      </w:tr>
    </w:tbl>
    <w:p w:rsidR="00502E3B" w:rsidRDefault="00502E3B">
      <w:pPr>
        <w:rPr>
          <w:rFonts w:ascii="Times New Roman" w:hAnsi="Times New Roman"/>
          <w:vanish/>
        </w:rPr>
      </w:pPr>
    </w:p>
    <w:tbl>
      <w:tblPr>
        <w:tblW w:w="0" w:type="auto"/>
        <w:tblLayout w:type="fixed"/>
        <w:tblCellMar>
          <w:left w:w="139" w:type="dxa"/>
          <w:right w:w="139" w:type="dxa"/>
        </w:tblCellMar>
        <w:tblLook w:val="0000" w:firstRow="0" w:lastRow="0" w:firstColumn="0" w:lastColumn="0" w:noHBand="0" w:noVBand="0"/>
      </w:tblPr>
      <w:tblGrid>
        <w:gridCol w:w="900"/>
        <w:gridCol w:w="4950"/>
        <w:gridCol w:w="3420"/>
      </w:tblGrid>
      <w:tr w:rsidR="00000000">
        <w:tblPrEx>
          <w:tblCellMar>
            <w:top w:w="0" w:type="dxa"/>
            <w:bottom w:w="0" w:type="dxa"/>
          </w:tblCellMar>
        </w:tblPrEx>
        <w:tc>
          <w:tcPr>
            <w:tcW w:w="900" w:type="dxa"/>
          </w:tcPr>
          <w:p w:rsidR="00502E3B" w:rsidRDefault="00502E3B">
            <w:pPr>
              <w:spacing w:line="163" w:lineRule="exact"/>
              <w:rPr>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291" w:author="Unknown"/>
                <w:rFonts w:ascii="Times New Roman" w:hAnsi="Times New Roman"/>
              </w:rPr>
            </w:pPr>
            <w:ins w:id="1292" w:author="Unknown">
              <w:r>
                <w:rPr>
                  <w:rFonts w:ascii="Times New Roman" w:hAnsi="Times New Roman"/>
                </w:rPr>
                <w:t>10</w:t>
              </w:r>
            </w:ins>
          </w:p>
        </w:tc>
        <w:tc>
          <w:tcPr>
            <w:tcW w:w="4950" w:type="dxa"/>
          </w:tcPr>
          <w:p w:rsidR="00502E3B" w:rsidRDefault="00502E3B">
            <w:pPr>
              <w:spacing w:line="163" w:lineRule="exact"/>
              <w:rPr>
                <w:ins w:id="1293"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294" w:author="Unknown"/>
                <w:rFonts w:ascii="Times New Roman" w:hAnsi="Times New Roman"/>
              </w:rPr>
            </w:pPr>
            <w:ins w:id="1295" w:author="Unknown">
              <w:r>
                <w:rPr>
                  <w:rFonts w:ascii="Times New Roman" w:hAnsi="Times New Roman"/>
                </w:rPr>
                <w:t>Blind and/or disabled individuals who would be eligible for AFDC, SSI, or an optional State supplement if not in a medical institution.</w:t>
              </w:r>
            </w:ins>
          </w:p>
        </w:tc>
        <w:tc>
          <w:tcPr>
            <w:tcW w:w="3420" w:type="dxa"/>
          </w:tcPr>
          <w:p w:rsidR="00502E3B" w:rsidRDefault="00502E3B">
            <w:pPr>
              <w:spacing w:line="163" w:lineRule="exact"/>
              <w:rPr>
                <w:ins w:id="1296"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297" w:author="Unknown"/>
                <w:rFonts w:ascii="Times New Roman" w:hAnsi="Times New Roman"/>
              </w:rPr>
            </w:pPr>
            <w:ins w:id="1298" w:author="Unknown">
              <w:r>
                <w:rPr>
                  <w:rFonts w:ascii="Times New Roman" w:hAnsi="Times New Roman"/>
                </w:rPr>
                <w:t>42 CFR 435.211</w:t>
              </w:r>
            </w:ins>
          </w:p>
          <w:p w:rsidR="00502E3B" w:rsidRDefault="00502E3B">
            <w:pPr>
              <w:tabs>
                <w:tab w:val="left" w:pos="-1440"/>
                <w:tab w:val="left" w:pos="484"/>
                <w:tab w:val="left" w:pos="1090"/>
                <w:tab w:val="left" w:pos="2680"/>
                <w:tab w:val="left" w:pos="6316"/>
              </w:tabs>
              <w:spacing w:line="192" w:lineRule="auto"/>
              <w:rPr>
                <w:ins w:id="1299"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rFonts w:ascii="Times New Roman" w:hAnsi="Times New Roman"/>
              </w:rPr>
            </w:pPr>
            <w:ins w:id="1300" w:author="Unknown">
              <w:r>
                <w:rPr>
                  <w:rFonts w:ascii="Times New Roman" w:hAnsi="Times New Roman"/>
                </w:rPr>
                <w:t>1902(a)(10)(A)(ii) and 1905(a) of the Act</w:t>
              </w:r>
            </w:ins>
          </w:p>
        </w:tc>
      </w:tr>
    </w:tbl>
    <w:p w:rsidR="00502E3B" w:rsidRDefault="00502E3B">
      <w:pPr>
        <w:rPr>
          <w:rFonts w:ascii="Times New Roman" w:hAnsi="Times New Roman"/>
          <w:vanish/>
        </w:rPr>
      </w:pPr>
    </w:p>
    <w:tbl>
      <w:tblPr>
        <w:tblW w:w="0" w:type="auto"/>
        <w:tblLayout w:type="fixed"/>
        <w:tblCellMar>
          <w:left w:w="139" w:type="dxa"/>
          <w:right w:w="139" w:type="dxa"/>
        </w:tblCellMar>
        <w:tblLook w:val="0000" w:firstRow="0" w:lastRow="0" w:firstColumn="0" w:lastColumn="0" w:noHBand="0" w:noVBand="0"/>
      </w:tblPr>
      <w:tblGrid>
        <w:gridCol w:w="900"/>
        <w:gridCol w:w="4950"/>
        <w:gridCol w:w="3420"/>
      </w:tblGrid>
      <w:tr w:rsidR="00000000">
        <w:tblPrEx>
          <w:tblCellMar>
            <w:top w:w="0" w:type="dxa"/>
            <w:bottom w:w="0" w:type="dxa"/>
          </w:tblCellMar>
        </w:tblPrEx>
        <w:trPr>
          <w:ins w:id="1301" w:author="Unknown"/>
        </w:trPr>
        <w:tc>
          <w:tcPr>
            <w:tcW w:w="900" w:type="dxa"/>
          </w:tcPr>
          <w:p w:rsidR="00502E3B" w:rsidRDefault="00502E3B">
            <w:pPr>
              <w:spacing w:line="163" w:lineRule="exact"/>
              <w:rPr>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302" w:author="Unknown"/>
                <w:rFonts w:ascii="Times New Roman" w:hAnsi="Times New Roman"/>
              </w:rPr>
            </w:pPr>
            <w:ins w:id="1303" w:author="Unknown">
              <w:r>
                <w:rPr>
                  <w:rFonts w:ascii="Times New Roman" w:hAnsi="Times New Roman"/>
                </w:rPr>
                <w:t>11</w:t>
              </w:r>
            </w:ins>
          </w:p>
        </w:tc>
        <w:tc>
          <w:tcPr>
            <w:tcW w:w="4950" w:type="dxa"/>
          </w:tcPr>
          <w:p w:rsidR="00502E3B" w:rsidRDefault="00502E3B">
            <w:pPr>
              <w:spacing w:line="163" w:lineRule="exact"/>
              <w:rPr>
                <w:ins w:id="1304"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305" w:author="Unknown"/>
                <w:rFonts w:ascii="Times New Roman" w:hAnsi="Times New Roman"/>
              </w:rPr>
            </w:pPr>
            <w:ins w:id="1306" w:author="Unknown">
              <w:r>
                <w:rPr>
                  <w:rFonts w:ascii="Times New Roman" w:hAnsi="Times New Roman"/>
                </w:rPr>
                <w:t>Qualified severely impaired blind or disabled individuals under age 65, who, except for earnings, are eligible for SSI.</w:t>
              </w:r>
            </w:ins>
          </w:p>
        </w:tc>
        <w:tc>
          <w:tcPr>
            <w:tcW w:w="3420" w:type="dxa"/>
          </w:tcPr>
          <w:p w:rsidR="00502E3B" w:rsidRDefault="00502E3B">
            <w:pPr>
              <w:spacing w:line="163" w:lineRule="exact"/>
              <w:rPr>
                <w:ins w:id="1307"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308" w:author="Unknown"/>
                <w:rFonts w:ascii="Times New Roman" w:hAnsi="Times New Roman"/>
              </w:rPr>
            </w:pPr>
            <w:ins w:id="1309" w:author="Unknown">
              <w:r>
                <w:rPr>
                  <w:rFonts w:ascii="Times New Roman" w:hAnsi="Times New Roman"/>
                </w:rPr>
                <w:t>1902(a)(10)(A)(I)</w:t>
              </w:r>
            </w:ins>
          </w:p>
          <w:p w:rsidR="00502E3B" w:rsidRDefault="00502E3B">
            <w:pPr>
              <w:tabs>
                <w:tab w:val="left" w:pos="-1440"/>
                <w:tab w:val="left" w:pos="484"/>
                <w:tab w:val="left" w:pos="1090"/>
                <w:tab w:val="left" w:pos="2680"/>
                <w:tab w:val="left" w:pos="6316"/>
              </w:tabs>
              <w:spacing w:line="192" w:lineRule="auto"/>
              <w:rPr>
                <w:ins w:id="1310" w:author="Unknown"/>
                <w:rFonts w:ascii="Times New Roman" w:hAnsi="Times New Roman"/>
              </w:rPr>
            </w:pPr>
            <w:ins w:id="1311" w:author="Unknown">
              <w:r>
                <w:rPr>
                  <w:rFonts w:ascii="Times New Roman" w:hAnsi="Times New Roman"/>
                </w:rPr>
                <w:t xml:space="preserve">(II) and 1905(q) of the Act; PL 99-509, </w:t>
              </w:r>
            </w:ins>
            <w:r>
              <w:rPr>
                <w:rFonts w:ascii="Times New Roman" w:hAnsi="Times New Roman"/>
              </w:rPr>
              <w:t>§</w:t>
            </w:r>
            <w:ins w:id="1312" w:author="Unknown">
              <w:r>
                <w:rPr>
                  <w:rFonts w:ascii="Times New Roman" w:hAnsi="Times New Roman"/>
                </w:rPr>
                <w:t xml:space="preserve">9404 and </w:t>
              </w:r>
            </w:ins>
            <w:r>
              <w:rPr>
                <w:rFonts w:ascii="Times New Roman" w:hAnsi="Times New Roman"/>
              </w:rPr>
              <w:t>§</w:t>
            </w:r>
            <w:ins w:id="1313" w:author="Unknown">
              <w:r>
                <w:rPr>
                  <w:rFonts w:ascii="Times New Roman" w:hAnsi="Times New Roman"/>
                </w:rPr>
                <w:t>1619(b)(8) of the ACT,</w:t>
              </w:r>
            </w:ins>
          </w:p>
          <w:p w:rsidR="00502E3B" w:rsidRDefault="00502E3B">
            <w:pPr>
              <w:tabs>
                <w:tab w:val="left" w:pos="-1440"/>
                <w:tab w:val="left" w:pos="484"/>
                <w:tab w:val="left" w:pos="1090"/>
                <w:tab w:val="left" w:pos="2680"/>
                <w:tab w:val="left" w:pos="6316"/>
              </w:tabs>
              <w:spacing w:line="192" w:lineRule="auto"/>
              <w:rPr>
                <w:ins w:id="1314" w:author="Unknown"/>
                <w:rFonts w:ascii="Times New Roman" w:hAnsi="Times New Roman"/>
              </w:rPr>
            </w:pPr>
            <w:ins w:id="1315" w:author="Unknown">
              <w:r>
                <w:rPr>
                  <w:rFonts w:ascii="Times New Roman" w:hAnsi="Times New Roman"/>
                </w:rPr>
                <w:t xml:space="preserve"> PL 99-643, </w:t>
              </w:r>
            </w:ins>
            <w:r>
              <w:rPr>
                <w:rFonts w:ascii="Times New Roman" w:hAnsi="Times New Roman"/>
              </w:rPr>
              <w:t>§</w:t>
            </w:r>
            <w:ins w:id="1316" w:author="Unknown">
              <w:r>
                <w:rPr>
                  <w:rFonts w:ascii="Times New Roman" w:hAnsi="Times New Roman"/>
                </w:rPr>
                <w:t>7</w:t>
              </w:r>
            </w:ins>
          </w:p>
        </w:tc>
      </w:tr>
      <w:tr w:rsidR="00000000">
        <w:tblPrEx>
          <w:tblCellMar>
            <w:top w:w="0" w:type="dxa"/>
            <w:bottom w:w="0" w:type="dxa"/>
          </w:tblCellMar>
        </w:tblPrEx>
        <w:trPr>
          <w:ins w:id="1317" w:author="Unknown"/>
        </w:trPr>
        <w:tc>
          <w:tcPr>
            <w:tcW w:w="900" w:type="dxa"/>
          </w:tcPr>
          <w:p w:rsidR="00502E3B" w:rsidRDefault="00502E3B">
            <w:pPr>
              <w:spacing w:line="163" w:lineRule="exact"/>
              <w:rPr>
                <w:ins w:id="1318"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1319" w:author="Unknown"/>
                <w:rFonts w:ascii="Times New Roman" w:hAnsi="Times New Roman"/>
              </w:rPr>
            </w:pPr>
            <w:ins w:id="1320" w:author="Unknown">
              <w:r>
                <w:rPr>
                  <w:rFonts w:ascii="Times New Roman" w:hAnsi="Times New Roman"/>
                </w:rPr>
                <w:t>12</w:t>
              </w:r>
            </w:ins>
          </w:p>
        </w:tc>
        <w:tc>
          <w:tcPr>
            <w:tcW w:w="4950" w:type="dxa"/>
          </w:tcPr>
          <w:p w:rsidR="00502E3B" w:rsidRDefault="00502E3B">
            <w:pPr>
              <w:spacing w:line="163" w:lineRule="exact"/>
              <w:rPr>
                <w:ins w:id="1321"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1322" w:author="Unknown"/>
                <w:rFonts w:ascii="Times New Roman" w:hAnsi="Times New Roman"/>
              </w:rPr>
            </w:pPr>
            <w:ins w:id="1323" w:author="Unknown">
              <w:r>
                <w:rPr>
                  <w:rFonts w:ascii="Times New Roman" w:hAnsi="Times New Roman"/>
                </w:rPr>
                <w:t>Blind and/or disabled individuals who meet income and resource requirements for AFDC, SSI, or an optional State supplement.</w:t>
              </w:r>
            </w:ins>
          </w:p>
        </w:tc>
        <w:tc>
          <w:tcPr>
            <w:tcW w:w="3420" w:type="dxa"/>
          </w:tcPr>
          <w:p w:rsidR="00502E3B" w:rsidRDefault="00502E3B">
            <w:pPr>
              <w:spacing w:line="163" w:lineRule="exact"/>
              <w:rPr>
                <w:ins w:id="1324"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325" w:author="Unknown"/>
                <w:rFonts w:ascii="Times New Roman" w:hAnsi="Times New Roman"/>
              </w:rPr>
            </w:pPr>
            <w:ins w:id="1326" w:author="Unknown">
              <w:r>
                <w:rPr>
                  <w:rFonts w:ascii="Times New Roman" w:hAnsi="Times New Roman"/>
                </w:rPr>
                <w:t>42 CFR 435.210</w:t>
              </w:r>
            </w:ins>
          </w:p>
          <w:p w:rsidR="00502E3B" w:rsidRDefault="00502E3B">
            <w:pPr>
              <w:tabs>
                <w:tab w:val="left" w:pos="-1440"/>
                <w:tab w:val="left" w:pos="484"/>
                <w:tab w:val="left" w:pos="1090"/>
                <w:tab w:val="left" w:pos="2680"/>
                <w:tab w:val="left" w:pos="6316"/>
              </w:tabs>
              <w:spacing w:line="192" w:lineRule="auto"/>
              <w:rPr>
                <w:ins w:id="1327"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1328" w:author="Unknown"/>
                <w:rFonts w:ascii="Times New Roman" w:hAnsi="Times New Roman"/>
              </w:rPr>
            </w:pPr>
            <w:ins w:id="1329" w:author="Unknown">
              <w:r>
                <w:rPr>
                  <w:rFonts w:ascii="Times New Roman" w:hAnsi="Times New Roman"/>
                </w:rPr>
                <w:t>1902(a)(10)(A)(ii) and 1905 of the Act</w:t>
              </w:r>
            </w:ins>
          </w:p>
        </w:tc>
      </w:tr>
    </w:tbl>
    <w:p w:rsidR="00502E3B" w:rsidRDefault="00502E3B">
      <w:pPr>
        <w:rPr>
          <w:ins w:id="1330" w:author="Unknown"/>
          <w:rFonts w:ascii="Times New Roman" w:hAnsi="Times New Roman"/>
          <w:vanish/>
        </w:rPr>
      </w:pPr>
    </w:p>
    <w:tbl>
      <w:tblPr>
        <w:tblW w:w="0" w:type="auto"/>
        <w:tblLayout w:type="fixed"/>
        <w:tblCellMar>
          <w:left w:w="139" w:type="dxa"/>
          <w:right w:w="139" w:type="dxa"/>
        </w:tblCellMar>
        <w:tblLook w:val="0000" w:firstRow="0" w:lastRow="0" w:firstColumn="0" w:lastColumn="0" w:noHBand="0" w:noVBand="0"/>
      </w:tblPr>
      <w:tblGrid>
        <w:gridCol w:w="900"/>
        <w:gridCol w:w="4950"/>
        <w:gridCol w:w="3420"/>
      </w:tblGrid>
      <w:tr w:rsidR="00000000">
        <w:tblPrEx>
          <w:tblCellMar>
            <w:top w:w="0" w:type="dxa"/>
            <w:bottom w:w="0" w:type="dxa"/>
          </w:tblCellMar>
        </w:tblPrEx>
        <w:trPr>
          <w:ins w:id="1331" w:author="Unknown"/>
        </w:trPr>
        <w:tc>
          <w:tcPr>
            <w:tcW w:w="900" w:type="dxa"/>
          </w:tcPr>
          <w:p w:rsidR="00502E3B" w:rsidRDefault="00502E3B">
            <w:pPr>
              <w:spacing w:line="163" w:lineRule="exact"/>
              <w:rPr>
                <w:ins w:id="1332"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333" w:author="Unknown"/>
                <w:rFonts w:ascii="Times New Roman" w:hAnsi="Times New Roman"/>
              </w:rPr>
            </w:pPr>
            <w:ins w:id="1334" w:author="Unknown">
              <w:r>
                <w:rPr>
                  <w:rFonts w:ascii="Times New Roman" w:hAnsi="Times New Roman"/>
                </w:rPr>
                <w:t>13</w:t>
              </w:r>
            </w:ins>
          </w:p>
        </w:tc>
        <w:tc>
          <w:tcPr>
            <w:tcW w:w="4950" w:type="dxa"/>
          </w:tcPr>
          <w:p w:rsidR="00502E3B" w:rsidRDefault="00502E3B">
            <w:pPr>
              <w:spacing w:line="163" w:lineRule="exact"/>
              <w:rPr>
                <w:ins w:id="1335"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336" w:author="Unknown"/>
                <w:rFonts w:ascii="Times New Roman" w:hAnsi="Times New Roman"/>
              </w:rPr>
            </w:pPr>
            <w:ins w:id="1337" w:author="Unknown">
              <w:r>
                <w:rPr>
                  <w:rFonts w:ascii="Times New Roman" w:hAnsi="Times New Roman"/>
                </w:rPr>
                <w:t>Working disabled individuals who buy-in to Medicaid</w:t>
              </w:r>
            </w:ins>
          </w:p>
        </w:tc>
        <w:tc>
          <w:tcPr>
            <w:tcW w:w="3420" w:type="dxa"/>
          </w:tcPr>
          <w:p w:rsidR="00502E3B" w:rsidRDefault="00502E3B">
            <w:pPr>
              <w:spacing w:line="163" w:lineRule="exact"/>
              <w:rPr>
                <w:ins w:id="1338"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339" w:author="Unknown"/>
                <w:rFonts w:ascii="Times New Roman" w:hAnsi="Times New Roman"/>
              </w:rPr>
            </w:pPr>
            <w:r>
              <w:rPr>
                <w:rFonts w:ascii="Times New Roman" w:hAnsi="Times New Roman"/>
              </w:rPr>
              <w:t>§</w:t>
            </w:r>
            <w:ins w:id="1340" w:author="Unknown">
              <w:r>
                <w:rPr>
                  <w:rFonts w:ascii="Times New Roman" w:hAnsi="Times New Roman"/>
                </w:rPr>
                <w:t>1902(a)(10)(A)(ii)(XIII)</w:t>
              </w:r>
            </w:ins>
          </w:p>
        </w:tc>
      </w:tr>
      <w:tr w:rsidR="00000000">
        <w:tblPrEx>
          <w:tblCellMar>
            <w:top w:w="0" w:type="dxa"/>
            <w:bottom w:w="0" w:type="dxa"/>
          </w:tblCellMar>
        </w:tblPrEx>
        <w:trPr>
          <w:ins w:id="1341" w:author="Unknown"/>
        </w:trPr>
        <w:tc>
          <w:tcPr>
            <w:tcW w:w="900" w:type="dxa"/>
          </w:tcPr>
          <w:p w:rsidR="00502E3B" w:rsidRDefault="00502E3B">
            <w:pPr>
              <w:spacing w:line="163" w:lineRule="exact"/>
              <w:rPr>
                <w:ins w:id="1342"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343" w:author="Unknown"/>
                <w:rFonts w:ascii="Times New Roman" w:hAnsi="Times New Roman"/>
              </w:rPr>
            </w:pPr>
            <w:ins w:id="1344" w:author="Unknown">
              <w:r>
                <w:rPr>
                  <w:rFonts w:ascii="Times New Roman" w:hAnsi="Times New Roman"/>
                </w:rPr>
                <w:t>14</w:t>
              </w:r>
            </w:ins>
          </w:p>
        </w:tc>
        <w:tc>
          <w:tcPr>
            <w:tcW w:w="4950" w:type="dxa"/>
          </w:tcPr>
          <w:p w:rsidR="00502E3B" w:rsidRDefault="00502E3B">
            <w:pPr>
              <w:spacing w:line="163" w:lineRule="exact"/>
              <w:rPr>
                <w:ins w:id="1345"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346" w:author="Unknown"/>
                <w:rFonts w:ascii="Times New Roman" w:hAnsi="Times New Roman"/>
              </w:rPr>
            </w:pPr>
            <w:ins w:id="1347" w:author="Unknown">
              <w:r>
                <w:rPr>
                  <w:rFonts w:ascii="Times New Roman" w:hAnsi="Times New Roman"/>
                </w:rPr>
                <w:t>Blind and/or disabled individuals who have become ineligible who are enrolled in a qualified HMO or "</w:t>
              </w:r>
            </w:ins>
            <w:r>
              <w:rPr>
                <w:rFonts w:ascii="Times New Roman" w:hAnsi="Times New Roman"/>
              </w:rPr>
              <w:t>§</w:t>
            </w:r>
            <w:ins w:id="1348" w:author="Unknown">
              <w:r>
                <w:rPr>
                  <w:rFonts w:ascii="Times New Roman" w:hAnsi="Times New Roman"/>
                </w:rPr>
                <w:t>1903(m)(2)(G) entity" that has a risk contract.</w:t>
              </w:r>
            </w:ins>
          </w:p>
        </w:tc>
        <w:tc>
          <w:tcPr>
            <w:tcW w:w="3420" w:type="dxa"/>
          </w:tcPr>
          <w:p w:rsidR="00502E3B" w:rsidRDefault="00502E3B">
            <w:pPr>
              <w:spacing w:line="163" w:lineRule="exact"/>
              <w:rPr>
                <w:ins w:id="1349"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350" w:author="Unknown"/>
                <w:rFonts w:ascii="Times New Roman" w:hAnsi="Times New Roman"/>
              </w:rPr>
            </w:pPr>
            <w:ins w:id="1351" w:author="Unknown">
              <w:r>
                <w:rPr>
                  <w:rFonts w:ascii="Times New Roman" w:hAnsi="Times New Roman"/>
                </w:rPr>
                <w:t>42 CFR 435.212</w:t>
              </w:r>
            </w:ins>
          </w:p>
          <w:p w:rsidR="00502E3B" w:rsidRDefault="00502E3B">
            <w:pPr>
              <w:tabs>
                <w:tab w:val="left" w:pos="-1440"/>
                <w:tab w:val="left" w:pos="484"/>
                <w:tab w:val="left" w:pos="1090"/>
                <w:tab w:val="left" w:pos="2680"/>
                <w:tab w:val="left" w:pos="6316"/>
              </w:tabs>
              <w:spacing w:line="192" w:lineRule="auto"/>
              <w:rPr>
                <w:ins w:id="1352"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353" w:author="Unknown"/>
                <w:rFonts w:ascii="Times New Roman" w:hAnsi="Times New Roman"/>
              </w:rPr>
            </w:pPr>
            <w:r>
              <w:rPr>
                <w:rFonts w:ascii="Times New Roman" w:hAnsi="Times New Roman"/>
              </w:rPr>
              <w:t>§</w:t>
            </w:r>
            <w:ins w:id="1354" w:author="Unknown">
              <w:r>
                <w:rPr>
                  <w:rFonts w:ascii="Times New Roman" w:hAnsi="Times New Roman"/>
                </w:rPr>
                <w:t xml:space="preserve">1902(e)(2) of the Act; PL 99-272, </w:t>
              </w:r>
            </w:ins>
            <w:r>
              <w:rPr>
                <w:rFonts w:ascii="Times New Roman" w:hAnsi="Times New Roman"/>
              </w:rPr>
              <w:t>§</w:t>
            </w:r>
            <w:ins w:id="1355" w:author="Unknown">
              <w:r>
                <w:rPr>
                  <w:rFonts w:ascii="Times New Roman" w:hAnsi="Times New Roman"/>
                </w:rPr>
                <w:t xml:space="preserve">9517; PL 100-203, </w:t>
              </w:r>
            </w:ins>
            <w:r>
              <w:rPr>
                <w:rFonts w:ascii="Times New Roman" w:hAnsi="Times New Roman"/>
              </w:rPr>
              <w:t>§</w:t>
            </w:r>
            <w:ins w:id="1356" w:author="Unknown">
              <w:r>
                <w:rPr>
                  <w:rFonts w:ascii="Times New Roman" w:hAnsi="Times New Roman"/>
                </w:rPr>
                <w:t>4113(d)</w:t>
              </w:r>
            </w:ins>
          </w:p>
        </w:tc>
      </w:tr>
      <w:tr w:rsidR="00000000">
        <w:tblPrEx>
          <w:tblCellMar>
            <w:top w:w="0" w:type="dxa"/>
            <w:bottom w:w="0" w:type="dxa"/>
          </w:tblCellMar>
        </w:tblPrEx>
        <w:trPr>
          <w:ins w:id="1357" w:author="Unknown"/>
        </w:trPr>
        <w:tc>
          <w:tcPr>
            <w:tcW w:w="900" w:type="dxa"/>
          </w:tcPr>
          <w:p w:rsidR="00502E3B" w:rsidRDefault="00502E3B">
            <w:pPr>
              <w:spacing w:line="163" w:lineRule="exact"/>
              <w:rPr>
                <w:ins w:id="1358"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359" w:author="Unknown"/>
                <w:rFonts w:ascii="Times New Roman" w:hAnsi="Times New Roman"/>
              </w:rPr>
            </w:pPr>
            <w:ins w:id="1360" w:author="Unknown">
              <w:r>
                <w:rPr>
                  <w:rFonts w:ascii="Times New Roman" w:hAnsi="Times New Roman"/>
                </w:rPr>
                <w:t>15</w:t>
              </w:r>
            </w:ins>
          </w:p>
        </w:tc>
        <w:tc>
          <w:tcPr>
            <w:tcW w:w="4950" w:type="dxa"/>
          </w:tcPr>
          <w:p w:rsidR="00502E3B" w:rsidRDefault="00502E3B">
            <w:pPr>
              <w:spacing w:line="163" w:lineRule="exact"/>
              <w:rPr>
                <w:ins w:id="1361"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362" w:author="Unknown"/>
                <w:rFonts w:ascii="Times New Roman" w:hAnsi="Times New Roman"/>
              </w:rPr>
            </w:pPr>
            <w:ins w:id="1363" w:author="Unknown">
              <w:r>
                <w:rPr>
                  <w:rFonts w:ascii="Times New Roman" w:hAnsi="Times New Roman"/>
                </w:rPr>
                <w:t>Blind and/or disabled individuals who, solely because of coverage under a home and community based waiver, are not in a medical institution and who would be eligible if they were.</w:t>
              </w:r>
            </w:ins>
          </w:p>
        </w:tc>
        <w:tc>
          <w:tcPr>
            <w:tcW w:w="3420" w:type="dxa"/>
          </w:tcPr>
          <w:p w:rsidR="00502E3B" w:rsidRDefault="00502E3B">
            <w:pPr>
              <w:spacing w:line="163" w:lineRule="exact"/>
              <w:rPr>
                <w:ins w:id="1364"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365" w:author="Unknown"/>
                <w:rFonts w:ascii="Times New Roman" w:hAnsi="Times New Roman"/>
              </w:rPr>
            </w:pPr>
            <w:ins w:id="1366" w:author="Unknown">
              <w:r>
                <w:rPr>
                  <w:rFonts w:ascii="Times New Roman" w:hAnsi="Times New Roman"/>
                </w:rPr>
                <w:t>42 CFR 435.217</w:t>
              </w:r>
            </w:ins>
          </w:p>
          <w:p w:rsidR="00502E3B" w:rsidRDefault="00502E3B">
            <w:pPr>
              <w:tabs>
                <w:tab w:val="left" w:pos="-1440"/>
                <w:tab w:val="left" w:pos="484"/>
                <w:tab w:val="left" w:pos="1090"/>
                <w:tab w:val="left" w:pos="2680"/>
                <w:tab w:val="left" w:pos="6316"/>
              </w:tabs>
              <w:spacing w:line="192" w:lineRule="auto"/>
              <w:rPr>
                <w:ins w:id="1367" w:author="Unknown"/>
                <w:rFonts w:ascii="Times New Roman" w:hAnsi="Times New Roman"/>
              </w:rPr>
            </w:pPr>
            <w:r>
              <w:rPr>
                <w:rFonts w:ascii="Times New Roman" w:hAnsi="Times New Roman"/>
              </w:rPr>
              <w:t>§</w:t>
            </w:r>
            <w:ins w:id="1368" w:author="Unknown">
              <w:r>
                <w:rPr>
                  <w:rFonts w:ascii="Times New Roman" w:hAnsi="Times New Roman"/>
                </w:rPr>
                <w:t>1902(a)(10)(A)(ii)</w:t>
              </w:r>
            </w:ins>
          </w:p>
          <w:p w:rsidR="00502E3B" w:rsidRDefault="00502E3B">
            <w:pPr>
              <w:tabs>
                <w:tab w:val="left" w:pos="-1440"/>
                <w:tab w:val="left" w:pos="484"/>
                <w:tab w:val="left" w:pos="1090"/>
                <w:tab w:val="left" w:pos="2680"/>
                <w:tab w:val="left" w:pos="6316"/>
              </w:tabs>
              <w:spacing w:line="192" w:lineRule="auto"/>
              <w:rPr>
                <w:ins w:id="1369" w:author="Unknown"/>
                <w:rFonts w:ascii="Times New Roman" w:hAnsi="Times New Roman"/>
              </w:rPr>
            </w:pPr>
            <w:ins w:id="1370" w:author="Unknown">
              <w:r>
                <w:rPr>
                  <w:rFonts w:ascii="Times New Roman" w:hAnsi="Times New Roman"/>
                </w:rPr>
                <w:t>(VI) of the Act;</w:t>
              </w:r>
            </w:ins>
          </w:p>
          <w:p w:rsidR="00502E3B" w:rsidRDefault="00502E3B">
            <w:pPr>
              <w:tabs>
                <w:tab w:val="left" w:pos="-1440"/>
                <w:tab w:val="left" w:pos="484"/>
                <w:tab w:val="left" w:pos="1090"/>
                <w:tab w:val="left" w:pos="2680"/>
                <w:tab w:val="left" w:pos="6316"/>
              </w:tabs>
              <w:spacing w:line="192" w:lineRule="auto"/>
              <w:rPr>
                <w:ins w:id="1371" w:author="Unknown"/>
                <w:rFonts w:ascii="Times New Roman" w:hAnsi="Times New Roman"/>
              </w:rPr>
            </w:pPr>
            <w:ins w:id="1372" w:author="Unknown">
              <w:r>
                <w:rPr>
                  <w:rFonts w:ascii="Times New Roman" w:hAnsi="Times New Roman"/>
                </w:rPr>
                <w:t xml:space="preserve"> 50 PL 100-13</w:t>
              </w:r>
            </w:ins>
          </w:p>
        </w:tc>
      </w:tr>
      <w:tr w:rsidR="00000000">
        <w:tblPrEx>
          <w:tblCellMar>
            <w:top w:w="0" w:type="dxa"/>
            <w:bottom w:w="0" w:type="dxa"/>
          </w:tblCellMar>
        </w:tblPrEx>
        <w:trPr>
          <w:ins w:id="1373" w:author="Unknown"/>
        </w:trPr>
        <w:tc>
          <w:tcPr>
            <w:tcW w:w="900" w:type="dxa"/>
          </w:tcPr>
          <w:p w:rsidR="00502E3B" w:rsidRDefault="00502E3B">
            <w:pPr>
              <w:spacing w:line="163" w:lineRule="exact"/>
              <w:rPr>
                <w:ins w:id="1374"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375" w:author="Unknown"/>
                <w:rFonts w:ascii="Times New Roman" w:hAnsi="Times New Roman"/>
              </w:rPr>
            </w:pPr>
            <w:ins w:id="1376" w:author="Unknown">
              <w:r>
                <w:rPr>
                  <w:rFonts w:ascii="Times New Roman" w:hAnsi="Times New Roman"/>
                </w:rPr>
                <w:t>16</w:t>
              </w:r>
            </w:ins>
          </w:p>
        </w:tc>
        <w:tc>
          <w:tcPr>
            <w:tcW w:w="4950" w:type="dxa"/>
          </w:tcPr>
          <w:p w:rsidR="00502E3B" w:rsidRDefault="00502E3B">
            <w:pPr>
              <w:spacing w:line="163" w:lineRule="exact"/>
              <w:rPr>
                <w:ins w:id="1377"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378" w:author="Unknown"/>
                <w:rFonts w:ascii="Times New Roman" w:hAnsi="Times New Roman"/>
              </w:rPr>
            </w:pPr>
            <w:ins w:id="1379" w:author="Unknown">
              <w:r>
                <w:rPr>
                  <w:rFonts w:ascii="Times New Roman" w:hAnsi="Times New Roman"/>
                </w:rPr>
                <w:t>Blind and/or disabled individuals who elect to receive hospice care, and who would be eligible if in a medical institution.</w:t>
              </w:r>
            </w:ins>
          </w:p>
        </w:tc>
        <w:tc>
          <w:tcPr>
            <w:tcW w:w="3420" w:type="dxa"/>
          </w:tcPr>
          <w:p w:rsidR="00502E3B" w:rsidRDefault="00502E3B">
            <w:pPr>
              <w:spacing w:line="163" w:lineRule="exact"/>
              <w:rPr>
                <w:ins w:id="1380"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381" w:author="Unknown"/>
                <w:rFonts w:ascii="Times New Roman" w:hAnsi="Times New Roman"/>
              </w:rPr>
            </w:pPr>
            <w:r>
              <w:rPr>
                <w:rFonts w:ascii="Times New Roman" w:hAnsi="Times New Roman"/>
              </w:rPr>
              <w:t>§</w:t>
            </w:r>
            <w:ins w:id="1382" w:author="Unknown">
              <w:r>
                <w:rPr>
                  <w:rFonts w:ascii="Times New Roman" w:hAnsi="Times New Roman"/>
                </w:rPr>
                <w:t>1902(a)(10)(A)(ii)</w:t>
              </w:r>
            </w:ins>
          </w:p>
          <w:p w:rsidR="00502E3B" w:rsidRDefault="00502E3B">
            <w:pPr>
              <w:tabs>
                <w:tab w:val="left" w:pos="-1440"/>
                <w:tab w:val="left" w:pos="484"/>
                <w:tab w:val="left" w:pos="1090"/>
                <w:tab w:val="left" w:pos="2680"/>
                <w:tab w:val="left" w:pos="6316"/>
              </w:tabs>
              <w:spacing w:line="192" w:lineRule="auto"/>
              <w:rPr>
                <w:ins w:id="1383" w:author="Unknown"/>
                <w:rFonts w:ascii="Times New Roman" w:hAnsi="Times New Roman"/>
              </w:rPr>
            </w:pPr>
            <w:ins w:id="1384" w:author="Unknown">
              <w:r>
                <w:rPr>
                  <w:rFonts w:ascii="Times New Roman" w:hAnsi="Times New Roman"/>
                </w:rPr>
                <w:t xml:space="preserve">(VII); PL 99-272, </w:t>
              </w:r>
            </w:ins>
            <w:r>
              <w:rPr>
                <w:rFonts w:ascii="Times New Roman" w:hAnsi="Times New Roman"/>
              </w:rPr>
              <w:t>§</w:t>
            </w:r>
            <w:ins w:id="1385" w:author="Unknown">
              <w:r>
                <w:rPr>
                  <w:rFonts w:ascii="Times New Roman" w:hAnsi="Times New Roman"/>
                </w:rPr>
                <w:t>9505</w:t>
              </w:r>
            </w:ins>
          </w:p>
        </w:tc>
      </w:tr>
      <w:tr w:rsidR="00000000">
        <w:tblPrEx>
          <w:tblCellMar>
            <w:top w:w="0" w:type="dxa"/>
            <w:bottom w:w="0" w:type="dxa"/>
          </w:tblCellMar>
        </w:tblPrEx>
        <w:trPr>
          <w:ins w:id="1386" w:author="Unknown"/>
        </w:trPr>
        <w:tc>
          <w:tcPr>
            <w:tcW w:w="900" w:type="dxa"/>
          </w:tcPr>
          <w:p w:rsidR="00502E3B" w:rsidRDefault="00502E3B">
            <w:pPr>
              <w:spacing w:line="163" w:lineRule="exact"/>
              <w:rPr>
                <w:ins w:id="1387"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388" w:author="Unknown"/>
                <w:rFonts w:ascii="Times New Roman" w:hAnsi="Times New Roman"/>
              </w:rPr>
            </w:pPr>
            <w:ins w:id="1389" w:author="Unknown">
              <w:r>
                <w:rPr>
                  <w:rFonts w:ascii="Times New Roman" w:hAnsi="Times New Roman"/>
                </w:rPr>
                <w:t>17</w:t>
              </w:r>
            </w:ins>
          </w:p>
        </w:tc>
        <w:tc>
          <w:tcPr>
            <w:tcW w:w="4950" w:type="dxa"/>
          </w:tcPr>
          <w:p w:rsidR="00502E3B" w:rsidRDefault="00502E3B">
            <w:pPr>
              <w:spacing w:line="163" w:lineRule="exact"/>
              <w:rPr>
                <w:ins w:id="1390"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391" w:author="Unknown"/>
                <w:rFonts w:ascii="Times New Roman" w:hAnsi="Times New Roman"/>
              </w:rPr>
            </w:pPr>
            <w:ins w:id="1392" w:author="Unknown">
              <w:r>
                <w:rPr>
                  <w:rFonts w:ascii="Times New Roman" w:hAnsi="Times New Roman"/>
                </w:rPr>
                <w:t>Blind and/or disabled individuals in institutions who are eligible under a special income level specified in Supplement 1 to Attachment 2.6-A of the State's title XIX Plan.</w:t>
              </w:r>
            </w:ins>
          </w:p>
        </w:tc>
        <w:tc>
          <w:tcPr>
            <w:tcW w:w="3420" w:type="dxa"/>
          </w:tcPr>
          <w:p w:rsidR="00502E3B" w:rsidRDefault="00502E3B">
            <w:pPr>
              <w:spacing w:line="163" w:lineRule="exact"/>
              <w:rPr>
                <w:ins w:id="1393"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394" w:author="Unknown"/>
                <w:rFonts w:ascii="Times New Roman" w:hAnsi="Times New Roman"/>
              </w:rPr>
            </w:pPr>
            <w:ins w:id="1395" w:author="Unknown">
              <w:r>
                <w:rPr>
                  <w:rFonts w:ascii="Times New Roman" w:hAnsi="Times New Roman"/>
                </w:rPr>
                <w:t>42 CFR 435.231</w:t>
              </w:r>
            </w:ins>
          </w:p>
          <w:p w:rsidR="00502E3B" w:rsidRDefault="00502E3B">
            <w:pPr>
              <w:tabs>
                <w:tab w:val="left" w:pos="-1440"/>
                <w:tab w:val="left" w:pos="484"/>
                <w:tab w:val="left" w:pos="1090"/>
                <w:tab w:val="left" w:pos="2680"/>
                <w:tab w:val="left" w:pos="6316"/>
              </w:tabs>
              <w:spacing w:line="192" w:lineRule="auto"/>
              <w:rPr>
                <w:ins w:id="1396" w:author="Unknown"/>
                <w:rFonts w:ascii="Times New Roman" w:hAnsi="Times New Roman"/>
              </w:rPr>
            </w:pPr>
            <w:r>
              <w:rPr>
                <w:rFonts w:ascii="Times New Roman" w:hAnsi="Times New Roman"/>
              </w:rPr>
              <w:t>§</w:t>
            </w:r>
            <w:ins w:id="1397" w:author="Unknown">
              <w:r>
                <w:rPr>
                  <w:rFonts w:ascii="Times New Roman" w:hAnsi="Times New Roman"/>
                </w:rPr>
                <w:t>1902(a)(10)(A)(ii) of the Act</w:t>
              </w:r>
            </w:ins>
          </w:p>
        </w:tc>
      </w:tr>
      <w:tr w:rsidR="00000000">
        <w:tblPrEx>
          <w:tblCellMar>
            <w:top w:w="0" w:type="dxa"/>
            <w:bottom w:w="0" w:type="dxa"/>
          </w:tblCellMar>
        </w:tblPrEx>
        <w:trPr>
          <w:ins w:id="1398" w:author="Unknown"/>
        </w:trPr>
        <w:tc>
          <w:tcPr>
            <w:tcW w:w="900" w:type="dxa"/>
          </w:tcPr>
          <w:p w:rsidR="00502E3B" w:rsidRDefault="00502E3B">
            <w:pPr>
              <w:spacing w:line="163" w:lineRule="exact"/>
              <w:rPr>
                <w:ins w:id="1399"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400" w:author="Unknown"/>
                <w:rFonts w:ascii="Times New Roman" w:hAnsi="Times New Roman"/>
              </w:rPr>
            </w:pPr>
            <w:ins w:id="1401" w:author="Unknown">
              <w:r>
                <w:rPr>
                  <w:rFonts w:ascii="Times New Roman" w:hAnsi="Times New Roman"/>
                </w:rPr>
                <w:t>18</w:t>
              </w:r>
            </w:ins>
          </w:p>
        </w:tc>
        <w:tc>
          <w:tcPr>
            <w:tcW w:w="4950" w:type="dxa"/>
          </w:tcPr>
          <w:p w:rsidR="00502E3B" w:rsidRDefault="00502E3B">
            <w:pPr>
              <w:spacing w:line="163" w:lineRule="exact"/>
              <w:rPr>
                <w:ins w:id="1402"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403" w:author="Unknown"/>
                <w:rFonts w:ascii="Times New Roman" w:hAnsi="Times New Roman"/>
              </w:rPr>
            </w:pPr>
            <w:ins w:id="1404" w:author="Unknown">
              <w:r>
                <w:rPr>
                  <w:rFonts w:ascii="Times New Roman" w:hAnsi="Times New Roman"/>
                </w:rPr>
                <w:t>Blind and/or disabled widows and widowers who have lost SSI/SSP benefits but are considered eligible for Medicaid until they become entitled to Medicare Part A.</w:t>
              </w:r>
            </w:ins>
          </w:p>
        </w:tc>
        <w:tc>
          <w:tcPr>
            <w:tcW w:w="3420" w:type="dxa"/>
          </w:tcPr>
          <w:p w:rsidR="00502E3B" w:rsidRDefault="00502E3B">
            <w:pPr>
              <w:spacing w:line="163" w:lineRule="exact"/>
              <w:rPr>
                <w:ins w:id="1405"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406" w:author="Unknown"/>
                <w:rFonts w:ascii="Times New Roman" w:hAnsi="Times New Roman"/>
              </w:rPr>
            </w:pPr>
            <w:r>
              <w:rPr>
                <w:rFonts w:ascii="Times New Roman" w:hAnsi="Times New Roman"/>
              </w:rPr>
              <w:t>§</w:t>
            </w:r>
            <w:ins w:id="1407" w:author="Unknown">
              <w:r>
                <w:rPr>
                  <w:rFonts w:ascii="Times New Roman" w:hAnsi="Times New Roman"/>
                </w:rPr>
                <w:t xml:space="preserve">1634 of the Act, PL 101-508, </w:t>
              </w:r>
            </w:ins>
            <w:r>
              <w:rPr>
                <w:rFonts w:ascii="Times New Roman" w:hAnsi="Times New Roman"/>
              </w:rPr>
              <w:t>§</w:t>
            </w:r>
            <w:ins w:id="1408" w:author="Unknown">
              <w:r>
                <w:rPr>
                  <w:rFonts w:ascii="Times New Roman" w:hAnsi="Times New Roman"/>
                </w:rPr>
                <w:t>5103</w:t>
              </w:r>
            </w:ins>
          </w:p>
        </w:tc>
      </w:tr>
      <w:tr w:rsidR="00000000">
        <w:tblPrEx>
          <w:tblCellMar>
            <w:top w:w="0" w:type="dxa"/>
            <w:bottom w:w="0" w:type="dxa"/>
          </w:tblCellMar>
        </w:tblPrEx>
        <w:tc>
          <w:tcPr>
            <w:tcW w:w="900" w:type="dxa"/>
          </w:tcPr>
          <w:p w:rsidR="00502E3B" w:rsidRDefault="00502E3B">
            <w:pPr>
              <w:spacing w:line="163" w:lineRule="exact"/>
              <w:rPr>
                <w:ins w:id="1409"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410" w:author="Unknown"/>
                <w:rFonts w:ascii="Times New Roman" w:hAnsi="Times New Roman"/>
              </w:rPr>
            </w:pPr>
            <w:ins w:id="1411" w:author="Unknown">
              <w:r>
                <w:rPr>
                  <w:rFonts w:ascii="Times New Roman" w:hAnsi="Times New Roman"/>
                </w:rPr>
                <w:t>19</w:t>
              </w:r>
            </w:ins>
          </w:p>
        </w:tc>
        <w:tc>
          <w:tcPr>
            <w:tcW w:w="4950" w:type="dxa"/>
          </w:tcPr>
          <w:p w:rsidR="00502E3B" w:rsidRDefault="00502E3B">
            <w:pPr>
              <w:spacing w:line="163" w:lineRule="exact"/>
              <w:rPr>
                <w:ins w:id="1412"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413" w:author="Unknown"/>
                <w:rFonts w:ascii="Times New Roman" w:hAnsi="Times New Roman"/>
              </w:rPr>
            </w:pPr>
            <w:ins w:id="1414" w:author="Unknown">
              <w:r>
                <w:rPr>
                  <w:rFonts w:ascii="Times New Roman" w:hAnsi="Times New Roman"/>
                </w:rPr>
                <w:t>Certain Disabled children, 18 or under, who live at home, but who, if in a medical institution, would be eligible for SSI or a State supplemental payment.</w:t>
              </w:r>
            </w:ins>
          </w:p>
        </w:tc>
        <w:tc>
          <w:tcPr>
            <w:tcW w:w="3420" w:type="dxa"/>
          </w:tcPr>
          <w:p w:rsidR="00502E3B" w:rsidRDefault="00502E3B">
            <w:pPr>
              <w:spacing w:line="163" w:lineRule="exact"/>
              <w:rPr>
                <w:ins w:id="1415"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416" w:author="Unknown"/>
                <w:rFonts w:ascii="Times New Roman" w:hAnsi="Times New Roman"/>
              </w:rPr>
            </w:pPr>
            <w:ins w:id="1417" w:author="Unknown">
              <w:r>
                <w:rPr>
                  <w:rFonts w:ascii="Times New Roman" w:hAnsi="Times New Roman"/>
                </w:rPr>
                <w:t>42 CFR 435.225;</w:t>
              </w:r>
            </w:ins>
          </w:p>
          <w:p w:rsidR="00502E3B" w:rsidRDefault="00502E3B">
            <w:pPr>
              <w:tabs>
                <w:tab w:val="left" w:pos="-1440"/>
                <w:tab w:val="left" w:pos="484"/>
                <w:tab w:val="left" w:pos="1090"/>
                <w:tab w:val="left" w:pos="2680"/>
                <w:tab w:val="left" w:pos="6316"/>
              </w:tabs>
              <w:spacing w:line="192" w:lineRule="auto"/>
              <w:rPr>
                <w:rFonts w:ascii="Times New Roman" w:hAnsi="Times New Roman"/>
              </w:rPr>
            </w:pPr>
            <w:r>
              <w:rPr>
                <w:rFonts w:ascii="Times New Roman" w:hAnsi="Times New Roman"/>
              </w:rPr>
              <w:t>§</w:t>
            </w:r>
            <w:ins w:id="1418" w:author="Unknown">
              <w:r>
                <w:rPr>
                  <w:rFonts w:ascii="Times New Roman" w:hAnsi="Times New Roman"/>
                </w:rPr>
                <w:t>1902(e)(3) of the Act</w:t>
              </w:r>
            </w:ins>
          </w:p>
        </w:tc>
      </w:tr>
    </w:tbl>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right" w:pos="9360"/>
        </w:tabs>
        <w:spacing w:line="192" w:lineRule="auto"/>
        <w:jc w:val="both"/>
        <w:rPr>
          <w:rFonts w:ascii="Times New Roman" w:hAnsi="Times New Roman"/>
        </w:rPr>
      </w:pPr>
      <w:r>
        <w:rPr>
          <w:rFonts w:ascii="Times New Roman" w:hAnsi="Times New Roman"/>
        </w:rPr>
        <w:t xml:space="preserve">Rev. 91  </w:t>
      </w:r>
      <w:r>
        <w:rPr>
          <w:rFonts w:ascii="Times New Roman" w:hAnsi="Times New Roman"/>
        </w:rPr>
        <w:tab/>
        <w:t>2-165</w:t>
      </w: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r>
        <w:rPr>
          <w:rFonts w:ascii="Times New Roman" w:hAnsi="Times New Roman"/>
        </w:rPr>
        <w:br w:type="page"/>
      </w:r>
    </w:p>
    <w:p w:rsidR="00502E3B" w:rsidRDefault="00502E3B">
      <w:pPr>
        <w:tabs>
          <w:tab w:val="center" w:pos="4680"/>
          <w:tab w:val="left" w:pos="6316"/>
        </w:tabs>
        <w:spacing w:line="192" w:lineRule="auto"/>
        <w:jc w:val="both"/>
        <w:rPr>
          <w:rFonts w:ascii="Times New Roman" w:hAnsi="Times New Roman"/>
        </w:rPr>
      </w:pPr>
      <w:r>
        <w:rPr>
          <w:rFonts w:ascii="Times New Roman" w:hAnsi="Times New Roman"/>
        </w:rPr>
        <w:tab/>
        <w:t>STATE ORGANIZATION</w:t>
      </w:r>
    </w:p>
    <w:p w:rsidR="00502E3B" w:rsidRDefault="00502E3B">
      <w:pPr>
        <w:tabs>
          <w:tab w:val="center" w:pos="4680"/>
          <w:tab w:val="right" w:pos="9360"/>
        </w:tabs>
        <w:spacing w:line="192" w:lineRule="auto"/>
        <w:jc w:val="both"/>
        <w:rPr>
          <w:rFonts w:ascii="Times New Roman" w:hAnsi="Times New Roman"/>
        </w:rPr>
      </w:pPr>
      <w:r>
        <w:rPr>
          <w:rFonts w:ascii="Times New Roman" w:hAnsi="Times New Roman"/>
          <w:u w:val="single"/>
        </w:rPr>
        <w:t>2700.2 (Cont.)</w:t>
      </w:r>
      <w:r>
        <w:rPr>
          <w:rFonts w:ascii="Times New Roman" w:hAnsi="Times New Roman"/>
          <w:u w:val="single"/>
        </w:rPr>
        <w:tab/>
        <w:t>AND GENERAL ADMINISTRATION</w:t>
      </w:r>
      <w:r>
        <w:rPr>
          <w:rFonts w:ascii="Times New Roman" w:hAnsi="Times New Roman"/>
          <w:u w:val="single"/>
        </w:rPr>
        <w:tab/>
        <w:t>08-98</w:t>
      </w: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tbl>
      <w:tblPr>
        <w:tblW w:w="0" w:type="auto"/>
        <w:tblLayout w:type="fixed"/>
        <w:tblCellMar>
          <w:left w:w="139" w:type="dxa"/>
          <w:right w:w="139" w:type="dxa"/>
        </w:tblCellMar>
        <w:tblLook w:val="0000" w:firstRow="0" w:lastRow="0" w:firstColumn="0" w:lastColumn="0" w:noHBand="0" w:noVBand="0"/>
      </w:tblPr>
      <w:tblGrid>
        <w:gridCol w:w="900"/>
        <w:gridCol w:w="4932"/>
        <w:gridCol w:w="3432"/>
      </w:tblGrid>
      <w:tr w:rsidR="00000000">
        <w:tblPrEx>
          <w:tblCellMar>
            <w:top w:w="0" w:type="dxa"/>
            <w:bottom w:w="0" w:type="dxa"/>
          </w:tblCellMar>
        </w:tblPrEx>
        <w:tc>
          <w:tcPr>
            <w:tcW w:w="900" w:type="dxa"/>
          </w:tcPr>
          <w:p w:rsidR="00502E3B" w:rsidRDefault="00502E3B">
            <w:pPr>
              <w:spacing w:line="163" w:lineRule="exact"/>
              <w:rPr>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419" w:author="Unknown"/>
                <w:rFonts w:ascii="Times New Roman" w:hAnsi="Times New Roman"/>
              </w:rPr>
            </w:pPr>
            <w:ins w:id="1420" w:author="Unknown">
              <w:r>
                <w:rPr>
                  <w:rFonts w:ascii="Times New Roman" w:hAnsi="Times New Roman"/>
                </w:rPr>
                <w:t>20</w:t>
              </w:r>
            </w:ins>
          </w:p>
        </w:tc>
        <w:tc>
          <w:tcPr>
            <w:tcW w:w="4932" w:type="dxa"/>
          </w:tcPr>
          <w:p w:rsidR="00502E3B" w:rsidRDefault="00502E3B">
            <w:pPr>
              <w:spacing w:line="163" w:lineRule="exact"/>
              <w:rPr>
                <w:ins w:id="1421"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422" w:author="Unknown"/>
                <w:rFonts w:ascii="Times New Roman" w:hAnsi="Times New Roman"/>
              </w:rPr>
            </w:pPr>
            <w:ins w:id="1423" w:author="Unknown">
              <w:r>
                <w:rPr>
                  <w:rFonts w:ascii="Times New Roman" w:hAnsi="Times New Roman"/>
                </w:rPr>
                <w:t xml:space="preserve">Disabled individuals not described in </w:t>
              </w:r>
            </w:ins>
            <w:r>
              <w:rPr>
                <w:rFonts w:ascii="Times New Roman" w:hAnsi="Times New Roman"/>
              </w:rPr>
              <w:t>§</w:t>
            </w:r>
            <w:ins w:id="1424" w:author="Unknown">
              <w:r>
                <w:rPr>
                  <w:rFonts w:ascii="Times New Roman" w:hAnsi="Times New Roman"/>
                </w:rPr>
                <w:t>1902(a)(10)(A)(I) of the Act with income below the poverty level and resources within State specified limits.</w:t>
              </w:r>
            </w:ins>
          </w:p>
        </w:tc>
        <w:tc>
          <w:tcPr>
            <w:tcW w:w="3432" w:type="dxa"/>
          </w:tcPr>
          <w:p w:rsidR="00502E3B" w:rsidRDefault="00502E3B">
            <w:pPr>
              <w:spacing w:line="163" w:lineRule="exact"/>
              <w:rPr>
                <w:ins w:id="1425"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426" w:author="Unknown"/>
                <w:rFonts w:ascii="Times New Roman" w:hAnsi="Times New Roman"/>
              </w:rPr>
            </w:pPr>
            <w:r>
              <w:rPr>
                <w:rFonts w:ascii="Times New Roman" w:hAnsi="Times New Roman"/>
              </w:rPr>
              <w:t>§</w:t>
            </w:r>
            <w:ins w:id="1427" w:author="Unknown">
              <w:r>
                <w:rPr>
                  <w:rFonts w:ascii="Times New Roman" w:hAnsi="Times New Roman"/>
                </w:rPr>
                <w:t>1902(a)(10)(A)(ii)</w:t>
              </w:r>
            </w:ins>
          </w:p>
          <w:p w:rsidR="00502E3B" w:rsidRDefault="00502E3B">
            <w:pPr>
              <w:tabs>
                <w:tab w:val="left" w:pos="-1440"/>
                <w:tab w:val="left" w:pos="484"/>
                <w:tab w:val="left" w:pos="1090"/>
                <w:tab w:val="left" w:pos="2680"/>
                <w:tab w:val="left" w:pos="6316"/>
              </w:tabs>
              <w:spacing w:line="192" w:lineRule="auto"/>
              <w:rPr>
                <w:rFonts w:ascii="Times New Roman" w:hAnsi="Times New Roman"/>
              </w:rPr>
            </w:pPr>
            <w:ins w:id="1428" w:author="Unknown">
              <w:r>
                <w:rPr>
                  <w:rFonts w:ascii="Times New Roman" w:hAnsi="Times New Roman"/>
                </w:rPr>
                <w:t xml:space="preserve">(X), </w:t>
              </w:r>
            </w:ins>
            <w:r>
              <w:rPr>
                <w:rFonts w:ascii="Times New Roman" w:hAnsi="Times New Roman"/>
              </w:rPr>
              <w:t>§</w:t>
            </w:r>
            <w:ins w:id="1429" w:author="Unknown">
              <w:r>
                <w:rPr>
                  <w:rFonts w:ascii="Times New Roman" w:hAnsi="Times New Roman"/>
                </w:rPr>
                <w:t>1902(m)(1) and (m)(3) of the Act; PL 99-509, Subsections 9402(a) &amp; (b)</w:t>
              </w:r>
            </w:ins>
          </w:p>
        </w:tc>
      </w:tr>
    </w:tbl>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ins w:id="1430" w:author="Unknown"/>
          <w:rFonts w:ascii="Times New Roman" w:hAnsi="Times New Roman"/>
        </w:rPr>
      </w:pPr>
      <w:ins w:id="1431" w:author="Unknown">
        <w:r>
          <w:rPr>
            <w:rFonts w:ascii="Times New Roman" w:hAnsi="Times New Roman"/>
          </w:rPr>
          <w:t>MAS/BOE   -   OTHER ELIGIBLES - CHILDREN</w:t>
        </w:r>
      </w:ins>
    </w:p>
    <w:p w:rsidR="00502E3B" w:rsidRDefault="00502E3B">
      <w:pPr>
        <w:tabs>
          <w:tab w:val="left" w:pos="-1440"/>
          <w:tab w:val="left" w:pos="484"/>
          <w:tab w:val="left" w:pos="1090"/>
          <w:tab w:val="left" w:pos="2680"/>
          <w:tab w:val="left" w:pos="6316"/>
        </w:tabs>
        <w:spacing w:line="192" w:lineRule="auto"/>
        <w:jc w:val="both"/>
        <w:rPr>
          <w:ins w:id="1432" w:author="Unknown"/>
          <w:rFonts w:ascii="Times New Roman" w:hAnsi="Times New Roman"/>
        </w:rPr>
      </w:pPr>
      <w:ins w:id="1433" w:author="Unknown">
        <w:r>
          <w:rPr>
            <w:rFonts w:ascii="Times New Roman" w:hAnsi="Times New Roman"/>
          </w:rPr>
          <w:t>MSIS Coding (MAS-4, BOE-4)</w:t>
        </w:r>
      </w:ins>
    </w:p>
    <w:tbl>
      <w:tblPr>
        <w:tblW w:w="0" w:type="auto"/>
        <w:tblLayout w:type="fixed"/>
        <w:tblCellMar>
          <w:left w:w="139" w:type="dxa"/>
          <w:right w:w="139" w:type="dxa"/>
        </w:tblCellMar>
        <w:tblLook w:val="0000" w:firstRow="0" w:lastRow="0" w:firstColumn="0" w:lastColumn="0" w:noHBand="0" w:noVBand="0"/>
      </w:tblPr>
      <w:tblGrid>
        <w:gridCol w:w="990"/>
        <w:gridCol w:w="4950"/>
        <w:gridCol w:w="3150"/>
      </w:tblGrid>
      <w:tr w:rsidR="00000000">
        <w:tblPrEx>
          <w:tblCellMar>
            <w:top w:w="0" w:type="dxa"/>
            <w:bottom w:w="0" w:type="dxa"/>
          </w:tblCellMar>
        </w:tblPrEx>
        <w:trPr>
          <w:ins w:id="1434" w:author="Unknown"/>
        </w:trPr>
        <w:tc>
          <w:tcPr>
            <w:tcW w:w="990" w:type="dxa"/>
          </w:tcPr>
          <w:p w:rsidR="00502E3B" w:rsidRDefault="00502E3B">
            <w:pPr>
              <w:spacing w:line="201" w:lineRule="exact"/>
              <w:rPr>
                <w:ins w:id="1435"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436" w:author="Unknown"/>
                <w:rFonts w:ascii="Times New Roman" w:hAnsi="Times New Roman"/>
              </w:rPr>
            </w:pPr>
          </w:p>
        </w:tc>
        <w:tc>
          <w:tcPr>
            <w:tcW w:w="4950" w:type="dxa"/>
          </w:tcPr>
          <w:p w:rsidR="00502E3B" w:rsidRDefault="00502E3B">
            <w:pPr>
              <w:spacing w:line="201" w:lineRule="exact"/>
              <w:rPr>
                <w:ins w:id="1437" w:author="Unknown"/>
                <w:rFonts w:ascii="Times New Roman" w:hAnsi="Times New Roman"/>
              </w:rPr>
            </w:pPr>
          </w:p>
          <w:p w:rsidR="00502E3B" w:rsidRDefault="00502E3B">
            <w:pPr>
              <w:tabs>
                <w:tab w:val="center" w:pos="2336"/>
                <w:tab w:val="left" w:pos="2680"/>
                <w:tab w:val="left" w:pos="6316"/>
              </w:tabs>
              <w:spacing w:line="192" w:lineRule="auto"/>
              <w:rPr>
                <w:ins w:id="1438" w:author="Unknown"/>
                <w:rFonts w:ascii="Times New Roman" w:hAnsi="Times New Roman"/>
              </w:rPr>
            </w:pPr>
            <w:ins w:id="1439" w:author="Unknown">
              <w:r>
                <w:rPr>
                  <w:rFonts w:ascii="Times New Roman" w:hAnsi="Times New Roman"/>
                </w:rPr>
                <w:tab/>
                <w:t>DESCRIPTION</w:t>
              </w:r>
            </w:ins>
          </w:p>
        </w:tc>
        <w:tc>
          <w:tcPr>
            <w:tcW w:w="3150" w:type="dxa"/>
          </w:tcPr>
          <w:p w:rsidR="00502E3B" w:rsidRDefault="00502E3B">
            <w:pPr>
              <w:spacing w:line="201" w:lineRule="exact"/>
              <w:rPr>
                <w:ins w:id="1440"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441" w:author="Unknown"/>
                <w:rFonts w:ascii="Times New Roman" w:hAnsi="Times New Roman"/>
              </w:rPr>
            </w:pPr>
            <w:ins w:id="1442" w:author="Unknown">
              <w:r>
                <w:rPr>
                  <w:rFonts w:ascii="Times New Roman" w:hAnsi="Times New Roman"/>
                </w:rPr>
                <w:t xml:space="preserve"> CFR/PL CITATIONS</w:t>
              </w:r>
            </w:ins>
          </w:p>
        </w:tc>
      </w:tr>
      <w:tr w:rsidR="00000000">
        <w:tblPrEx>
          <w:tblCellMar>
            <w:top w:w="0" w:type="dxa"/>
            <w:bottom w:w="0" w:type="dxa"/>
          </w:tblCellMar>
        </w:tblPrEx>
        <w:trPr>
          <w:ins w:id="1443" w:author="Unknown"/>
        </w:trPr>
        <w:tc>
          <w:tcPr>
            <w:tcW w:w="990" w:type="dxa"/>
          </w:tcPr>
          <w:p w:rsidR="00502E3B" w:rsidRDefault="00502E3B">
            <w:pPr>
              <w:spacing w:line="163" w:lineRule="exact"/>
              <w:rPr>
                <w:ins w:id="1444"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445" w:author="Unknown"/>
                <w:rFonts w:ascii="Times New Roman" w:hAnsi="Times New Roman"/>
              </w:rPr>
            </w:pPr>
            <w:ins w:id="1446" w:author="Unknown">
              <w:r>
                <w:rPr>
                  <w:rFonts w:ascii="Times New Roman" w:hAnsi="Times New Roman"/>
                </w:rPr>
                <w:t>1</w:t>
              </w:r>
            </w:ins>
          </w:p>
        </w:tc>
        <w:tc>
          <w:tcPr>
            <w:tcW w:w="4950" w:type="dxa"/>
          </w:tcPr>
          <w:p w:rsidR="00502E3B" w:rsidRDefault="00502E3B">
            <w:pPr>
              <w:spacing w:line="163" w:lineRule="exact"/>
              <w:rPr>
                <w:ins w:id="1447"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448" w:author="Unknown"/>
                <w:rFonts w:ascii="Times New Roman" w:hAnsi="Times New Roman"/>
              </w:rPr>
            </w:pPr>
            <w:ins w:id="1449" w:author="Unknown">
              <w:r>
                <w:rPr>
                  <w:rFonts w:ascii="Times New Roman" w:hAnsi="Times New Roman"/>
                </w:rPr>
                <w:t>Children of families receiving up to 12 months of extended Medicaid benefits (for those eligible after 4/1/90).</w:t>
              </w:r>
            </w:ins>
          </w:p>
        </w:tc>
        <w:tc>
          <w:tcPr>
            <w:tcW w:w="3150" w:type="dxa"/>
          </w:tcPr>
          <w:p w:rsidR="00502E3B" w:rsidRDefault="00502E3B">
            <w:pPr>
              <w:spacing w:line="163" w:lineRule="exact"/>
              <w:rPr>
                <w:ins w:id="1450"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451" w:author="Unknown"/>
                <w:rFonts w:ascii="Times New Roman" w:hAnsi="Times New Roman"/>
              </w:rPr>
            </w:pPr>
            <w:r>
              <w:rPr>
                <w:rFonts w:ascii="Times New Roman" w:hAnsi="Times New Roman"/>
              </w:rPr>
              <w:t>§</w:t>
            </w:r>
            <w:ins w:id="1452" w:author="Unknown">
              <w:r>
                <w:rPr>
                  <w:rFonts w:ascii="Times New Roman" w:hAnsi="Times New Roman"/>
                </w:rPr>
                <w:t xml:space="preserve">1925 of the Act, PL 100-485, </w:t>
              </w:r>
            </w:ins>
            <w:r>
              <w:rPr>
                <w:rFonts w:ascii="Times New Roman" w:hAnsi="Times New Roman"/>
              </w:rPr>
              <w:t>§</w:t>
            </w:r>
            <w:ins w:id="1453" w:author="Unknown">
              <w:r>
                <w:rPr>
                  <w:rFonts w:ascii="Times New Roman" w:hAnsi="Times New Roman"/>
                </w:rPr>
                <w:t>303</w:t>
              </w:r>
            </w:ins>
          </w:p>
        </w:tc>
      </w:tr>
      <w:tr w:rsidR="00000000">
        <w:tblPrEx>
          <w:tblCellMar>
            <w:top w:w="0" w:type="dxa"/>
            <w:bottom w:w="0" w:type="dxa"/>
          </w:tblCellMar>
        </w:tblPrEx>
        <w:trPr>
          <w:ins w:id="1454" w:author="Unknown"/>
        </w:trPr>
        <w:tc>
          <w:tcPr>
            <w:tcW w:w="990" w:type="dxa"/>
          </w:tcPr>
          <w:p w:rsidR="00502E3B" w:rsidRDefault="00502E3B">
            <w:pPr>
              <w:spacing w:line="163" w:lineRule="exact"/>
              <w:rPr>
                <w:ins w:id="1455"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456" w:author="Unknown"/>
                <w:rFonts w:ascii="Times New Roman" w:hAnsi="Times New Roman"/>
              </w:rPr>
            </w:pPr>
            <w:ins w:id="1457" w:author="Unknown">
              <w:r>
                <w:rPr>
                  <w:rFonts w:ascii="Times New Roman" w:hAnsi="Times New Roman"/>
                </w:rPr>
                <w:t>2</w:t>
              </w:r>
            </w:ins>
          </w:p>
        </w:tc>
        <w:tc>
          <w:tcPr>
            <w:tcW w:w="4950" w:type="dxa"/>
          </w:tcPr>
          <w:p w:rsidR="00502E3B" w:rsidRDefault="00502E3B">
            <w:pPr>
              <w:spacing w:line="163" w:lineRule="exact"/>
              <w:rPr>
                <w:ins w:id="1458"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459" w:author="Unknown"/>
                <w:rFonts w:ascii="Times New Roman" w:hAnsi="Times New Roman"/>
              </w:rPr>
            </w:pPr>
            <w:ins w:id="1460" w:author="Unknown">
              <w:r>
                <w:rPr>
                  <w:rFonts w:ascii="Times New Roman" w:hAnsi="Times New Roman"/>
                </w:rPr>
                <w:t>"Qualified children" under age 19 born after 9/30/83 or at an earlier date at State option, who meet the State's AFDC income and resource requirements.</w:t>
              </w:r>
            </w:ins>
          </w:p>
        </w:tc>
        <w:tc>
          <w:tcPr>
            <w:tcW w:w="3150" w:type="dxa"/>
          </w:tcPr>
          <w:p w:rsidR="00502E3B" w:rsidRDefault="00502E3B">
            <w:pPr>
              <w:spacing w:line="163" w:lineRule="exact"/>
              <w:rPr>
                <w:ins w:id="1461"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462" w:author="Unknown"/>
                <w:rFonts w:ascii="Times New Roman" w:hAnsi="Times New Roman"/>
              </w:rPr>
            </w:pPr>
            <w:ins w:id="1463" w:author="Unknown">
              <w:r>
                <w:rPr>
                  <w:rFonts w:ascii="Times New Roman" w:hAnsi="Times New Roman"/>
                </w:rPr>
                <w:t xml:space="preserve">1902(a)(10)(A)(I)(III) and 1905(n) of the Act; PL 98-369, </w:t>
              </w:r>
            </w:ins>
            <w:r>
              <w:rPr>
                <w:rFonts w:ascii="Times New Roman" w:hAnsi="Times New Roman"/>
              </w:rPr>
              <w:t>§</w:t>
            </w:r>
            <w:ins w:id="1464" w:author="Unknown">
              <w:r>
                <w:rPr>
                  <w:rFonts w:ascii="Times New Roman" w:hAnsi="Times New Roman"/>
                </w:rPr>
                <w:t xml:space="preserve">2361; PL 99-272, </w:t>
              </w:r>
            </w:ins>
            <w:r>
              <w:rPr>
                <w:rFonts w:ascii="Times New Roman" w:hAnsi="Times New Roman"/>
              </w:rPr>
              <w:t>§</w:t>
            </w:r>
            <w:ins w:id="1465" w:author="Unknown">
              <w:r>
                <w:rPr>
                  <w:rFonts w:ascii="Times New Roman" w:hAnsi="Times New Roman"/>
                </w:rPr>
                <w:t xml:space="preserve">9511; PL 100-203, </w:t>
              </w:r>
            </w:ins>
            <w:r>
              <w:rPr>
                <w:rFonts w:ascii="Times New Roman" w:hAnsi="Times New Roman"/>
              </w:rPr>
              <w:t>§</w:t>
            </w:r>
            <w:ins w:id="1466" w:author="Unknown">
              <w:r>
                <w:rPr>
                  <w:rFonts w:ascii="Times New Roman" w:hAnsi="Times New Roman"/>
                </w:rPr>
                <w:t>4101</w:t>
              </w:r>
            </w:ins>
          </w:p>
        </w:tc>
      </w:tr>
      <w:tr w:rsidR="00000000">
        <w:tblPrEx>
          <w:tblCellMar>
            <w:top w:w="0" w:type="dxa"/>
            <w:bottom w:w="0" w:type="dxa"/>
          </w:tblCellMar>
        </w:tblPrEx>
        <w:trPr>
          <w:ins w:id="1467" w:author="Unknown"/>
        </w:trPr>
        <w:tc>
          <w:tcPr>
            <w:tcW w:w="990" w:type="dxa"/>
          </w:tcPr>
          <w:p w:rsidR="00502E3B" w:rsidRDefault="00502E3B">
            <w:pPr>
              <w:spacing w:line="163" w:lineRule="exact"/>
              <w:rPr>
                <w:ins w:id="1468"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469" w:author="Unknown"/>
                <w:rFonts w:ascii="Times New Roman" w:hAnsi="Times New Roman"/>
              </w:rPr>
            </w:pPr>
            <w:ins w:id="1470" w:author="Unknown">
              <w:r>
                <w:rPr>
                  <w:rFonts w:ascii="Times New Roman" w:hAnsi="Times New Roman"/>
                </w:rPr>
                <w:t>3</w:t>
              </w:r>
            </w:ins>
          </w:p>
        </w:tc>
        <w:tc>
          <w:tcPr>
            <w:tcW w:w="4950" w:type="dxa"/>
          </w:tcPr>
          <w:p w:rsidR="00502E3B" w:rsidRDefault="00502E3B">
            <w:pPr>
              <w:spacing w:line="163" w:lineRule="exact"/>
              <w:rPr>
                <w:ins w:id="1471"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472" w:author="Unknown"/>
                <w:rFonts w:ascii="Times New Roman" w:hAnsi="Times New Roman"/>
              </w:rPr>
            </w:pPr>
            <w:ins w:id="1473" w:author="Unknown">
              <w:r>
                <w:rPr>
                  <w:rFonts w:ascii="Times New Roman" w:hAnsi="Times New Roman"/>
                </w:rPr>
                <w:t>Children of individuals who are ineligible for AFDC-related Medicaid because of requirements that do not apply under title XIX.</w:t>
              </w:r>
            </w:ins>
          </w:p>
        </w:tc>
        <w:tc>
          <w:tcPr>
            <w:tcW w:w="3150" w:type="dxa"/>
          </w:tcPr>
          <w:p w:rsidR="00502E3B" w:rsidRDefault="00502E3B">
            <w:pPr>
              <w:spacing w:line="163" w:lineRule="exact"/>
              <w:rPr>
                <w:ins w:id="1474"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475" w:author="Unknown"/>
                <w:rFonts w:ascii="Times New Roman" w:hAnsi="Times New Roman"/>
              </w:rPr>
            </w:pPr>
            <w:ins w:id="1476" w:author="Unknown">
              <w:r>
                <w:rPr>
                  <w:rFonts w:ascii="Times New Roman" w:hAnsi="Times New Roman"/>
                </w:rPr>
                <w:t>42 CFR 435.113</w:t>
              </w:r>
            </w:ins>
          </w:p>
        </w:tc>
      </w:tr>
      <w:tr w:rsidR="00000000">
        <w:tblPrEx>
          <w:tblCellMar>
            <w:top w:w="0" w:type="dxa"/>
            <w:bottom w:w="0" w:type="dxa"/>
          </w:tblCellMar>
        </w:tblPrEx>
        <w:trPr>
          <w:ins w:id="1477" w:author="Unknown"/>
        </w:trPr>
        <w:tc>
          <w:tcPr>
            <w:tcW w:w="990" w:type="dxa"/>
          </w:tcPr>
          <w:p w:rsidR="00502E3B" w:rsidRDefault="00502E3B">
            <w:pPr>
              <w:spacing w:line="163" w:lineRule="exact"/>
              <w:rPr>
                <w:ins w:id="1478" w:author="Unknown"/>
                <w:rFonts w:ascii="Times New Roman" w:hAnsi="Times New Roman"/>
              </w:rPr>
            </w:pPr>
          </w:p>
          <w:p w:rsidR="00502E3B" w:rsidRDefault="00502E3B">
            <w:pPr>
              <w:tabs>
                <w:tab w:val="left" w:pos="-1440"/>
                <w:tab w:val="left" w:pos="484"/>
                <w:tab w:val="left" w:pos="1090"/>
                <w:tab w:val="left" w:pos="2680"/>
                <w:tab w:val="left" w:pos="6316"/>
              </w:tabs>
              <w:spacing w:after="19" w:line="192" w:lineRule="auto"/>
              <w:rPr>
                <w:ins w:id="1479" w:author="Unknown"/>
                <w:rFonts w:ascii="Times New Roman" w:hAnsi="Times New Roman"/>
              </w:rPr>
            </w:pPr>
            <w:ins w:id="1480" w:author="Unknown">
              <w:r>
                <w:rPr>
                  <w:rFonts w:ascii="Times New Roman" w:hAnsi="Times New Roman"/>
                </w:rPr>
                <w:t>4</w:t>
              </w:r>
            </w:ins>
          </w:p>
        </w:tc>
        <w:tc>
          <w:tcPr>
            <w:tcW w:w="4950" w:type="dxa"/>
          </w:tcPr>
          <w:p w:rsidR="00502E3B" w:rsidRDefault="00502E3B">
            <w:pPr>
              <w:spacing w:line="163" w:lineRule="exact"/>
              <w:rPr>
                <w:ins w:id="1481" w:author="Unknown"/>
                <w:rFonts w:ascii="Times New Roman" w:hAnsi="Times New Roman"/>
              </w:rPr>
            </w:pPr>
          </w:p>
          <w:p w:rsidR="00502E3B" w:rsidRDefault="00502E3B">
            <w:pPr>
              <w:tabs>
                <w:tab w:val="left" w:pos="-1440"/>
                <w:tab w:val="left" w:pos="484"/>
                <w:tab w:val="left" w:pos="1090"/>
                <w:tab w:val="left" w:pos="2680"/>
                <w:tab w:val="left" w:pos="6316"/>
              </w:tabs>
              <w:spacing w:after="19" w:line="192" w:lineRule="auto"/>
              <w:rPr>
                <w:ins w:id="1482" w:author="Unknown"/>
                <w:rFonts w:ascii="Times New Roman" w:hAnsi="Times New Roman"/>
              </w:rPr>
            </w:pPr>
            <w:ins w:id="1483" w:author="Unknown">
              <w:r>
                <w:rPr>
                  <w:rFonts w:ascii="Times New Roman" w:hAnsi="Times New Roman"/>
                </w:rPr>
                <w:t>Children of individuals who would be eligible for Medicaid under section 1931 of the Act (Low income families with children) except for the 7/1/72 (PL 92-325) OASDI increase and were entitled to OASDI and received cash assistance in 8/72.</w:t>
              </w:r>
            </w:ins>
          </w:p>
        </w:tc>
        <w:tc>
          <w:tcPr>
            <w:tcW w:w="3150" w:type="dxa"/>
          </w:tcPr>
          <w:p w:rsidR="00502E3B" w:rsidRDefault="00502E3B">
            <w:pPr>
              <w:spacing w:line="163" w:lineRule="exact"/>
              <w:rPr>
                <w:ins w:id="1484" w:author="Unknown"/>
                <w:rFonts w:ascii="Times New Roman" w:hAnsi="Times New Roman"/>
              </w:rPr>
            </w:pPr>
          </w:p>
          <w:p w:rsidR="00502E3B" w:rsidRDefault="00502E3B">
            <w:pPr>
              <w:tabs>
                <w:tab w:val="left" w:pos="-1440"/>
                <w:tab w:val="left" w:pos="484"/>
                <w:tab w:val="left" w:pos="1090"/>
                <w:tab w:val="left" w:pos="2680"/>
                <w:tab w:val="left" w:pos="6316"/>
              </w:tabs>
              <w:spacing w:after="19" w:line="192" w:lineRule="auto"/>
              <w:rPr>
                <w:ins w:id="1485" w:author="Unknown"/>
                <w:rFonts w:ascii="Times New Roman" w:hAnsi="Times New Roman"/>
              </w:rPr>
            </w:pPr>
            <w:ins w:id="1486" w:author="Unknown">
              <w:r>
                <w:rPr>
                  <w:rFonts w:ascii="Times New Roman" w:hAnsi="Times New Roman"/>
                </w:rPr>
                <w:t>42 CFR 435.114</w:t>
              </w:r>
            </w:ins>
          </w:p>
        </w:tc>
      </w:tr>
      <w:tr w:rsidR="00000000">
        <w:tblPrEx>
          <w:tblCellMar>
            <w:top w:w="0" w:type="dxa"/>
            <w:bottom w:w="0" w:type="dxa"/>
          </w:tblCellMar>
        </w:tblPrEx>
        <w:trPr>
          <w:ins w:id="1487" w:author="Unknown"/>
        </w:trPr>
        <w:tc>
          <w:tcPr>
            <w:tcW w:w="990" w:type="dxa"/>
          </w:tcPr>
          <w:p w:rsidR="00502E3B" w:rsidRDefault="00502E3B">
            <w:pPr>
              <w:spacing w:line="163" w:lineRule="exact"/>
              <w:rPr>
                <w:ins w:id="1488"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489" w:author="Unknown"/>
                <w:rFonts w:ascii="Times New Roman" w:hAnsi="Times New Roman"/>
              </w:rPr>
            </w:pPr>
            <w:ins w:id="1490" w:author="Unknown">
              <w:r>
                <w:rPr>
                  <w:rFonts w:ascii="Times New Roman" w:hAnsi="Times New Roman"/>
                </w:rPr>
                <w:t>5</w:t>
              </w:r>
            </w:ins>
          </w:p>
        </w:tc>
        <w:tc>
          <w:tcPr>
            <w:tcW w:w="4950" w:type="dxa"/>
          </w:tcPr>
          <w:p w:rsidR="00502E3B" w:rsidRDefault="00502E3B">
            <w:pPr>
              <w:spacing w:line="163" w:lineRule="exact"/>
              <w:rPr>
                <w:ins w:id="1491"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492" w:author="Unknown"/>
                <w:rFonts w:ascii="Times New Roman" w:hAnsi="Times New Roman"/>
              </w:rPr>
            </w:pPr>
            <w:ins w:id="1493" w:author="Unknown">
              <w:r>
                <w:rPr>
                  <w:rFonts w:ascii="Times New Roman" w:hAnsi="Times New Roman"/>
                </w:rPr>
                <w:t>Children whose mothers were eligible for Medicaid at the time of childbirth, and are deemed eligible for one year from birth as long as the mother remained eligible, or would have if pregnant, and the child remains in the same household as the mother.</w:t>
              </w:r>
            </w:ins>
          </w:p>
        </w:tc>
        <w:tc>
          <w:tcPr>
            <w:tcW w:w="3150" w:type="dxa"/>
          </w:tcPr>
          <w:p w:rsidR="00502E3B" w:rsidRDefault="00502E3B">
            <w:pPr>
              <w:spacing w:line="163" w:lineRule="exact"/>
              <w:rPr>
                <w:ins w:id="1494"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495" w:author="Unknown"/>
                <w:rFonts w:ascii="Times New Roman" w:hAnsi="Times New Roman"/>
              </w:rPr>
            </w:pPr>
            <w:ins w:id="1496" w:author="Unknown">
              <w:r>
                <w:rPr>
                  <w:rFonts w:ascii="Times New Roman" w:hAnsi="Times New Roman"/>
                </w:rPr>
                <w:t>42 CFR 435.117</w:t>
              </w:r>
            </w:ins>
          </w:p>
          <w:p w:rsidR="00502E3B" w:rsidRDefault="00502E3B">
            <w:pPr>
              <w:tabs>
                <w:tab w:val="left" w:pos="-1440"/>
                <w:tab w:val="left" w:pos="484"/>
                <w:tab w:val="left" w:pos="1090"/>
                <w:tab w:val="left" w:pos="2680"/>
                <w:tab w:val="left" w:pos="6316"/>
              </w:tabs>
              <w:spacing w:line="192" w:lineRule="auto"/>
              <w:rPr>
                <w:ins w:id="1497" w:author="Unknown"/>
                <w:rFonts w:ascii="Times New Roman" w:hAnsi="Times New Roman"/>
              </w:rPr>
            </w:pPr>
            <w:r>
              <w:rPr>
                <w:rFonts w:ascii="Times New Roman" w:hAnsi="Times New Roman"/>
              </w:rPr>
              <w:t>§</w:t>
            </w:r>
            <w:ins w:id="1498" w:author="Unknown">
              <w:r>
                <w:rPr>
                  <w:rFonts w:ascii="Times New Roman" w:hAnsi="Times New Roman"/>
                </w:rPr>
                <w:t xml:space="preserve">1902(e)(4) of the Act; </w:t>
              </w:r>
            </w:ins>
          </w:p>
          <w:p w:rsidR="00502E3B" w:rsidRDefault="00502E3B">
            <w:pPr>
              <w:tabs>
                <w:tab w:val="left" w:pos="-1440"/>
                <w:tab w:val="left" w:pos="484"/>
                <w:tab w:val="left" w:pos="1090"/>
                <w:tab w:val="left" w:pos="2680"/>
                <w:tab w:val="left" w:pos="6316"/>
              </w:tabs>
              <w:spacing w:line="192" w:lineRule="auto"/>
              <w:rPr>
                <w:ins w:id="1499" w:author="Unknown"/>
                <w:rFonts w:ascii="Times New Roman" w:hAnsi="Times New Roman"/>
              </w:rPr>
            </w:pPr>
            <w:ins w:id="1500" w:author="Unknown">
              <w:r>
                <w:rPr>
                  <w:rFonts w:ascii="Times New Roman" w:hAnsi="Times New Roman"/>
                </w:rPr>
                <w:t xml:space="preserve">PL 98-369, </w:t>
              </w:r>
            </w:ins>
            <w:r>
              <w:rPr>
                <w:rFonts w:ascii="Times New Roman" w:hAnsi="Times New Roman"/>
              </w:rPr>
              <w:t>§</w:t>
            </w:r>
            <w:ins w:id="1501" w:author="Unknown">
              <w:r>
                <w:rPr>
                  <w:rFonts w:ascii="Times New Roman" w:hAnsi="Times New Roman"/>
                </w:rPr>
                <w:t xml:space="preserve">2362 </w:t>
              </w:r>
            </w:ins>
          </w:p>
          <w:p w:rsidR="00502E3B" w:rsidRDefault="00502E3B">
            <w:pPr>
              <w:tabs>
                <w:tab w:val="left" w:pos="-1440"/>
                <w:tab w:val="left" w:pos="484"/>
                <w:tab w:val="left" w:pos="1090"/>
                <w:tab w:val="left" w:pos="2680"/>
                <w:tab w:val="left" w:pos="6316"/>
              </w:tabs>
              <w:spacing w:line="192" w:lineRule="auto"/>
              <w:rPr>
                <w:ins w:id="1502" w:author="Unknown"/>
                <w:rFonts w:ascii="Times New Roman" w:hAnsi="Times New Roman"/>
              </w:rPr>
            </w:pPr>
          </w:p>
        </w:tc>
      </w:tr>
      <w:tr w:rsidR="00000000">
        <w:tblPrEx>
          <w:tblCellMar>
            <w:top w:w="0" w:type="dxa"/>
            <w:bottom w:w="0" w:type="dxa"/>
          </w:tblCellMar>
        </w:tblPrEx>
        <w:trPr>
          <w:ins w:id="1503" w:author="Unknown"/>
        </w:trPr>
        <w:tc>
          <w:tcPr>
            <w:tcW w:w="990" w:type="dxa"/>
          </w:tcPr>
          <w:p w:rsidR="00502E3B" w:rsidRDefault="00502E3B">
            <w:pPr>
              <w:spacing w:line="163" w:lineRule="exact"/>
              <w:rPr>
                <w:ins w:id="1504"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505" w:author="Unknown"/>
                <w:rFonts w:ascii="Times New Roman" w:hAnsi="Times New Roman"/>
              </w:rPr>
            </w:pPr>
            <w:ins w:id="1506" w:author="Unknown">
              <w:r>
                <w:rPr>
                  <w:rFonts w:ascii="Times New Roman" w:hAnsi="Times New Roman"/>
                </w:rPr>
                <w:t>6</w:t>
              </w:r>
            </w:ins>
          </w:p>
        </w:tc>
        <w:tc>
          <w:tcPr>
            <w:tcW w:w="4950" w:type="dxa"/>
          </w:tcPr>
          <w:p w:rsidR="00502E3B" w:rsidRDefault="00502E3B">
            <w:pPr>
              <w:spacing w:line="163" w:lineRule="exact"/>
              <w:rPr>
                <w:ins w:id="1507"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508" w:author="Unknown"/>
                <w:rFonts w:ascii="Times New Roman" w:hAnsi="Times New Roman"/>
              </w:rPr>
            </w:pPr>
            <w:ins w:id="1509" w:author="Unknown">
              <w:r>
                <w:rPr>
                  <w:rFonts w:ascii="Times New Roman" w:hAnsi="Times New Roman"/>
                </w:rPr>
                <w:t>Children of aliens who are not lawful, permanent residents or who do not have PRUCOL status, but who are otherwise qualified, and who require emergency care.</w:t>
              </w:r>
            </w:ins>
          </w:p>
        </w:tc>
        <w:tc>
          <w:tcPr>
            <w:tcW w:w="3150" w:type="dxa"/>
          </w:tcPr>
          <w:p w:rsidR="00502E3B" w:rsidRDefault="00502E3B">
            <w:pPr>
              <w:spacing w:line="163" w:lineRule="exact"/>
              <w:rPr>
                <w:ins w:id="1510"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511" w:author="Unknown"/>
                <w:rFonts w:ascii="Times New Roman" w:hAnsi="Times New Roman"/>
              </w:rPr>
            </w:pPr>
            <w:ins w:id="1512" w:author="Unknown">
              <w:r>
                <w:rPr>
                  <w:rFonts w:ascii="Times New Roman" w:hAnsi="Times New Roman"/>
                </w:rPr>
                <w:t xml:space="preserve">PL 99-509, </w:t>
              </w:r>
            </w:ins>
            <w:r>
              <w:rPr>
                <w:rFonts w:ascii="Times New Roman" w:hAnsi="Times New Roman"/>
              </w:rPr>
              <w:t>§</w:t>
            </w:r>
            <w:ins w:id="1513" w:author="Unknown">
              <w:r>
                <w:rPr>
                  <w:rFonts w:ascii="Times New Roman" w:hAnsi="Times New Roman"/>
                </w:rPr>
                <w:t>9406</w:t>
              </w:r>
            </w:ins>
          </w:p>
        </w:tc>
      </w:tr>
      <w:tr w:rsidR="00000000">
        <w:tblPrEx>
          <w:tblCellMar>
            <w:top w:w="0" w:type="dxa"/>
            <w:bottom w:w="0" w:type="dxa"/>
          </w:tblCellMar>
        </w:tblPrEx>
        <w:trPr>
          <w:ins w:id="1514" w:author="Unknown"/>
        </w:trPr>
        <w:tc>
          <w:tcPr>
            <w:tcW w:w="990" w:type="dxa"/>
          </w:tcPr>
          <w:p w:rsidR="00502E3B" w:rsidRDefault="00502E3B">
            <w:pPr>
              <w:spacing w:line="163" w:lineRule="exact"/>
              <w:rPr>
                <w:ins w:id="1515"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516" w:author="Unknown"/>
                <w:rFonts w:ascii="Times New Roman" w:hAnsi="Times New Roman"/>
              </w:rPr>
            </w:pPr>
            <w:ins w:id="1517" w:author="Unknown">
              <w:r>
                <w:rPr>
                  <w:rFonts w:ascii="Times New Roman" w:hAnsi="Times New Roman"/>
                </w:rPr>
                <w:t>7</w:t>
              </w:r>
            </w:ins>
          </w:p>
        </w:tc>
        <w:tc>
          <w:tcPr>
            <w:tcW w:w="4950" w:type="dxa"/>
          </w:tcPr>
          <w:p w:rsidR="00502E3B" w:rsidRDefault="00502E3B">
            <w:pPr>
              <w:spacing w:line="163" w:lineRule="exact"/>
              <w:rPr>
                <w:ins w:id="1518"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519" w:author="Unknown"/>
                <w:rFonts w:ascii="Times New Roman" w:hAnsi="Times New Roman"/>
              </w:rPr>
            </w:pPr>
            <w:ins w:id="1520" w:author="Unknown">
              <w:r>
                <w:rPr>
                  <w:rFonts w:ascii="Times New Roman" w:hAnsi="Times New Roman"/>
                </w:rPr>
                <w:t>Children who meet income and resource requirements for AFDC, SSI, or an optional State supplement</w:t>
              </w:r>
            </w:ins>
          </w:p>
        </w:tc>
        <w:tc>
          <w:tcPr>
            <w:tcW w:w="3150" w:type="dxa"/>
          </w:tcPr>
          <w:p w:rsidR="00502E3B" w:rsidRDefault="00502E3B">
            <w:pPr>
              <w:spacing w:line="163" w:lineRule="exact"/>
              <w:rPr>
                <w:ins w:id="1521"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522" w:author="Unknown"/>
                <w:rFonts w:ascii="Times New Roman" w:hAnsi="Times New Roman"/>
              </w:rPr>
            </w:pPr>
            <w:ins w:id="1523" w:author="Unknown">
              <w:r>
                <w:rPr>
                  <w:rFonts w:ascii="Times New Roman" w:hAnsi="Times New Roman"/>
                </w:rPr>
                <w:t>42 CFR 435.210</w:t>
              </w:r>
            </w:ins>
          </w:p>
          <w:p w:rsidR="00502E3B" w:rsidRDefault="00502E3B">
            <w:pPr>
              <w:tabs>
                <w:tab w:val="left" w:pos="-1440"/>
                <w:tab w:val="left" w:pos="484"/>
                <w:tab w:val="left" w:pos="1090"/>
                <w:tab w:val="left" w:pos="2680"/>
                <w:tab w:val="left" w:pos="6316"/>
              </w:tabs>
              <w:spacing w:line="192" w:lineRule="auto"/>
              <w:rPr>
                <w:ins w:id="1524" w:author="Unknown"/>
                <w:rFonts w:ascii="Times New Roman" w:hAnsi="Times New Roman"/>
              </w:rPr>
            </w:pPr>
            <w:r>
              <w:rPr>
                <w:rFonts w:ascii="Times New Roman" w:hAnsi="Times New Roman"/>
              </w:rPr>
              <w:t>§</w:t>
            </w:r>
            <w:ins w:id="1525" w:author="Unknown">
              <w:r>
                <w:rPr>
                  <w:rFonts w:ascii="Times New Roman" w:hAnsi="Times New Roman"/>
                </w:rPr>
                <w:t xml:space="preserve">1902(a)(10)(A)(ii) and </w:t>
              </w:r>
            </w:ins>
            <w:r>
              <w:rPr>
                <w:rFonts w:ascii="Times New Roman" w:hAnsi="Times New Roman"/>
              </w:rPr>
              <w:t>§</w:t>
            </w:r>
            <w:ins w:id="1526" w:author="Unknown">
              <w:r>
                <w:rPr>
                  <w:rFonts w:ascii="Times New Roman" w:hAnsi="Times New Roman"/>
                </w:rPr>
                <w:t>1905 of the Act</w:t>
              </w:r>
            </w:ins>
          </w:p>
        </w:tc>
      </w:tr>
      <w:tr w:rsidR="00000000">
        <w:tblPrEx>
          <w:tblCellMar>
            <w:top w:w="0" w:type="dxa"/>
            <w:bottom w:w="0" w:type="dxa"/>
          </w:tblCellMar>
        </w:tblPrEx>
        <w:trPr>
          <w:ins w:id="1527" w:author="Unknown"/>
        </w:trPr>
        <w:tc>
          <w:tcPr>
            <w:tcW w:w="990" w:type="dxa"/>
          </w:tcPr>
          <w:p w:rsidR="00502E3B" w:rsidRDefault="00502E3B">
            <w:pPr>
              <w:spacing w:line="163" w:lineRule="exact"/>
              <w:rPr>
                <w:ins w:id="1528"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1529" w:author="Unknown"/>
                <w:rFonts w:ascii="Times New Roman" w:hAnsi="Times New Roman"/>
              </w:rPr>
            </w:pPr>
            <w:ins w:id="1530" w:author="Unknown">
              <w:r>
                <w:rPr>
                  <w:rFonts w:ascii="Times New Roman" w:hAnsi="Times New Roman"/>
                </w:rPr>
                <w:t>8</w:t>
              </w:r>
            </w:ins>
          </w:p>
        </w:tc>
        <w:tc>
          <w:tcPr>
            <w:tcW w:w="4950" w:type="dxa"/>
          </w:tcPr>
          <w:p w:rsidR="00502E3B" w:rsidRDefault="00502E3B">
            <w:pPr>
              <w:spacing w:line="163" w:lineRule="exact"/>
              <w:rPr>
                <w:ins w:id="1531"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1532" w:author="Unknown"/>
                <w:rFonts w:ascii="Times New Roman" w:hAnsi="Times New Roman"/>
              </w:rPr>
            </w:pPr>
            <w:ins w:id="1533" w:author="Unknown">
              <w:r>
                <w:rPr>
                  <w:rFonts w:ascii="Times New Roman" w:hAnsi="Times New Roman"/>
                </w:rPr>
                <w:t>Children who would be eligible for AFDC, SSI, or an optional State supplement if not in a medical institution.</w:t>
              </w:r>
            </w:ins>
          </w:p>
        </w:tc>
        <w:tc>
          <w:tcPr>
            <w:tcW w:w="3150" w:type="dxa"/>
          </w:tcPr>
          <w:p w:rsidR="00502E3B" w:rsidRDefault="00502E3B">
            <w:pPr>
              <w:spacing w:line="163" w:lineRule="exact"/>
              <w:rPr>
                <w:ins w:id="1534"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535" w:author="Unknown"/>
                <w:rFonts w:ascii="Times New Roman" w:hAnsi="Times New Roman"/>
              </w:rPr>
            </w:pPr>
            <w:ins w:id="1536" w:author="Unknown">
              <w:r>
                <w:rPr>
                  <w:rFonts w:ascii="Times New Roman" w:hAnsi="Times New Roman"/>
                </w:rPr>
                <w:t>42 CFR 435.211</w:t>
              </w:r>
            </w:ins>
          </w:p>
          <w:p w:rsidR="00502E3B" w:rsidRDefault="00502E3B">
            <w:pPr>
              <w:tabs>
                <w:tab w:val="left" w:pos="-1440"/>
                <w:tab w:val="left" w:pos="484"/>
                <w:tab w:val="left" w:pos="1090"/>
                <w:tab w:val="left" w:pos="2680"/>
                <w:tab w:val="left" w:pos="6316"/>
              </w:tabs>
              <w:spacing w:after="58" w:line="192" w:lineRule="auto"/>
              <w:rPr>
                <w:ins w:id="1537" w:author="Unknown"/>
                <w:rFonts w:ascii="Times New Roman" w:hAnsi="Times New Roman"/>
              </w:rPr>
            </w:pPr>
            <w:r>
              <w:rPr>
                <w:rFonts w:ascii="Times New Roman" w:hAnsi="Times New Roman"/>
              </w:rPr>
              <w:t>§</w:t>
            </w:r>
            <w:ins w:id="1538" w:author="Unknown">
              <w:r>
                <w:rPr>
                  <w:rFonts w:ascii="Times New Roman" w:hAnsi="Times New Roman"/>
                </w:rPr>
                <w:t xml:space="preserve">1902(a)(10)(A)(ii) and </w:t>
              </w:r>
            </w:ins>
            <w:r>
              <w:rPr>
                <w:rFonts w:ascii="Times New Roman" w:hAnsi="Times New Roman"/>
              </w:rPr>
              <w:t>§</w:t>
            </w:r>
            <w:ins w:id="1539" w:author="Unknown">
              <w:r>
                <w:rPr>
                  <w:rFonts w:ascii="Times New Roman" w:hAnsi="Times New Roman"/>
                </w:rPr>
                <w:t>1905(a) of the Act</w:t>
              </w:r>
            </w:ins>
          </w:p>
        </w:tc>
      </w:tr>
      <w:tr w:rsidR="00000000">
        <w:tblPrEx>
          <w:tblCellMar>
            <w:top w:w="0" w:type="dxa"/>
            <w:bottom w:w="0" w:type="dxa"/>
          </w:tblCellMar>
        </w:tblPrEx>
        <w:tc>
          <w:tcPr>
            <w:tcW w:w="990" w:type="dxa"/>
          </w:tcPr>
          <w:p w:rsidR="00502E3B" w:rsidRDefault="00502E3B">
            <w:pPr>
              <w:spacing w:line="163" w:lineRule="exact"/>
              <w:rPr>
                <w:ins w:id="1540"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541" w:author="Unknown"/>
                <w:rFonts w:ascii="Times New Roman" w:hAnsi="Times New Roman"/>
              </w:rPr>
            </w:pPr>
            <w:ins w:id="1542" w:author="Unknown">
              <w:r>
                <w:rPr>
                  <w:rFonts w:ascii="Times New Roman" w:hAnsi="Times New Roman"/>
                </w:rPr>
                <w:t>9</w:t>
              </w:r>
            </w:ins>
          </w:p>
        </w:tc>
        <w:tc>
          <w:tcPr>
            <w:tcW w:w="4950" w:type="dxa"/>
          </w:tcPr>
          <w:p w:rsidR="00502E3B" w:rsidRDefault="00502E3B">
            <w:pPr>
              <w:spacing w:line="163" w:lineRule="exact"/>
              <w:rPr>
                <w:ins w:id="1543"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544" w:author="Unknown"/>
                <w:rFonts w:ascii="Times New Roman" w:hAnsi="Times New Roman"/>
              </w:rPr>
            </w:pPr>
            <w:ins w:id="1545" w:author="Unknown">
              <w:r>
                <w:rPr>
                  <w:rFonts w:ascii="Times New Roman" w:hAnsi="Times New Roman"/>
                </w:rPr>
                <w:t>Children who have become ineligible who are enrolled in a qualified HMO or "</w:t>
              </w:r>
            </w:ins>
            <w:r>
              <w:rPr>
                <w:rFonts w:ascii="Times New Roman" w:hAnsi="Times New Roman"/>
              </w:rPr>
              <w:t>§</w:t>
            </w:r>
            <w:ins w:id="1546" w:author="Unknown">
              <w:r>
                <w:rPr>
                  <w:rFonts w:ascii="Times New Roman" w:hAnsi="Times New Roman"/>
                </w:rPr>
                <w:t>1903(m)(2)(G) entity" that has a risk contract.</w:t>
              </w:r>
            </w:ins>
          </w:p>
        </w:tc>
        <w:tc>
          <w:tcPr>
            <w:tcW w:w="3150" w:type="dxa"/>
          </w:tcPr>
          <w:p w:rsidR="00502E3B" w:rsidRDefault="00502E3B">
            <w:pPr>
              <w:spacing w:line="163" w:lineRule="exact"/>
              <w:rPr>
                <w:ins w:id="1547"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548" w:author="Unknown"/>
                <w:rFonts w:ascii="Times New Roman" w:hAnsi="Times New Roman"/>
              </w:rPr>
            </w:pPr>
            <w:ins w:id="1549" w:author="Unknown">
              <w:r>
                <w:rPr>
                  <w:rFonts w:ascii="Times New Roman" w:hAnsi="Times New Roman"/>
                </w:rPr>
                <w:t>42 CFR 435.212</w:t>
              </w:r>
            </w:ins>
          </w:p>
          <w:p w:rsidR="00502E3B" w:rsidRDefault="00502E3B">
            <w:pPr>
              <w:tabs>
                <w:tab w:val="left" w:pos="-1440"/>
                <w:tab w:val="left" w:pos="484"/>
                <w:tab w:val="left" w:pos="1090"/>
                <w:tab w:val="left" w:pos="2680"/>
                <w:tab w:val="left" w:pos="6316"/>
              </w:tabs>
              <w:spacing w:line="192" w:lineRule="auto"/>
              <w:rPr>
                <w:rFonts w:ascii="Times New Roman" w:hAnsi="Times New Roman"/>
              </w:rPr>
            </w:pPr>
            <w:r>
              <w:rPr>
                <w:rFonts w:ascii="Times New Roman" w:hAnsi="Times New Roman"/>
              </w:rPr>
              <w:t>§</w:t>
            </w:r>
            <w:ins w:id="1550" w:author="Unknown">
              <w:r>
                <w:rPr>
                  <w:rFonts w:ascii="Times New Roman" w:hAnsi="Times New Roman"/>
                </w:rPr>
                <w:t xml:space="preserve">1902(e)(2) of the Act; PL 99-272, </w:t>
              </w:r>
            </w:ins>
            <w:r>
              <w:rPr>
                <w:rFonts w:ascii="Times New Roman" w:hAnsi="Times New Roman"/>
              </w:rPr>
              <w:t>§</w:t>
            </w:r>
            <w:ins w:id="1551" w:author="Unknown">
              <w:r>
                <w:rPr>
                  <w:rFonts w:ascii="Times New Roman" w:hAnsi="Times New Roman"/>
                </w:rPr>
                <w:t xml:space="preserve">9517; PL 100-203, </w:t>
              </w:r>
            </w:ins>
            <w:r>
              <w:rPr>
                <w:rFonts w:ascii="Times New Roman" w:hAnsi="Times New Roman"/>
              </w:rPr>
              <w:t>§</w:t>
            </w:r>
            <w:ins w:id="1552" w:author="Unknown">
              <w:r>
                <w:rPr>
                  <w:rFonts w:ascii="Times New Roman" w:hAnsi="Times New Roman"/>
                </w:rPr>
                <w:t>4113(d)</w:t>
              </w:r>
            </w:ins>
          </w:p>
        </w:tc>
      </w:tr>
    </w:tbl>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right" w:pos="9360"/>
        </w:tabs>
        <w:spacing w:line="192" w:lineRule="auto"/>
        <w:jc w:val="both"/>
        <w:rPr>
          <w:rFonts w:ascii="Times New Roman" w:hAnsi="Times New Roman"/>
        </w:rPr>
      </w:pPr>
      <w:r>
        <w:rPr>
          <w:rFonts w:ascii="Times New Roman" w:hAnsi="Times New Roman"/>
        </w:rPr>
        <w:t>2-166</w:t>
      </w:r>
      <w:r>
        <w:rPr>
          <w:rFonts w:ascii="Times New Roman" w:hAnsi="Times New Roman"/>
        </w:rPr>
        <w:tab/>
        <w:t xml:space="preserve">Rev. 91 </w:t>
      </w: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center" w:pos="4680"/>
          <w:tab w:val="left" w:pos="6316"/>
        </w:tabs>
        <w:spacing w:line="192" w:lineRule="auto"/>
        <w:jc w:val="both"/>
        <w:rPr>
          <w:rFonts w:ascii="Times New Roman" w:hAnsi="Times New Roman"/>
        </w:rPr>
      </w:pPr>
      <w:r>
        <w:rPr>
          <w:rFonts w:ascii="Times New Roman" w:hAnsi="Times New Roman"/>
        </w:rPr>
        <w:tab/>
        <w:t>STATE ORGANIZATION</w:t>
      </w:r>
    </w:p>
    <w:p w:rsidR="00502E3B" w:rsidRDefault="00502E3B">
      <w:pPr>
        <w:tabs>
          <w:tab w:val="center" w:pos="4680"/>
          <w:tab w:val="right" w:pos="9360"/>
        </w:tabs>
        <w:spacing w:line="192" w:lineRule="auto"/>
        <w:jc w:val="both"/>
        <w:rPr>
          <w:rFonts w:ascii="Times New Roman" w:hAnsi="Times New Roman"/>
        </w:rPr>
      </w:pPr>
      <w:r>
        <w:rPr>
          <w:rFonts w:ascii="Times New Roman" w:hAnsi="Times New Roman"/>
          <w:u w:val="single"/>
        </w:rPr>
        <w:t>08-98</w:t>
      </w:r>
      <w:r>
        <w:rPr>
          <w:rFonts w:ascii="Times New Roman" w:hAnsi="Times New Roman"/>
          <w:u w:val="single"/>
        </w:rPr>
        <w:tab/>
        <w:t>AND GENERAL ADMINISTRATION</w:t>
      </w:r>
      <w:r>
        <w:rPr>
          <w:rFonts w:ascii="Times New Roman" w:hAnsi="Times New Roman"/>
          <w:u w:val="single"/>
        </w:rPr>
        <w:tab/>
        <w:t>2700.2 (Cont.)</w:t>
      </w: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tbl>
      <w:tblPr>
        <w:tblW w:w="0" w:type="auto"/>
        <w:tblLayout w:type="fixed"/>
        <w:tblCellMar>
          <w:left w:w="139" w:type="dxa"/>
          <w:right w:w="139" w:type="dxa"/>
        </w:tblCellMar>
        <w:tblLook w:val="0000" w:firstRow="0" w:lastRow="0" w:firstColumn="0" w:lastColumn="0" w:noHBand="0" w:noVBand="0"/>
      </w:tblPr>
      <w:tblGrid>
        <w:gridCol w:w="990"/>
        <w:gridCol w:w="4950"/>
        <w:gridCol w:w="3150"/>
      </w:tblGrid>
      <w:tr w:rsidR="00000000">
        <w:tblPrEx>
          <w:tblCellMar>
            <w:top w:w="0" w:type="dxa"/>
            <w:bottom w:w="0" w:type="dxa"/>
          </w:tblCellMar>
        </w:tblPrEx>
        <w:trPr>
          <w:ins w:id="1553" w:author="Unknown"/>
        </w:trPr>
        <w:tc>
          <w:tcPr>
            <w:tcW w:w="990" w:type="dxa"/>
          </w:tcPr>
          <w:p w:rsidR="00502E3B" w:rsidRDefault="00502E3B">
            <w:pPr>
              <w:spacing w:line="163" w:lineRule="exact"/>
              <w:rPr>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554" w:author="Unknown"/>
                <w:rFonts w:ascii="Times New Roman" w:hAnsi="Times New Roman"/>
              </w:rPr>
            </w:pPr>
            <w:ins w:id="1555" w:author="Unknown">
              <w:r>
                <w:rPr>
                  <w:rFonts w:ascii="Times New Roman" w:hAnsi="Times New Roman"/>
                </w:rPr>
                <w:t>10</w:t>
              </w:r>
            </w:ins>
          </w:p>
        </w:tc>
        <w:tc>
          <w:tcPr>
            <w:tcW w:w="4950" w:type="dxa"/>
          </w:tcPr>
          <w:p w:rsidR="00502E3B" w:rsidRDefault="00502E3B">
            <w:pPr>
              <w:spacing w:line="163" w:lineRule="exact"/>
              <w:rPr>
                <w:ins w:id="1556"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557" w:author="Unknown"/>
                <w:rFonts w:ascii="Times New Roman" w:hAnsi="Times New Roman"/>
              </w:rPr>
            </w:pPr>
            <w:ins w:id="1558" w:author="Unknown">
              <w:r>
                <w:rPr>
                  <w:rFonts w:ascii="Times New Roman" w:hAnsi="Times New Roman"/>
                </w:rPr>
                <w:t>Children of individuals who elect to receive hospice care, and who would be eligible if in a medical institution.</w:t>
              </w:r>
            </w:ins>
          </w:p>
        </w:tc>
        <w:tc>
          <w:tcPr>
            <w:tcW w:w="3150" w:type="dxa"/>
          </w:tcPr>
          <w:p w:rsidR="00502E3B" w:rsidRDefault="00502E3B">
            <w:pPr>
              <w:spacing w:line="163" w:lineRule="exact"/>
              <w:rPr>
                <w:ins w:id="1559"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560" w:author="Unknown"/>
                <w:rFonts w:ascii="Times New Roman" w:hAnsi="Times New Roman"/>
              </w:rPr>
            </w:pPr>
            <w:r>
              <w:rPr>
                <w:rFonts w:ascii="Times New Roman" w:hAnsi="Times New Roman"/>
              </w:rPr>
              <w:t>§</w:t>
            </w:r>
            <w:ins w:id="1561" w:author="Unknown">
              <w:r>
                <w:rPr>
                  <w:rFonts w:ascii="Times New Roman" w:hAnsi="Times New Roman"/>
                </w:rPr>
                <w:t>1902(a)(10)(A)(ii)</w:t>
              </w:r>
            </w:ins>
          </w:p>
          <w:p w:rsidR="00502E3B" w:rsidRDefault="00502E3B">
            <w:pPr>
              <w:tabs>
                <w:tab w:val="left" w:pos="-1440"/>
                <w:tab w:val="left" w:pos="484"/>
                <w:tab w:val="left" w:pos="1090"/>
                <w:tab w:val="left" w:pos="2680"/>
                <w:tab w:val="left" w:pos="6316"/>
              </w:tabs>
              <w:spacing w:line="192" w:lineRule="auto"/>
              <w:rPr>
                <w:ins w:id="1562" w:author="Unknown"/>
                <w:rFonts w:ascii="Times New Roman" w:hAnsi="Times New Roman"/>
              </w:rPr>
            </w:pPr>
            <w:ins w:id="1563" w:author="Unknown">
              <w:r>
                <w:rPr>
                  <w:rFonts w:ascii="Times New Roman" w:hAnsi="Times New Roman"/>
                </w:rPr>
                <w:t xml:space="preserve">(VII); PL 99-272, </w:t>
              </w:r>
            </w:ins>
            <w:r>
              <w:rPr>
                <w:rFonts w:ascii="Times New Roman" w:hAnsi="Times New Roman"/>
              </w:rPr>
              <w:t>§</w:t>
            </w:r>
            <w:ins w:id="1564" w:author="Unknown">
              <w:r>
                <w:rPr>
                  <w:rFonts w:ascii="Times New Roman" w:hAnsi="Times New Roman"/>
                </w:rPr>
                <w:t>9505</w:t>
              </w:r>
            </w:ins>
          </w:p>
        </w:tc>
      </w:tr>
    </w:tbl>
    <w:p w:rsidR="00502E3B" w:rsidRDefault="00502E3B">
      <w:pPr>
        <w:rPr>
          <w:ins w:id="1565" w:author="Unknown"/>
          <w:rFonts w:ascii="Times New Roman" w:hAnsi="Times New Roman"/>
          <w:vanish/>
        </w:rPr>
      </w:pPr>
    </w:p>
    <w:tbl>
      <w:tblPr>
        <w:tblW w:w="0" w:type="auto"/>
        <w:tblLayout w:type="fixed"/>
        <w:tblCellMar>
          <w:left w:w="139" w:type="dxa"/>
          <w:right w:w="139" w:type="dxa"/>
        </w:tblCellMar>
        <w:tblLook w:val="0000" w:firstRow="0" w:lastRow="0" w:firstColumn="0" w:lastColumn="0" w:noHBand="0" w:noVBand="0"/>
      </w:tblPr>
      <w:tblGrid>
        <w:gridCol w:w="990"/>
        <w:gridCol w:w="4950"/>
        <w:gridCol w:w="3150"/>
      </w:tblGrid>
      <w:tr w:rsidR="00000000">
        <w:tblPrEx>
          <w:tblCellMar>
            <w:top w:w="0" w:type="dxa"/>
            <w:bottom w:w="0" w:type="dxa"/>
          </w:tblCellMar>
        </w:tblPrEx>
        <w:trPr>
          <w:ins w:id="1566" w:author="Unknown"/>
        </w:trPr>
        <w:tc>
          <w:tcPr>
            <w:tcW w:w="990" w:type="dxa"/>
          </w:tcPr>
          <w:p w:rsidR="00502E3B" w:rsidRDefault="00502E3B">
            <w:pPr>
              <w:spacing w:line="163" w:lineRule="exact"/>
              <w:rPr>
                <w:ins w:id="1567"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568" w:author="Unknown"/>
                <w:rFonts w:ascii="Times New Roman" w:hAnsi="Times New Roman"/>
              </w:rPr>
            </w:pPr>
            <w:ins w:id="1569" w:author="Unknown">
              <w:r>
                <w:rPr>
                  <w:rFonts w:ascii="Times New Roman" w:hAnsi="Times New Roman"/>
                </w:rPr>
                <w:t>11</w:t>
              </w:r>
            </w:ins>
          </w:p>
        </w:tc>
        <w:tc>
          <w:tcPr>
            <w:tcW w:w="4950" w:type="dxa"/>
          </w:tcPr>
          <w:p w:rsidR="00502E3B" w:rsidRDefault="00502E3B">
            <w:pPr>
              <w:spacing w:line="163" w:lineRule="exact"/>
              <w:rPr>
                <w:ins w:id="1570"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571" w:author="Unknown"/>
                <w:rFonts w:ascii="Times New Roman" w:hAnsi="Times New Roman"/>
              </w:rPr>
            </w:pPr>
            <w:ins w:id="1572" w:author="Unknown">
              <w:r>
                <w:rPr>
                  <w:rFonts w:ascii="Times New Roman" w:hAnsi="Times New Roman"/>
                </w:rPr>
                <w:t>Children who would be eligible for AFDC  if work-related child care costs were paid from earnings rather than received as a State service.</w:t>
              </w:r>
            </w:ins>
          </w:p>
        </w:tc>
        <w:tc>
          <w:tcPr>
            <w:tcW w:w="3150" w:type="dxa"/>
          </w:tcPr>
          <w:p w:rsidR="00502E3B" w:rsidRDefault="00502E3B">
            <w:pPr>
              <w:spacing w:line="163" w:lineRule="exact"/>
              <w:rPr>
                <w:ins w:id="1573"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574" w:author="Unknown"/>
                <w:rFonts w:ascii="Times New Roman" w:hAnsi="Times New Roman"/>
              </w:rPr>
            </w:pPr>
            <w:ins w:id="1575" w:author="Unknown">
              <w:r>
                <w:rPr>
                  <w:rFonts w:ascii="Times New Roman" w:hAnsi="Times New Roman"/>
                </w:rPr>
                <w:t>42 CFR 435.220</w:t>
              </w:r>
            </w:ins>
          </w:p>
        </w:tc>
      </w:tr>
      <w:tr w:rsidR="00000000">
        <w:tblPrEx>
          <w:tblCellMar>
            <w:top w:w="0" w:type="dxa"/>
            <w:bottom w:w="0" w:type="dxa"/>
          </w:tblCellMar>
        </w:tblPrEx>
        <w:trPr>
          <w:ins w:id="1576" w:author="Unknown"/>
        </w:trPr>
        <w:tc>
          <w:tcPr>
            <w:tcW w:w="990" w:type="dxa"/>
          </w:tcPr>
          <w:p w:rsidR="00502E3B" w:rsidRDefault="00502E3B">
            <w:pPr>
              <w:spacing w:line="163" w:lineRule="exact"/>
              <w:rPr>
                <w:ins w:id="1577" w:author="Unknown"/>
                <w:rFonts w:ascii="Times New Roman" w:hAnsi="Times New Roman"/>
              </w:rPr>
            </w:pPr>
          </w:p>
          <w:p w:rsidR="00502E3B" w:rsidRDefault="00502E3B">
            <w:pPr>
              <w:tabs>
                <w:tab w:val="left" w:pos="-1440"/>
                <w:tab w:val="left" w:pos="484"/>
                <w:tab w:val="left" w:pos="1090"/>
                <w:tab w:val="left" w:pos="2680"/>
                <w:tab w:val="left" w:pos="6316"/>
              </w:tabs>
              <w:spacing w:after="19" w:line="192" w:lineRule="auto"/>
              <w:rPr>
                <w:ins w:id="1578" w:author="Unknown"/>
                <w:rFonts w:ascii="Times New Roman" w:hAnsi="Times New Roman"/>
              </w:rPr>
            </w:pPr>
            <w:ins w:id="1579" w:author="Unknown">
              <w:r>
                <w:rPr>
                  <w:rFonts w:ascii="Times New Roman" w:hAnsi="Times New Roman"/>
                </w:rPr>
                <w:t>12</w:t>
              </w:r>
            </w:ins>
          </w:p>
        </w:tc>
        <w:tc>
          <w:tcPr>
            <w:tcW w:w="4950" w:type="dxa"/>
          </w:tcPr>
          <w:p w:rsidR="00502E3B" w:rsidRDefault="00502E3B">
            <w:pPr>
              <w:spacing w:line="163" w:lineRule="exact"/>
              <w:rPr>
                <w:ins w:id="1580" w:author="Unknown"/>
                <w:rFonts w:ascii="Times New Roman" w:hAnsi="Times New Roman"/>
              </w:rPr>
            </w:pPr>
          </w:p>
          <w:p w:rsidR="00502E3B" w:rsidRDefault="00502E3B">
            <w:pPr>
              <w:tabs>
                <w:tab w:val="left" w:pos="-1440"/>
                <w:tab w:val="left" w:pos="484"/>
                <w:tab w:val="left" w:pos="1090"/>
                <w:tab w:val="left" w:pos="2680"/>
                <w:tab w:val="left" w:pos="6316"/>
              </w:tabs>
              <w:spacing w:after="19" w:line="192" w:lineRule="auto"/>
              <w:rPr>
                <w:ins w:id="1581" w:author="Unknown"/>
                <w:rFonts w:ascii="Times New Roman" w:hAnsi="Times New Roman"/>
              </w:rPr>
            </w:pPr>
            <w:ins w:id="1582" w:author="Unknown">
              <w:r>
                <w:rPr>
                  <w:rFonts w:ascii="Times New Roman" w:hAnsi="Times New Roman"/>
                </w:rPr>
                <w:t>Children of individuals who would be eligible for AFDC if the State used the broadest allowable AFDC criteria.</w:t>
              </w:r>
            </w:ins>
          </w:p>
        </w:tc>
        <w:tc>
          <w:tcPr>
            <w:tcW w:w="3150" w:type="dxa"/>
          </w:tcPr>
          <w:p w:rsidR="00502E3B" w:rsidRDefault="00502E3B">
            <w:pPr>
              <w:spacing w:line="163" w:lineRule="exact"/>
              <w:rPr>
                <w:ins w:id="1583"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584" w:author="Unknown"/>
                <w:rFonts w:ascii="Times New Roman" w:hAnsi="Times New Roman"/>
              </w:rPr>
            </w:pPr>
            <w:ins w:id="1585" w:author="Unknown">
              <w:r>
                <w:rPr>
                  <w:rFonts w:ascii="Times New Roman" w:hAnsi="Times New Roman"/>
                </w:rPr>
                <w:t>42 CFR 435.223</w:t>
              </w:r>
            </w:ins>
          </w:p>
          <w:p w:rsidR="00502E3B" w:rsidRDefault="00502E3B">
            <w:pPr>
              <w:tabs>
                <w:tab w:val="left" w:pos="-1440"/>
                <w:tab w:val="left" w:pos="484"/>
                <w:tab w:val="left" w:pos="1090"/>
                <w:tab w:val="left" w:pos="2680"/>
                <w:tab w:val="left" w:pos="6316"/>
              </w:tabs>
              <w:spacing w:after="19" w:line="192" w:lineRule="auto"/>
              <w:rPr>
                <w:ins w:id="1586" w:author="Unknown"/>
                <w:rFonts w:ascii="Times New Roman" w:hAnsi="Times New Roman"/>
              </w:rPr>
            </w:pPr>
            <w:ins w:id="1587" w:author="Unknown">
              <w:r>
                <w:rPr>
                  <w:rFonts w:ascii="Times New Roman" w:hAnsi="Times New Roman"/>
                </w:rPr>
                <w:t>1902(a)(10)(A)(ii) and 1905(a) of the Act</w:t>
              </w:r>
            </w:ins>
          </w:p>
        </w:tc>
      </w:tr>
      <w:tr w:rsidR="00000000">
        <w:tblPrEx>
          <w:tblCellMar>
            <w:top w:w="0" w:type="dxa"/>
            <w:bottom w:w="0" w:type="dxa"/>
          </w:tblCellMar>
        </w:tblPrEx>
        <w:trPr>
          <w:ins w:id="1588" w:author="Unknown"/>
        </w:trPr>
        <w:tc>
          <w:tcPr>
            <w:tcW w:w="990" w:type="dxa"/>
          </w:tcPr>
          <w:p w:rsidR="00502E3B" w:rsidRDefault="00502E3B">
            <w:pPr>
              <w:spacing w:line="163" w:lineRule="exact"/>
              <w:rPr>
                <w:ins w:id="1589"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590" w:author="Unknown"/>
                <w:rFonts w:ascii="Times New Roman" w:hAnsi="Times New Roman"/>
              </w:rPr>
            </w:pPr>
            <w:ins w:id="1591" w:author="Unknown">
              <w:r>
                <w:rPr>
                  <w:rFonts w:ascii="Times New Roman" w:hAnsi="Times New Roman"/>
                </w:rPr>
                <w:t>13</w:t>
              </w:r>
            </w:ins>
          </w:p>
        </w:tc>
        <w:tc>
          <w:tcPr>
            <w:tcW w:w="4950" w:type="dxa"/>
          </w:tcPr>
          <w:p w:rsidR="00502E3B" w:rsidRDefault="00502E3B">
            <w:pPr>
              <w:spacing w:line="163" w:lineRule="exact"/>
              <w:rPr>
                <w:ins w:id="1592"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593" w:author="Unknown"/>
                <w:rFonts w:ascii="Times New Roman" w:hAnsi="Times New Roman"/>
              </w:rPr>
            </w:pPr>
            <w:ins w:id="1594" w:author="Unknown">
              <w:r>
                <w:rPr>
                  <w:rFonts w:ascii="Times New Roman" w:hAnsi="Times New Roman"/>
                </w:rPr>
                <w:t>Children who solely because of coverage under a home and community based waiver, are not in a medical institution, but who would be eligible if they were.</w:t>
              </w:r>
            </w:ins>
          </w:p>
        </w:tc>
        <w:tc>
          <w:tcPr>
            <w:tcW w:w="3150" w:type="dxa"/>
          </w:tcPr>
          <w:p w:rsidR="00502E3B" w:rsidRDefault="00502E3B">
            <w:pPr>
              <w:spacing w:line="163" w:lineRule="exact"/>
              <w:rPr>
                <w:ins w:id="1595"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596" w:author="Unknown"/>
                <w:rFonts w:ascii="Times New Roman" w:hAnsi="Times New Roman"/>
              </w:rPr>
            </w:pPr>
            <w:ins w:id="1597" w:author="Unknown">
              <w:r>
                <w:rPr>
                  <w:rFonts w:ascii="Times New Roman" w:hAnsi="Times New Roman"/>
                </w:rPr>
                <w:t>42 CFR 435.217</w:t>
              </w:r>
            </w:ins>
          </w:p>
          <w:p w:rsidR="00502E3B" w:rsidRDefault="00502E3B">
            <w:pPr>
              <w:tabs>
                <w:tab w:val="left" w:pos="-1440"/>
                <w:tab w:val="left" w:pos="484"/>
                <w:tab w:val="left" w:pos="1090"/>
                <w:tab w:val="left" w:pos="2680"/>
                <w:tab w:val="left" w:pos="6316"/>
              </w:tabs>
              <w:spacing w:line="192" w:lineRule="auto"/>
              <w:rPr>
                <w:ins w:id="1598" w:author="Unknown"/>
                <w:rFonts w:ascii="Times New Roman" w:hAnsi="Times New Roman"/>
              </w:rPr>
            </w:pPr>
            <w:r>
              <w:rPr>
                <w:rFonts w:ascii="Times New Roman" w:hAnsi="Times New Roman"/>
              </w:rPr>
              <w:t>§</w:t>
            </w:r>
            <w:ins w:id="1599" w:author="Unknown">
              <w:r>
                <w:rPr>
                  <w:rFonts w:ascii="Times New Roman" w:hAnsi="Times New Roman"/>
                </w:rPr>
                <w:t>1902(a)(10)(A)(ii)(VI) of the Act.</w:t>
              </w:r>
            </w:ins>
          </w:p>
        </w:tc>
      </w:tr>
      <w:tr w:rsidR="00000000">
        <w:tblPrEx>
          <w:tblCellMar>
            <w:top w:w="0" w:type="dxa"/>
            <w:bottom w:w="0" w:type="dxa"/>
          </w:tblCellMar>
        </w:tblPrEx>
        <w:trPr>
          <w:ins w:id="1600" w:author="Unknown"/>
        </w:trPr>
        <w:tc>
          <w:tcPr>
            <w:tcW w:w="990" w:type="dxa"/>
          </w:tcPr>
          <w:p w:rsidR="00502E3B" w:rsidRDefault="00502E3B">
            <w:pPr>
              <w:spacing w:line="163" w:lineRule="exact"/>
              <w:rPr>
                <w:ins w:id="1601"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1602" w:author="Unknown"/>
                <w:rFonts w:ascii="Times New Roman" w:hAnsi="Times New Roman"/>
              </w:rPr>
            </w:pPr>
            <w:ins w:id="1603" w:author="Unknown">
              <w:r>
                <w:rPr>
                  <w:rFonts w:ascii="Times New Roman" w:hAnsi="Times New Roman"/>
                </w:rPr>
                <w:t>14</w:t>
              </w:r>
            </w:ins>
          </w:p>
        </w:tc>
        <w:tc>
          <w:tcPr>
            <w:tcW w:w="4950" w:type="dxa"/>
          </w:tcPr>
          <w:p w:rsidR="00502E3B" w:rsidRDefault="00502E3B">
            <w:pPr>
              <w:spacing w:line="163" w:lineRule="exact"/>
              <w:rPr>
                <w:ins w:id="1604"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1605" w:author="Unknown"/>
                <w:rFonts w:ascii="Times New Roman" w:hAnsi="Times New Roman"/>
              </w:rPr>
            </w:pPr>
            <w:ins w:id="1606" w:author="Unknown">
              <w:r>
                <w:rPr>
                  <w:rFonts w:ascii="Times New Roman" w:hAnsi="Times New Roman"/>
                </w:rPr>
                <w:t xml:space="preserve">Children not described in </w:t>
              </w:r>
            </w:ins>
            <w:r>
              <w:rPr>
                <w:rFonts w:ascii="Times New Roman" w:hAnsi="Times New Roman"/>
              </w:rPr>
              <w:t>§</w:t>
            </w:r>
            <w:ins w:id="1607" w:author="Unknown">
              <w:r>
                <w:rPr>
                  <w:rFonts w:ascii="Times New Roman" w:hAnsi="Times New Roman"/>
                </w:rPr>
                <w:t>1902(a)(10)(A)(I) of the Act, "</w:t>
              </w:r>
              <w:proofErr w:type="spellStart"/>
              <w:r>
                <w:rPr>
                  <w:rFonts w:ascii="Times New Roman" w:hAnsi="Times New Roman"/>
                </w:rPr>
                <w:t>Ribikoff</w:t>
              </w:r>
              <w:proofErr w:type="spellEnd"/>
              <w:r>
                <w:rPr>
                  <w:rFonts w:ascii="Times New Roman" w:hAnsi="Times New Roman"/>
                </w:rPr>
                <w:t xml:space="preserve"> Kids", who meet AFDC income and resource requirements, and are under a State-established age (18-21).</w:t>
              </w:r>
            </w:ins>
          </w:p>
        </w:tc>
        <w:tc>
          <w:tcPr>
            <w:tcW w:w="3150" w:type="dxa"/>
          </w:tcPr>
          <w:p w:rsidR="00502E3B" w:rsidRDefault="00502E3B">
            <w:pPr>
              <w:spacing w:line="163" w:lineRule="exact"/>
              <w:rPr>
                <w:ins w:id="1608"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1609" w:author="Unknown"/>
                <w:rFonts w:ascii="Times New Roman" w:hAnsi="Times New Roman"/>
              </w:rPr>
            </w:pPr>
            <w:ins w:id="1610" w:author="Unknown">
              <w:r>
                <w:rPr>
                  <w:rFonts w:ascii="Times New Roman" w:hAnsi="Times New Roman"/>
                </w:rPr>
                <w:t xml:space="preserve">1902(a)(10)(A)(ii) and 1905(a)(I) of the Act, PL 97-248, </w:t>
              </w:r>
            </w:ins>
            <w:r>
              <w:rPr>
                <w:rFonts w:ascii="Times New Roman" w:hAnsi="Times New Roman"/>
              </w:rPr>
              <w:t>§</w:t>
            </w:r>
            <w:ins w:id="1611" w:author="Unknown">
              <w:r>
                <w:rPr>
                  <w:rFonts w:ascii="Times New Roman" w:hAnsi="Times New Roman"/>
                </w:rPr>
                <w:t>137</w:t>
              </w:r>
            </w:ins>
          </w:p>
        </w:tc>
      </w:tr>
    </w:tbl>
    <w:p w:rsidR="00502E3B" w:rsidRDefault="00502E3B">
      <w:pPr>
        <w:tabs>
          <w:tab w:val="left" w:pos="-1440"/>
          <w:tab w:val="left" w:pos="484"/>
          <w:tab w:val="left" w:pos="1090"/>
          <w:tab w:val="left" w:pos="2680"/>
          <w:tab w:val="left" w:pos="6316"/>
        </w:tabs>
        <w:spacing w:line="192" w:lineRule="auto"/>
        <w:jc w:val="both"/>
        <w:rPr>
          <w:ins w:id="1612"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ins w:id="1613" w:author="Unknown"/>
          <w:rFonts w:ascii="Times New Roman" w:hAnsi="Times New Roman"/>
        </w:rPr>
      </w:pPr>
      <w:ins w:id="1614" w:author="Unknown">
        <w:r>
          <w:rPr>
            <w:rFonts w:ascii="Times New Roman" w:hAnsi="Times New Roman"/>
          </w:rPr>
          <w:t>MAS/BOE  -   OTHER ELIGIBLES - ADULTS</w:t>
        </w:r>
      </w:ins>
    </w:p>
    <w:p w:rsidR="00502E3B" w:rsidRDefault="00502E3B">
      <w:pPr>
        <w:tabs>
          <w:tab w:val="left" w:pos="-1440"/>
          <w:tab w:val="left" w:pos="484"/>
          <w:tab w:val="left" w:pos="1090"/>
          <w:tab w:val="left" w:pos="2680"/>
          <w:tab w:val="left" w:pos="6316"/>
        </w:tabs>
        <w:spacing w:line="192" w:lineRule="auto"/>
        <w:jc w:val="both"/>
        <w:rPr>
          <w:ins w:id="1615" w:author="Unknown"/>
          <w:rFonts w:ascii="Times New Roman" w:hAnsi="Times New Roman"/>
        </w:rPr>
      </w:pPr>
      <w:ins w:id="1616" w:author="Unknown">
        <w:r>
          <w:rPr>
            <w:rFonts w:ascii="Times New Roman" w:hAnsi="Times New Roman"/>
          </w:rPr>
          <w:t>MSIS Coding (MAS-4, BOE-5)</w:t>
        </w:r>
      </w:ins>
    </w:p>
    <w:tbl>
      <w:tblPr>
        <w:tblW w:w="0" w:type="auto"/>
        <w:tblLayout w:type="fixed"/>
        <w:tblCellMar>
          <w:left w:w="139" w:type="dxa"/>
          <w:right w:w="139" w:type="dxa"/>
        </w:tblCellMar>
        <w:tblLook w:val="0000" w:firstRow="0" w:lastRow="0" w:firstColumn="0" w:lastColumn="0" w:noHBand="0" w:noVBand="0"/>
      </w:tblPr>
      <w:tblGrid>
        <w:gridCol w:w="990"/>
        <w:gridCol w:w="4950"/>
        <w:gridCol w:w="3150"/>
      </w:tblGrid>
      <w:tr w:rsidR="00000000">
        <w:tblPrEx>
          <w:tblCellMar>
            <w:top w:w="0" w:type="dxa"/>
            <w:bottom w:w="0" w:type="dxa"/>
          </w:tblCellMar>
        </w:tblPrEx>
        <w:trPr>
          <w:ins w:id="1617" w:author="Unknown"/>
        </w:trPr>
        <w:tc>
          <w:tcPr>
            <w:tcW w:w="990" w:type="dxa"/>
          </w:tcPr>
          <w:p w:rsidR="00502E3B" w:rsidRDefault="00502E3B">
            <w:pPr>
              <w:spacing w:line="201" w:lineRule="exact"/>
              <w:rPr>
                <w:ins w:id="1618"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619" w:author="Unknown"/>
                <w:rFonts w:ascii="Times New Roman" w:hAnsi="Times New Roman"/>
              </w:rPr>
            </w:pPr>
          </w:p>
        </w:tc>
        <w:tc>
          <w:tcPr>
            <w:tcW w:w="4950" w:type="dxa"/>
          </w:tcPr>
          <w:p w:rsidR="00502E3B" w:rsidRDefault="00502E3B">
            <w:pPr>
              <w:spacing w:line="201" w:lineRule="exact"/>
              <w:rPr>
                <w:ins w:id="1620" w:author="Unknown"/>
                <w:rFonts w:ascii="Times New Roman" w:hAnsi="Times New Roman"/>
              </w:rPr>
            </w:pPr>
          </w:p>
          <w:p w:rsidR="00502E3B" w:rsidRDefault="00502E3B">
            <w:pPr>
              <w:tabs>
                <w:tab w:val="center" w:pos="2336"/>
                <w:tab w:val="left" w:pos="2680"/>
                <w:tab w:val="left" w:pos="6316"/>
              </w:tabs>
              <w:spacing w:line="192" w:lineRule="auto"/>
              <w:rPr>
                <w:ins w:id="1621" w:author="Unknown"/>
                <w:rFonts w:ascii="Times New Roman" w:hAnsi="Times New Roman"/>
              </w:rPr>
            </w:pPr>
            <w:ins w:id="1622" w:author="Unknown">
              <w:r>
                <w:rPr>
                  <w:rFonts w:ascii="Times New Roman" w:hAnsi="Times New Roman"/>
                </w:rPr>
                <w:tab/>
                <w:t>DESCRIPTION</w:t>
              </w:r>
            </w:ins>
          </w:p>
        </w:tc>
        <w:tc>
          <w:tcPr>
            <w:tcW w:w="3150" w:type="dxa"/>
          </w:tcPr>
          <w:p w:rsidR="00502E3B" w:rsidRDefault="00502E3B">
            <w:pPr>
              <w:spacing w:line="201" w:lineRule="exact"/>
              <w:rPr>
                <w:ins w:id="1623" w:author="Unknown"/>
                <w:rFonts w:ascii="Times New Roman" w:hAnsi="Times New Roman"/>
              </w:rPr>
            </w:pPr>
          </w:p>
          <w:p w:rsidR="00502E3B" w:rsidRDefault="00502E3B">
            <w:pPr>
              <w:tabs>
                <w:tab w:val="center" w:pos="1436"/>
                <w:tab w:val="left" w:pos="2680"/>
                <w:tab w:val="left" w:pos="6316"/>
              </w:tabs>
              <w:spacing w:line="192" w:lineRule="auto"/>
              <w:rPr>
                <w:ins w:id="1624" w:author="Unknown"/>
                <w:rFonts w:ascii="Times New Roman" w:hAnsi="Times New Roman"/>
              </w:rPr>
            </w:pPr>
            <w:ins w:id="1625" w:author="Unknown">
              <w:r>
                <w:rPr>
                  <w:rFonts w:ascii="Times New Roman" w:hAnsi="Times New Roman"/>
                </w:rPr>
                <w:tab/>
                <w:t>CFR/PL CITATIONS</w:t>
              </w:r>
            </w:ins>
          </w:p>
        </w:tc>
      </w:tr>
      <w:tr w:rsidR="00000000">
        <w:tblPrEx>
          <w:tblCellMar>
            <w:top w:w="0" w:type="dxa"/>
            <w:bottom w:w="0" w:type="dxa"/>
          </w:tblCellMar>
        </w:tblPrEx>
        <w:trPr>
          <w:ins w:id="1626" w:author="Unknown"/>
        </w:trPr>
        <w:tc>
          <w:tcPr>
            <w:tcW w:w="990" w:type="dxa"/>
          </w:tcPr>
          <w:p w:rsidR="00502E3B" w:rsidRDefault="00502E3B">
            <w:pPr>
              <w:spacing w:line="163" w:lineRule="exact"/>
              <w:rPr>
                <w:ins w:id="1627"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628" w:author="Unknown"/>
                <w:rFonts w:ascii="Times New Roman" w:hAnsi="Times New Roman"/>
              </w:rPr>
            </w:pPr>
            <w:ins w:id="1629" w:author="Unknown">
              <w:r>
                <w:rPr>
                  <w:rFonts w:ascii="Times New Roman" w:hAnsi="Times New Roman"/>
                </w:rPr>
                <w:t>1</w:t>
              </w:r>
            </w:ins>
          </w:p>
        </w:tc>
        <w:tc>
          <w:tcPr>
            <w:tcW w:w="4950" w:type="dxa"/>
          </w:tcPr>
          <w:p w:rsidR="00502E3B" w:rsidRDefault="00502E3B">
            <w:pPr>
              <w:spacing w:line="163" w:lineRule="exact"/>
              <w:rPr>
                <w:ins w:id="1630"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631" w:author="Unknown"/>
                <w:rFonts w:ascii="Times New Roman" w:hAnsi="Times New Roman"/>
              </w:rPr>
            </w:pPr>
            <w:ins w:id="1632" w:author="Unknown">
              <w:r>
                <w:rPr>
                  <w:rFonts w:ascii="Times New Roman" w:hAnsi="Times New Roman"/>
                </w:rPr>
                <w:t>Families receiving up to 12 months of extended Medicaid benefits (if eligible on or after 4/1/90).</w:t>
              </w:r>
            </w:ins>
          </w:p>
        </w:tc>
        <w:tc>
          <w:tcPr>
            <w:tcW w:w="3150" w:type="dxa"/>
          </w:tcPr>
          <w:p w:rsidR="00502E3B" w:rsidRDefault="00502E3B">
            <w:pPr>
              <w:spacing w:line="163" w:lineRule="exact"/>
              <w:rPr>
                <w:ins w:id="1633"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634" w:author="Unknown"/>
                <w:rFonts w:ascii="Times New Roman" w:hAnsi="Times New Roman"/>
              </w:rPr>
            </w:pPr>
            <w:r>
              <w:rPr>
                <w:rFonts w:ascii="Times New Roman" w:hAnsi="Times New Roman"/>
              </w:rPr>
              <w:t>§</w:t>
            </w:r>
            <w:ins w:id="1635" w:author="Unknown">
              <w:r>
                <w:rPr>
                  <w:rFonts w:ascii="Times New Roman" w:hAnsi="Times New Roman"/>
                </w:rPr>
                <w:t xml:space="preserve">1925 of the Act, PL 100-485, </w:t>
              </w:r>
            </w:ins>
            <w:r>
              <w:rPr>
                <w:rFonts w:ascii="Times New Roman" w:hAnsi="Times New Roman"/>
              </w:rPr>
              <w:t>§</w:t>
            </w:r>
            <w:ins w:id="1636" w:author="Unknown">
              <w:r>
                <w:rPr>
                  <w:rFonts w:ascii="Times New Roman" w:hAnsi="Times New Roman"/>
                </w:rPr>
                <w:t>303</w:t>
              </w:r>
            </w:ins>
          </w:p>
        </w:tc>
      </w:tr>
      <w:tr w:rsidR="00000000">
        <w:tblPrEx>
          <w:tblCellMar>
            <w:top w:w="0" w:type="dxa"/>
            <w:bottom w:w="0" w:type="dxa"/>
          </w:tblCellMar>
        </w:tblPrEx>
        <w:trPr>
          <w:ins w:id="1637" w:author="Unknown"/>
        </w:trPr>
        <w:tc>
          <w:tcPr>
            <w:tcW w:w="990" w:type="dxa"/>
          </w:tcPr>
          <w:p w:rsidR="00502E3B" w:rsidRDefault="00502E3B">
            <w:pPr>
              <w:spacing w:line="163" w:lineRule="exact"/>
              <w:rPr>
                <w:ins w:id="1638"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639" w:author="Unknown"/>
                <w:rFonts w:ascii="Times New Roman" w:hAnsi="Times New Roman"/>
              </w:rPr>
            </w:pPr>
            <w:ins w:id="1640" w:author="Unknown">
              <w:r>
                <w:rPr>
                  <w:rFonts w:ascii="Times New Roman" w:hAnsi="Times New Roman"/>
                </w:rPr>
                <w:t>2</w:t>
              </w:r>
            </w:ins>
          </w:p>
        </w:tc>
        <w:tc>
          <w:tcPr>
            <w:tcW w:w="4950" w:type="dxa"/>
          </w:tcPr>
          <w:p w:rsidR="00502E3B" w:rsidRDefault="00502E3B">
            <w:pPr>
              <w:spacing w:line="163" w:lineRule="exact"/>
              <w:rPr>
                <w:ins w:id="1641"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642" w:author="Unknown"/>
                <w:rFonts w:ascii="Times New Roman" w:hAnsi="Times New Roman"/>
              </w:rPr>
            </w:pPr>
            <w:ins w:id="1643" w:author="Unknown">
              <w:r>
                <w:rPr>
                  <w:rFonts w:ascii="Times New Roman" w:hAnsi="Times New Roman"/>
                </w:rPr>
                <w:t>Qualified pregnant women whose pregnancies have been medically verified and who meet the State's AFDC income and resource requirements.</w:t>
              </w:r>
            </w:ins>
          </w:p>
        </w:tc>
        <w:tc>
          <w:tcPr>
            <w:tcW w:w="3150" w:type="dxa"/>
          </w:tcPr>
          <w:p w:rsidR="00502E3B" w:rsidRDefault="00502E3B">
            <w:pPr>
              <w:spacing w:line="163" w:lineRule="exact"/>
              <w:rPr>
                <w:ins w:id="1644"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645" w:author="Unknown"/>
                <w:rFonts w:ascii="Times New Roman" w:hAnsi="Times New Roman"/>
              </w:rPr>
            </w:pPr>
            <w:ins w:id="1646" w:author="Unknown">
              <w:r>
                <w:rPr>
                  <w:rFonts w:ascii="Times New Roman" w:hAnsi="Times New Roman"/>
                </w:rPr>
                <w:t xml:space="preserve">1902(a)(10)(A)(I)(III) and 1905(n) of the Act; PL 98-369, </w:t>
              </w:r>
            </w:ins>
            <w:r>
              <w:rPr>
                <w:rFonts w:ascii="Times New Roman" w:hAnsi="Times New Roman"/>
              </w:rPr>
              <w:t>§</w:t>
            </w:r>
            <w:ins w:id="1647" w:author="Unknown">
              <w:r>
                <w:rPr>
                  <w:rFonts w:ascii="Times New Roman" w:hAnsi="Times New Roman"/>
                </w:rPr>
                <w:t xml:space="preserve">2361; PL 99-272, </w:t>
              </w:r>
            </w:ins>
            <w:r>
              <w:rPr>
                <w:rFonts w:ascii="Times New Roman" w:hAnsi="Times New Roman"/>
              </w:rPr>
              <w:t>§</w:t>
            </w:r>
            <w:ins w:id="1648" w:author="Unknown">
              <w:r>
                <w:rPr>
                  <w:rFonts w:ascii="Times New Roman" w:hAnsi="Times New Roman"/>
                </w:rPr>
                <w:t xml:space="preserve">9511, PL 100-203 </w:t>
              </w:r>
            </w:ins>
            <w:r>
              <w:rPr>
                <w:rFonts w:ascii="Times New Roman" w:hAnsi="Times New Roman"/>
              </w:rPr>
              <w:t>§</w:t>
            </w:r>
            <w:ins w:id="1649" w:author="Unknown">
              <w:r>
                <w:rPr>
                  <w:rFonts w:ascii="Times New Roman" w:hAnsi="Times New Roman"/>
                </w:rPr>
                <w:t>4101</w:t>
              </w:r>
            </w:ins>
          </w:p>
        </w:tc>
      </w:tr>
      <w:tr w:rsidR="00000000">
        <w:tblPrEx>
          <w:tblCellMar>
            <w:top w:w="0" w:type="dxa"/>
            <w:bottom w:w="0" w:type="dxa"/>
          </w:tblCellMar>
        </w:tblPrEx>
        <w:trPr>
          <w:ins w:id="1650" w:author="Unknown"/>
        </w:trPr>
        <w:tc>
          <w:tcPr>
            <w:tcW w:w="990" w:type="dxa"/>
          </w:tcPr>
          <w:p w:rsidR="00502E3B" w:rsidRDefault="00502E3B">
            <w:pPr>
              <w:spacing w:line="163" w:lineRule="exact"/>
              <w:rPr>
                <w:ins w:id="1651"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652" w:author="Unknown"/>
                <w:rFonts w:ascii="Times New Roman" w:hAnsi="Times New Roman"/>
              </w:rPr>
            </w:pPr>
            <w:ins w:id="1653" w:author="Unknown">
              <w:r>
                <w:rPr>
                  <w:rFonts w:ascii="Times New Roman" w:hAnsi="Times New Roman"/>
                </w:rPr>
                <w:t>3</w:t>
              </w:r>
            </w:ins>
          </w:p>
        </w:tc>
        <w:tc>
          <w:tcPr>
            <w:tcW w:w="4950" w:type="dxa"/>
          </w:tcPr>
          <w:p w:rsidR="00502E3B" w:rsidRDefault="00502E3B">
            <w:pPr>
              <w:spacing w:line="163" w:lineRule="exact"/>
              <w:rPr>
                <w:ins w:id="1654"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655" w:author="Unknown"/>
                <w:rFonts w:ascii="Times New Roman" w:hAnsi="Times New Roman"/>
              </w:rPr>
            </w:pPr>
            <w:ins w:id="1656" w:author="Unknown">
              <w:r>
                <w:rPr>
                  <w:rFonts w:ascii="Times New Roman" w:hAnsi="Times New Roman"/>
                </w:rPr>
                <w:t>Adults who are ineligible for AFDC-related Medicaid because of requirements that do not apply under title XIX.</w:t>
              </w:r>
            </w:ins>
          </w:p>
        </w:tc>
        <w:tc>
          <w:tcPr>
            <w:tcW w:w="3150" w:type="dxa"/>
          </w:tcPr>
          <w:p w:rsidR="00502E3B" w:rsidRDefault="00502E3B">
            <w:pPr>
              <w:spacing w:line="163" w:lineRule="exact"/>
              <w:rPr>
                <w:ins w:id="1657"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658" w:author="Unknown"/>
                <w:rFonts w:ascii="Times New Roman" w:hAnsi="Times New Roman"/>
              </w:rPr>
            </w:pPr>
            <w:ins w:id="1659" w:author="Unknown">
              <w:r>
                <w:rPr>
                  <w:rFonts w:ascii="Times New Roman" w:hAnsi="Times New Roman"/>
                </w:rPr>
                <w:t>42 CFR 435.113</w:t>
              </w:r>
            </w:ins>
          </w:p>
        </w:tc>
      </w:tr>
      <w:tr w:rsidR="00000000">
        <w:tblPrEx>
          <w:tblCellMar>
            <w:top w:w="0" w:type="dxa"/>
            <w:bottom w:w="0" w:type="dxa"/>
          </w:tblCellMar>
        </w:tblPrEx>
        <w:trPr>
          <w:ins w:id="1660" w:author="Unknown"/>
        </w:trPr>
        <w:tc>
          <w:tcPr>
            <w:tcW w:w="990" w:type="dxa"/>
          </w:tcPr>
          <w:p w:rsidR="00502E3B" w:rsidRDefault="00502E3B">
            <w:pPr>
              <w:spacing w:line="163" w:lineRule="exact"/>
              <w:rPr>
                <w:ins w:id="1661" w:author="Unknown"/>
                <w:rFonts w:ascii="Times New Roman" w:hAnsi="Times New Roman"/>
              </w:rPr>
            </w:pPr>
          </w:p>
          <w:p w:rsidR="00502E3B" w:rsidRDefault="00502E3B">
            <w:pPr>
              <w:tabs>
                <w:tab w:val="left" w:pos="-1440"/>
                <w:tab w:val="left" w:pos="484"/>
                <w:tab w:val="left" w:pos="1090"/>
                <w:tab w:val="left" w:pos="2680"/>
                <w:tab w:val="left" w:pos="6316"/>
              </w:tabs>
              <w:spacing w:after="19" w:line="192" w:lineRule="auto"/>
              <w:rPr>
                <w:ins w:id="1662" w:author="Unknown"/>
                <w:rFonts w:ascii="Times New Roman" w:hAnsi="Times New Roman"/>
              </w:rPr>
            </w:pPr>
            <w:ins w:id="1663" w:author="Unknown">
              <w:r>
                <w:rPr>
                  <w:rFonts w:ascii="Times New Roman" w:hAnsi="Times New Roman"/>
                </w:rPr>
                <w:t>4</w:t>
              </w:r>
            </w:ins>
          </w:p>
        </w:tc>
        <w:tc>
          <w:tcPr>
            <w:tcW w:w="4950" w:type="dxa"/>
          </w:tcPr>
          <w:p w:rsidR="00502E3B" w:rsidRDefault="00502E3B">
            <w:pPr>
              <w:spacing w:line="163" w:lineRule="exact"/>
              <w:rPr>
                <w:ins w:id="1664" w:author="Unknown"/>
                <w:rFonts w:ascii="Times New Roman" w:hAnsi="Times New Roman"/>
              </w:rPr>
            </w:pPr>
          </w:p>
          <w:p w:rsidR="00502E3B" w:rsidRDefault="00502E3B">
            <w:pPr>
              <w:tabs>
                <w:tab w:val="left" w:pos="-1440"/>
                <w:tab w:val="left" w:pos="484"/>
                <w:tab w:val="left" w:pos="1090"/>
                <w:tab w:val="left" w:pos="2680"/>
                <w:tab w:val="left" w:pos="6316"/>
              </w:tabs>
              <w:spacing w:after="19" w:line="192" w:lineRule="auto"/>
              <w:rPr>
                <w:ins w:id="1665" w:author="Unknown"/>
                <w:rFonts w:ascii="Times New Roman" w:hAnsi="Times New Roman"/>
              </w:rPr>
            </w:pPr>
            <w:ins w:id="1666" w:author="Unknown">
              <w:r>
                <w:rPr>
                  <w:rFonts w:ascii="Times New Roman" w:hAnsi="Times New Roman"/>
                </w:rPr>
                <w:t xml:space="preserve">Adults who would be eligible for Medicaid under </w:t>
              </w:r>
            </w:ins>
            <w:r>
              <w:rPr>
                <w:rFonts w:ascii="Times New Roman" w:hAnsi="Times New Roman"/>
              </w:rPr>
              <w:t>§</w:t>
            </w:r>
            <w:ins w:id="1667" w:author="Unknown">
              <w:r>
                <w:rPr>
                  <w:rFonts w:ascii="Times New Roman" w:hAnsi="Times New Roman"/>
                </w:rPr>
                <w:t>1931 of the Act ( Low income families with children) except for the 7/1/72 (PL 92-325) OASDI increase; and were entitled to OASDI and received cash assistance in 8/72.</w:t>
              </w:r>
            </w:ins>
          </w:p>
        </w:tc>
        <w:tc>
          <w:tcPr>
            <w:tcW w:w="3150" w:type="dxa"/>
          </w:tcPr>
          <w:p w:rsidR="00502E3B" w:rsidRDefault="00502E3B">
            <w:pPr>
              <w:spacing w:line="163" w:lineRule="exact"/>
              <w:rPr>
                <w:ins w:id="1668" w:author="Unknown"/>
                <w:rFonts w:ascii="Times New Roman" w:hAnsi="Times New Roman"/>
              </w:rPr>
            </w:pPr>
          </w:p>
          <w:p w:rsidR="00502E3B" w:rsidRDefault="00502E3B">
            <w:pPr>
              <w:tabs>
                <w:tab w:val="left" w:pos="-1440"/>
                <w:tab w:val="left" w:pos="484"/>
                <w:tab w:val="left" w:pos="1090"/>
                <w:tab w:val="left" w:pos="2680"/>
                <w:tab w:val="left" w:pos="6316"/>
              </w:tabs>
              <w:spacing w:after="19" w:line="192" w:lineRule="auto"/>
              <w:rPr>
                <w:ins w:id="1669" w:author="Unknown"/>
                <w:rFonts w:ascii="Times New Roman" w:hAnsi="Times New Roman"/>
              </w:rPr>
            </w:pPr>
            <w:ins w:id="1670" w:author="Unknown">
              <w:r>
                <w:rPr>
                  <w:rFonts w:ascii="Times New Roman" w:hAnsi="Times New Roman"/>
                </w:rPr>
                <w:t>42 CFR 435.114</w:t>
              </w:r>
            </w:ins>
          </w:p>
        </w:tc>
      </w:tr>
      <w:tr w:rsidR="00000000">
        <w:tblPrEx>
          <w:tblCellMar>
            <w:top w:w="0" w:type="dxa"/>
            <w:bottom w:w="0" w:type="dxa"/>
          </w:tblCellMar>
        </w:tblPrEx>
        <w:trPr>
          <w:ins w:id="1671" w:author="Unknown"/>
        </w:trPr>
        <w:tc>
          <w:tcPr>
            <w:tcW w:w="990" w:type="dxa"/>
          </w:tcPr>
          <w:p w:rsidR="00502E3B" w:rsidRDefault="00502E3B">
            <w:pPr>
              <w:spacing w:line="163" w:lineRule="exact"/>
              <w:rPr>
                <w:ins w:id="1672"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673" w:author="Unknown"/>
                <w:rFonts w:ascii="Times New Roman" w:hAnsi="Times New Roman"/>
              </w:rPr>
            </w:pPr>
            <w:ins w:id="1674" w:author="Unknown">
              <w:r>
                <w:rPr>
                  <w:rFonts w:ascii="Times New Roman" w:hAnsi="Times New Roman"/>
                </w:rPr>
                <w:t>5</w:t>
              </w:r>
            </w:ins>
          </w:p>
        </w:tc>
        <w:tc>
          <w:tcPr>
            <w:tcW w:w="4950" w:type="dxa"/>
          </w:tcPr>
          <w:p w:rsidR="00502E3B" w:rsidRDefault="00502E3B">
            <w:pPr>
              <w:spacing w:line="163" w:lineRule="exact"/>
              <w:rPr>
                <w:ins w:id="1675"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676" w:author="Unknown"/>
                <w:rFonts w:ascii="Times New Roman" w:hAnsi="Times New Roman"/>
              </w:rPr>
            </w:pPr>
            <w:ins w:id="1677" w:author="Unknown">
              <w:r>
                <w:rPr>
                  <w:rFonts w:ascii="Times New Roman" w:hAnsi="Times New Roman"/>
                </w:rPr>
                <w:t>Women who were eligible while pregnant, and are eligible for family planning and pregnancy related services until the end of the month in which the 60th day occurs after the pregnancy</w:t>
              </w:r>
            </w:ins>
          </w:p>
        </w:tc>
        <w:tc>
          <w:tcPr>
            <w:tcW w:w="3150" w:type="dxa"/>
          </w:tcPr>
          <w:p w:rsidR="00502E3B" w:rsidRDefault="00502E3B">
            <w:pPr>
              <w:spacing w:line="163" w:lineRule="exact"/>
              <w:rPr>
                <w:ins w:id="1678"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679" w:author="Unknown"/>
                <w:rFonts w:ascii="Times New Roman" w:hAnsi="Times New Roman"/>
              </w:rPr>
            </w:pPr>
            <w:r>
              <w:rPr>
                <w:rFonts w:ascii="Times New Roman" w:hAnsi="Times New Roman"/>
              </w:rPr>
              <w:t>§</w:t>
            </w:r>
            <w:ins w:id="1680" w:author="Unknown">
              <w:r>
                <w:rPr>
                  <w:rFonts w:ascii="Times New Roman" w:hAnsi="Times New Roman"/>
                </w:rPr>
                <w:t>1902(e)(5) of the Act;</w:t>
              </w:r>
            </w:ins>
          </w:p>
          <w:p w:rsidR="00502E3B" w:rsidRDefault="00502E3B">
            <w:pPr>
              <w:tabs>
                <w:tab w:val="left" w:pos="-1440"/>
                <w:tab w:val="left" w:pos="484"/>
                <w:tab w:val="left" w:pos="1090"/>
                <w:tab w:val="left" w:pos="2680"/>
                <w:tab w:val="left" w:pos="6316"/>
              </w:tabs>
              <w:spacing w:line="192" w:lineRule="auto"/>
              <w:rPr>
                <w:ins w:id="1681" w:author="Unknown"/>
                <w:rFonts w:ascii="Times New Roman" w:hAnsi="Times New Roman"/>
              </w:rPr>
            </w:pPr>
            <w:ins w:id="1682" w:author="Unknown">
              <w:r>
                <w:rPr>
                  <w:rFonts w:ascii="Times New Roman" w:hAnsi="Times New Roman"/>
                </w:rPr>
                <w:t xml:space="preserve">PL 98-369; </w:t>
              </w:r>
            </w:ins>
          </w:p>
          <w:p w:rsidR="00502E3B" w:rsidRDefault="00502E3B">
            <w:pPr>
              <w:tabs>
                <w:tab w:val="left" w:pos="-1440"/>
                <w:tab w:val="left" w:pos="484"/>
                <w:tab w:val="left" w:pos="1090"/>
                <w:tab w:val="left" w:pos="2680"/>
                <w:tab w:val="left" w:pos="6316"/>
              </w:tabs>
              <w:spacing w:line="192" w:lineRule="auto"/>
              <w:rPr>
                <w:ins w:id="1683" w:author="Unknown"/>
                <w:rFonts w:ascii="Times New Roman" w:hAnsi="Times New Roman"/>
              </w:rPr>
            </w:pPr>
            <w:ins w:id="1684" w:author="Unknown">
              <w:r>
                <w:rPr>
                  <w:rFonts w:ascii="Times New Roman" w:hAnsi="Times New Roman"/>
                </w:rPr>
                <w:t xml:space="preserve">PL 100-203, </w:t>
              </w:r>
            </w:ins>
            <w:r>
              <w:rPr>
                <w:rFonts w:ascii="Times New Roman" w:hAnsi="Times New Roman"/>
              </w:rPr>
              <w:t>§</w:t>
            </w:r>
            <w:ins w:id="1685" w:author="Unknown">
              <w:r>
                <w:rPr>
                  <w:rFonts w:ascii="Times New Roman" w:hAnsi="Times New Roman"/>
                </w:rPr>
                <w:t>4101;</w:t>
              </w:r>
            </w:ins>
          </w:p>
          <w:p w:rsidR="00502E3B" w:rsidRDefault="00502E3B">
            <w:pPr>
              <w:tabs>
                <w:tab w:val="left" w:pos="-1440"/>
                <w:tab w:val="left" w:pos="484"/>
                <w:tab w:val="left" w:pos="1090"/>
                <w:tab w:val="left" w:pos="2680"/>
                <w:tab w:val="left" w:pos="6316"/>
              </w:tabs>
              <w:spacing w:line="192" w:lineRule="auto"/>
              <w:rPr>
                <w:ins w:id="1686" w:author="Unknown"/>
                <w:rFonts w:ascii="Times New Roman" w:hAnsi="Times New Roman"/>
              </w:rPr>
            </w:pPr>
            <w:ins w:id="1687" w:author="Unknown">
              <w:r>
                <w:rPr>
                  <w:rFonts w:ascii="Times New Roman" w:hAnsi="Times New Roman"/>
                </w:rPr>
                <w:t xml:space="preserve">PL 100-360, </w:t>
              </w:r>
            </w:ins>
            <w:r>
              <w:rPr>
                <w:rFonts w:ascii="Times New Roman" w:hAnsi="Times New Roman"/>
              </w:rPr>
              <w:t>§</w:t>
            </w:r>
            <w:ins w:id="1688" w:author="Unknown">
              <w:r>
                <w:rPr>
                  <w:rFonts w:ascii="Times New Roman" w:hAnsi="Times New Roman"/>
                </w:rPr>
                <w:t>302(e)</w:t>
              </w:r>
            </w:ins>
          </w:p>
        </w:tc>
      </w:tr>
      <w:tr w:rsidR="00000000">
        <w:tblPrEx>
          <w:tblCellMar>
            <w:top w:w="0" w:type="dxa"/>
            <w:bottom w:w="0" w:type="dxa"/>
          </w:tblCellMar>
        </w:tblPrEx>
        <w:tc>
          <w:tcPr>
            <w:tcW w:w="990" w:type="dxa"/>
          </w:tcPr>
          <w:p w:rsidR="00502E3B" w:rsidRDefault="00502E3B">
            <w:pPr>
              <w:spacing w:line="163" w:lineRule="exact"/>
              <w:rPr>
                <w:ins w:id="1689"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690" w:author="Unknown"/>
                <w:rFonts w:ascii="Times New Roman" w:hAnsi="Times New Roman"/>
              </w:rPr>
            </w:pPr>
            <w:ins w:id="1691" w:author="Unknown">
              <w:r>
                <w:rPr>
                  <w:rFonts w:ascii="Times New Roman" w:hAnsi="Times New Roman"/>
                </w:rPr>
                <w:t>6</w:t>
              </w:r>
            </w:ins>
          </w:p>
        </w:tc>
        <w:tc>
          <w:tcPr>
            <w:tcW w:w="4950" w:type="dxa"/>
          </w:tcPr>
          <w:p w:rsidR="00502E3B" w:rsidRDefault="00502E3B">
            <w:pPr>
              <w:spacing w:line="163" w:lineRule="exact"/>
              <w:rPr>
                <w:ins w:id="1692"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693" w:author="Unknown"/>
                <w:rFonts w:ascii="Times New Roman" w:hAnsi="Times New Roman"/>
              </w:rPr>
            </w:pPr>
            <w:ins w:id="1694" w:author="Unknown">
              <w:r>
                <w:rPr>
                  <w:rFonts w:ascii="Times New Roman" w:hAnsi="Times New Roman"/>
                </w:rPr>
                <w:t>Adult aliens who are not lawful, permanent residents or who do not have PRUCOL status, but who are otherwise qualified, and who require emergency care.</w:t>
              </w:r>
            </w:ins>
          </w:p>
        </w:tc>
        <w:tc>
          <w:tcPr>
            <w:tcW w:w="3150" w:type="dxa"/>
          </w:tcPr>
          <w:p w:rsidR="00502E3B" w:rsidRDefault="00502E3B">
            <w:pPr>
              <w:spacing w:line="163" w:lineRule="exact"/>
              <w:rPr>
                <w:ins w:id="1695"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rFonts w:ascii="Times New Roman" w:hAnsi="Times New Roman"/>
              </w:rPr>
            </w:pPr>
            <w:ins w:id="1696" w:author="Unknown">
              <w:r>
                <w:rPr>
                  <w:rFonts w:ascii="Times New Roman" w:hAnsi="Times New Roman"/>
                </w:rPr>
                <w:t xml:space="preserve">PL 99-509, </w:t>
              </w:r>
            </w:ins>
            <w:r>
              <w:rPr>
                <w:rFonts w:ascii="Times New Roman" w:hAnsi="Times New Roman"/>
              </w:rPr>
              <w:t>§</w:t>
            </w:r>
            <w:ins w:id="1697" w:author="Unknown">
              <w:r>
                <w:rPr>
                  <w:rFonts w:ascii="Times New Roman" w:hAnsi="Times New Roman"/>
                </w:rPr>
                <w:t>9406</w:t>
              </w:r>
            </w:ins>
          </w:p>
        </w:tc>
      </w:tr>
    </w:tbl>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right" w:pos="9360"/>
        </w:tabs>
        <w:spacing w:line="192" w:lineRule="auto"/>
        <w:jc w:val="both"/>
        <w:rPr>
          <w:rFonts w:ascii="Times New Roman" w:hAnsi="Times New Roman"/>
        </w:rPr>
      </w:pPr>
      <w:r>
        <w:rPr>
          <w:rFonts w:ascii="Times New Roman" w:hAnsi="Times New Roman"/>
        </w:rPr>
        <w:t xml:space="preserve">Rev. 91  </w:t>
      </w:r>
      <w:r>
        <w:rPr>
          <w:rFonts w:ascii="Times New Roman" w:hAnsi="Times New Roman"/>
        </w:rPr>
        <w:tab/>
        <w:t>2-167</w:t>
      </w:r>
    </w:p>
    <w:p w:rsidR="00502E3B" w:rsidRDefault="00502E3B">
      <w:pPr>
        <w:tabs>
          <w:tab w:val="center" w:pos="4680"/>
          <w:tab w:val="left" w:pos="6316"/>
        </w:tabs>
        <w:spacing w:line="192" w:lineRule="auto"/>
        <w:jc w:val="both"/>
        <w:rPr>
          <w:rFonts w:ascii="Times New Roman" w:hAnsi="Times New Roman"/>
        </w:rPr>
      </w:pPr>
      <w:r>
        <w:rPr>
          <w:rFonts w:ascii="Times New Roman" w:hAnsi="Times New Roman"/>
        </w:rPr>
        <w:br w:type="page"/>
      </w:r>
      <w:r>
        <w:rPr>
          <w:rFonts w:ascii="Times New Roman" w:hAnsi="Times New Roman"/>
        </w:rPr>
        <w:tab/>
        <w:t>STATE ORGANIZATION</w:t>
      </w:r>
    </w:p>
    <w:p w:rsidR="00502E3B" w:rsidRDefault="00502E3B">
      <w:pPr>
        <w:tabs>
          <w:tab w:val="center" w:pos="4680"/>
          <w:tab w:val="right" w:pos="9360"/>
        </w:tabs>
        <w:spacing w:line="192" w:lineRule="auto"/>
        <w:jc w:val="both"/>
        <w:rPr>
          <w:rFonts w:ascii="Times New Roman" w:hAnsi="Times New Roman"/>
        </w:rPr>
      </w:pPr>
      <w:r>
        <w:rPr>
          <w:rFonts w:ascii="Times New Roman" w:hAnsi="Times New Roman"/>
          <w:u w:val="single"/>
        </w:rPr>
        <w:t>2700.2 (Cont.)</w:t>
      </w:r>
      <w:r>
        <w:rPr>
          <w:rFonts w:ascii="Times New Roman" w:hAnsi="Times New Roman"/>
          <w:u w:val="single"/>
        </w:rPr>
        <w:tab/>
        <w:t>AND GENERAL ADMINISTRATION</w:t>
      </w:r>
      <w:r>
        <w:rPr>
          <w:rFonts w:ascii="Times New Roman" w:hAnsi="Times New Roman"/>
          <w:u w:val="single"/>
        </w:rPr>
        <w:tab/>
        <w:t>08-98</w:t>
      </w: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tbl>
      <w:tblPr>
        <w:tblW w:w="0" w:type="auto"/>
        <w:tblLayout w:type="fixed"/>
        <w:tblCellMar>
          <w:left w:w="139" w:type="dxa"/>
          <w:right w:w="139" w:type="dxa"/>
        </w:tblCellMar>
        <w:tblLook w:val="0000" w:firstRow="0" w:lastRow="0" w:firstColumn="0" w:lastColumn="0" w:noHBand="0" w:noVBand="0"/>
      </w:tblPr>
      <w:tblGrid>
        <w:gridCol w:w="990"/>
        <w:gridCol w:w="4950"/>
        <w:gridCol w:w="3150"/>
      </w:tblGrid>
      <w:tr w:rsidR="00000000">
        <w:tblPrEx>
          <w:tblCellMar>
            <w:top w:w="0" w:type="dxa"/>
            <w:bottom w:w="0" w:type="dxa"/>
          </w:tblCellMar>
        </w:tblPrEx>
        <w:trPr>
          <w:ins w:id="1698" w:author="Unknown"/>
        </w:trPr>
        <w:tc>
          <w:tcPr>
            <w:tcW w:w="990" w:type="dxa"/>
          </w:tcPr>
          <w:p w:rsidR="00502E3B" w:rsidRDefault="00502E3B">
            <w:pPr>
              <w:spacing w:line="163" w:lineRule="exact"/>
              <w:rPr>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699" w:author="Unknown"/>
                <w:rFonts w:ascii="Times New Roman" w:hAnsi="Times New Roman"/>
              </w:rPr>
            </w:pPr>
            <w:ins w:id="1700" w:author="Unknown">
              <w:r>
                <w:rPr>
                  <w:rFonts w:ascii="Times New Roman" w:hAnsi="Times New Roman"/>
                </w:rPr>
                <w:t>7</w:t>
              </w:r>
            </w:ins>
          </w:p>
        </w:tc>
        <w:tc>
          <w:tcPr>
            <w:tcW w:w="4950" w:type="dxa"/>
          </w:tcPr>
          <w:p w:rsidR="00502E3B" w:rsidRDefault="00502E3B">
            <w:pPr>
              <w:spacing w:line="163" w:lineRule="exact"/>
              <w:rPr>
                <w:ins w:id="1701"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702" w:author="Unknown"/>
                <w:rFonts w:ascii="Times New Roman" w:hAnsi="Times New Roman"/>
              </w:rPr>
            </w:pPr>
            <w:ins w:id="1703" w:author="Unknown">
              <w:r>
                <w:rPr>
                  <w:rFonts w:ascii="Times New Roman" w:hAnsi="Times New Roman"/>
                </w:rPr>
                <w:t>Adults who meet the income and resource requirements for AFDC, SSI, or an optional State Supplement.</w:t>
              </w:r>
            </w:ins>
          </w:p>
        </w:tc>
        <w:tc>
          <w:tcPr>
            <w:tcW w:w="3150" w:type="dxa"/>
          </w:tcPr>
          <w:p w:rsidR="00502E3B" w:rsidRDefault="00502E3B">
            <w:pPr>
              <w:spacing w:line="163" w:lineRule="exact"/>
              <w:rPr>
                <w:ins w:id="1704"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705" w:author="Unknown"/>
                <w:rFonts w:ascii="Times New Roman" w:hAnsi="Times New Roman"/>
              </w:rPr>
            </w:pPr>
            <w:ins w:id="1706" w:author="Unknown">
              <w:r>
                <w:rPr>
                  <w:rFonts w:ascii="Times New Roman" w:hAnsi="Times New Roman"/>
                </w:rPr>
                <w:t>42 CFR 435.210</w:t>
              </w:r>
            </w:ins>
          </w:p>
          <w:p w:rsidR="00502E3B" w:rsidRDefault="00502E3B">
            <w:pPr>
              <w:tabs>
                <w:tab w:val="left" w:pos="-1440"/>
                <w:tab w:val="left" w:pos="484"/>
                <w:tab w:val="left" w:pos="1090"/>
                <w:tab w:val="left" w:pos="2680"/>
                <w:tab w:val="left" w:pos="6316"/>
              </w:tabs>
              <w:spacing w:line="192" w:lineRule="auto"/>
              <w:rPr>
                <w:ins w:id="1707" w:author="Unknown"/>
                <w:rFonts w:ascii="Times New Roman" w:hAnsi="Times New Roman"/>
              </w:rPr>
            </w:pPr>
            <w:ins w:id="1708" w:author="Unknown">
              <w:r>
                <w:rPr>
                  <w:rFonts w:ascii="Times New Roman" w:hAnsi="Times New Roman"/>
                </w:rPr>
                <w:t>1902(a)(10)(A)(ii) and 1905 of the Act</w:t>
              </w:r>
            </w:ins>
          </w:p>
        </w:tc>
      </w:tr>
      <w:tr w:rsidR="00000000">
        <w:tblPrEx>
          <w:tblCellMar>
            <w:top w:w="0" w:type="dxa"/>
            <w:bottom w:w="0" w:type="dxa"/>
          </w:tblCellMar>
        </w:tblPrEx>
        <w:trPr>
          <w:ins w:id="1709" w:author="Unknown"/>
        </w:trPr>
        <w:tc>
          <w:tcPr>
            <w:tcW w:w="990" w:type="dxa"/>
          </w:tcPr>
          <w:p w:rsidR="00502E3B" w:rsidRDefault="00502E3B">
            <w:pPr>
              <w:spacing w:line="163" w:lineRule="exact"/>
              <w:rPr>
                <w:ins w:id="1710"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711" w:author="Unknown"/>
                <w:rFonts w:ascii="Times New Roman" w:hAnsi="Times New Roman"/>
              </w:rPr>
            </w:pPr>
            <w:ins w:id="1712" w:author="Unknown">
              <w:r>
                <w:rPr>
                  <w:rFonts w:ascii="Times New Roman" w:hAnsi="Times New Roman"/>
                </w:rPr>
                <w:t>8</w:t>
              </w:r>
            </w:ins>
          </w:p>
        </w:tc>
        <w:tc>
          <w:tcPr>
            <w:tcW w:w="4950" w:type="dxa"/>
          </w:tcPr>
          <w:p w:rsidR="00502E3B" w:rsidRDefault="00502E3B">
            <w:pPr>
              <w:spacing w:line="163" w:lineRule="exact"/>
              <w:rPr>
                <w:ins w:id="1713"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714" w:author="Unknown"/>
                <w:rFonts w:ascii="Times New Roman" w:hAnsi="Times New Roman"/>
              </w:rPr>
            </w:pPr>
            <w:ins w:id="1715" w:author="Unknown">
              <w:r>
                <w:rPr>
                  <w:rFonts w:ascii="Times New Roman" w:hAnsi="Times New Roman"/>
                </w:rPr>
                <w:t>Adults who would be eligible for AFDC, SSI, or an optional State Supplement  if not in a medical institution.</w:t>
              </w:r>
            </w:ins>
          </w:p>
        </w:tc>
        <w:tc>
          <w:tcPr>
            <w:tcW w:w="3150" w:type="dxa"/>
          </w:tcPr>
          <w:p w:rsidR="00502E3B" w:rsidRDefault="00502E3B">
            <w:pPr>
              <w:spacing w:line="163" w:lineRule="exact"/>
              <w:rPr>
                <w:ins w:id="1716"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717" w:author="Unknown"/>
                <w:rFonts w:ascii="Times New Roman" w:hAnsi="Times New Roman"/>
              </w:rPr>
            </w:pPr>
            <w:ins w:id="1718" w:author="Unknown">
              <w:r>
                <w:rPr>
                  <w:rFonts w:ascii="Times New Roman" w:hAnsi="Times New Roman"/>
                </w:rPr>
                <w:t>42 CFR 435.211</w:t>
              </w:r>
            </w:ins>
          </w:p>
          <w:p w:rsidR="00502E3B" w:rsidRDefault="00502E3B">
            <w:pPr>
              <w:tabs>
                <w:tab w:val="left" w:pos="-1440"/>
                <w:tab w:val="left" w:pos="484"/>
                <w:tab w:val="left" w:pos="1090"/>
                <w:tab w:val="left" w:pos="2680"/>
                <w:tab w:val="left" w:pos="6316"/>
              </w:tabs>
              <w:spacing w:line="192" w:lineRule="auto"/>
              <w:rPr>
                <w:ins w:id="1719" w:author="Unknown"/>
                <w:rFonts w:ascii="Times New Roman" w:hAnsi="Times New Roman"/>
              </w:rPr>
            </w:pPr>
            <w:ins w:id="1720" w:author="Unknown">
              <w:r>
                <w:rPr>
                  <w:rFonts w:ascii="Times New Roman" w:hAnsi="Times New Roman"/>
                </w:rPr>
                <w:t>1902(a)(10)(A)(ii) and 1905(a) of the Act</w:t>
              </w:r>
            </w:ins>
          </w:p>
        </w:tc>
      </w:tr>
      <w:tr w:rsidR="00000000">
        <w:tblPrEx>
          <w:tblCellMar>
            <w:top w:w="0" w:type="dxa"/>
            <w:bottom w:w="0" w:type="dxa"/>
          </w:tblCellMar>
        </w:tblPrEx>
        <w:trPr>
          <w:ins w:id="1721" w:author="Unknown"/>
        </w:trPr>
        <w:tc>
          <w:tcPr>
            <w:tcW w:w="990" w:type="dxa"/>
          </w:tcPr>
          <w:p w:rsidR="00502E3B" w:rsidRDefault="00502E3B">
            <w:pPr>
              <w:spacing w:line="163" w:lineRule="exact"/>
              <w:rPr>
                <w:ins w:id="1722"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1723" w:author="Unknown"/>
                <w:rFonts w:ascii="Times New Roman" w:hAnsi="Times New Roman"/>
              </w:rPr>
            </w:pPr>
            <w:ins w:id="1724" w:author="Unknown">
              <w:r>
                <w:rPr>
                  <w:rFonts w:ascii="Times New Roman" w:hAnsi="Times New Roman"/>
                </w:rPr>
                <w:t>9</w:t>
              </w:r>
            </w:ins>
          </w:p>
        </w:tc>
        <w:tc>
          <w:tcPr>
            <w:tcW w:w="4950" w:type="dxa"/>
          </w:tcPr>
          <w:p w:rsidR="00502E3B" w:rsidRDefault="00502E3B">
            <w:pPr>
              <w:spacing w:line="163" w:lineRule="exact"/>
              <w:rPr>
                <w:ins w:id="1725"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1726" w:author="Unknown"/>
                <w:rFonts w:ascii="Times New Roman" w:hAnsi="Times New Roman"/>
              </w:rPr>
            </w:pPr>
            <w:ins w:id="1727" w:author="Unknown">
              <w:r>
                <w:rPr>
                  <w:rFonts w:ascii="Times New Roman" w:hAnsi="Times New Roman"/>
                </w:rPr>
                <w:t>Adults who have become ineligible who are enrolled in a qualified HMO or "</w:t>
              </w:r>
            </w:ins>
            <w:r>
              <w:rPr>
                <w:rFonts w:ascii="Times New Roman" w:hAnsi="Times New Roman"/>
              </w:rPr>
              <w:t>§</w:t>
            </w:r>
            <w:ins w:id="1728" w:author="Unknown">
              <w:r>
                <w:rPr>
                  <w:rFonts w:ascii="Times New Roman" w:hAnsi="Times New Roman"/>
                </w:rPr>
                <w:t>1903(m)(2)(G) entity" that has a risk contract.</w:t>
              </w:r>
            </w:ins>
          </w:p>
        </w:tc>
        <w:tc>
          <w:tcPr>
            <w:tcW w:w="3150" w:type="dxa"/>
          </w:tcPr>
          <w:p w:rsidR="00502E3B" w:rsidRDefault="00502E3B">
            <w:pPr>
              <w:spacing w:line="163" w:lineRule="exact"/>
              <w:rPr>
                <w:ins w:id="1729"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730" w:author="Unknown"/>
                <w:rFonts w:ascii="Times New Roman" w:hAnsi="Times New Roman"/>
              </w:rPr>
            </w:pPr>
            <w:ins w:id="1731" w:author="Unknown">
              <w:r>
                <w:rPr>
                  <w:rFonts w:ascii="Times New Roman" w:hAnsi="Times New Roman"/>
                </w:rPr>
                <w:t>42 CFR 435.212</w:t>
              </w:r>
            </w:ins>
          </w:p>
          <w:p w:rsidR="00502E3B" w:rsidRDefault="00502E3B">
            <w:pPr>
              <w:tabs>
                <w:tab w:val="left" w:pos="-1440"/>
                <w:tab w:val="left" w:pos="484"/>
                <w:tab w:val="left" w:pos="1090"/>
                <w:tab w:val="left" w:pos="2680"/>
                <w:tab w:val="left" w:pos="6316"/>
              </w:tabs>
              <w:spacing w:line="192" w:lineRule="auto"/>
              <w:rPr>
                <w:ins w:id="1732" w:author="Unknown"/>
                <w:rFonts w:ascii="Times New Roman" w:hAnsi="Times New Roman"/>
              </w:rPr>
            </w:pPr>
            <w:r>
              <w:rPr>
                <w:rFonts w:ascii="Times New Roman" w:hAnsi="Times New Roman"/>
              </w:rPr>
              <w:t>§</w:t>
            </w:r>
            <w:ins w:id="1733" w:author="Unknown">
              <w:r>
                <w:rPr>
                  <w:rFonts w:ascii="Times New Roman" w:hAnsi="Times New Roman"/>
                </w:rPr>
                <w:t xml:space="preserve">1902(e)(2)(A) of the Act; </w:t>
              </w:r>
            </w:ins>
          </w:p>
          <w:p w:rsidR="00502E3B" w:rsidRDefault="00502E3B">
            <w:pPr>
              <w:tabs>
                <w:tab w:val="left" w:pos="-1440"/>
                <w:tab w:val="left" w:pos="484"/>
                <w:tab w:val="left" w:pos="1090"/>
                <w:tab w:val="left" w:pos="2680"/>
                <w:tab w:val="left" w:pos="6316"/>
              </w:tabs>
              <w:spacing w:line="192" w:lineRule="auto"/>
              <w:rPr>
                <w:ins w:id="1734" w:author="Unknown"/>
                <w:rFonts w:ascii="Times New Roman" w:hAnsi="Times New Roman"/>
              </w:rPr>
            </w:pPr>
            <w:ins w:id="1735" w:author="Unknown">
              <w:r>
                <w:rPr>
                  <w:rFonts w:ascii="Times New Roman" w:hAnsi="Times New Roman"/>
                </w:rPr>
                <w:t xml:space="preserve">PL 99-272, </w:t>
              </w:r>
            </w:ins>
            <w:r>
              <w:rPr>
                <w:rFonts w:ascii="Times New Roman" w:hAnsi="Times New Roman"/>
              </w:rPr>
              <w:t>§</w:t>
            </w:r>
            <w:ins w:id="1736" w:author="Unknown">
              <w:r>
                <w:rPr>
                  <w:rFonts w:ascii="Times New Roman" w:hAnsi="Times New Roman"/>
                </w:rPr>
                <w:t>9517,</w:t>
              </w:r>
            </w:ins>
          </w:p>
          <w:p w:rsidR="00502E3B" w:rsidRDefault="00502E3B">
            <w:pPr>
              <w:tabs>
                <w:tab w:val="left" w:pos="-1440"/>
                <w:tab w:val="left" w:pos="484"/>
                <w:tab w:val="left" w:pos="1090"/>
                <w:tab w:val="left" w:pos="2680"/>
                <w:tab w:val="left" w:pos="6316"/>
              </w:tabs>
              <w:spacing w:after="58" w:line="192" w:lineRule="auto"/>
              <w:rPr>
                <w:ins w:id="1737" w:author="Unknown"/>
                <w:rFonts w:ascii="Times New Roman" w:hAnsi="Times New Roman"/>
              </w:rPr>
            </w:pPr>
            <w:ins w:id="1738" w:author="Unknown">
              <w:r>
                <w:rPr>
                  <w:rFonts w:ascii="Times New Roman" w:hAnsi="Times New Roman"/>
                </w:rPr>
                <w:t xml:space="preserve"> PL 100-203, </w:t>
              </w:r>
            </w:ins>
            <w:r>
              <w:rPr>
                <w:rFonts w:ascii="Times New Roman" w:hAnsi="Times New Roman"/>
              </w:rPr>
              <w:t>§</w:t>
            </w:r>
            <w:ins w:id="1739" w:author="Unknown">
              <w:r>
                <w:rPr>
                  <w:rFonts w:ascii="Times New Roman" w:hAnsi="Times New Roman"/>
                </w:rPr>
                <w:t>4113(d)</w:t>
              </w:r>
            </w:ins>
          </w:p>
        </w:tc>
      </w:tr>
    </w:tbl>
    <w:p w:rsidR="00502E3B" w:rsidRDefault="00502E3B">
      <w:pPr>
        <w:rPr>
          <w:ins w:id="1740" w:author="Unknown"/>
          <w:rFonts w:ascii="Times New Roman" w:hAnsi="Times New Roman"/>
          <w:vanish/>
        </w:rPr>
      </w:pPr>
    </w:p>
    <w:tbl>
      <w:tblPr>
        <w:tblW w:w="0" w:type="auto"/>
        <w:tblLayout w:type="fixed"/>
        <w:tblCellMar>
          <w:left w:w="139" w:type="dxa"/>
          <w:right w:w="139" w:type="dxa"/>
        </w:tblCellMar>
        <w:tblLook w:val="0000" w:firstRow="0" w:lastRow="0" w:firstColumn="0" w:lastColumn="0" w:noHBand="0" w:noVBand="0"/>
      </w:tblPr>
      <w:tblGrid>
        <w:gridCol w:w="990"/>
        <w:gridCol w:w="4950"/>
        <w:gridCol w:w="3150"/>
      </w:tblGrid>
      <w:tr w:rsidR="00000000">
        <w:tblPrEx>
          <w:tblCellMar>
            <w:top w:w="0" w:type="dxa"/>
            <w:bottom w:w="0" w:type="dxa"/>
          </w:tblCellMar>
        </w:tblPrEx>
        <w:trPr>
          <w:ins w:id="1741" w:author="Unknown"/>
        </w:trPr>
        <w:tc>
          <w:tcPr>
            <w:tcW w:w="990" w:type="dxa"/>
          </w:tcPr>
          <w:p w:rsidR="00502E3B" w:rsidRDefault="00502E3B">
            <w:pPr>
              <w:spacing w:line="163" w:lineRule="exact"/>
              <w:rPr>
                <w:ins w:id="1742"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743" w:author="Unknown"/>
                <w:rFonts w:ascii="Times New Roman" w:hAnsi="Times New Roman"/>
              </w:rPr>
            </w:pPr>
            <w:ins w:id="1744" w:author="Unknown">
              <w:r>
                <w:rPr>
                  <w:rFonts w:ascii="Times New Roman" w:hAnsi="Times New Roman"/>
                </w:rPr>
                <w:t>10</w:t>
              </w:r>
            </w:ins>
          </w:p>
        </w:tc>
        <w:tc>
          <w:tcPr>
            <w:tcW w:w="4950" w:type="dxa"/>
          </w:tcPr>
          <w:p w:rsidR="00502E3B" w:rsidRDefault="00502E3B">
            <w:pPr>
              <w:spacing w:line="163" w:lineRule="exact"/>
              <w:rPr>
                <w:ins w:id="1745"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746" w:author="Unknown"/>
                <w:rFonts w:ascii="Times New Roman" w:hAnsi="Times New Roman"/>
              </w:rPr>
            </w:pPr>
            <w:ins w:id="1747" w:author="Unknown">
              <w:r>
                <w:rPr>
                  <w:rFonts w:ascii="Times New Roman" w:hAnsi="Times New Roman"/>
                </w:rPr>
                <w:t>Adults who solely because of coverage under a home and community based waiver, are not in a medical institution, but who would be eligible if they were.</w:t>
              </w:r>
            </w:ins>
          </w:p>
        </w:tc>
        <w:tc>
          <w:tcPr>
            <w:tcW w:w="3150" w:type="dxa"/>
          </w:tcPr>
          <w:p w:rsidR="00502E3B" w:rsidRDefault="00502E3B">
            <w:pPr>
              <w:spacing w:line="163" w:lineRule="exact"/>
              <w:rPr>
                <w:ins w:id="1748"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749" w:author="Unknown"/>
                <w:rFonts w:ascii="Times New Roman" w:hAnsi="Times New Roman"/>
              </w:rPr>
            </w:pPr>
            <w:ins w:id="1750" w:author="Unknown">
              <w:r>
                <w:rPr>
                  <w:rFonts w:ascii="Times New Roman" w:hAnsi="Times New Roman"/>
                </w:rPr>
                <w:t>42 CFR 435.217,</w:t>
              </w:r>
            </w:ins>
          </w:p>
          <w:p w:rsidR="00502E3B" w:rsidRDefault="00502E3B">
            <w:pPr>
              <w:tabs>
                <w:tab w:val="left" w:pos="-1440"/>
                <w:tab w:val="left" w:pos="484"/>
                <w:tab w:val="left" w:pos="1090"/>
                <w:tab w:val="left" w:pos="2680"/>
                <w:tab w:val="left" w:pos="6316"/>
              </w:tabs>
              <w:spacing w:line="192" w:lineRule="auto"/>
              <w:rPr>
                <w:ins w:id="1751" w:author="Unknown"/>
                <w:rFonts w:ascii="Times New Roman" w:hAnsi="Times New Roman"/>
              </w:rPr>
            </w:pPr>
            <w:r>
              <w:rPr>
                <w:rFonts w:ascii="Times New Roman" w:hAnsi="Times New Roman"/>
              </w:rPr>
              <w:t>§</w:t>
            </w:r>
            <w:ins w:id="1752" w:author="Unknown">
              <w:r>
                <w:rPr>
                  <w:rFonts w:ascii="Times New Roman" w:hAnsi="Times New Roman"/>
                </w:rPr>
                <w:t>1902(a)(10)(A)(ii)(VI) of the Act.</w:t>
              </w:r>
            </w:ins>
          </w:p>
        </w:tc>
      </w:tr>
    </w:tbl>
    <w:p w:rsidR="00502E3B" w:rsidRDefault="00502E3B">
      <w:pPr>
        <w:rPr>
          <w:ins w:id="1753" w:author="Unknown"/>
          <w:rFonts w:ascii="Times New Roman" w:hAnsi="Times New Roman"/>
          <w:vanish/>
        </w:rPr>
      </w:pPr>
    </w:p>
    <w:tbl>
      <w:tblPr>
        <w:tblW w:w="0" w:type="auto"/>
        <w:tblLayout w:type="fixed"/>
        <w:tblCellMar>
          <w:left w:w="139" w:type="dxa"/>
          <w:right w:w="139" w:type="dxa"/>
        </w:tblCellMar>
        <w:tblLook w:val="0000" w:firstRow="0" w:lastRow="0" w:firstColumn="0" w:lastColumn="0" w:noHBand="0" w:noVBand="0"/>
      </w:tblPr>
      <w:tblGrid>
        <w:gridCol w:w="990"/>
        <w:gridCol w:w="4950"/>
        <w:gridCol w:w="3150"/>
      </w:tblGrid>
      <w:tr w:rsidR="00000000">
        <w:tblPrEx>
          <w:tblCellMar>
            <w:top w:w="0" w:type="dxa"/>
            <w:bottom w:w="0" w:type="dxa"/>
          </w:tblCellMar>
        </w:tblPrEx>
        <w:trPr>
          <w:ins w:id="1754" w:author="Unknown"/>
        </w:trPr>
        <w:tc>
          <w:tcPr>
            <w:tcW w:w="990" w:type="dxa"/>
          </w:tcPr>
          <w:p w:rsidR="00502E3B" w:rsidRDefault="00502E3B">
            <w:pPr>
              <w:spacing w:line="163" w:lineRule="exact"/>
              <w:rPr>
                <w:ins w:id="1755"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756" w:author="Unknown"/>
                <w:rFonts w:ascii="Times New Roman" w:hAnsi="Times New Roman"/>
              </w:rPr>
            </w:pPr>
            <w:ins w:id="1757" w:author="Unknown">
              <w:r>
                <w:rPr>
                  <w:rFonts w:ascii="Times New Roman" w:hAnsi="Times New Roman"/>
                </w:rPr>
                <w:t>11</w:t>
              </w:r>
            </w:ins>
          </w:p>
        </w:tc>
        <w:tc>
          <w:tcPr>
            <w:tcW w:w="4950" w:type="dxa"/>
          </w:tcPr>
          <w:p w:rsidR="00502E3B" w:rsidRDefault="00502E3B">
            <w:pPr>
              <w:spacing w:line="163" w:lineRule="exact"/>
              <w:rPr>
                <w:ins w:id="1758"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759" w:author="Unknown"/>
                <w:rFonts w:ascii="Times New Roman" w:hAnsi="Times New Roman"/>
              </w:rPr>
            </w:pPr>
            <w:ins w:id="1760" w:author="Unknown">
              <w:r>
                <w:rPr>
                  <w:rFonts w:ascii="Times New Roman" w:hAnsi="Times New Roman"/>
                </w:rPr>
                <w:t>Adults who elect to receive hospice care, and who would be eligible if in a medical institution.</w:t>
              </w:r>
            </w:ins>
          </w:p>
        </w:tc>
        <w:tc>
          <w:tcPr>
            <w:tcW w:w="3150" w:type="dxa"/>
          </w:tcPr>
          <w:p w:rsidR="00502E3B" w:rsidRDefault="00502E3B">
            <w:pPr>
              <w:spacing w:line="163" w:lineRule="exact"/>
              <w:rPr>
                <w:ins w:id="1761"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762" w:author="Unknown"/>
                <w:rFonts w:ascii="Times New Roman" w:hAnsi="Times New Roman"/>
              </w:rPr>
            </w:pPr>
            <w:r>
              <w:rPr>
                <w:rFonts w:ascii="Times New Roman" w:hAnsi="Times New Roman"/>
              </w:rPr>
              <w:t>§</w:t>
            </w:r>
            <w:ins w:id="1763" w:author="Unknown">
              <w:r>
                <w:rPr>
                  <w:rFonts w:ascii="Times New Roman" w:hAnsi="Times New Roman"/>
                </w:rPr>
                <w:t>1902(a)(10)(A)(ii)</w:t>
              </w:r>
            </w:ins>
          </w:p>
          <w:p w:rsidR="00502E3B" w:rsidRDefault="00502E3B">
            <w:pPr>
              <w:tabs>
                <w:tab w:val="left" w:pos="-1440"/>
                <w:tab w:val="left" w:pos="484"/>
                <w:tab w:val="left" w:pos="1090"/>
                <w:tab w:val="left" w:pos="2680"/>
                <w:tab w:val="left" w:pos="6316"/>
              </w:tabs>
              <w:spacing w:line="192" w:lineRule="auto"/>
              <w:rPr>
                <w:ins w:id="1764" w:author="Unknown"/>
                <w:rFonts w:ascii="Times New Roman" w:hAnsi="Times New Roman"/>
              </w:rPr>
            </w:pPr>
            <w:ins w:id="1765" w:author="Unknown">
              <w:r>
                <w:rPr>
                  <w:rFonts w:ascii="Times New Roman" w:hAnsi="Times New Roman"/>
                </w:rPr>
                <w:t xml:space="preserve">(VII); PL 99-272, </w:t>
              </w:r>
            </w:ins>
            <w:r>
              <w:rPr>
                <w:rFonts w:ascii="Times New Roman" w:hAnsi="Times New Roman"/>
              </w:rPr>
              <w:t>§</w:t>
            </w:r>
            <w:ins w:id="1766" w:author="Unknown">
              <w:r>
                <w:rPr>
                  <w:rFonts w:ascii="Times New Roman" w:hAnsi="Times New Roman"/>
                </w:rPr>
                <w:t>9505</w:t>
              </w:r>
            </w:ins>
          </w:p>
        </w:tc>
      </w:tr>
      <w:tr w:rsidR="00000000">
        <w:tblPrEx>
          <w:tblCellMar>
            <w:top w:w="0" w:type="dxa"/>
            <w:bottom w:w="0" w:type="dxa"/>
          </w:tblCellMar>
        </w:tblPrEx>
        <w:trPr>
          <w:ins w:id="1767" w:author="Unknown"/>
        </w:trPr>
        <w:tc>
          <w:tcPr>
            <w:tcW w:w="990" w:type="dxa"/>
          </w:tcPr>
          <w:p w:rsidR="00502E3B" w:rsidRDefault="00502E3B">
            <w:pPr>
              <w:spacing w:line="163" w:lineRule="exact"/>
              <w:rPr>
                <w:ins w:id="1768"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769" w:author="Unknown"/>
                <w:rFonts w:ascii="Times New Roman" w:hAnsi="Times New Roman"/>
              </w:rPr>
            </w:pPr>
            <w:ins w:id="1770" w:author="Unknown">
              <w:r>
                <w:rPr>
                  <w:rFonts w:ascii="Times New Roman" w:hAnsi="Times New Roman"/>
                </w:rPr>
                <w:t>12</w:t>
              </w:r>
            </w:ins>
          </w:p>
        </w:tc>
        <w:tc>
          <w:tcPr>
            <w:tcW w:w="4950" w:type="dxa"/>
          </w:tcPr>
          <w:p w:rsidR="00502E3B" w:rsidRDefault="00502E3B">
            <w:pPr>
              <w:spacing w:line="163" w:lineRule="exact"/>
              <w:rPr>
                <w:ins w:id="1771"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772" w:author="Unknown"/>
                <w:rFonts w:ascii="Times New Roman" w:hAnsi="Times New Roman"/>
              </w:rPr>
            </w:pPr>
            <w:ins w:id="1773" w:author="Unknown">
              <w:r>
                <w:rPr>
                  <w:rFonts w:ascii="Times New Roman" w:hAnsi="Times New Roman"/>
                </w:rPr>
                <w:t>Adults who would be eligible for AFDC if work-related child care costs were paid from earnings rather than received as a State service.</w:t>
              </w:r>
            </w:ins>
          </w:p>
        </w:tc>
        <w:tc>
          <w:tcPr>
            <w:tcW w:w="3150" w:type="dxa"/>
          </w:tcPr>
          <w:p w:rsidR="00502E3B" w:rsidRDefault="00502E3B">
            <w:pPr>
              <w:spacing w:line="163" w:lineRule="exact"/>
              <w:rPr>
                <w:ins w:id="1774"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775" w:author="Unknown"/>
                <w:rFonts w:ascii="Times New Roman" w:hAnsi="Times New Roman"/>
              </w:rPr>
            </w:pPr>
            <w:ins w:id="1776" w:author="Unknown">
              <w:r>
                <w:rPr>
                  <w:rFonts w:ascii="Times New Roman" w:hAnsi="Times New Roman"/>
                </w:rPr>
                <w:t>42 CFR 435.220</w:t>
              </w:r>
            </w:ins>
          </w:p>
        </w:tc>
      </w:tr>
      <w:tr w:rsidR="00000000">
        <w:tblPrEx>
          <w:tblCellMar>
            <w:top w:w="0" w:type="dxa"/>
            <w:bottom w:w="0" w:type="dxa"/>
          </w:tblCellMar>
        </w:tblPrEx>
        <w:trPr>
          <w:ins w:id="1777" w:author="Unknown"/>
        </w:trPr>
        <w:tc>
          <w:tcPr>
            <w:tcW w:w="990" w:type="dxa"/>
          </w:tcPr>
          <w:p w:rsidR="00502E3B" w:rsidRDefault="00502E3B">
            <w:pPr>
              <w:spacing w:line="163" w:lineRule="exact"/>
              <w:rPr>
                <w:ins w:id="1778"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779" w:author="Unknown"/>
                <w:rFonts w:ascii="Times New Roman" w:hAnsi="Times New Roman"/>
              </w:rPr>
            </w:pPr>
            <w:ins w:id="1780" w:author="Unknown">
              <w:r>
                <w:rPr>
                  <w:rFonts w:ascii="Times New Roman" w:hAnsi="Times New Roman"/>
                </w:rPr>
                <w:t>13</w:t>
              </w:r>
            </w:ins>
          </w:p>
        </w:tc>
        <w:tc>
          <w:tcPr>
            <w:tcW w:w="4950" w:type="dxa"/>
          </w:tcPr>
          <w:p w:rsidR="00502E3B" w:rsidRDefault="00502E3B">
            <w:pPr>
              <w:spacing w:line="163" w:lineRule="exact"/>
              <w:rPr>
                <w:ins w:id="1781"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782" w:author="Unknown"/>
                <w:rFonts w:ascii="Times New Roman" w:hAnsi="Times New Roman"/>
              </w:rPr>
            </w:pPr>
            <w:ins w:id="1783" w:author="Unknown">
              <w:r>
                <w:rPr>
                  <w:rFonts w:ascii="Times New Roman" w:hAnsi="Times New Roman"/>
                </w:rPr>
                <w:t>Pregnant women who have been granted presumptive eligibility.</w:t>
              </w:r>
            </w:ins>
          </w:p>
        </w:tc>
        <w:tc>
          <w:tcPr>
            <w:tcW w:w="3150" w:type="dxa"/>
          </w:tcPr>
          <w:p w:rsidR="00502E3B" w:rsidRDefault="00502E3B">
            <w:pPr>
              <w:spacing w:line="163" w:lineRule="exact"/>
              <w:rPr>
                <w:ins w:id="1784"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785" w:author="Unknown"/>
                <w:rFonts w:ascii="Times New Roman" w:hAnsi="Times New Roman"/>
              </w:rPr>
            </w:pPr>
            <w:ins w:id="1786" w:author="Unknown">
              <w:r>
                <w:rPr>
                  <w:rFonts w:ascii="Times New Roman" w:hAnsi="Times New Roman"/>
                </w:rPr>
                <w:t xml:space="preserve">1902(a)(47) and 1920 of the Act; PL 99-509, </w:t>
              </w:r>
            </w:ins>
            <w:r>
              <w:rPr>
                <w:rFonts w:ascii="Times New Roman" w:hAnsi="Times New Roman"/>
              </w:rPr>
              <w:t>§</w:t>
            </w:r>
            <w:ins w:id="1787" w:author="Unknown">
              <w:r>
                <w:rPr>
                  <w:rFonts w:ascii="Times New Roman" w:hAnsi="Times New Roman"/>
                </w:rPr>
                <w:t>9407</w:t>
              </w:r>
            </w:ins>
          </w:p>
        </w:tc>
      </w:tr>
      <w:tr w:rsidR="00000000">
        <w:tblPrEx>
          <w:tblCellMar>
            <w:top w:w="0" w:type="dxa"/>
            <w:bottom w:w="0" w:type="dxa"/>
          </w:tblCellMar>
        </w:tblPrEx>
        <w:trPr>
          <w:ins w:id="1788" w:author="Unknown"/>
        </w:trPr>
        <w:tc>
          <w:tcPr>
            <w:tcW w:w="990" w:type="dxa"/>
          </w:tcPr>
          <w:p w:rsidR="00502E3B" w:rsidRDefault="00502E3B">
            <w:pPr>
              <w:spacing w:line="163" w:lineRule="exact"/>
              <w:rPr>
                <w:ins w:id="1789"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1790" w:author="Unknown"/>
                <w:rFonts w:ascii="Times New Roman" w:hAnsi="Times New Roman"/>
              </w:rPr>
            </w:pPr>
            <w:ins w:id="1791" w:author="Unknown">
              <w:r>
                <w:rPr>
                  <w:rFonts w:ascii="Times New Roman" w:hAnsi="Times New Roman"/>
                </w:rPr>
                <w:t>14</w:t>
              </w:r>
            </w:ins>
          </w:p>
        </w:tc>
        <w:tc>
          <w:tcPr>
            <w:tcW w:w="4950" w:type="dxa"/>
          </w:tcPr>
          <w:p w:rsidR="00502E3B" w:rsidRDefault="00502E3B">
            <w:pPr>
              <w:spacing w:line="163" w:lineRule="exact"/>
              <w:rPr>
                <w:ins w:id="1792"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1793" w:author="Unknown"/>
                <w:rFonts w:ascii="Times New Roman" w:hAnsi="Times New Roman"/>
              </w:rPr>
            </w:pPr>
            <w:ins w:id="1794" w:author="Unknown">
              <w:r>
                <w:rPr>
                  <w:rFonts w:ascii="Times New Roman" w:hAnsi="Times New Roman"/>
                </w:rPr>
                <w:t>Adults who would be eligible for AFDC if the State used the broadest allowable AFDC criteria.</w:t>
              </w:r>
            </w:ins>
          </w:p>
        </w:tc>
        <w:tc>
          <w:tcPr>
            <w:tcW w:w="3150" w:type="dxa"/>
          </w:tcPr>
          <w:p w:rsidR="00502E3B" w:rsidRDefault="00502E3B">
            <w:pPr>
              <w:spacing w:line="163" w:lineRule="exact"/>
              <w:rPr>
                <w:ins w:id="1795"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796" w:author="Unknown"/>
                <w:rFonts w:ascii="Times New Roman" w:hAnsi="Times New Roman"/>
              </w:rPr>
            </w:pPr>
            <w:ins w:id="1797" w:author="Unknown">
              <w:r>
                <w:rPr>
                  <w:rFonts w:ascii="Times New Roman" w:hAnsi="Times New Roman"/>
                </w:rPr>
                <w:t xml:space="preserve">42 CFR 435.223 </w:t>
              </w:r>
            </w:ins>
          </w:p>
          <w:p w:rsidR="00502E3B" w:rsidRDefault="00502E3B">
            <w:pPr>
              <w:tabs>
                <w:tab w:val="left" w:pos="-1440"/>
                <w:tab w:val="left" w:pos="484"/>
                <w:tab w:val="left" w:pos="1090"/>
                <w:tab w:val="left" w:pos="2680"/>
                <w:tab w:val="left" w:pos="6316"/>
              </w:tabs>
              <w:spacing w:after="58" w:line="192" w:lineRule="auto"/>
              <w:rPr>
                <w:ins w:id="1798" w:author="Unknown"/>
                <w:rFonts w:ascii="Times New Roman" w:hAnsi="Times New Roman"/>
              </w:rPr>
            </w:pPr>
            <w:ins w:id="1799" w:author="Unknown">
              <w:r>
                <w:rPr>
                  <w:rFonts w:ascii="Times New Roman" w:hAnsi="Times New Roman"/>
                </w:rPr>
                <w:t>1902(a)(10)(A)(ii) and 1905(a) of the Act</w:t>
              </w:r>
            </w:ins>
          </w:p>
        </w:tc>
      </w:tr>
    </w:tbl>
    <w:p w:rsidR="00502E3B" w:rsidRDefault="00502E3B">
      <w:pPr>
        <w:tabs>
          <w:tab w:val="left" w:pos="-1440"/>
          <w:tab w:val="left" w:pos="484"/>
          <w:tab w:val="left" w:pos="1090"/>
          <w:tab w:val="left" w:pos="2680"/>
          <w:tab w:val="left" w:pos="6316"/>
        </w:tabs>
        <w:spacing w:line="192" w:lineRule="auto"/>
        <w:jc w:val="both"/>
        <w:rPr>
          <w:ins w:id="1800"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ins w:id="1801"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ins w:id="1802" w:author="Unknown"/>
          <w:rFonts w:ascii="Times New Roman" w:hAnsi="Times New Roman"/>
        </w:rPr>
      </w:pPr>
      <w:ins w:id="1803" w:author="Unknown">
        <w:r>
          <w:rPr>
            <w:rFonts w:ascii="Times New Roman" w:hAnsi="Times New Roman"/>
          </w:rPr>
          <w:t>MAS/BOE   -   OTHER ELIGIBLES - FOSTER CARE CHILDREN</w:t>
        </w:r>
      </w:ins>
    </w:p>
    <w:p w:rsidR="00502E3B" w:rsidRDefault="00502E3B">
      <w:pPr>
        <w:tabs>
          <w:tab w:val="left" w:pos="-1440"/>
          <w:tab w:val="left" w:pos="484"/>
          <w:tab w:val="left" w:pos="1090"/>
          <w:tab w:val="left" w:pos="2680"/>
          <w:tab w:val="left" w:pos="6316"/>
        </w:tabs>
        <w:spacing w:line="192" w:lineRule="auto"/>
        <w:jc w:val="both"/>
        <w:rPr>
          <w:ins w:id="1804" w:author="Unknown"/>
          <w:rFonts w:ascii="Times New Roman" w:hAnsi="Times New Roman"/>
        </w:rPr>
      </w:pPr>
      <w:ins w:id="1805" w:author="Unknown">
        <w:r>
          <w:rPr>
            <w:rFonts w:ascii="Times New Roman" w:hAnsi="Times New Roman"/>
          </w:rPr>
          <w:t>MSIS Coding (MAS-4, BOE-8)</w:t>
        </w:r>
      </w:ins>
    </w:p>
    <w:tbl>
      <w:tblPr>
        <w:tblW w:w="0" w:type="auto"/>
        <w:tblLayout w:type="fixed"/>
        <w:tblCellMar>
          <w:left w:w="139" w:type="dxa"/>
          <w:right w:w="139" w:type="dxa"/>
        </w:tblCellMar>
        <w:tblLook w:val="0000" w:firstRow="0" w:lastRow="0" w:firstColumn="0" w:lastColumn="0" w:noHBand="0" w:noVBand="0"/>
      </w:tblPr>
      <w:tblGrid>
        <w:gridCol w:w="990"/>
        <w:gridCol w:w="4950"/>
        <w:gridCol w:w="3150"/>
      </w:tblGrid>
      <w:tr w:rsidR="00000000">
        <w:tblPrEx>
          <w:tblCellMar>
            <w:top w:w="0" w:type="dxa"/>
            <w:bottom w:w="0" w:type="dxa"/>
          </w:tblCellMar>
        </w:tblPrEx>
        <w:trPr>
          <w:ins w:id="1806" w:author="Unknown"/>
        </w:trPr>
        <w:tc>
          <w:tcPr>
            <w:tcW w:w="990" w:type="dxa"/>
          </w:tcPr>
          <w:p w:rsidR="00502E3B" w:rsidRDefault="00502E3B">
            <w:pPr>
              <w:spacing w:line="201" w:lineRule="exact"/>
              <w:rPr>
                <w:ins w:id="1807"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808" w:author="Unknown"/>
                <w:rFonts w:ascii="Times New Roman" w:hAnsi="Times New Roman"/>
              </w:rPr>
            </w:pPr>
          </w:p>
        </w:tc>
        <w:tc>
          <w:tcPr>
            <w:tcW w:w="4950" w:type="dxa"/>
          </w:tcPr>
          <w:p w:rsidR="00502E3B" w:rsidRDefault="00502E3B">
            <w:pPr>
              <w:spacing w:line="201" w:lineRule="exact"/>
              <w:rPr>
                <w:ins w:id="1809" w:author="Unknown"/>
                <w:rFonts w:ascii="Times New Roman" w:hAnsi="Times New Roman"/>
              </w:rPr>
            </w:pPr>
          </w:p>
          <w:p w:rsidR="00502E3B" w:rsidRDefault="00502E3B">
            <w:pPr>
              <w:tabs>
                <w:tab w:val="center" w:pos="2336"/>
                <w:tab w:val="left" w:pos="2680"/>
                <w:tab w:val="left" w:pos="6316"/>
              </w:tabs>
              <w:spacing w:line="192" w:lineRule="auto"/>
              <w:rPr>
                <w:ins w:id="1810" w:author="Unknown"/>
                <w:rFonts w:ascii="Times New Roman" w:hAnsi="Times New Roman"/>
              </w:rPr>
            </w:pPr>
            <w:ins w:id="1811" w:author="Unknown">
              <w:r>
                <w:rPr>
                  <w:rFonts w:ascii="Times New Roman" w:hAnsi="Times New Roman"/>
                </w:rPr>
                <w:tab/>
                <w:t>DESCRIPTION</w:t>
              </w:r>
            </w:ins>
          </w:p>
        </w:tc>
        <w:tc>
          <w:tcPr>
            <w:tcW w:w="3150" w:type="dxa"/>
          </w:tcPr>
          <w:p w:rsidR="00502E3B" w:rsidRDefault="00502E3B">
            <w:pPr>
              <w:spacing w:line="201" w:lineRule="exact"/>
              <w:rPr>
                <w:ins w:id="1812" w:author="Unknown"/>
                <w:rFonts w:ascii="Times New Roman" w:hAnsi="Times New Roman"/>
              </w:rPr>
            </w:pPr>
          </w:p>
          <w:p w:rsidR="00502E3B" w:rsidRDefault="00502E3B">
            <w:pPr>
              <w:tabs>
                <w:tab w:val="center" w:pos="1436"/>
                <w:tab w:val="left" w:pos="2680"/>
                <w:tab w:val="left" w:pos="6316"/>
              </w:tabs>
              <w:spacing w:line="192" w:lineRule="auto"/>
              <w:rPr>
                <w:ins w:id="1813" w:author="Unknown"/>
                <w:rFonts w:ascii="Times New Roman" w:hAnsi="Times New Roman"/>
              </w:rPr>
            </w:pPr>
            <w:ins w:id="1814" w:author="Unknown">
              <w:r>
                <w:rPr>
                  <w:rFonts w:ascii="Times New Roman" w:hAnsi="Times New Roman"/>
                </w:rPr>
                <w:tab/>
                <w:t>CFR/PL CITATIONS</w:t>
              </w:r>
            </w:ins>
          </w:p>
        </w:tc>
      </w:tr>
      <w:tr w:rsidR="00000000">
        <w:tblPrEx>
          <w:tblCellMar>
            <w:top w:w="0" w:type="dxa"/>
            <w:bottom w:w="0" w:type="dxa"/>
          </w:tblCellMar>
        </w:tblPrEx>
        <w:trPr>
          <w:ins w:id="1815" w:author="Unknown"/>
        </w:trPr>
        <w:tc>
          <w:tcPr>
            <w:tcW w:w="990" w:type="dxa"/>
          </w:tcPr>
          <w:p w:rsidR="00502E3B" w:rsidRDefault="00502E3B">
            <w:pPr>
              <w:spacing w:line="163" w:lineRule="exact"/>
              <w:rPr>
                <w:ins w:id="1816"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817" w:author="Unknown"/>
                <w:rFonts w:ascii="Times New Roman" w:hAnsi="Times New Roman"/>
              </w:rPr>
            </w:pPr>
            <w:ins w:id="1818" w:author="Unknown">
              <w:r>
                <w:rPr>
                  <w:rFonts w:ascii="Times New Roman" w:hAnsi="Times New Roman"/>
                </w:rPr>
                <w:t>1</w:t>
              </w:r>
            </w:ins>
          </w:p>
        </w:tc>
        <w:tc>
          <w:tcPr>
            <w:tcW w:w="4950" w:type="dxa"/>
          </w:tcPr>
          <w:p w:rsidR="00502E3B" w:rsidRDefault="00502E3B">
            <w:pPr>
              <w:spacing w:line="163" w:lineRule="exact"/>
              <w:rPr>
                <w:ins w:id="1819"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820" w:author="Unknown"/>
                <w:rFonts w:ascii="Times New Roman" w:hAnsi="Times New Roman"/>
              </w:rPr>
            </w:pPr>
            <w:ins w:id="1821" w:author="Unknown">
              <w:r>
                <w:rPr>
                  <w:rFonts w:ascii="Times New Roman" w:hAnsi="Times New Roman"/>
                </w:rPr>
                <w:t>Children for whom the State makes adoption assistance or foster care maintenance payments under Title IV-E.</w:t>
              </w:r>
            </w:ins>
          </w:p>
        </w:tc>
        <w:tc>
          <w:tcPr>
            <w:tcW w:w="3150" w:type="dxa"/>
          </w:tcPr>
          <w:p w:rsidR="00502E3B" w:rsidRDefault="00502E3B">
            <w:pPr>
              <w:spacing w:line="163" w:lineRule="exact"/>
              <w:rPr>
                <w:ins w:id="1822"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823" w:author="Unknown"/>
                <w:rFonts w:ascii="Times New Roman" w:hAnsi="Times New Roman"/>
              </w:rPr>
            </w:pPr>
            <w:ins w:id="1824" w:author="Unknown">
              <w:r>
                <w:rPr>
                  <w:rFonts w:ascii="Times New Roman" w:hAnsi="Times New Roman"/>
                </w:rPr>
                <w:t>42 CFR 435.145</w:t>
              </w:r>
            </w:ins>
          </w:p>
          <w:p w:rsidR="00502E3B" w:rsidRDefault="00502E3B">
            <w:pPr>
              <w:tabs>
                <w:tab w:val="left" w:pos="-1440"/>
                <w:tab w:val="left" w:pos="484"/>
                <w:tab w:val="left" w:pos="1090"/>
                <w:tab w:val="left" w:pos="2680"/>
                <w:tab w:val="left" w:pos="6316"/>
              </w:tabs>
              <w:spacing w:line="192" w:lineRule="auto"/>
              <w:rPr>
                <w:ins w:id="1825" w:author="Unknown"/>
                <w:rFonts w:ascii="Times New Roman" w:hAnsi="Times New Roman"/>
              </w:rPr>
            </w:pPr>
            <w:r>
              <w:rPr>
                <w:rFonts w:ascii="Times New Roman" w:hAnsi="Times New Roman"/>
              </w:rPr>
              <w:t>§</w:t>
            </w:r>
            <w:ins w:id="1826" w:author="Unknown">
              <w:r>
                <w:rPr>
                  <w:rFonts w:ascii="Times New Roman" w:hAnsi="Times New Roman"/>
                </w:rPr>
                <w:t>1902(a)(10)(A)(</w:t>
              </w:r>
              <w:proofErr w:type="spellStart"/>
              <w:r>
                <w:rPr>
                  <w:rFonts w:ascii="Times New Roman" w:hAnsi="Times New Roman"/>
                </w:rPr>
                <w:t>i</w:t>
              </w:r>
              <w:proofErr w:type="spellEnd"/>
              <w:r>
                <w:rPr>
                  <w:rFonts w:ascii="Times New Roman" w:hAnsi="Times New Roman"/>
                </w:rPr>
                <w:t>)(I) of the Act</w:t>
              </w:r>
            </w:ins>
          </w:p>
        </w:tc>
      </w:tr>
      <w:tr w:rsidR="00000000">
        <w:tblPrEx>
          <w:tblCellMar>
            <w:top w:w="0" w:type="dxa"/>
            <w:bottom w:w="0" w:type="dxa"/>
          </w:tblCellMar>
        </w:tblPrEx>
        <w:tc>
          <w:tcPr>
            <w:tcW w:w="990" w:type="dxa"/>
          </w:tcPr>
          <w:p w:rsidR="00502E3B" w:rsidRDefault="00502E3B">
            <w:pPr>
              <w:spacing w:line="163" w:lineRule="exact"/>
              <w:rPr>
                <w:ins w:id="1827"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1828" w:author="Unknown"/>
                <w:rFonts w:ascii="Times New Roman" w:hAnsi="Times New Roman"/>
              </w:rPr>
            </w:pPr>
            <w:ins w:id="1829" w:author="Unknown">
              <w:r>
                <w:rPr>
                  <w:rFonts w:ascii="Times New Roman" w:hAnsi="Times New Roman"/>
                </w:rPr>
                <w:t>2</w:t>
              </w:r>
            </w:ins>
          </w:p>
        </w:tc>
        <w:tc>
          <w:tcPr>
            <w:tcW w:w="4950" w:type="dxa"/>
          </w:tcPr>
          <w:p w:rsidR="00502E3B" w:rsidRDefault="00502E3B">
            <w:pPr>
              <w:spacing w:line="163" w:lineRule="exact"/>
              <w:rPr>
                <w:ins w:id="1830"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1831" w:author="Unknown"/>
                <w:rFonts w:ascii="Times New Roman" w:hAnsi="Times New Roman"/>
              </w:rPr>
            </w:pPr>
            <w:ins w:id="1832" w:author="Unknown">
              <w:r>
                <w:rPr>
                  <w:rFonts w:ascii="Times New Roman" w:hAnsi="Times New Roman"/>
                </w:rPr>
                <w:t xml:space="preserve">Children with special needs covered by State foster care payments or under a State adoption assistance agreement which does </w:t>
              </w:r>
              <w:r>
                <w:rPr>
                  <w:rFonts w:ascii="Times New Roman" w:hAnsi="Times New Roman"/>
                  <w:u w:val="single"/>
                </w:rPr>
                <w:t>not</w:t>
              </w:r>
              <w:r>
                <w:rPr>
                  <w:rFonts w:ascii="Times New Roman" w:hAnsi="Times New Roman"/>
                </w:rPr>
                <w:t xml:space="preserve"> involve Title IV-E.</w:t>
              </w:r>
            </w:ins>
          </w:p>
        </w:tc>
        <w:tc>
          <w:tcPr>
            <w:tcW w:w="3150" w:type="dxa"/>
          </w:tcPr>
          <w:p w:rsidR="00502E3B" w:rsidRDefault="00502E3B">
            <w:pPr>
              <w:spacing w:line="163" w:lineRule="exact"/>
              <w:rPr>
                <w:ins w:id="1833"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834" w:author="Unknown"/>
                <w:rFonts w:ascii="Times New Roman" w:hAnsi="Times New Roman"/>
              </w:rPr>
            </w:pPr>
            <w:r>
              <w:rPr>
                <w:rFonts w:ascii="Times New Roman" w:hAnsi="Times New Roman"/>
              </w:rPr>
              <w:t>§</w:t>
            </w:r>
            <w:ins w:id="1835" w:author="Unknown">
              <w:r>
                <w:rPr>
                  <w:rFonts w:ascii="Times New Roman" w:hAnsi="Times New Roman"/>
                </w:rPr>
                <w:t>1902(a)(10)(A)(ii) (VIII) of the Act;</w:t>
              </w:r>
            </w:ins>
          </w:p>
          <w:p w:rsidR="00502E3B" w:rsidRDefault="00502E3B">
            <w:pPr>
              <w:tabs>
                <w:tab w:val="left" w:pos="-1440"/>
                <w:tab w:val="left" w:pos="484"/>
                <w:tab w:val="left" w:pos="1090"/>
                <w:tab w:val="left" w:pos="2680"/>
                <w:tab w:val="left" w:pos="6316"/>
              </w:tabs>
              <w:spacing w:after="58" w:line="192" w:lineRule="auto"/>
              <w:rPr>
                <w:rFonts w:ascii="Times New Roman" w:hAnsi="Times New Roman"/>
              </w:rPr>
            </w:pPr>
            <w:ins w:id="1836" w:author="Unknown">
              <w:r>
                <w:rPr>
                  <w:rFonts w:ascii="Times New Roman" w:hAnsi="Times New Roman"/>
                </w:rPr>
                <w:t xml:space="preserve">PL 99-272, </w:t>
              </w:r>
            </w:ins>
            <w:r>
              <w:rPr>
                <w:rFonts w:ascii="Times New Roman" w:hAnsi="Times New Roman"/>
              </w:rPr>
              <w:t>§</w:t>
            </w:r>
            <w:ins w:id="1837" w:author="Unknown">
              <w:r>
                <w:rPr>
                  <w:rFonts w:ascii="Times New Roman" w:hAnsi="Times New Roman"/>
                </w:rPr>
                <w:t>9529</w:t>
              </w:r>
            </w:ins>
          </w:p>
        </w:tc>
      </w:tr>
    </w:tbl>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right" w:pos="9360"/>
        </w:tabs>
        <w:spacing w:line="192" w:lineRule="auto"/>
        <w:jc w:val="both"/>
        <w:rPr>
          <w:rFonts w:ascii="Times New Roman" w:hAnsi="Times New Roman"/>
        </w:rPr>
      </w:pPr>
      <w:r>
        <w:rPr>
          <w:rFonts w:ascii="Times New Roman" w:hAnsi="Times New Roman"/>
        </w:rPr>
        <w:t>2-168</w:t>
      </w:r>
      <w:r>
        <w:rPr>
          <w:rFonts w:ascii="Times New Roman" w:hAnsi="Times New Roman"/>
        </w:rPr>
        <w:tab/>
        <w:t xml:space="preserve">Rev. 91 </w:t>
      </w:r>
    </w:p>
    <w:p w:rsidR="00502E3B" w:rsidRDefault="00502E3B">
      <w:pPr>
        <w:tabs>
          <w:tab w:val="center" w:pos="4680"/>
          <w:tab w:val="left" w:pos="6316"/>
        </w:tabs>
        <w:spacing w:line="192" w:lineRule="auto"/>
        <w:jc w:val="both"/>
        <w:rPr>
          <w:rFonts w:ascii="Times New Roman" w:hAnsi="Times New Roman"/>
        </w:rPr>
      </w:pPr>
      <w:r>
        <w:rPr>
          <w:rFonts w:ascii="Times New Roman" w:hAnsi="Times New Roman"/>
        </w:rPr>
        <w:br w:type="page"/>
      </w:r>
      <w:r>
        <w:rPr>
          <w:rFonts w:ascii="Times New Roman" w:hAnsi="Times New Roman"/>
        </w:rPr>
        <w:tab/>
        <w:t>STATE ORGANIZATION</w:t>
      </w:r>
    </w:p>
    <w:p w:rsidR="00502E3B" w:rsidRDefault="00502E3B">
      <w:pPr>
        <w:tabs>
          <w:tab w:val="center" w:pos="4680"/>
          <w:tab w:val="right" w:pos="9360"/>
        </w:tabs>
        <w:spacing w:line="192" w:lineRule="auto"/>
        <w:jc w:val="both"/>
        <w:rPr>
          <w:rFonts w:ascii="Times New Roman" w:hAnsi="Times New Roman"/>
        </w:rPr>
      </w:pPr>
      <w:r>
        <w:rPr>
          <w:rFonts w:ascii="Times New Roman" w:hAnsi="Times New Roman"/>
          <w:u w:val="single"/>
        </w:rPr>
        <w:t>08-98</w:t>
      </w:r>
      <w:r>
        <w:rPr>
          <w:rFonts w:ascii="Times New Roman" w:hAnsi="Times New Roman"/>
          <w:u w:val="single"/>
        </w:rPr>
        <w:tab/>
        <w:t>AND GENERAL ADMINISTRATION</w:t>
      </w:r>
      <w:r>
        <w:rPr>
          <w:rFonts w:ascii="Times New Roman" w:hAnsi="Times New Roman"/>
          <w:u w:val="single"/>
        </w:rPr>
        <w:tab/>
        <w:t>2700.2 (Cont.)</w:t>
      </w: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ins w:id="1838" w:author="Unknown"/>
          <w:rFonts w:ascii="Times New Roman" w:hAnsi="Times New Roman"/>
        </w:rPr>
      </w:pPr>
      <w:ins w:id="1839" w:author="Unknown">
        <w:r>
          <w:rPr>
            <w:rFonts w:ascii="Times New Roman" w:hAnsi="Times New Roman"/>
          </w:rPr>
          <w:t>MAS/BOE  - SECTION 1115 DEMONSTRATION MEDICAID EXPANSION (Code as POVERTY ELIGIBLES - AGED for  hard-copy HCFA-2082 reporting)</w:t>
        </w:r>
      </w:ins>
    </w:p>
    <w:p w:rsidR="00502E3B" w:rsidRDefault="00502E3B">
      <w:pPr>
        <w:tabs>
          <w:tab w:val="left" w:pos="-1440"/>
          <w:tab w:val="left" w:pos="484"/>
          <w:tab w:val="left" w:pos="1090"/>
          <w:tab w:val="left" w:pos="2680"/>
          <w:tab w:val="left" w:pos="6316"/>
        </w:tabs>
        <w:spacing w:line="192" w:lineRule="auto"/>
        <w:jc w:val="both"/>
        <w:rPr>
          <w:ins w:id="1840" w:author="Unknown"/>
          <w:rFonts w:ascii="Times New Roman" w:hAnsi="Times New Roman"/>
        </w:rPr>
      </w:pPr>
      <w:ins w:id="1841" w:author="Unknown">
        <w:r>
          <w:rPr>
            <w:rFonts w:ascii="Times New Roman" w:hAnsi="Times New Roman"/>
          </w:rPr>
          <w:t>MSIS Coding (MAS=5, BOE=1)</w:t>
        </w:r>
      </w:ins>
    </w:p>
    <w:tbl>
      <w:tblPr>
        <w:tblW w:w="0" w:type="auto"/>
        <w:tblLayout w:type="fixed"/>
        <w:tblCellMar>
          <w:left w:w="120" w:type="dxa"/>
          <w:right w:w="120" w:type="dxa"/>
        </w:tblCellMar>
        <w:tblLook w:val="0000" w:firstRow="0" w:lastRow="0" w:firstColumn="0" w:lastColumn="0" w:noHBand="0" w:noVBand="0"/>
      </w:tblPr>
      <w:tblGrid>
        <w:gridCol w:w="990"/>
        <w:gridCol w:w="4950"/>
        <w:gridCol w:w="3420"/>
      </w:tblGrid>
      <w:tr w:rsidR="00000000">
        <w:tblPrEx>
          <w:tblCellMar>
            <w:top w:w="0" w:type="dxa"/>
            <w:bottom w:w="0" w:type="dxa"/>
          </w:tblCellMar>
        </w:tblPrEx>
        <w:trPr>
          <w:ins w:id="1842" w:author="Unknown"/>
        </w:trPr>
        <w:tc>
          <w:tcPr>
            <w:tcW w:w="990" w:type="dxa"/>
          </w:tcPr>
          <w:p w:rsidR="00502E3B" w:rsidRDefault="00502E3B">
            <w:pPr>
              <w:spacing w:line="120" w:lineRule="exact"/>
              <w:rPr>
                <w:ins w:id="1843"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1844" w:author="Unknown"/>
                <w:rFonts w:ascii="Times New Roman" w:hAnsi="Times New Roman"/>
              </w:rPr>
            </w:pPr>
          </w:p>
        </w:tc>
        <w:tc>
          <w:tcPr>
            <w:tcW w:w="4950" w:type="dxa"/>
          </w:tcPr>
          <w:p w:rsidR="00502E3B" w:rsidRDefault="00502E3B">
            <w:pPr>
              <w:spacing w:line="120" w:lineRule="exact"/>
              <w:rPr>
                <w:ins w:id="1845"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jc w:val="center"/>
              <w:rPr>
                <w:ins w:id="1846" w:author="Unknown"/>
                <w:rFonts w:ascii="Times New Roman" w:hAnsi="Times New Roman"/>
              </w:rPr>
            </w:pPr>
            <w:ins w:id="1847" w:author="Unknown">
              <w:r>
                <w:rPr>
                  <w:rFonts w:ascii="Times New Roman" w:hAnsi="Times New Roman"/>
                </w:rPr>
                <w:t>DESCRIPTION</w:t>
              </w:r>
            </w:ins>
          </w:p>
        </w:tc>
        <w:tc>
          <w:tcPr>
            <w:tcW w:w="3420" w:type="dxa"/>
          </w:tcPr>
          <w:p w:rsidR="00502E3B" w:rsidRDefault="00502E3B">
            <w:pPr>
              <w:spacing w:line="120" w:lineRule="exact"/>
              <w:rPr>
                <w:ins w:id="1848"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jc w:val="center"/>
              <w:rPr>
                <w:ins w:id="1849" w:author="Unknown"/>
                <w:rFonts w:ascii="Times New Roman" w:hAnsi="Times New Roman"/>
              </w:rPr>
            </w:pPr>
            <w:ins w:id="1850" w:author="Unknown">
              <w:r>
                <w:rPr>
                  <w:rFonts w:ascii="Times New Roman" w:hAnsi="Times New Roman"/>
                </w:rPr>
                <w:t>CFR/PL CITATION</w:t>
              </w:r>
            </w:ins>
          </w:p>
        </w:tc>
      </w:tr>
      <w:tr w:rsidR="00000000">
        <w:tblPrEx>
          <w:tblCellMar>
            <w:top w:w="0" w:type="dxa"/>
            <w:bottom w:w="0" w:type="dxa"/>
          </w:tblCellMar>
        </w:tblPrEx>
        <w:trPr>
          <w:ins w:id="1851" w:author="Unknown"/>
        </w:trPr>
        <w:tc>
          <w:tcPr>
            <w:tcW w:w="990" w:type="dxa"/>
          </w:tcPr>
          <w:p w:rsidR="00502E3B" w:rsidRDefault="00502E3B">
            <w:pPr>
              <w:spacing w:line="163" w:lineRule="exact"/>
              <w:rPr>
                <w:ins w:id="1852"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1853" w:author="Unknown"/>
                <w:rFonts w:ascii="Times New Roman" w:hAnsi="Times New Roman"/>
              </w:rPr>
            </w:pPr>
            <w:ins w:id="1854" w:author="Unknown">
              <w:r>
                <w:rPr>
                  <w:rFonts w:ascii="Times New Roman" w:hAnsi="Times New Roman"/>
                </w:rPr>
                <w:t>1</w:t>
              </w:r>
            </w:ins>
          </w:p>
        </w:tc>
        <w:tc>
          <w:tcPr>
            <w:tcW w:w="4950" w:type="dxa"/>
          </w:tcPr>
          <w:p w:rsidR="00502E3B" w:rsidRDefault="00502E3B">
            <w:pPr>
              <w:spacing w:line="163" w:lineRule="exact"/>
              <w:rPr>
                <w:ins w:id="1855"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1856" w:author="Unknown"/>
                <w:rFonts w:ascii="Times New Roman" w:hAnsi="Times New Roman"/>
              </w:rPr>
            </w:pPr>
            <w:ins w:id="1857" w:author="Unknown">
              <w:r>
                <w:rPr>
                  <w:rFonts w:ascii="Times New Roman" w:hAnsi="Times New Roman"/>
                </w:rPr>
                <w:t>Aged individuals made eligible under the authority of a Section 1115 waiver due to poverty-level related eligibility expansions.</w:t>
              </w:r>
            </w:ins>
          </w:p>
        </w:tc>
        <w:tc>
          <w:tcPr>
            <w:tcW w:w="3420" w:type="dxa"/>
          </w:tcPr>
          <w:p w:rsidR="00502E3B" w:rsidRDefault="00502E3B">
            <w:pPr>
              <w:spacing w:line="163" w:lineRule="exact"/>
              <w:rPr>
                <w:ins w:id="1858"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1859" w:author="Unknown"/>
                <w:rFonts w:ascii="Times New Roman" w:hAnsi="Times New Roman"/>
              </w:rPr>
            </w:pPr>
            <w:r>
              <w:rPr>
                <w:rFonts w:ascii="Times New Roman" w:hAnsi="Times New Roman"/>
              </w:rPr>
              <w:t>§</w:t>
            </w:r>
            <w:ins w:id="1860" w:author="Unknown">
              <w:r>
                <w:rPr>
                  <w:rFonts w:ascii="Times New Roman" w:hAnsi="Times New Roman"/>
                </w:rPr>
                <w:t xml:space="preserve">1115(a)(1), (a)(2) &amp; (b)(1) of the Act; </w:t>
              </w:r>
            </w:ins>
            <w:r>
              <w:rPr>
                <w:rFonts w:ascii="Times New Roman" w:hAnsi="Times New Roman"/>
              </w:rPr>
              <w:t>§</w:t>
            </w:r>
            <w:ins w:id="1861" w:author="Unknown">
              <w:r>
                <w:rPr>
                  <w:rFonts w:ascii="Times New Roman" w:hAnsi="Times New Roman"/>
                </w:rPr>
                <w:t xml:space="preserve">1902(a)(10) and </w:t>
              </w:r>
            </w:ins>
            <w:r>
              <w:rPr>
                <w:rFonts w:ascii="Times New Roman" w:hAnsi="Times New Roman"/>
              </w:rPr>
              <w:t>§</w:t>
            </w:r>
            <w:ins w:id="1862" w:author="Unknown">
              <w:r>
                <w:rPr>
                  <w:rFonts w:ascii="Times New Roman" w:hAnsi="Times New Roman"/>
                </w:rPr>
                <w:t>1903(m) of the Act</w:t>
              </w:r>
            </w:ins>
          </w:p>
        </w:tc>
      </w:tr>
    </w:tbl>
    <w:p w:rsidR="00502E3B" w:rsidRDefault="00502E3B">
      <w:pPr>
        <w:tabs>
          <w:tab w:val="left" w:pos="-1440"/>
          <w:tab w:val="left" w:pos="484"/>
          <w:tab w:val="left" w:pos="1090"/>
          <w:tab w:val="left" w:pos="2680"/>
          <w:tab w:val="left" w:pos="6316"/>
        </w:tabs>
        <w:spacing w:line="192" w:lineRule="auto"/>
        <w:jc w:val="both"/>
        <w:rPr>
          <w:ins w:id="1863"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ins w:id="1864" w:author="Unknown"/>
          <w:rFonts w:ascii="Times New Roman" w:hAnsi="Times New Roman"/>
        </w:rPr>
      </w:pPr>
      <w:ins w:id="1865" w:author="Unknown">
        <w:r>
          <w:rPr>
            <w:rFonts w:ascii="Times New Roman" w:hAnsi="Times New Roman"/>
          </w:rPr>
          <w:t>MAS/BOE  - SECTION 1115 DEMONSTRATION MEDICAID EXPANSION (Code as POVERTY ELIGIBLES - BLIND/DISABLED for  hard-copy HCFA-2082 reporting)</w:t>
        </w:r>
      </w:ins>
    </w:p>
    <w:p w:rsidR="00502E3B" w:rsidRDefault="00502E3B">
      <w:pPr>
        <w:tabs>
          <w:tab w:val="left" w:pos="-1440"/>
          <w:tab w:val="left" w:pos="484"/>
          <w:tab w:val="left" w:pos="1090"/>
          <w:tab w:val="left" w:pos="2680"/>
          <w:tab w:val="left" w:pos="6316"/>
        </w:tabs>
        <w:spacing w:line="192" w:lineRule="auto"/>
        <w:jc w:val="both"/>
        <w:rPr>
          <w:ins w:id="1866" w:author="Unknown"/>
          <w:rFonts w:ascii="Times New Roman" w:hAnsi="Times New Roman"/>
        </w:rPr>
      </w:pPr>
      <w:ins w:id="1867" w:author="Unknown">
        <w:r>
          <w:rPr>
            <w:rFonts w:ascii="Times New Roman" w:hAnsi="Times New Roman"/>
          </w:rPr>
          <w:t>MSIS Coding (MAS=5, BOE=2)</w:t>
        </w:r>
      </w:ins>
    </w:p>
    <w:tbl>
      <w:tblPr>
        <w:tblW w:w="0" w:type="auto"/>
        <w:tblLayout w:type="fixed"/>
        <w:tblCellMar>
          <w:left w:w="120" w:type="dxa"/>
          <w:right w:w="120" w:type="dxa"/>
        </w:tblCellMar>
        <w:tblLook w:val="0000" w:firstRow="0" w:lastRow="0" w:firstColumn="0" w:lastColumn="0" w:noHBand="0" w:noVBand="0"/>
      </w:tblPr>
      <w:tblGrid>
        <w:gridCol w:w="990"/>
        <w:gridCol w:w="4950"/>
        <w:gridCol w:w="3420"/>
      </w:tblGrid>
      <w:tr w:rsidR="00000000">
        <w:tblPrEx>
          <w:tblCellMar>
            <w:top w:w="0" w:type="dxa"/>
            <w:bottom w:w="0" w:type="dxa"/>
          </w:tblCellMar>
        </w:tblPrEx>
        <w:trPr>
          <w:ins w:id="1868" w:author="Unknown"/>
        </w:trPr>
        <w:tc>
          <w:tcPr>
            <w:tcW w:w="990" w:type="dxa"/>
          </w:tcPr>
          <w:p w:rsidR="00502E3B" w:rsidRDefault="00502E3B">
            <w:pPr>
              <w:spacing w:line="120" w:lineRule="exact"/>
              <w:rPr>
                <w:ins w:id="1869"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1870" w:author="Unknown"/>
                <w:rFonts w:ascii="Times New Roman" w:hAnsi="Times New Roman"/>
              </w:rPr>
            </w:pPr>
          </w:p>
        </w:tc>
        <w:tc>
          <w:tcPr>
            <w:tcW w:w="4950" w:type="dxa"/>
          </w:tcPr>
          <w:p w:rsidR="00502E3B" w:rsidRDefault="00502E3B">
            <w:pPr>
              <w:spacing w:line="120" w:lineRule="exact"/>
              <w:rPr>
                <w:ins w:id="1871"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jc w:val="center"/>
              <w:rPr>
                <w:ins w:id="1872" w:author="Unknown"/>
                <w:rFonts w:ascii="Times New Roman" w:hAnsi="Times New Roman"/>
              </w:rPr>
            </w:pPr>
            <w:ins w:id="1873" w:author="Unknown">
              <w:r>
                <w:rPr>
                  <w:rFonts w:ascii="Times New Roman" w:hAnsi="Times New Roman"/>
                </w:rPr>
                <w:t>DESCRIPTION</w:t>
              </w:r>
            </w:ins>
          </w:p>
        </w:tc>
        <w:tc>
          <w:tcPr>
            <w:tcW w:w="3420" w:type="dxa"/>
          </w:tcPr>
          <w:p w:rsidR="00502E3B" w:rsidRDefault="00502E3B">
            <w:pPr>
              <w:spacing w:line="120" w:lineRule="exact"/>
              <w:rPr>
                <w:ins w:id="1874"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jc w:val="center"/>
              <w:rPr>
                <w:ins w:id="1875" w:author="Unknown"/>
                <w:rFonts w:ascii="Times New Roman" w:hAnsi="Times New Roman"/>
              </w:rPr>
            </w:pPr>
            <w:ins w:id="1876" w:author="Unknown">
              <w:r>
                <w:rPr>
                  <w:rFonts w:ascii="Times New Roman" w:hAnsi="Times New Roman"/>
                </w:rPr>
                <w:t>CFR/PL CITATION</w:t>
              </w:r>
            </w:ins>
          </w:p>
        </w:tc>
      </w:tr>
      <w:tr w:rsidR="00000000">
        <w:tblPrEx>
          <w:tblCellMar>
            <w:top w:w="0" w:type="dxa"/>
            <w:bottom w:w="0" w:type="dxa"/>
          </w:tblCellMar>
        </w:tblPrEx>
        <w:trPr>
          <w:ins w:id="1877" w:author="Unknown"/>
        </w:trPr>
        <w:tc>
          <w:tcPr>
            <w:tcW w:w="990" w:type="dxa"/>
          </w:tcPr>
          <w:p w:rsidR="00502E3B" w:rsidRDefault="00502E3B">
            <w:pPr>
              <w:spacing w:line="163" w:lineRule="exact"/>
              <w:rPr>
                <w:ins w:id="1878"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879" w:author="Unknown"/>
                <w:rFonts w:ascii="Times New Roman" w:hAnsi="Times New Roman"/>
              </w:rPr>
            </w:pPr>
            <w:ins w:id="1880" w:author="Unknown">
              <w:r>
                <w:rPr>
                  <w:rFonts w:ascii="Times New Roman" w:hAnsi="Times New Roman"/>
                </w:rPr>
                <w:t>1</w:t>
              </w:r>
            </w:ins>
          </w:p>
        </w:tc>
        <w:tc>
          <w:tcPr>
            <w:tcW w:w="4950" w:type="dxa"/>
          </w:tcPr>
          <w:p w:rsidR="00502E3B" w:rsidRDefault="00502E3B">
            <w:pPr>
              <w:spacing w:line="163" w:lineRule="exact"/>
              <w:rPr>
                <w:ins w:id="1881"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882" w:author="Unknown"/>
                <w:rFonts w:ascii="Times New Roman" w:hAnsi="Times New Roman"/>
              </w:rPr>
            </w:pPr>
            <w:ins w:id="1883" w:author="Unknown">
              <w:r>
                <w:rPr>
                  <w:rFonts w:ascii="Times New Roman" w:hAnsi="Times New Roman"/>
                </w:rPr>
                <w:t>Blind and/or disabled individuals made eligible under the authority of a Section 1115 waiver due to poverty-level-related eligibility</w:t>
              </w:r>
            </w:ins>
          </w:p>
        </w:tc>
        <w:tc>
          <w:tcPr>
            <w:tcW w:w="3420" w:type="dxa"/>
          </w:tcPr>
          <w:p w:rsidR="00502E3B" w:rsidRDefault="00502E3B">
            <w:pPr>
              <w:spacing w:line="163" w:lineRule="exact"/>
              <w:rPr>
                <w:ins w:id="1884"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885" w:author="Unknown"/>
                <w:rFonts w:ascii="Times New Roman" w:hAnsi="Times New Roman"/>
              </w:rPr>
            </w:pPr>
            <w:r>
              <w:rPr>
                <w:rFonts w:ascii="Times New Roman" w:hAnsi="Times New Roman"/>
              </w:rPr>
              <w:t>§</w:t>
            </w:r>
            <w:ins w:id="1886" w:author="Unknown">
              <w:r>
                <w:rPr>
                  <w:rFonts w:ascii="Times New Roman" w:hAnsi="Times New Roman"/>
                </w:rPr>
                <w:t xml:space="preserve">1115(a)(1), (a)(2) &amp; (b)(1) of the Act; </w:t>
              </w:r>
            </w:ins>
            <w:r>
              <w:rPr>
                <w:rFonts w:ascii="Times New Roman" w:hAnsi="Times New Roman"/>
              </w:rPr>
              <w:t>§</w:t>
            </w:r>
            <w:ins w:id="1887" w:author="Unknown">
              <w:r>
                <w:rPr>
                  <w:rFonts w:ascii="Times New Roman" w:hAnsi="Times New Roman"/>
                </w:rPr>
                <w:t xml:space="preserve">1902(a)(10) and </w:t>
              </w:r>
            </w:ins>
            <w:r>
              <w:rPr>
                <w:rFonts w:ascii="Times New Roman" w:hAnsi="Times New Roman"/>
              </w:rPr>
              <w:t>§</w:t>
            </w:r>
            <w:ins w:id="1888" w:author="Unknown">
              <w:r>
                <w:rPr>
                  <w:rFonts w:ascii="Times New Roman" w:hAnsi="Times New Roman"/>
                </w:rPr>
                <w:t>1903(m) of the Act</w:t>
              </w:r>
            </w:ins>
          </w:p>
          <w:p w:rsidR="00502E3B" w:rsidRDefault="00502E3B">
            <w:pPr>
              <w:tabs>
                <w:tab w:val="left" w:pos="-1440"/>
                <w:tab w:val="left" w:pos="484"/>
                <w:tab w:val="left" w:pos="1090"/>
                <w:tab w:val="left" w:pos="2680"/>
                <w:tab w:val="left" w:pos="6316"/>
              </w:tabs>
              <w:spacing w:line="192" w:lineRule="auto"/>
              <w:rPr>
                <w:ins w:id="1889" w:author="Unknown"/>
                <w:rFonts w:ascii="Times New Roman" w:hAnsi="Times New Roman"/>
              </w:rPr>
            </w:pPr>
          </w:p>
        </w:tc>
      </w:tr>
    </w:tbl>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ins w:id="1890" w:author="Unknown"/>
          <w:rFonts w:ascii="Times New Roman" w:hAnsi="Times New Roman"/>
        </w:rPr>
      </w:pPr>
      <w:ins w:id="1891" w:author="Unknown">
        <w:r>
          <w:rPr>
            <w:rFonts w:ascii="Times New Roman" w:hAnsi="Times New Roman"/>
          </w:rPr>
          <w:t>MAS/BOE  - SECTION 1115 DEMONSTRATION MEDICAID EXPANSION (Code as POVERTY ELIGIBLES - CHILDREN for  hard-copy HCFA-2082 reporting)</w:t>
        </w:r>
      </w:ins>
    </w:p>
    <w:p w:rsidR="00502E3B" w:rsidRDefault="00502E3B">
      <w:pPr>
        <w:tabs>
          <w:tab w:val="left" w:pos="-1440"/>
          <w:tab w:val="left" w:pos="484"/>
          <w:tab w:val="left" w:pos="1090"/>
          <w:tab w:val="left" w:pos="2680"/>
          <w:tab w:val="left" w:pos="6316"/>
        </w:tabs>
        <w:spacing w:line="192" w:lineRule="auto"/>
        <w:jc w:val="both"/>
        <w:rPr>
          <w:ins w:id="1892" w:author="Unknown"/>
          <w:rFonts w:ascii="Times New Roman" w:hAnsi="Times New Roman"/>
        </w:rPr>
      </w:pPr>
      <w:ins w:id="1893" w:author="Unknown">
        <w:r>
          <w:rPr>
            <w:rFonts w:ascii="Times New Roman" w:hAnsi="Times New Roman"/>
          </w:rPr>
          <w:t>MSIS Coding (MAS=5, BOE=4)</w:t>
        </w:r>
      </w:ins>
    </w:p>
    <w:tbl>
      <w:tblPr>
        <w:tblW w:w="0" w:type="auto"/>
        <w:tblLayout w:type="fixed"/>
        <w:tblCellMar>
          <w:left w:w="120" w:type="dxa"/>
          <w:right w:w="120" w:type="dxa"/>
        </w:tblCellMar>
        <w:tblLook w:val="0000" w:firstRow="0" w:lastRow="0" w:firstColumn="0" w:lastColumn="0" w:noHBand="0" w:noVBand="0"/>
      </w:tblPr>
      <w:tblGrid>
        <w:gridCol w:w="990"/>
        <w:gridCol w:w="4950"/>
        <w:gridCol w:w="3420"/>
      </w:tblGrid>
      <w:tr w:rsidR="00000000">
        <w:tblPrEx>
          <w:tblCellMar>
            <w:top w:w="0" w:type="dxa"/>
            <w:bottom w:w="0" w:type="dxa"/>
          </w:tblCellMar>
        </w:tblPrEx>
        <w:trPr>
          <w:ins w:id="1894" w:author="Unknown"/>
        </w:trPr>
        <w:tc>
          <w:tcPr>
            <w:tcW w:w="990" w:type="dxa"/>
          </w:tcPr>
          <w:p w:rsidR="00502E3B" w:rsidRDefault="00502E3B">
            <w:pPr>
              <w:spacing w:line="120" w:lineRule="exact"/>
              <w:rPr>
                <w:ins w:id="1895"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1896" w:author="Unknown"/>
                <w:rFonts w:ascii="Times New Roman" w:hAnsi="Times New Roman"/>
              </w:rPr>
            </w:pPr>
          </w:p>
        </w:tc>
        <w:tc>
          <w:tcPr>
            <w:tcW w:w="4950" w:type="dxa"/>
          </w:tcPr>
          <w:p w:rsidR="00502E3B" w:rsidRDefault="00502E3B">
            <w:pPr>
              <w:spacing w:line="120" w:lineRule="exact"/>
              <w:rPr>
                <w:ins w:id="1897"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jc w:val="center"/>
              <w:rPr>
                <w:ins w:id="1898" w:author="Unknown"/>
                <w:rFonts w:ascii="Times New Roman" w:hAnsi="Times New Roman"/>
              </w:rPr>
            </w:pPr>
            <w:ins w:id="1899" w:author="Unknown">
              <w:r>
                <w:rPr>
                  <w:rFonts w:ascii="Times New Roman" w:hAnsi="Times New Roman"/>
                </w:rPr>
                <w:t>DESCRIPTION</w:t>
              </w:r>
            </w:ins>
          </w:p>
        </w:tc>
        <w:tc>
          <w:tcPr>
            <w:tcW w:w="3420" w:type="dxa"/>
          </w:tcPr>
          <w:p w:rsidR="00502E3B" w:rsidRDefault="00502E3B">
            <w:pPr>
              <w:spacing w:line="120" w:lineRule="exact"/>
              <w:rPr>
                <w:ins w:id="1900"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jc w:val="center"/>
              <w:rPr>
                <w:ins w:id="1901" w:author="Unknown"/>
                <w:rFonts w:ascii="Times New Roman" w:hAnsi="Times New Roman"/>
              </w:rPr>
            </w:pPr>
            <w:ins w:id="1902" w:author="Unknown">
              <w:r>
                <w:rPr>
                  <w:rFonts w:ascii="Times New Roman" w:hAnsi="Times New Roman"/>
                </w:rPr>
                <w:t>CFR/PL CITATION</w:t>
              </w:r>
            </w:ins>
          </w:p>
        </w:tc>
      </w:tr>
      <w:tr w:rsidR="00000000">
        <w:tblPrEx>
          <w:tblCellMar>
            <w:top w:w="0" w:type="dxa"/>
            <w:bottom w:w="0" w:type="dxa"/>
          </w:tblCellMar>
        </w:tblPrEx>
        <w:trPr>
          <w:ins w:id="1903" w:author="Unknown"/>
        </w:trPr>
        <w:tc>
          <w:tcPr>
            <w:tcW w:w="990" w:type="dxa"/>
          </w:tcPr>
          <w:p w:rsidR="00502E3B" w:rsidRDefault="00502E3B">
            <w:pPr>
              <w:spacing w:line="163" w:lineRule="exact"/>
              <w:rPr>
                <w:ins w:id="1904"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905" w:author="Unknown"/>
                <w:rFonts w:ascii="Times New Roman" w:hAnsi="Times New Roman"/>
              </w:rPr>
            </w:pPr>
            <w:ins w:id="1906" w:author="Unknown">
              <w:r>
                <w:rPr>
                  <w:rFonts w:ascii="Times New Roman" w:hAnsi="Times New Roman"/>
                </w:rPr>
                <w:t>1</w:t>
              </w:r>
            </w:ins>
          </w:p>
        </w:tc>
        <w:tc>
          <w:tcPr>
            <w:tcW w:w="4950" w:type="dxa"/>
          </w:tcPr>
          <w:p w:rsidR="00502E3B" w:rsidRDefault="00502E3B">
            <w:pPr>
              <w:spacing w:line="163" w:lineRule="exact"/>
              <w:rPr>
                <w:ins w:id="1907"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908" w:author="Unknown"/>
                <w:rFonts w:ascii="Times New Roman" w:hAnsi="Times New Roman"/>
              </w:rPr>
            </w:pPr>
            <w:ins w:id="1909" w:author="Unknown">
              <w:r>
                <w:rPr>
                  <w:rFonts w:ascii="Times New Roman" w:hAnsi="Times New Roman"/>
                </w:rPr>
                <w:t xml:space="preserve">Children made eligible under the authority of a </w:t>
              </w:r>
            </w:ins>
            <w:r>
              <w:rPr>
                <w:rFonts w:ascii="Times New Roman" w:hAnsi="Times New Roman"/>
              </w:rPr>
              <w:t>§</w:t>
            </w:r>
            <w:ins w:id="1910" w:author="Unknown">
              <w:r>
                <w:rPr>
                  <w:rFonts w:ascii="Times New Roman" w:hAnsi="Times New Roman"/>
                </w:rPr>
                <w:t>1115 waiver due to poverty-level-related eligibility expansions.</w:t>
              </w:r>
            </w:ins>
          </w:p>
        </w:tc>
        <w:tc>
          <w:tcPr>
            <w:tcW w:w="3420" w:type="dxa"/>
          </w:tcPr>
          <w:p w:rsidR="00502E3B" w:rsidRDefault="00502E3B">
            <w:pPr>
              <w:spacing w:line="163" w:lineRule="exact"/>
              <w:rPr>
                <w:ins w:id="1911"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912" w:author="Unknown"/>
                <w:rFonts w:ascii="Times New Roman" w:hAnsi="Times New Roman"/>
              </w:rPr>
            </w:pPr>
            <w:r>
              <w:rPr>
                <w:rFonts w:ascii="Times New Roman" w:hAnsi="Times New Roman"/>
              </w:rPr>
              <w:t>§</w:t>
            </w:r>
            <w:ins w:id="1913" w:author="Unknown">
              <w:r>
                <w:rPr>
                  <w:rFonts w:ascii="Times New Roman" w:hAnsi="Times New Roman"/>
                </w:rPr>
                <w:t xml:space="preserve">1115(a)(1), (a)(2) &amp; (b)(1) of the Act; </w:t>
              </w:r>
            </w:ins>
            <w:r>
              <w:rPr>
                <w:rFonts w:ascii="Times New Roman" w:hAnsi="Times New Roman"/>
              </w:rPr>
              <w:t>§</w:t>
            </w:r>
            <w:ins w:id="1914" w:author="Unknown">
              <w:r>
                <w:rPr>
                  <w:rFonts w:ascii="Times New Roman" w:hAnsi="Times New Roman"/>
                </w:rPr>
                <w:t xml:space="preserve">1902(a)(10) and </w:t>
              </w:r>
            </w:ins>
            <w:r>
              <w:rPr>
                <w:rFonts w:ascii="Times New Roman" w:hAnsi="Times New Roman"/>
              </w:rPr>
              <w:t>§</w:t>
            </w:r>
            <w:ins w:id="1915" w:author="Unknown">
              <w:r>
                <w:rPr>
                  <w:rFonts w:ascii="Times New Roman" w:hAnsi="Times New Roman"/>
                </w:rPr>
                <w:t>1903(m) of the Act</w:t>
              </w:r>
            </w:ins>
          </w:p>
          <w:p w:rsidR="00502E3B" w:rsidRDefault="00502E3B">
            <w:pPr>
              <w:tabs>
                <w:tab w:val="left" w:pos="-1440"/>
                <w:tab w:val="left" w:pos="484"/>
                <w:tab w:val="left" w:pos="1090"/>
                <w:tab w:val="left" w:pos="2680"/>
                <w:tab w:val="left" w:pos="6316"/>
              </w:tabs>
              <w:spacing w:line="192" w:lineRule="auto"/>
              <w:rPr>
                <w:ins w:id="1916" w:author="Unknown"/>
                <w:rFonts w:ascii="Times New Roman" w:hAnsi="Times New Roman"/>
              </w:rPr>
            </w:pPr>
          </w:p>
        </w:tc>
      </w:tr>
    </w:tbl>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ins w:id="1917" w:author="Unknown"/>
          <w:rFonts w:ascii="Times New Roman" w:hAnsi="Times New Roman"/>
        </w:rPr>
      </w:pPr>
      <w:ins w:id="1918" w:author="Unknown">
        <w:r>
          <w:rPr>
            <w:rFonts w:ascii="Times New Roman" w:hAnsi="Times New Roman"/>
          </w:rPr>
          <w:t>MAS/BOE  - SECTION 1115 DEMONSTRATION MEDICAID EXPANSION (Code as POVERTY ELIGIBLES - ADULTS for  hard-copy HCFA-2082 reporting)</w:t>
        </w:r>
      </w:ins>
    </w:p>
    <w:p w:rsidR="00502E3B" w:rsidRDefault="00502E3B">
      <w:pPr>
        <w:tabs>
          <w:tab w:val="left" w:pos="-1440"/>
          <w:tab w:val="left" w:pos="484"/>
          <w:tab w:val="left" w:pos="1090"/>
          <w:tab w:val="left" w:pos="2680"/>
          <w:tab w:val="left" w:pos="6316"/>
        </w:tabs>
        <w:spacing w:line="192" w:lineRule="auto"/>
        <w:jc w:val="both"/>
        <w:rPr>
          <w:ins w:id="1919" w:author="Unknown"/>
          <w:rFonts w:ascii="Times New Roman" w:hAnsi="Times New Roman"/>
        </w:rPr>
      </w:pPr>
      <w:ins w:id="1920" w:author="Unknown">
        <w:r>
          <w:rPr>
            <w:rFonts w:ascii="Times New Roman" w:hAnsi="Times New Roman"/>
          </w:rPr>
          <w:t>MSIS Coding (MAS=5, BOE=5)</w:t>
        </w:r>
      </w:ins>
    </w:p>
    <w:tbl>
      <w:tblPr>
        <w:tblW w:w="0" w:type="auto"/>
        <w:tblLayout w:type="fixed"/>
        <w:tblCellMar>
          <w:left w:w="120" w:type="dxa"/>
          <w:right w:w="120" w:type="dxa"/>
        </w:tblCellMar>
        <w:tblLook w:val="0000" w:firstRow="0" w:lastRow="0" w:firstColumn="0" w:lastColumn="0" w:noHBand="0" w:noVBand="0"/>
      </w:tblPr>
      <w:tblGrid>
        <w:gridCol w:w="990"/>
        <w:gridCol w:w="4950"/>
        <w:gridCol w:w="3420"/>
      </w:tblGrid>
      <w:tr w:rsidR="00000000">
        <w:tblPrEx>
          <w:tblCellMar>
            <w:top w:w="0" w:type="dxa"/>
            <w:bottom w:w="0" w:type="dxa"/>
          </w:tblCellMar>
        </w:tblPrEx>
        <w:trPr>
          <w:ins w:id="1921" w:author="Unknown"/>
        </w:trPr>
        <w:tc>
          <w:tcPr>
            <w:tcW w:w="990" w:type="dxa"/>
          </w:tcPr>
          <w:p w:rsidR="00502E3B" w:rsidRDefault="00502E3B">
            <w:pPr>
              <w:spacing w:line="120" w:lineRule="exact"/>
              <w:rPr>
                <w:ins w:id="1922"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1923" w:author="Unknown"/>
                <w:rFonts w:ascii="Times New Roman" w:hAnsi="Times New Roman"/>
              </w:rPr>
            </w:pPr>
          </w:p>
        </w:tc>
        <w:tc>
          <w:tcPr>
            <w:tcW w:w="4950" w:type="dxa"/>
          </w:tcPr>
          <w:p w:rsidR="00502E3B" w:rsidRDefault="00502E3B">
            <w:pPr>
              <w:spacing w:line="120" w:lineRule="exact"/>
              <w:rPr>
                <w:ins w:id="1924"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jc w:val="center"/>
              <w:rPr>
                <w:ins w:id="1925" w:author="Unknown"/>
                <w:rFonts w:ascii="Times New Roman" w:hAnsi="Times New Roman"/>
              </w:rPr>
            </w:pPr>
            <w:ins w:id="1926" w:author="Unknown">
              <w:r>
                <w:rPr>
                  <w:rFonts w:ascii="Times New Roman" w:hAnsi="Times New Roman"/>
                </w:rPr>
                <w:t>DESCRIPTION</w:t>
              </w:r>
            </w:ins>
          </w:p>
        </w:tc>
        <w:tc>
          <w:tcPr>
            <w:tcW w:w="3420" w:type="dxa"/>
          </w:tcPr>
          <w:p w:rsidR="00502E3B" w:rsidRDefault="00502E3B">
            <w:pPr>
              <w:spacing w:line="120" w:lineRule="exact"/>
              <w:rPr>
                <w:ins w:id="1927"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jc w:val="center"/>
              <w:rPr>
                <w:ins w:id="1928" w:author="Unknown"/>
                <w:rFonts w:ascii="Times New Roman" w:hAnsi="Times New Roman"/>
              </w:rPr>
            </w:pPr>
            <w:ins w:id="1929" w:author="Unknown">
              <w:r>
                <w:rPr>
                  <w:rFonts w:ascii="Times New Roman" w:hAnsi="Times New Roman"/>
                </w:rPr>
                <w:t>CFR/PL CITATION</w:t>
              </w:r>
            </w:ins>
          </w:p>
        </w:tc>
      </w:tr>
      <w:tr w:rsidR="00000000">
        <w:tblPrEx>
          <w:tblCellMar>
            <w:top w:w="0" w:type="dxa"/>
            <w:bottom w:w="0" w:type="dxa"/>
          </w:tblCellMar>
        </w:tblPrEx>
        <w:trPr>
          <w:ins w:id="1930" w:author="Unknown"/>
        </w:trPr>
        <w:tc>
          <w:tcPr>
            <w:tcW w:w="990" w:type="dxa"/>
          </w:tcPr>
          <w:p w:rsidR="00502E3B" w:rsidRDefault="00502E3B">
            <w:pPr>
              <w:spacing w:line="163" w:lineRule="exact"/>
              <w:rPr>
                <w:ins w:id="1931"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932" w:author="Unknown"/>
                <w:rFonts w:ascii="Times New Roman" w:hAnsi="Times New Roman"/>
              </w:rPr>
            </w:pPr>
            <w:ins w:id="1933" w:author="Unknown">
              <w:r>
                <w:rPr>
                  <w:rFonts w:ascii="Times New Roman" w:hAnsi="Times New Roman"/>
                </w:rPr>
                <w:t>1</w:t>
              </w:r>
            </w:ins>
          </w:p>
        </w:tc>
        <w:tc>
          <w:tcPr>
            <w:tcW w:w="4950" w:type="dxa"/>
          </w:tcPr>
          <w:p w:rsidR="00502E3B" w:rsidRDefault="00502E3B">
            <w:pPr>
              <w:spacing w:line="163" w:lineRule="exact"/>
              <w:rPr>
                <w:ins w:id="1934"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935" w:author="Unknown"/>
                <w:rFonts w:ascii="Times New Roman" w:hAnsi="Times New Roman"/>
              </w:rPr>
            </w:pPr>
            <w:ins w:id="1936" w:author="Unknown">
              <w:r>
                <w:rPr>
                  <w:rFonts w:ascii="Times New Roman" w:hAnsi="Times New Roman"/>
                </w:rPr>
                <w:t>Caretaker relatives and pregnant women made eligible under the authority of at section 1115 waiver due to poverty-level-related eligibility expansions.</w:t>
              </w:r>
            </w:ins>
          </w:p>
        </w:tc>
        <w:tc>
          <w:tcPr>
            <w:tcW w:w="3420" w:type="dxa"/>
          </w:tcPr>
          <w:p w:rsidR="00502E3B" w:rsidRDefault="00502E3B">
            <w:pPr>
              <w:spacing w:line="163" w:lineRule="exact"/>
              <w:rPr>
                <w:ins w:id="1937" w:author="Unknown"/>
                <w:rFonts w:ascii="Times New Roman" w:hAnsi="Times New Roman"/>
              </w:rPr>
            </w:pPr>
          </w:p>
          <w:p w:rsidR="00502E3B" w:rsidRDefault="00502E3B">
            <w:pPr>
              <w:tabs>
                <w:tab w:val="left" w:pos="-1440"/>
                <w:tab w:val="left" w:pos="484"/>
                <w:tab w:val="left" w:pos="1090"/>
                <w:tab w:val="left" w:pos="2680"/>
                <w:tab w:val="left" w:pos="6316"/>
              </w:tabs>
              <w:spacing w:line="192" w:lineRule="auto"/>
              <w:rPr>
                <w:ins w:id="1938" w:author="Unknown"/>
                <w:rFonts w:ascii="Times New Roman" w:hAnsi="Times New Roman"/>
              </w:rPr>
            </w:pPr>
            <w:r>
              <w:rPr>
                <w:rFonts w:ascii="Times New Roman" w:hAnsi="Times New Roman"/>
              </w:rPr>
              <w:t>§</w:t>
            </w:r>
            <w:ins w:id="1939" w:author="Unknown">
              <w:r>
                <w:rPr>
                  <w:rFonts w:ascii="Times New Roman" w:hAnsi="Times New Roman"/>
                </w:rPr>
                <w:t xml:space="preserve">1115(a)(1) and (a)(2) of the Act; </w:t>
              </w:r>
            </w:ins>
            <w:r>
              <w:rPr>
                <w:rFonts w:ascii="Times New Roman" w:hAnsi="Times New Roman"/>
              </w:rPr>
              <w:t>§</w:t>
            </w:r>
            <w:ins w:id="1940" w:author="Unknown">
              <w:r>
                <w:rPr>
                  <w:rFonts w:ascii="Times New Roman" w:hAnsi="Times New Roman"/>
                </w:rPr>
                <w:t xml:space="preserve">1902(a)(10) and </w:t>
              </w:r>
            </w:ins>
            <w:r>
              <w:rPr>
                <w:rFonts w:ascii="Times New Roman" w:hAnsi="Times New Roman"/>
              </w:rPr>
              <w:t>§</w:t>
            </w:r>
            <w:ins w:id="1941" w:author="Unknown">
              <w:r>
                <w:rPr>
                  <w:rFonts w:ascii="Times New Roman" w:hAnsi="Times New Roman"/>
                </w:rPr>
                <w:t>1903(m).</w:t>
              </w:r>
            </w:ins>
          </w:p>
        </w:tc>
      </w:tr>
    </w:tbl>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ins w:id="1942" w:author="Unknown"/>
          <w:rFonts w:ascii="Times New Roman" w:hAnsi="Times New Roman"/>
        </w:rPr>
      </w:pPr>
      <w:ins w:id="1943" w:author="Unknown">
        <w:r>
          <w:rPr>
            <w:rFonts w:ascii="Times New Roman" w:hAnsi="Times New Roman"/>
          </w:rPr>
          <w:t>MAS/BOE  - CHIP MEDICAID EXPANSION (Code as OTHER ELIGIBLES - CHILDREN for  hard-copy HCFA-2082 reporting)</w:t>
        </w:r>
      </w:ins>
    </w:p>
    <w:p w:rsidR="00502E3B" w:rsidRDefault="00502E3B">
      <w:pPr>
        <w:tabs>
          <w:tab w:val="left" w:pos="-1440"/>
          <w:tab w:val="left" w:pos="484"/>
          <w:tab w:val="left" w:pos="1090"/>
          <w:tab w:val="left" w:pos="2680"/>
          <w:tab w:val="left" w:pos="6316"/>
        </w:tabs>
        <w:spacing w:line="192" w:lineRule="auto"/>
        <w:jc w:val="both"/>
        <w:rPr>
          <w:ins w:id="1944" w:author="Unknown"/>
          <w:rFonts w:ascii="Times New Roman" w:hAnsi="Times New Roman"/>
        </w:rPr>
      </w:pPr>
      <w:ins w:id="1945" w:author="Unknown">
        <w:r>
          <w:rPr>
            <w:rFonts w:ascii="Times New Roman" w:hAnsi="Times New Roman"/>
          </w:rPr>
          <w:t>MSIS Coding (MAS=6, BOE=4)</w:t>
        </w:r>
      </w:ins>
    </w:p>
    <w:tbl>
      <w:tblPr>
        <w:tblW w:w="0" w:type="auto"/>
        <w:tblLayout w:type="fixed"/>
        <w:tblCellMar>
          <w:left w:w="120" w:type="dxa"/>
          <w:right w:w="120" w:type="dxa"/>
        </w:tblCellMar>
        <w:tblLook w:val="0000" w:firstRow="0" w:lastRow="0" w:firstColumn="0" w:lastColumn="0" w:noHBand="0" w:noVBand="0"/>
      </w:tblPr>
      <w:tblGrid>
        <w:gridCol w:w="990"/>
        <w:gridCol w:w="4950"/>
        <w:gridCol w:w="3420"/>
      </w:tblGrid>
      <w:tr w:rsidR="00000000">
        <w:tblPrEx>
          <w:tblCellMar>
            <w:top w:w="0" w:type="dxa"/>
            <w:bottom w:w="0" w:type="dxa"/>
          </w:tblCellMar>
        </w:tblPrEx>
        <w:trPr>
          <w:ins w:id="1946" w:author="Unknown"/>
        </w:trPr>
        <w:tc>
          <w:tcPr>
            <w:tcW w:w="990" w:type="dxa"/>
          </w:tcPr>
          <w:p w:rsidR="00502E3B" w:rsidRDefault="00502E3B">
            <w:pPr>
              <w:spacing w:line="120" w:lineRule="exact"/>
              <w:rPr>
                <w:ins w:id="1947"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1948" w:author="Unknown"/>
                <w:rFonts w:ascii="Times New Roman" w:hAnsi="Times New Roman"/>
              </w:rPr>
            </w:pPr>
          </w:p>
        </w:tc>
        <w:tc>
          <w:tcPr>
            <w:tcW w:w="4950" w:type="dxa"/>
          </w:tcPr>
          <w:p w:rsidR="00502E3B" w:rsidRDefault="00502E3B">
            <w:pPr>
              <w:spacing w:line="120" w:lineRule="exact"/>
              <w:rPr>
                <w:ins w:id="1949"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jc w:val="center"/>
              <w:rPr>
                <w:ins w:id="1950" w:author="Unknown"/>
                <w:rFonts w:ascii="Times New Roman" w:hAnsi="Times New Roman"/>
              </w:rPr>
            </w:pPr>
            <w:ins w:id="1951" w:author="Unknown">
              <w:r>
                <w:rPr>
                  <w:rFonts w:ascii="Times New Roman" w:hAnsi="Times New Roman"/>
                </w:rPr>
                <w:t>DESCRIPTION</w:t>
              </w:r>
            </w:ins>
          </w:p>
        </w:tc>
        <w:tc>
          <w:tcPr>
            <w:tcW w:w="3420" w:type="dxa"/>
          </w:tcPr>
          <w:p w:rsidR="00502E3B" w:rsidRDefault="00502E3B">
            <w:pPr>
              <w:spacing w:line="120" w:lineRule="exact"/>
              <w:rPr>
                <w:ins w:id="1952"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jc w:val="center"/>
              <w:rPr>
                <w:ins w:id="1953" w:author="Unknown"/>
                <w:rFonts w:ascii="Times New Roman" w:hAnsi="Times New Roman"/>
              </w:rPr>
            </w:pPr>
            <w:ins w:id="1954" w:author="Unknown">
              <w:r>
                <w:rPr>
                  <w:rFonts w:ascii="Times New Roman" w:hAnsi="Times New Roman"/>
                </w:rPr>
                <w:t>CFR/PL CITATION</w:t>
              </w:r>
            </w:ins>
          </w:p>
        </w:tc>
      </w:tr>
      <w:tr w:rsidR="00000000">
        <w:tblPrEx>
          <w:tblCellMar>
            <w:top w:w="0" w:type="dxa"/>
            <w:bottom w:w="0" w:type="dxa"/>
          </w:tblCellMar>
        </w:tblPrEx>
        <w:tc>
          <w:tcPr>
            <w:tcW w:w="990" w:type="dxa"/>
          </w:tcPr>
          <w:p w:rsidR="00502E3B" w:rsidRDefault="00502E3B">
            <w:pPr>
              <w:spacing w:line="120" w:lineRule="exact"/>
              <w:rPr>
                <w:ins w:id="1955"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ins w:id="1956" w:author="Unknown"/>
                <w:rFonts w:ascii="Times New Roman" w:hAnsi="Times New Roman"/>
              </w:rPr>
            </w:pPr>
            <w:ins w:id="1957" w:author="Unknown">
              <w:r>
                <w:rPr>
                  <w:rFonts w:ascii="Times New Roman" w:hAnsi="Times New Roman"/>
                </w:rPr>
                <w:t>1</w:t>
              </w:r>
            </w:ins>
          </w:p>
        </w:tc>
        <w:tc>
          <w:tcPr>
            <w:tcW w:w="4950" w:type="dxa"/>
          </w:tcPr>
          <w:p w:rsidR="00502E3B" w:rsidRDefault="00502E3B">
            <w:pPr>
              <w:spacing w:line="120" w:lineRule="exact"/>
              <w:rPr>
                <w:ins w:id="1958" w:author="Unknown"/>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rFonts w:ascii="Times New Roman" w:hAnsi="Times New Roman"/>
              </w:rPr>
            </w:pPr>
            <w:ins w:id="1959" w:author="Unknown">
              <w:r>
                <w:rPr>
                  <w:rFonts w:ascii="Times New Roman" w:hAnsi="Times New Roman"/>
                </w:rPr>
                <w:t>Children covered by expanded Medicaid coverage under the Child Health Insurance Program (CHIP)</w:t>
              </w:r>
            </w:ins>
          </w:p>
        </w:tc>
        <w:tc>
          <w:tcPr>
            <w:tcW w:w="3420" w:type="dxa"/>
          </w:tcPr>
          <w:p w:rsidR="00502E3B" w:rsidRDefault="00502E3B">
            <w:pPr>
              <w:spacing w:line="120" w:lineRule="exact"/>
              <w:rPr>
                <w:rFonts w:ascii="Times New Roman" w:hAnsi="Times New Roman"/>
              </w:rPr>
            </w:pPr>
          </w:p>
          <w:p w:rsidR="00502E3B" w:rsidRDefault="00502E3B">
            <w:pPr>
              <w:tabs>
                <w:tab w:val="left" w:pos="-1440"/>
                <w:tab w:val="left" w:pos="484"/>
                <w:tab w:val="left" w:pos="1090"/>
                <w:tab w:val="left" w:pos="2680"/>
                <w:tab w:val="left" w:pos="6316"/>
              </w:tabs>
              <w:spacing w:after="58" w:line="192" w:lineRule="auto"/>
              <w:rPr>
                <w:rFonts w:ascii="Times New Roman" w:hAnsi="Times New Roman"/>
              </w:rPr>
            </w:pPr>
            <w:r>
              <w:rPr>
                <w:rFonts w:ascii="Times New" w:hAnsi="Times New"/>
              </w:rPr>
              <w:t>§1902(a)(10)(A)(ii)(XIV)</w:t>
            </w:r>
            <w:r>
              <w:rPr>
                <w:rFonts w:ascii="Times New Roman" w:hAnsi="Times New Roman"/>
              </w:rPr>
              <w:t xml:space="preserve"> of the Act</w:t>
            </w:r>
          </w:p>
        </w:tc>
      </w:tr>
    </w:tbl>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left" w:pos="-1440"/>
          <w:tab w:val="left" w:pos="484"/>
          <w:tab w:val="left" w:pos="1090"/>
          <w:tab w:val="left" w:pos="2680"/>
          <w:tab w:val="left" w:pos="6316"/>
        </w:tabs>
        <w:spacing w:line="192" w:lineRule="auto"/>
        <w:jc w:val="both"/>
        <w:rPr>
          <w:rFonts w:ascii="Times New Roman" w:hAnsi="Times New Roman"/>
        </w:rPr>
      </w:pPr>
    </w:p>
    <w:p w:rsidR="00502E3B" w:rsidRDefault="00502E3B">
      <w:pPr>
        <w:tabs>
          <w:tab w:val="right" w:pos="9360"/>
        </w:tabs>
        <w:spacing w:line="192" w:lineRule="auto"/>
        <w:jc w:val="both"/>
        <w:rPr>
          <w:rFonts w:ascii="Times New Roman" w:hAnsi="Times New Roman"/>
        </w:rPr>
      </w:pPr>
      <w:r>
        <w:rPr>
          <w:rFonts w:ascii="Times New Roman" w:hAnsi="Times New Roman"/>
        </w:rPr>
        <w:t xml:space="preserve">  Rev. 91  </w:t>
      </w:r>
      <w:r>
        <w:rPr>
          <w:rFonts w:ascii="Times New Roman" w:hAnsi="Times New Roman"/>
        </w:rPr>
        <w:tab/>
        <w:t>2-169</w:t>
      </w:r>
    </w:p>
    <w:p w:rsidR="00502E3B" w:rsidRDefault="00502E3B">
      <w:pPr>
        <w:tabs>
          <w:tab w:val="center" w:pos="468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r>
        <w:rPr>
          <w:rFonts w:ascii="Times New Roman" w:hAnsi="Times New Roman"/>
        </w:rPr>
        <w:br w:type="page"/>
      </w:r>
      <w:r>
        <w:rPr>
          <w:rFonts w:ascii="Times New" w:hAnsi="Times New"/>
        </w:rPr>
        <w:tab/>
        <w:t>STATE ORGANIZATION</w:t>
      </w:r>
    </w:p>
    <w:p w:rsidR="00502E3B" w:rsidRDefault="00502E3B">
      <w:pPr>
        <w:tabs>
          <w:tab w:val="center" w:pos="4680"/>
          <w:tab w:val="right" w:pos="9360"/>
        </w:tabs>
        <w:spacing w:line="192" w:lineRule="auto"/>
        <w:jc w:val="both"/>
        <w:rPr>
          <w:rFonts w:ascii="Times New" w:hAnsi="Times New"/>
        </w:rPr>
      </w:pPr>
      <w:r>
        <w:rPr>
          <w:rFonts w:ascii="Times New" w:hAnsi="Times New"/>
          <w:u w:val="single"/>
        </w:rPr>
        <w:t>08-98</w:t>
      </w:r>
      <w:r>
        <w:rPr>
          <w:rFonts w:ascii="Times New" w:hAnsi="Times New"/>
          <w:u w:val="single"/>
        </w:rPr>
        <w:tab/>
        <w:t>AND GENERAL ADMINISTRATION</w:t>
      </w:r>
      <w:r>
        <w:rPr>
          <w:rFonts w:ascii="Times New" w:hAnsi="Times New"/>
          <w:u w:val="single"/>
        </w:rPr>
        <w:tab/>
        <w:t>2700.2 (Cont.)</w:t>
      </w:r>
    </w:p>
    <w:p w:rsidR="00502E3B" w:rsidRDefault="00502E3B">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p>
    <w:p w:rsidR="00502E3B" w:rsidRDefault="00502E3B">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rPr>
        <w:tab/>
        <w:t>APPENDIX C</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rPr>
        <w:tab/>
        <w:t xml:space="preserve">DEFINITIONS OF TYPES OF SERVICE </w:t>
      </w:r>
      <w:ins w:id="1960" w:author="Unknown">
        <w:r>
          <w:rPr>
            <w:rFonts w:ascii="Times New" w:hAnsi="Times New"/>
          </w:rPr>
          <w:t>AND MSIS PROGRAM TYPE CODING</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1961" w:author="Unknown"/>
          <w:rFonts w:ascii="Times New" w:hAnsi="Times New"/>
        </w:rPr>
      </w:pPr>
      <w:r>
        <w:rPr>
          <w:rFonts w:ascii="Times New" w:hAnsi="Times New"/>
        </w:rPr>
        <w:t xml:space="preserve">The following definitions are adaptations of those given in the Code of Federal Regulations (CFR). These definitions, although abbreviated, are intended to facilitate the classification of medical care and services for reporting purposes.  They do not modify any requirements of the Act or supersede in any way the definitions included in the CFR. </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1962" w:author="Unknown"/>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1963" w:author="Unknown"/>
          <w:rFonts w:ascii="Times New" w:hAnsi="Times New"/>
        </w:rPr>
      </w:pPr>
      <w:ins w:id="1964" w:author="Unknown">
        <w:r>
          <w:rPr>
            <w:rFonts w:ascii="Times New" w:hAnsi="Times New"/>
          </w:rPr>
          <w:t>Effective FY 1999, services provided under Family Planning, the Early and Periodic Screening, Diagnosis and Treatment Program (EPSDT), Rural Health Clinics (RHC), Federally Qualified Health Centers (FQHC), Indian Health Facilities,  and Home-and-Community-Based Waiver programs will be coded according to the types of services listed below.   Specific programs with which these services are associated will be identified using the program type coding as defined in Appendix C.1.</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1965" w:author="Unknown"/>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hanging="950"/>
        <w:jc w:val="both"/>
        <w:rPr>
          <w:rFonts w:ascii="Times New" w:hAnsi="Times New"/>
        </w:rPr>
      </w:pPr>
      <w:ins w:id="1966" w:author="Unknown">
        <w:r>
          <w:rPr>
            <w:rFonts w:ascii="Times New" w:hAnsi="Times New"/>
          </w:rPr>
          <w:t>NOTE:</w:t>
        </w:r>
        <w:r>
          <w:rPr>
            <w:rFonts w:ascii="Times New" w:hAnsi="Times New"/>
          </w:rPr>
          <w:tab/>
          <w:t xml:space="preserve">For hard-copy 2082 submissions only, continue to report program types listed in Appendix C.1 as types of service. </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w:hAnsi="Times New"/>
        </w:rPr>
      </w:pPr>
      <w:r>
        <w:rPr>
          <w:rFonts w:ascii="Times New" w:hAnsi="Times New"/>
        </w:rPr>
        <w:t>1.</w:t>
      </w:r>
      <w:r>
        <w:rPr>
          <w:rFonts w:ascii="Times New" w:hAnsi="Times New"/>
        </w:rPr>
        <w:tab/>
      </w:r>
      <w:r>
        <w:rPr>
          <w:rFonts w:ascii="Times New" w:hAnsi="Times New"/>
          <w:u w:val="single"/>
        </w:rPr>
        <w:t>Unduplicated Total</w:t>
      </w:r>
      <w:r>
        <w:rPr>
          <w:rFonts w:ascii="Times New" w:hAnsi="Times New"/>
        </w:rPr>
        <w:t xml:space="preserve">.--Report the unduplicated total of recipients by maintenance assistance status (MAS) and by basis of eligibility (BOE).  A recipient receiving more than one type of service is reported </w:t>
      </w:r>
      <w:r>
        <w:rPr>
          <w:rFonts w:ascii="Times New" w:hAnsi="Times New"/>
          <w:u w:val="single"/>
        </w:rPr>
        <w:t>only once</w:t>
      </w:r>
      <w:r>
        <w:rPr>
          <w:rFonts w:ascii="Times New" w:hAnsi="Times New"/>
        </w:rPr>
        <w:t xml:space="preserve"> in the unduplicated total.</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w:hAnsi="Times New"/>
        </w:rPr>
      </w:pPr>
      <w:r>
        <w:rPr>
          <w:rFonts w:ascii="Times New" w:hAnsi="Times New"/>
        </w:rPr>
        <w:t>2.</w:t>
      </w:r>
      <w:r>
        <w:rPr>
          <w:rFonts w:ascii="Times New" w:hAnsi="Times New"/>
        </w:rPr>
        <w:tab/>
      </w:r>
      <w:r>
        <w:rPr>
          <w:rFonts w:ascii="Times New" w:hAnsi="Times New"/>
          <w:u w:val="single"/>
        </w:rPr>
        <w:t>Inpatient Hospital Services</w:t>
      </w:r>
      <w:ins w:id="1967" w:author="Unknown">
        <w:r>
          <w:rPr>
            <w:rFonts w:ascii="Times New" w:hAnsi="Times New"/>
            <w:u w:val="single"/>
          </w:rPr>
          <w:t xml:space="preserve"> (MSIS Code=01</w:t>
        </w:r>
      </w:ins>
      <w:r>
        <w:rPr>
          <w:rFonts w:ascii="Times New" w:hAnsi="Times New"/>
          <w:u w:val="single"/>
        </w:rPr>
        <w:t>)(See 42 CFR 440.10)</w:t>
      </w:r>
      <w:r>
        <w:rPr>
          <w:rFonts w:ascii="Times New" w:hAnsi="Times New"/>
        </w:rPr>
        <w:t>.--These are services that are:</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w:hAnsi="Times New"/>
        </w:rPr>
      </w:pPr>
      <w:r>
        <w:rPr>
          <w:rFonts w:ascii="Times New" w:hAnsi="Times New"/>
        </w:rPr>
        <w:t>o</w:t>
      </w:r>
      <w:r>
        <w:rPr>
          <w:rFonts w:ascii="Times New" w:hAnsi="Times New"/>
        </w:rPr>
        <w:tab/>
        <w:t>Ordinarily furnished in a hospital for the care and treatment of inpatients;</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w:hAnsi="Times New"/>
        </w:rPr>
      </w:pPr>
      <w:r>
        <w:rPr>
          <w:rFonts w:ascii="Times New" w:hAnsi="Times New"/>
        </w:rPr>
        <w:t>o</w:t>
      </w:r>
      <w:r>
        <w:rPr>
          <w:rFonts w:ascii="Times New" w:hAnsi="Times New"/>
        </w:rPr>
        <w:tab/>
        <w:t>Furnished under the direction of a physician or dentist (except in the case of nurse</w:t>
      </w:r>
      <w:r>
        <w:rPr>
          <w:rFonts w:ascii="Times New" w:hAnsi="Times New"/>
        </w:rPr>
        <w:noBreakHyphen/>
        <w:t>midwife services per 42 CFR 440.165); and</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rPr>
        <w:t xml:space="preserve">        </w:t>
      </w:r>
      <w:r>
        <w:rPr>
          <w:rFonts w:ascii="Times New" w:hAnsi="Times New"/>
        </w:rPr>
        <w:tab/>
        <w:t>o  </w:t>
      </w:r>
      <w:r>
        <w:rPr>
          <w:rFonts w:ascii="Times New" w:hAnsi="Times New"/>
        </w:rPr>
        <w:tab/>
        <w:t>Furnished in an institution that:</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jc w:val="both"/>
        <w:rPr>
          <w:rFonts w:ascii="Times New" w:hAnsi="Times New"/>
        </w:rPr>
      </w:pPr>
      <w:r>
        <w:rPr>
          <w:rFonts w:ascii="Times New" w:hAnsi="Times New"/>
        </w:rPr>
        <w:t>-  </w:t>
      </w:r>
      <w:r>
        <w:rPr>
          <w:rFonts w:ascii="Times New" w:hAnsi="Times New"/>
        </w:rPr>
        <w:tab/>
        <w:t>Is maintained primarily for the care and treatment of patients with disorders other than mental diseases;</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rPr>
        <w:t xml:space="preserve">           </w:t>
      </w:r>
      <w:r>
        <w:rPr>
          <w:rFonts w:ascii="Times New" w:hAnsi="Times New"/>
        </w:rPr>
        <w:tab/>
      </w:r>
      <w:r>
        <w:rPr>
          <w:rFonts w:ascii="Times New" w:hAnsi="Times New"/>
        </w:rPr>
        <w:tab/>
        <w:t>-  </w:t>
      </w:r>
      <w:r>
        <w:rPr>
          <w:rFonts w:ascii="Times New" w:hAnsi="Times New"/>
        </w:rPr>
        <w:tab/>
        <w:t>Is licensed or formally approved as a hospital by an officially designated authority for State standard setting;</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rPr>
        <w:t xml:space="preserve">      </w:t>
      </w:r>
      <w:r>
        <w:rPr>
          <w:rFonts w:ascii="Times New" w:hAnsi="Times New"/>
        </w:rPr>
        <w:tab/>
      </w:r>
      <w:r>
        <w:rPr>
          <w:rFonts w:ascii="Times New" w:hAnsi="Times New"/>
        </w:rPr>
        <w:tab/>
      </w:r>
      <w:r>
        <w:rPr>
          <w:rFonts w:ascii="Times New" w:hAnsi="Times New"/>
        </w:rPr>
        <w:tab/>
        <w:t>-  </w:t>
      </w:r>
      <w:r>
        <w:rPr>
          <w:rFonts w:ascii="Times New" w:hAnsi="Times New"/>
        </w:rPr>
        <w:tab/>
        <w:t>Meets the requirements for participation in Medicare (except in the case of medical supervision of nurse</w:t>
      </w:r>
      <w:r>
        <w:rPr>
          <w:rFonts w:ascii="Times New" w:hAnsi="Times New"/>
        </w:rPr>
        <w:noBreakHyphen/>
        <w:t>midwife services per 42 CFR 440.165); and</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rPr>
        <w:t xml:space="preserve"> </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rPr>
        <w:t xml:space="preserve">           </w:t>
      </w:r>
      <w:r>
        <w:rPr>
          <w:rFonts w:ascii="Times New" w:hAnsi="Times New"/>
        </w:rPr>
        <w:tab/>
      </w:r>
      <w:r>
        <w:rPr>
          <w:rFonts w:ascii="Times New" w:hAnsi="Times New"/>
        </w:rPr>
        <w:tab/>
        <w:t>-  </w:t>
      </w:r>
      <w:r>
        <w:rPr>
          <w:rFonts w:ascii="Times New" w:hAnsi="Times New"/>
        </w:rPr>
        <w:tab/>
        <w:t>Has in effect a utilization review plan applicable to all Medicaid patients that meet  the requirements in 42 CFR 482.30 unless a waiver has been granted by the Secretary of Health and Human Services.</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rPr>
        <w:t xml:space="preserve">Inpatient hospital services </w:t>
      </w:r>
      <w:r>
        <w:rPr>
          <w:rFonts w:ascii="Times New" w:hAnsi="Times New"/>
          <w:u w:val="single"/>
        </w:rPr>
        <w:t>do not include</w:t>
      </w:r>
      <w:r>
        <w:rPr>
          <w:rFonts w:ascii="Times New" w:hAnsi="Times New"/>
        </w:rPr>
        <w:t xml:space="preserve"> nursing facility services furnished by a hospital with swing</w:t>
      </w:r>
      <w:r>
        <w:rPr>
          <w:rFonts w:ascii="Times New" w:hAnsi="Times New"/>
        </w:rPr>
        <w:noBreakHyphen/>
        <w:t xml:space="preserve">bed approval.  However, </w:t>
      </w:r>
      <w:r>
        <w:rPr>
          <w:rFonts w:ascii="Times New" w:hAnsi="Times New"/>
          <w:u w:val="single"/>
        </w:rPr>
        <w:t>include</w:t>
      </w:r>
      <w:r>
        <w:rPr>
          <w:rFonts w:ascii="Times New" w:hAnsi="Times New"/>
        </w:rPr>
        <w:t xml:space="preserve">  services provided in a psychiatric wing of a general hospital if the psychiatric wing is not administratively separated from the general hospital.</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w:hAnsi="Times New"/>
        </w:rPr>
      </w:pPr>
      <w:r>
        <w:rPr>
          <w:rFonts w:ascii="Times New" w:hAnsi="Times New"/>
        </w:rPr>
        <w:t>3.</w:t>
      </w:r>
      <w:r>
        <w:rPr>
          <w:rFonts w:ascii="Times New" w:hAnsi="Times New"/>
        </w:rPr>
        <w:tab/>
      </w:r>
      <w:r>
        <w:rPr>
          <w:rFonts w:ascii="Times New" w:hAnsi="Times New"/>
          <w:u w:val="single"/>
        </w:rPr>
        <w:t>Mental Health Facility Services (See 42 CFR 440.140, 440.160, and 435.1009)</w:t>
      </w:r>
      <w:r>
        <w:rPr>
          <w:rFonts w:ascii="Times New" w:hAnsi="Times New"/>
        </w:rPr>
        <w:t>.--An institution for mental diseases is a hospital, nursing facility, or other institution  that is primarily engaged in providing diagnosis, treatment or care of individuals with mental diseases, including medical care, nursing care, and related services.  Report totals for services defined under 3a and 3b.</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right" w:pos="9360"/>
        </w:tabs>
        <w:spacing w:line="192" w:lineRule="auto"/>
        <w:jc w:val="both"/>
        <w:rPr>
          <w:rFonts w:ascii="Times New" w:hAnsi="Times New"/>
        </w:rPr>
      </w:pPr>
      <w:r>
        <w:rPr>
          <w:rFonts w:ascii="Times New" w:hAnsi="Times New"/>
        </w:rPr>
        <w:t>Rev. 91</w:t>
      </w:r>
      <w:r>
        <w:rPr>
          <w:rFonts w:ascii="Times New" w:hAnsi="Times New"/>
        </w:rPr>
        <w:tab/>
        <w:t>2-171</w:t>
      </w:r>
    </w:p>
    <w:p w:rsidR="00502E3B" w:rsidRDefault="00502E3B">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rPr>
        <w:br w:type="page"/>
      </w:r>
      <w:r>
        <w:rPr>
          <w:rFonts w:ascii="Times New" w:hAnsi="Times New"/>
        </w:rPr>
        <w:tab/>
        <w:t>STATE ORGANIZATION</w:t>
      </w:r>
    </w:p>
    <w:p w:rsidR="00502E3B" w:rsidRDefault="00502E3B">
      <w:pPr>
        <w:tabs>
          <w:tab w:val="center" w:pos="4680"/>
          <w:tab w:val="right" w:pos="9360"/>
        </w:tabs>
        <w:spacing w:line="192" w:lineRule="auto"/>
        <w:jc w:val="both"/>
        <w:rPr>
          <w:rFonts w:ascii="Times New" w:hAnsi="Times New"/>
          <w:u w:val="single"/>
        </w:rPr>
      </w:pPr>
      <w:r>
        <w:rPr>
          <w:rFonts w:ascii="Times New" w:hAnsi="Times New"/>
          <w:u w:val="single"/>
        </w:rPr>
        <w:t>2700.2 (Cont.)</w:t>
      </w:r>
      <w:r>
        <w:rPr>
          <w:rFonts w:ascii="Times New" w:hAnsi="Times New"/>
          <w:u w:val="single"/>
        </w:rPr>
        <w:tab/>
        <w:t>AND GENERAL ADMINISTRATION</w:t>
      </w:r>
      <w:r>
        <w:rPr>
          <w:rFonts w:ascii="Times New" w:hAnsi="Times New"/>
          <w:u w:val="single"/>
        </w:rPr>
        <w:tab/>
        <w:t>08-98</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u w:val="single"/>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w:hAnsi="Times New"/>
        </w:rPr>
      </w:pPr>
      <w:r>
        <w:rPr>
          <w:rFonts w:ascii="Times New" w:hAnsi="Times New"/>
        </w:rPr>
        <w:t>o</w:t>
      </w:r>
      <w:r>
        <w:rPr>
          <w:rFonts w:ascii="Times New" w:hAnsi="Times New"/>
        </w:rPr>
        <w:tab/>
      </w:r>
      <w:r>
        <w:rPr>
          <w:rFonts w:ascii="Times New" w:hAnsi="Times New"/>
          <w:u w:val="single"/>
        </w:rPr>
        <w:t xml:space="preserve">Inpatient Psychiatric Facility Services for Individuals Under Age 21 </w:t>
      </w:r>
      <w:ins w:id="1968" w:author="Unknown">
        <w:r>
          <w:rPr>
            <w:rFonts w:ascii="Times New" w:hAnsi="Times New"/>
            <w:u w:val="single"/>
          </w:rPr>
          <w:t xml:space="preserve"> (MSIS Code=04</w:t>
        </w:r>
      </w:ins>
      <w:r>
        <w:rPr>
          <w:rFonts w:ascii="Times New" w:hAnsi="Times New"/>
          <w:u w:val="single"/>
        </w:rPr>
        <w:t>) (See 42 CFR 440.160 and 441.150(</w:t>
      </w:r>
      <w:proofErr w:type="spellStart"/>
      <w:r>
        <w:rPr>
          <w:rFonts w:ascii="Times New" w:hAnsi="Times New"/>
          <w:u w:val="single"/>
        </w:rPr>
        <w:t>ff</w:t>
      </w:r>
      <w:proofErr w:type="spellEnd"/>
      <w:r>
        <w:rPr>
          <w:rFonts w:ascii="Times New" w:hAnsi="Times New"/>
          <w:u w:val="single"/>
        </w:rPr>
        <w:t>))</w:t>
      </w:r>
      <w:r>
        <w:rPr>
          <w:rFonts w:ascii="Times New" w:hAnsi="Times New"/>
        </w:rPr>
        <w:t>.--These are services that:</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jc w:val="both"/>
        <w:rPr>
          <w:rFonts w:ascii="Times New" w:hAnsi="Times New"/>
        </w:rPr>
      </w:pPr>
      <w:r>
        <w:rPr>
          <w:rFonts w:ascii="Times New" w:hAnsi="Times New"/>
        </w:rPr>
        <w:t>-</w:t>
      </w:r>
      <w:r>
        <w:rPr>
          <w:rFonts w:ascii="Times New" w:hAnsi="Times New"/>
        </w:rPr>
        <w:tab/>
        <w:t>Are provided under the direction of a physician;</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jc w:val="both"/>
        <w:rPr>
          <w:rFonts w:ascii="Times New" w:hAnsi="Times New"/>
        </w:rPr>
      </w:pPr>
      <w:r>
        <w:rPr>
          <w:rFonts w:ascii="Times New" w:hAnsi="Times New"/>
        </w:rPr>
        <w:t>- </w:t>
      </w:r>
      <w:r>
        <w:rPr>
          <w:rFonts w:ascii="Times New" w:hAnsi="Times New"/>
        </w:rPr>
        <w:tab/>
        <w:t>Are provided in a psychiatric facility or inpatient program accredited by the Joint Commission on the Accreditation of Hospitals; and</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jc w:val="both"/>
        <w:rPr>
          <w:rFonts w:ascii="Times New" w:hAnsi="Times New"/>
        </w:rPr>
      </w:pPr>
      <w:r>
        <w:rPr>
          <w:rFonts w:ascii="Times New" w:hAnsi="Times New"/>
        </w:rPr>
        <w:t>- </w:t>
      </w:r>
      <w:r>
        <w:rPr>
          <w:rFonts w:ascii="Times New" w:hAnsi="Times New"/>
        </w:rPr>
        <w:tab/>
        <w:t xml:space="preserve">Meet the requirements set forth in 42 CFR Part 441, Subpart D (inpatient psychiatric services for individuals under age 21 in psychiatric facilities or programs). </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w:hAnsi="Times New"/>
        </w:rPr>
      </w:pPr>
      <w:r>
        <w:rPr>
          <w:rFonts w:ascii="Times New" w:hAnsi="Times New"/>
        </w:rPr>
        <w:t>o</w:t>
      </w:r>
      <w:r>
        <w:rPr>
          <w:rFonts w:ascii="Times New" w:hAnsi="Times New"/>
        </w:rPr>
        <w:tab/>
      </w:r>
      <w:r>
        <w:rPr>
          <w:rFonts w:ascii="Times New" w:hAnsi="Times New"/>
          <w:u w:val="single"/>
        </w:rPr>
        <w:t>Other Mental Health Facility Services (Individuals Age 65 or Older)</w:t>
      </w:r>
      <w:ins w:id="1969" w:author="Unknown">
        <w:r>
          <w:rPr>
            <w:rFonts w:ascii="Times New" w:hAnsi="Times New"/>
            <w:u w:val="single"/>
          </w:rPr>
          <w:t xml:space="preserve"> (MSIS Code=02</w:t>
        </w:r>
      </w:ins>
      <w:r>
        <w:rPr>
          <w:rFonts w:ascii="Times New" w:hAnsi="Times New"/>
          <w:u w:val="single"/>
        </w:rPr>
        <w:t>) (See 42 CFR 440.140(a) and Part 441, Subpart C)</w:t>
      </w:r>
      <w:r>
        <w:rPr>
          <w:rFonts w:ascii="Times New" w:hAnsi="Times New"/>
        </w:rPr>
        <w:t>.--These are services provided under the direction of a physician for the care and treatment of recipients in an institution for mental diseases that meets the requirements specified in 42 CFR 440.140(a).</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rPr>
        <w:t xml:space="preserve"> </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w:hAnsi="Times New"/>
        </w:rPr>
      </w:pPr>
      <w:r>
        <w:rPr>
          <w:rFonts w:ascii="Times New" w:hAnsi="Times New"/>
        </w:rPr>
        <w:t xml:space="preserve">4.  </w:t>
      </w:r>
      <w:r>
        <w:rPr>
          <w:rFonts w:ascii="Times New" w:hAnsi="Times New"/>
        </w:rPr>
        <w:tab/>
      </w:r>
      <w:r>
        <w:rPr>
          <w:rFonts w:ascii="Times New" w:hAnsi="Times New"/>
          <w:u w:val="single"/>
        </w:rPr>
        <w:t>Nursing Facilities (NF) Services</w:t>
      </w:r>
      <w:ins w:id="1970" w:author="Unknown">
        <w:r>
          <w:rPr>
            <w:rFonts w:ascii="Times New" w:hAnsi="Times New"/>
            <w:u w:val="single"/>
          </w:rPr>
          <w:t>(MSIS Code=07</w:t>
        </w:r>
      </w:ins>
      <w:r>
        <w:rPr>
          <w:rFonts w:ascii="Times New" w:hAnsi="Times New"/>
          <w:u w:val="single"/>
        </w:rPr>
        <w:t>)(See  42 CFR 440.40 and 440.155)</w:t>
      </w:r>
      <w:r>
        <w:rPr>
          <w:rFonts w:ascii="Times New" w:hAnsi="Times New"/>
        </w:rPr>
        <w:t xml:space="preserve">.--These are services provided in an institution (or a distinct part of an institution) that: </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w:hAnsi="Times New"/>
        </w:rPr>
      </w:pPr>
      <w:r>
        <w:rPr>
          <w:rFonts w:ascii="Times New" w:hAnsi="Times New"/>
        </w:rPr>
        <w:t xml:space="preserve">o  </w:t>
      </w:r>
      <w:r>
        <w:rPr>
          <w:rFonts w:ascii="Times New" w:hAnsi="Times New"/>
        </w:rPr>
        <w:tab/>
        <w:t>Is primarily engaged in providing to residents:</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jc w:val="both"/>
        <w:rPr>
          <w:rFonts w:ascii="Times New" w:hAnsi="Times New"/>
        </w:rPr>
      </w:pPr>
      <w:r>
        <w:rPr>
          <w:rFonts w:ascii="Times New" w:hAnsi="Times New"/>
        </w:rPr>
        <w:t xml:space="preserve">- </w:t>
      </w:r>
      <w:r>
        <w:rPr>
          <w:rFonts w:ascii="Times New" w:hAnsi="Times New"/>
        </w:rPr>
        <w:tab/>
        <w:t xml:space="preserve">Skilled nursing care and related services for residents who require medical or nursing care; </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jc w:val="both"/>
        <w:rPr>
          <w:rFonts w:ascii="Times New" w:hAnsi="Times New"/>
        </w:rPr>
      </w:pPr>
      <w:r>
        <w:rPr>
          <w:rFonts w:ascii="Times New" w:hAnsi="Times New"/>
        </w:rPr>
        <w:t xml:space="preserve">- </w:t>
      </w:r>
      <w:r>
        <w:rPr>
          <w:rFonts w:ascii="Times New" w:hAnsi="Times New"/>
        </w:rPr>
        <w:tab/>
        <w:t xml:space="preserve">Rehabilitation services for the rehabilitation of injured, disabled, or sick persons, or </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jc w:val="both"/>
        <w:rPr>
          <w:rFonts w:ascii="Times New" w:hAnsi="Times New"/>
        </w:rPr>
      </w:pPr>
      <w:r>
        <w:rPr>
          <w:rFonts w:ascii="Times New" w:hAnsi="Times New"/>
        </w:rPr>
        <w:t>- </w:t>
      </w:r>
      <w:r>
        <w:rPr>
          <w:rFonts w:ascii="Times New" w:hAnsi="Times New"/>
        </w:rPr>
        <w:tab/>
        <w:t>On a regular basis, health-related care and services to individuals who, because of their mental or physical condition, require care and services (above the level of room and board) which can be made available to them only through institutional facilities, and is not primarily for the care and treatment of mental diseases; and</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w:hAnsi="Times New"/>
        </w:rPr>
      </w:pPr>
      <w:r>
        <w:rPr>
          <w:rFonts w:ascii="Times New" w:hAnsi="Times New"/>
        </w:rPr>
        <w:t xml:space="preserve">o  </w:t>
      </w:r>
      <w:r>
        <w:rPr>
          <w:rFonts w:ascii="Times New" w:hAnsi="Times New"/>
        </w:rPr>
        <w:tab/>
        <w:t>Meet the requirements for a nursing facility described in subsections 1919(b), (c), and (d) of the Act regarding:</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jc w:val="both"/>
        <w:rPr>
          <w:rFonts w:ascii="Times New" w:hAnsi="Times New"/>
        </w:rPr>
      </w:pPr>
      <w:r>
        <w:rPr>
          <w:rFonts w:ascii="Times New" w:hAnsi="Times New"/>
        </w:rPr>
        <w:t>-  </w:t>
      </w:r>
      <w:r>
        <w:rPr>
          <w:rFonts w:ascii="Times New" w:hAnsi="Times New"/>
        </w:rPr>
        <w:tab/>
        <w:t>Requirements relating to provision of services;</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jc w:val="both"/>
        <w:rPr>
          <w:rFonts w:ascii="Times New" w:hAnsi="Times New"/>
        </w:rPr>
      </w:pPr>
      <w:r>
        <w:rPr>
          <w:rFonts w:ascii="Times New" w:hAnsi="Times New"/>
        </w:rPr>
        <w:t xml:space="preserve">-  </w:t>
      </w:r>
      <w:r>
        <w:rPr>
          <w:rFonts w:ascii="Times New" w:hAnsi="Times New"/>
        </w:rPr>
        <w:tab/>
        <w:t>Requirements relating to residents' rights; and</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jc w:val="both"/>
        <w:rPr>
          <w:rFonts w:ascii="Times New" w:hAnsi="Times New"/>
        </w:rPr>
      </w:pPr>
      <w:r>
        <w:rPr>
          <w:rFonts w:ascii="Times New" w:hAnsi="Times New"/>
        </w:rPr>
        <w:t xml:space="preserve">-  </w:t>
      </w:r>
      <w:r>
        <w:rPr>
          <w:rFonts w:ascii="Times New" w:hAnsi="Times New"/>
        </w:rPr>
        <w:tab/>
        <w:t>Requirements relating to administration and other matters.</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hanging="950"/>
        <w:jc w:val="both"/>
        <w:rPr>
          <w:rFonts w:ascii="Times New" w:hAnsi="Times New"/>
        </w:rPr>
      </w:pPr>
      <w:r>
        <w:rPr>
          <w:rFonts w:ascii="Times New" w:hAnsi="Times New"/>
        </w:rPr>
        <w:t>NOTE:</w:t>
      </w:r>
      <w:r>
        <w:rPr>
          <w:rFonts w:ascii="Times New" w:hAnsi="Times New"/>
        </w:rPr>
        <w:tab/>
        <w:t>ICF Services - All Other--This is combined with nursing facility services.</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w:hAnsi="Times New"/>
        </w:rPr>
      </w:pPr>
      <w:r>
        <w:rPr>
          <w:rFonts w:ascii="Times New" w:hAnsi="Times New"/>
        </w:rPr>
        <w:t>5.</w:t>
      </w:r>
      <w:r>
        <w:rPr>
          <w:rFonts w:ascii="Times New" w:hAnsi="Times New"/>
        </w:rPr>
        <w:tab/>
      </w:r>
      <w:r>
        <w:rPr>
          <w:rFonts w:ascii="Times New" w:hAnsi="Times New"/>
          <w:u w:val="single"/>
        </w:rPr>
        <w:t>ICF Services for the Mentally Retarded</w:t>
      </w:r>
      <w:ins w:id="1971" w:author="Unknown">
        <w:r>
          <w:rPr>
            <w:rFonts w:ascii="Times New" w:hAnsi="Times New"/>
            <w:u w:val="single"/>
          </w:rPr>
          <w:t>(MSIS Code=05)</w:t>
        </w:r>
      </w:ins>
      <w:r>
        <w:rPr>
          <w:rFonts w:ascii="Times New" w:hAnsi="Times New"/>
          <w:u w:val="single"/>
        </w:rPr>
        <w:t>(See 42 CFR 440.150 and Part 483 of Subpart I)</w:t>
      </w:r>
      <w:r>
        <w:rPr>
          <w:rFonts w:ascii="Times New" w:hAnsi="Times New"/>
        </w:rPr>
        <w:t>.--These are services provided in an institution for mentally retarded persons or persons with related conditions if the:</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w:hAnsi="Times New"/>
        </w:rPr>
      </w:pPr>
      <w:r>
        <w:rPr>
          <w:rFonts w:ascii="Times New" w:hAnsi="Times New"/>
        </w:rPr>
        <w:t>o  </w:t>
      </w:r>
      <w:r>
        <w:rPr>
          <w:rFonts w:ascii="Times New" w:hAnsi="Times New"/>
        </w:rPr>
        <w:tab/>
        <w:t>Primary purpose of the institution is to provide health or rehabilitative services to such individuals;</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right" w:pos="9360"/>
        </w:tabs>
        <w:spacing w:line="192" w:lineRule="auto"/>
        <w:jc w:val="both"/>
        <w:rPr>
          <w:rFonts w:ascii="Times New Roman" w:hAnsi="Times New Roman"/>
        </w:rPr>
      </w:pPr>
      <w:r>
        <w:rPr>
          <w:rFonts w:ascii="Times New Roman" w:hAnsi="Times New Roman"/>
        </w:rPr>
        <w:t>2-172</w:t>
      </w:r>
      <w:r>
        <w:rPr>
          <w:rFonts w:ascii="Times New Roman" w:hAnsi="Times New Roman"/>
        </w:rPr>
        <w:tab/>
        <w:t>Rev. 91</w:t>
      </w:r>
    </w:p>
    <w:p w:rsidR="00502E3B" w:rsidRDefault="00502E3B">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br w:type="page"/>
      </w:r>
      <w:r>
        <w:rPr>
          <w:rFonts w:ascii="Times New Roman" w:hAnsi="Times New Roman"/>
        </w:rPr>
        <w:tab/>
        <w:t>STATE ORGANIZATION</w:t>
      </w:r>
    </w:p>
    <w:p w:rsidR="00502E3B" w:rsidRDefault="00502E3B">
      <w:pPr>
        <w:tabs>
          <w:tab w:val="center" w:pos="4680"/>
          <w:tab w:val="right" w:pos="9360"/>
        </w:tabs>
        <w:spacing w:line="192" w:lineRule="auto"/>
        <w:jc w:val="both"/>
        <w:rPr>
          <w:rFonts w:ascii="Times New Roman" w:hAnsi="Times New Roman"/>
        </w:rPr>
      </w:pPr>
      <w:r>
        <w:rPr>
          <w:rFonts w:ascii="Times New Roman" w:hAnsi="Times New Roman"/>
          <w:u w:val="single"/>
        </w:rPr>
        <w:t>08-98</w:t>
      </w:r>
      <w:r>
        <w:rPr>
          <w:rFonts w:ascii="Times New Roman" w:hAnsi="Times New Roman"/>
          <w:u w:val="single"/>
        </w:rPr>
        <w:tab/>
        <w:t>AND GENERAL ADMINISTRATION</w:t>
      </w:r>
      <w:r>
        <w:rPr>
          <w:rFonts w:ascii="Times New Roman" w:hAnsi="Times New Roman"/>
          <w:u w:val="single"/>
        </w:rPr>
        <w:tab/>
        <w:t>2700.2 (Cont.)</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w:hAnsi="Times New"/>
        </w:rPr>
      </w:pPr>
      <w:r>
        <w:rPr>
          <w:rFonts w:ascii="Times New Roman" w:hAnsi="Times New Roman"/>
        </w:rPr>
        <w:t>o  </w:t>
      </w:r>
      <w:r>
        <w:rPr>
          <w:rFonts w:ascii="Times New Roman" w:hAnsi="Times New Roman"/>
        </w:rPr>
        <w:tab/>
        <w:t>Institution meets the requirements at 42 CFR 442, Subpart C (certification of ICF/MR); and</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w:hAnsi="Times New"/>
        </w:rPr>
      </w:pPr>
      <w:r>
        <w:rPr>
          <w:rFonts w:ascii="Times New" w:hAnsi="Times New"/>
        </w:rPr>
        <w:t>o  </w:t>
      </w:r>
      <w:r>
        <w:rPr>
          <w:rFonts w:ascii="Times New" w:hAnsi="Times New"/>
        </w:rPr>
        <w:tab/>
        <w:t>The mentally retarded recipients for whom payment is requested are receiving active treatment as defined at 42 CFR 483.440(a).</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w:hAnsi="Times New"/>
        </w:rPr>
      </w:pPr>
      <w:r>
        <w:rPr>
          <w:rFonts w:ascii="Times New" w:hAnsi="Times New"/>
        </w:rPr>
        <w:t>6.</w:t>
      </w:r>
      <w:r>
        <w:rPr>
          <w:rFonts w:ascii="Times New" w:hAnsi="Times New"/>
        </w:rPr>
        <w:tab/>
      </w:r>
      <w:r>
        <w:rPr>
          <w:rFonts w:ascii="Times New" w:hAnsi="Times New"/>
          <w:u w:val="single"/>
        </w:rPr>
        <w:t xml:space="preserve">Physicians' Services </w:t>
      </w:r>
      <w:ins w:id="1972" w:author="Unknown">
        <w:r>
          <w:rPr>
            <w:rFonts w:ascii="Times New" w:hAnsi="Times New"/>
            <w:u w:val="single"/>
          </w:rPr>
          <w:t>(MSIS Code=08</w:t>
        </w:r>
      </w:ins>
      <w:r>
        <w:rPr>
          <w:rFonts w:ascii="Times New" w:hAnsi="Times New"/>
          <w:u w:val="single"/>
        </w:rPr>
        <w:t>)(See 42 CFR 440.50)</w:t>
      </w:r>
      <w:r>
        <w:rPr>
          <w:rFonts w:ascii="Times New" w:hAnsi="Times New"/>
        </w:rPr>
        <w:t>.--Whether furnished in a physician's office, a recipient's home, a hospital, a NF, or elsewhere, these are services provided:</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w:hAnsi="Times New"/>
        </w:rPr>
      </w:pPr>
      <w:r>
        <w:rPr>
          <w:rFonts w:ascii="Times New" w:hAnsi="Times New"/>
        </w:rPr>
        <w:t>o</w:t>
      </w:r>
      <w:r>
        <w:rPr>
          <w:rFonts w:ascii="Times New" w:hAnsi="Times New"/>
        </w:rPr>
        <w:tab/>
        <w:t>Within the scope of practice of medicine or osteopathy as defined by State law; and</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w:hAnsi="Times New"/>
        </w:rPr>
      </w:pPr>
      <w:r>
        <w:rPr>
          <w:rFonts w:ascii="Times New" w:hAnsi="Times New"/>
        </w:rPr>
        <w:t>o</w:t>
      </w:r>
      <w:r>
        <w:rPr>
          <w:rFonts w:ascii="Times New" w:hAnsi="Times New"/>
        </w:rPr>
        <w:tab/>
        <w:t>By, or under, the personal supervision of an individual licensed under State law to practice medicine or osteopathy, or dental medicine or dental surgery if State law allows such services to be provided by either a physician or dentist.</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w:hAnsi="Times New"/>
        </w:rPr>
      </w:pPr>
      <w:r>
        <w:rPr>
          <w:rFonts w:ascii="Times New" w:hAnsi="Times New"/>
        </w:rPr>
        <w:t>7.</w:t>
      </w:r>
      <w:r>
        <w:rPr>
          <w:rFonts w:ascii="Times New" w:hAnsi="Times New"/>
        </w:rPr>
        <w:tab/>
        <w:t>Outpatient Hospital Services</w:t>
      </w:r>
      <w:ins w:id="1973" w:author="Unknown">
        <w:r>
          <w:rPr>
            <w:rFonts w:ascii="Times New" w:hAnsi="Times New"/>
          </w:rPr>
          <w:t xml:space="preserve"> (MSIS Code=11)</w:t>
        </w:r>
      </w:ins>
      <w:r>
        <w:rPr>
          <w:rFonts w:ascii="Times New" w:hAnsi="Times New"/>
        </w:rPr>
        <w:t>(See 42 CFR 440.20).--These are preventive, diagnostic, therapeutic, rehabilitative, or palliative services that are furnished:</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rPr>
        <w:t xml:space="preserve">      </w:t>
      </w:r>
      <w:r>
        <w:rPr>
          <w:rFonts w:ascii="Times New" w:hAnsi="Times New"/>
        </w:rPr>
        <w:tab/>
      </w:r>
      <w:r>
        <w:rPr>
          <w:rFonts w:ascii="Times New" w:hAnsi="Times New"/>
        </w:rPr>
        <w:tab/>
        <w:t>o  </w:t>
      </w:r>
      <w:r>
        <w:rPr>
          <w:rFonts w:ascii="Times New" w:hAnsi="Times New"/>
        </w:rPr>
        <w:tab/>
        <w:t>To outpatients;</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w:hAnsi="Times New"/>
        </w:rPr>
      </w:pPr>
      <w:r>
        <w:rPr>
          <w:rFonts w:ascii="Times New" w:hAnsi="Times New"/>
        </w:rPr>
        <w:t>o</w:t>
      </w:r>
      <w:r>
        <w:rPr>
          <w:rFonts w:ascii="Times New" w:hAnsi="Times New"/>
        </w:rPr>
        <w:tab/>
        <w:t xml:space="preserve">Except in the case of  nurse-midwife services (see 42 CFR 440.165), under the direction of a physician or dentist; and </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rPr>
        <w:t xml:space="preserve">      </w:t>
      </w:r>
      <w:r>
        <w:rPr>
          <w:rFonts w:ascii="Times New" w:hAnsi="Times New"/>
        </w:rPr>
        <w:tab/>
      </w:r>
      <w:r>
        <w:rPr>
          <w:rFonts w:ascii="Times New" w:hAnsi="Times New"/>
        </w:rPr>
        <w:tab/>
        <w:t>o  </w:t>
      </w:r>
      <w:r>
        <w:rPr>
          <w:rFonts w:ascii="Times New" w:hAnsi="Times New"/>
        </w:rPr>
        <w:tab/>
        <w:t>By an institution that:</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jc w:val="both"/>
        <w:rPr>
          <w:rFonts w:ascii="Times New" w:hAnsi="Times New"/>
        </w:rPr>
      </w:pPr>
      <w:r>
        <w:rPr>
          <w:rFonts w:ascii="Times New" w:hAnsi="Times New"/>
        </w:rPr>
        <w:t>-</w:t>
      </w:r>
      <w:r>
        <w:rPr>
          <w:rFonts w:ascii="Times New" w:hAnsi="Times New"/>
        </w:rPr>
        <w:tab/>
        <w:t>Is licensed or formally approved as a hospital by an officially designated authority for State standard setting; and</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rPr>
        <w:t xml:space="preserve"> </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rPr>
        <w:t xml:space="preserve">      </w:t>
      </w:r>
      <w:r>
        <w:rPr>
          <w:rFonts w:ascii="Times New" w:hAnsi="Times New"/>
        </w:rPr>
        <w:tab/>
      </w:r>
      <w:r>
        <w:rPr>
          <w:rFonts w:ascii="Times New" w:hAnsi="Times New"/>
        </w:rPr>
        <w:tab/>
        <w:t xml:space="preserve">   </w:t>
      </w:r>
      <w:r>
        <w:rPr>
          <w:rFonts w:ascii="Times New" w:hAnsi="Times New"/>
        </w:rPr>
        <w:tab/>
        <w:t>-  </w:t>
      </w:r>
      <w:r>
        <w:rPr>
          <w:rFonts w:ascii="Times New" w:hAnsi="Times New"/>
        </w:rPr>
        <w:tab/>
        <w:t>Except in the case of medical supervision of nurse midwife services (see 42 CFR 440.165), meets the requirements for participation in Medicare as a hospital.</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ins w:id="1974" w:author="Unknown"/>
          <w:rFonts w:ascii="Times New" w:hAnsi="Times New"/>
        </w:rPr>
      </w:pPr>
      <w:ins w:id="1975" w:author="Unknown">
        <w:r>
          <w:rPr>
            <w:rFonts w:ascii="Times New" w:hAnsi="Times New"/>
          </w:rPr>
          <w:t>8.</w:t>
        </w:r>
        <w:r>
          <w:rPr>
            <w:rFonts w:ascii="Times New" w:hAnsi="Times New"/>
          </w:rPr>
          <w:tab/>
        </w:r>
        <w:r>
          <w:rPr>
            <w:rFonts w:ascii="Times New" w:hAnsi="Times New"/>
            <w:u w:val="single"/>
          </w:rPr>
          <w:t>Prescribed Drugs (MSIS Code=16)(See 42 CFR 440.120(a))</w:t>
        </w:r>
        <w:r>
          <w:rPr>
            <w:rFonts w:ascii="Times New" w:hAnsi="Times New"/>
          </w:rPr>
          <w:t>.--These are simple or compound substances or mixtures of substances prescribed for the cure, mitigation, or prevention of disease or for health maintenance that are:</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1976" w:author="Unknown"/>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1977" w:author="Unknown"/>
          <w:rFonts w:ascii="Times New" w:hAnsi="Times New"/>
        </w:rPr>
      </w:pPr>
      <w:ins w:id="1978" w:author="Unknown">
        <w:r>
          <w:rPr>
            <w:rFonts w:ascii="Times New" w:hAnsi="Times New"/>
          </w:rPr>
          <w:t xml:space="preserve">      </w:t>
        </w:r>
        <w:r>
          <w:rPr>
            <w:rFonts w:ascii="Times New" w:hAnsi="Times New"/>
          </w:rPr>
          <w:tab/>
        </w:r>
        <w:r>
          <w:rPr>
            <w:rFonts w:ascii="Times New" w:hAnsi="Times New"/>
          </w:rPr>
          <w:tab/>
          <w:t>o</w:t>
        </w:r>
        <w:r>
          <w:rPr>
            <w:rFonts w:ascii="Times New" w:hAnsi="Times New"/>
          </w:rPr>
          <w:tab/>
          <w:t>Prescribed by a physician or other licensed practitioner within the scope of professional practice as defined and limited by Federal and State law;</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1979" w:author="Unknown"/>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1980" w:author="Unknown"/>
          <w:rFonts w:ascii="Times New" w:hAnsi="Times New"/>
        </w:rPr>
      </w:pPr>
      <w:ins w:id="1981" w:author="Unknown">
        <w:r>
          <w:rPr>
            <w:rFonts w:ascii="Times New" w:hAnsi="Times New"/>
          </w:rPr>
          <w:t xml:space="preserve">      </w:t>
        </w:r>
        <w:r>
          <w:rPr>
            <w:rFonts w:ascii="Times New" w:hAnsi="Times New"/>
          </w:rPr>
          <w:tab/>
        </w:r>
        <w:r>
          <w:rPr>
            <w:rFonts w:ascii="Times New" w:hAnsi="Times New"/>
          </w:rPr>
          <w:tab/>
          <w:t>o  </w:t>
        </w:r>
        <w:r>
          <w:rPr>
            <w:rFonts w:ascii="Times New" w:hAnsi="Times New"/>
          </w:rPr>
          <w:tab/>
          <w:t xml:space="preserve">Dispensed by licensed pharmacists and licensed authorized practitioners in accordance with the State Medical Practice Act; and </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1982" w:author="Unknown"/>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1983" w:author="Unknown"/>
          <w:rFonts w:ascii="Times New" w:hAnsi="Times New"/>
        </w:rPr>
      </w:pPr>
      <w:ins w:id="1984" w:author="Unknown">
        <w:r>
          <w:rPr>
            <w:rFonts w:ascii="Times New" w:hAnsi="Times New"/>
          </w:rPr>
          <w:t>o</w:t>
        </w:r>
        <w:r>
          <w:rPr>
            <w:rFonts w:ascii="Times New" w:hAnsi="Times New"/>
          </w:rPr>
          <w:tab/>
          <w:t xml:space="preserve">Dispensed by the licensed pharmacist or practitioner on a written prescription that is recorded and maintained in the pharmacist's or practitioner's  records. </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ins w:id="1985" w:author="Unknown"/>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ins w:id="1986" w:author="Unknown"/>
          <w:rFonts w:ascii="Times New" w:hAnsi="Times New"/>
        </w:rPr>
      </w:pPr>
      <w:ins w:id="1987" w:author="Unknown">
        <w:r>
          <w:rPr>
            <w:rFonts w:ascii="Times New" w:hAnsi="Times New"/>
          </w:rPr>
          <w:t xml:space="preserve">9.  </w:t>
        </w:r>
        <w:r>
          <w:rPr>
            <w:rFonts w:ascii="Times New" w:hAnsi="Times New"/>
          </w:rPr>
          <w:tab/>
        </w:r>
        <w:r>
          <w:rPr>
            <w:rFonts w:ascii="Times New" w:hAnsi="Times New"/>
            <w:u w:val="single"/>
          </w:rPr>
          <w:t>Dental Services (MSIS Code=09)(See 42 CFR 440.100)</w:t>
        </w:r>
        <w:r>
          <w:rPr>
            <w:rFonts w:ascii="Times New" w:hAnsi="Times New"/>
          </w:rPr>
          <w:t>.--These are diagnostic, preventive, or corrective procedures provided by or under the supervision of a dentist in the practice of his or her profession, including treatment of:</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1988" w:author="Unknown"/>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1989" w:author="Unknown"/>
          <w:rFonts w:ascii="Times New" w:hAnsi="Times New"/>
        </w:rPr>
      </w:pPr>
      <w:ins w:id="1990" w:author="Unknown">
        <w:r>
          <w:rPr>
            <w:rFonts w:ascii="Times New" w:hAnsi="Times New"/>
          </w:rPr>
          <w:t>o</w:t>
        </w:r>
        <w:r>
          <w:rPr>
            <w:rFonts w:ascii="Times New" w:hAnsi="Times New"/>
          </w:rPr>
          <w:tab/>
          <w:t xml:space="preserve">The teeth and associated structures of the oral cavity; and </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1991" w:author="Unknown"/>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w:hAnsi="Times New"/>
        </w:rPr>
      </w:pPr>
      <w:ins w:id="1992" w:author="Unknown">
        <w:r>
          <w:rPr>
            <w:rFonts w:ascii="Times New" w:hAnsi="Times New"/>
          </w:rPr>
          <w:t>o</w:t>
        </w:r>
        <w:r>
          <w:rPr>
            <w:rFonts w:ascii="Times New" w:hAnsi="Times New"/>
          </w:rPr>
          <w:tab/>
          <w:t>Disease, injury, or an impairment that may affect the oral or general health of the recipient.</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right" w:pos="9360"/>
        </w:tabs>
        <w:spacing w:line="192" w:lineRule="auto"/>
        <w:jc w:val="both"/>
        <w:rPr>
          <w:rFonts w:ascii="Times New" w:hAnsi="Times New"/>
        </w:rPr>
      </w:pPr>
      <w:r>
        <w:rPr>
          <w:rFonts w:ascii="Times New" w:hAnsi="Times New"/>
        </w:rPr>
        <w:t xml:space="preserve">Rev. 91 </w:t>
      </w:r>
      <w:r>
        <w:rPr>
          <w:rFonts w:ascii="Times New" w:hAnsi="Times New"/>
        </w:rPr>
        <w:tab/>
        <w:t>2-173</w:t>
      </w:r>
    </w:p>
    <w:p w:rsidR="00502E3B" w:rsidRDefault="00502E3B">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rPr>
        <w:br w:type="page"/>
      </w:r>
      <w:r>
        <w:rPr>
          <w:rFonts w:ascii="Times New" w:hAnsi="Times New"/>
        </w:rPr>
        <w:tab/>
        <w:t>STATE ORGANIZATION</w:t>
      </w:r>
    </w:p>
    <w:p w:rsidR="00502E3B" w:rsidRDefault="00502E3B">
      <w:pPr>
        <w:tabs>
          <w:tab w:val="center" w:pos="4680"/>
          <w:tab w:val="right" w:pos="9360"/>
        </w:tabs>
        <w:spacing w:line="192" w:lineRule="auto"/>
        <w:jc w:val="both"/>
        <w:rPr>
          <w:rFonts w:ascii="Times New" w:hAnsi="Times New"/>
        </w:rPr>
      </w:pPr>
      <w:r>
        <w:rPr>
          <w:rFonts w:ascii="Times New" w:hAnsi="Times New"/>
          <w:u w:val="single"/>
        </w:rPr>
        <w:t>2700.2 (Cont.)</w:t>
      </w:r>
      <w:r>
        <w:rPr>
          <w:rFonts w:ascii="Times New" w:hAnsi="Times New"/>
          <w:u w:val="single"/>
        </w:rPr>
        <w:tab/>
        <w:t>AND GENERAL ADMINISTRATION</w:t>
      </w:r>
      <w:r>
        <w:rPr>
          <w:rFonts w:ascii="Times New" w:hAnsi="Times New"/>
          <w:u w:val="single"/>
        </w:rPr>
        <w:tab/>
        <w:t>08-98</w:t>
      </w:r>
      <w:r>
        <w:rPr>
          <w:rFonts w:ascii="Times New" w:hAnsi="Times New"/>
        </w:rPr>
        <w:t xml:space="preserve"> </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rPr>
        <w:t xml:space="preserve">A dentist is an individual licensed to practice dentistry or dental surgery.  Dental services </w:t>
      </w:r>
      <w:r>
        <w:rPr>
          <w:rFonts w:ascii="Times New" w:hAnsi="Times New"/>
          <w:u w:val="single"/>
        </w:rPr>
        <w:t>include</w:t>
      </w:r>
      <w:r>
        <w:rPr>
          <w:rFonts w:ascii="Times New" w:hAnsi="Times New"/>
        </w:rPr>
        <w:t xml:space="preserve"> dental screening and dental clinic services.</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rPr>
        <w:t xml:space="preserve">Dental services </w:t>
      </w:r>
      <w:r>
        <w:rPr>
          <w:rFonts w:ascii="Times New" w:hAnsi="Times New"/>
          <w:u w:val="single"/>
        </w:rPr>
        <w:t>do not include</w:t>
      </w:r>
      <w:r>
        <w:rPr>
          <w:rFonts w:ascii="Times New" w:hAnsi="Times New"/>
        </w:rPr>
        <w:t xml:space="preserve"> services provided as part of inpatient hospital, outpatient hospital, non-dental clinic, or laboratory services and billed by the hospital, non</w:t>
      </w:r>
      <w:r>
        <w:rPr>
          <w:rFonts w:ascii="Times New" w:hAnsi="Times New"/>
        </w:rPr>
        <w:noBreakHyphen/>
        <w:t>dental clinic, or laboratory or services that meet the requirements of 42 CFR 440.50(b) (i.e., are provided by a dentist but may be provided by either a dentist or physician under State law).</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hanging="950"/>
        <w:jc w:val="both"/>
        <w:rPr>
          <w:rFonts w:ascii="Times New" w:hAnsi="Times New"/>
        </w:rPr>
      </w:pPr>
      <w:r>
        <w:rPr>
          <w:rFonts w:ascii="Times New" w:hAnsi="Times New"/>
        </w:rPr>
        <w:t>NOTE:</w:t>
      </w:r>
      <w:r>
        <w:rPr>
          <w:rFonts w:ascii="Times New" w:hAnsi="Times New"/>
        </w:rPr>
        <w:tab/>
        <w:t>Report dentures under Other Care.  Dentures are artificial structures made by or under the direction of a dentist to replace a full or partial set of teeth.</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rPr>
        <w:t xml:space="preserve">   </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w:hAnsi="Times New"/>
        </w:rPr>
      </w:pPr>
      <w:r>
        <w:rPr>
          <w:rFonts w:ascii="Times New" w:hAnsi="Times New"/>
        </w:rPr>
        <w:t>10.</w:t>
      </w:r>
      <w:r>
        <w:rPr>
          <w:rFonts w:ascii="Times New" w:hAnsi="Times New"/>
        </w:rPr>
        <w:tab/>
      </w:r>
      <w:r>
        <w:rPr>
          <w:rFonts w:ascii="Times New" w:hAnsi="Times New"/>
          <w:u w:val="single"/>
        </w:rPr>
        <w:t xml:space="preserve">Other Licensed Practitioners' Services </w:t>
      </w:r>
      <w:ins w:id="1993" w:author="Unknown">
        <w:r>
          <w:rPr>
            <w:rFonts w:ascii="Times New" w:hAnsi="Times New"/>
            <w:u w:val="single"/>
          </w:rPr>
          <w:t>(MSIS Code=10</w:t>
        </w:r>
      </w:ins>
      <w:r>
        <w:rPr>
          <w:rFonts w:ascii="Times New" w:hAnsi="Times New"/>
          <w:u w:val="single"/>
        </w:rPr>
        <w:t>) (See 42 CFR 440.60)</w:t>
      </w:r>
      <w:r>
        <w:rPr>
          <w:rFonts w:ascii="Times New" w:hAnsi="Times New"/>
        </w:rPr>
        <w:t xml:space="preserve">.--These are medical or remedial care services, other than physician services or services of a dentist, provided by licensed practitioners within the scope of practice as defined under State law.  The category </w:t>
      </w:r>
      <w:r>
        <w:rPr>
          <w:rFonts w:ascii="Times New Roman" w:hAnsi="Times New Roman"/>
        </w:rPr>
        <w:t>"</w:t>
      </w:r>
      <w:r>
        <w:rPr>
          <w:rFonts w:ascii="Times New" w:hAnsi="Times New"/>
        </w:rPr>
        <w:t>Other Licensed Practitioners' Services</w:t>
      </w:r>
      <w:r>
        <w:rPr>
          <w:rFonts w:ascii="Times New Roman" w:hAnsi="Times New Roman"/>
        </w:rPr>
        <w:t>"</w:t>
      </w:r>
      <w:r>
        <w:rPr>
          <w:rFonts w:ascii="Times New" w:hAnsi="Times New"/>
        </w:rPr>
        <w:t xml:space="preserve"> is different than the </w:t>
      </w:r>
      <w:r>
        <w:rPr>
          <w:rFonts w:ascii="Times New Roman" w:hAnsi="Times New Roman"/>
        </w:rPr>
        <w:t>"</w:t>
      </w:r>
      <w:r>
        <w:rPr>
          <w:rFonts w:ascii="Times New" w:hAnsi="Times New"/>
        </w:rPr>
        <w:t>Other Care</w:t>
      </w:r>
      <w:r>
        <w:rPr>
          <w:rFonts w:ascii="Times New Roman" w:hAnsi="Times New Roman"/>
        </w:rPr>
        <w:t>"</w:t>
      </w:r>
      <w:r>
        <w:rPr>
          <w:rFonts w:ascii="Times New" w:hAnsi="Times New"/>
        </w:rPr>
        <w:t xml:space="preserve"> category.  Examples of other practitioners (if covered under State law) are:</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w:hAnsi="Times New"/>
        </w:rPr>
      </w:pPr>
      <w:r>
        <w:rPr>
          <w:rFonts w:ascii="Times New" w:hAnsi="Times New"/>
        </w:rPr>
        <w:t>o</w:t>
      </w:r>
      <w:r>
        <w:rPr>
          <w:rFonts w:ascii="Times New" w:hAnsi="Times New"/>
        </w:rPr>
        <w:tab/>
        <w:t>Chiropractors;</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w:hAnsi="Times New"/>
        </w:rPr>
      </w:pPr>
      <w:r>
        <w:rPr>
          <w:rFonts w:ascii="Times New" w:hAnsi="Times New"/>
        </w:rPr>
        <w:t>o</w:t>
      </w:r>
      <w:r>
        <w:rPr>
          <w:rFonts w:ascii="Times New" w:hAnsi="Times New"/>
        </w:rPr>
        <w:tab/>
        <w:t>Podiatrists;</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w:hAnsi="Times New"/>
        </w:rPr>
      </w:pPr>
      <w:r>
        <w:rPr>
          <w:rFonts w:ascii="Times New" w:hAnsi="Times New"/>
        </w:rPr>
        <w:t>o</w:t>
      </w:r>
      <w:r>
        <w:rPr>
          <w:rFonts w:ascii="Times New" w:hAnsi="Times New"/>
        </w:rPr>
        <w:tab/>
        <w:t>Psychologists; and</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w:hAnsi="Times New"/>
        </w:rPr>
      </w:pPr>
      <w:r>
        <w:rPr>
          <w:rFonts w:ascii="Times New" w:hAnsi="Times New"/>
        </w:rPr>
        <w:t>o</w:t>
      </w:r>
      <w:r>
        <w:rPr>
          <w:rFonts w:ascii="Times New" w:hAnsi="Times New"/>
        </w:rPr>
        <w:tab/>
        <w:t>Optometrists.</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 xml:space="preserve">Other Licensed Practitioners' Services </w:t>
      </w:r>
      <w:r>
        <w:rPr>
          <w:rFonts w:ascii="Times New Roman" w:hAnsi="Times New Roman"/>
          <w:u w:val="single"/>
        </w:rPr>
        <w:t>include</w:t>
      </w:r>
      <w:r>
        <w:rPr>
          <w:rFonts w:ascii="Times New Roman" w:hAnsi="Times New Roman"/>
        </w:rPr>
        <w:t xml:space="preserve"> hearing aids and eyeglasses only if they are billed directly by the professional practitioner.  If billed by a physician, they are reported as Physicians' Services.  Otherwise, report them under Other Care.</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rPr>
        <w:t xml:space="preserve">Other Licensed Practitioners' Services </w:t>
      </w:r>
      <w:r>
        <w:rPr>
          <w:rFonts w:ascii="Times New" w:hAnsi="Times New"/>
          <w:u w:val="single"/>
        </w:rPr>
        <w:t>do not include</w:t>
      </w:r>
      <w:r>
        <w:rPr>
          <w:rFonts w:ascii="Times New" w:hAnsi="Times New"/>
        </w:rPr>
        <w:t xml:space="preserve"> prosthetic devices billed by physicians, laboratory or X-ray services provided by other practitioners, or services of other practitioners that are included in inpatient or outpatient hospital bills.  These services are counted under the related type of service as appropriate.  Devices billed by providers not included under the listed types of service are counted under Other Care.</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rPr>
        <w:t>Report Other Licensed Practitioners' Services that are billed by a hospital as inpatient or outpatient services, as appropriate.</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rPr>
        <w:t xml:space="preserve">Speech therapists, audiologists, opticians, physical therapists, and occupational therapists </w:t>
      </w:r>
      <w:r>
        <w:rPr>
          <w:rFonts w:ascii="Times New" w:hAnsi="Times New"/>
          <w:u w:val="single"/>
        </w:rPr>
        <w:t>are not included</w:t>
      </w:r>
      <w:r>
        <w:rPr>
          <w:rFonts w:ascii="Times New" w:hAnsi="Times New"/>
        </w:rPr>
        <w:t xml:space="preserve"> within Other Licensed Practitioners' Services.  </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rPr>
        <w:t>Chiropractors' services include only services that are provided by a chiropractor (who is licensed by the State) and consist of treatment by means of manual manipulation of the spine that the chiropractor is legally authorized by the State to perform.</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ins w:id="1994" w:author="Unknown"/>
          <w:rFonts w:ascii="Times New" w:hAnsi="Times New"/>
        </w:rPr>
      </w:pPr>
      <w:ins w:id="1995" w:author="Unknown">
        <w:r>
          <w:rPr>
            <w:rFonts w:ascii="Times New" w:hAnsi="Times New"/>
          </w:rPr>
          <w:t xml:space="preserve">11. </w:t>
        </w:r>
        <w:r>
          <w:rPr>
            <w:rFonts w:ascii="Times New" w:hAnsi="Times New"/>
          </w:rPr>
          <w:tab/>
        </w:r>
        <w:r>
          <w:rPr>
            <w:rFonts w:ascii="Times New" w:hAnsi="Times New"/>
            <w:u w:val="single"/>
          </w:rPr>
          <w:t>Clinic Services (MSIS Code=12) (See 42 CFR 440.90)</w:t>
        </w:r>
        <w:r>
          <w:rPr>
            <w:rFonts w:ascii="Times New" w:hAnsi="Times New"/>
          </w:rPr>
          <w:t>.-</w:t>
        </w:r>
        <w:r>
          <w:rPr>
            <w:rFonts w:ascii="Times New Roman" w:hAnsi="Times New Roman"/>
          </w:rPr>
          <w:t>-</w:t>
        </w:r>
        <w:r>
          <w:rPr>
            <w:rFonts w:ascii="Times New" w:hAnsi="Times New"/>
          </w:rPr>
          <w:t>Clinic services include preventive, diagnostic, therapeutic, rehabilitative, or palliative items or services that are provided:</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w:hAnsi="Times New"/>
        </w:rPr>
      </w:pPr>
      <w:r>
        <w:rPr>
          <w:rFonts w:ascii="Times New" w:hAnsi="Times New"/>
        </w:rPr>
        <w:t>o</w:t>
      </w:r>
      <w:r>
        <w:rPr>
          <w:rFonts w:ascii="Times New" w:hAnsi="Times New"/>
        </w:rPr>
        <w:tab/>
        <w:t>To outpatients;</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Roman" w:hAnsi="Times New Roman"/>
        </w:rPr>
      </w:pPr>
      <w:r>
        <w:rPr>
          <w:rFonts w:ascii="Times New Roman" w:hAnsi="Times New Roman"/>
        </w:rPr>
        <w:t xml:space="preserve">  </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Roman" w:hAnsi="Times New Roman"/>
        </w:rPr>
      </w:pPr>
      <w:r>
        <w:rPr>
          <w:rFonts w:ascii="Times New Roman" w:hAnsi="Times New Roman"/>
        </w:rPr>
        <w:t>o</w:t>
      </w:r>
      <w:r>
        <w:rPr>
          <w:rFonts w:ascii="Times New Roman" w:hAnsi="Times New Roman"/>
        </w:rPr>
        <w:tab/>
        <w:t xml:space="preserve">By a facility that is not part of a hospital but is organized and operated to provide medical care to outpatients including services furnished outside the clinic by clinic personnel to individuals without a fixed home or mailing address.  For reporting purposes, consider a group of physicians who share, only for mutual convenience, space, services of support staff, etc., as </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right" w:pos="9360"/>
        </w:tabs>
        <w:spacing w:line="192" w:lineRule="auto"/>
        <w:jc w:val="both"/>
        <w:rPr>
          <w:rFonts w:ascii="Times New Roman" w:hAnsi="Times New Roman"/>
        </w:rPr>
      </w:pPr>
      <w:r>
        <w:rPr>
          <w:rFonts w:ascii="Times New Roman" w:hAnsi="Times New Roman"/>
        </w:rPr>
        <w:t>2-174</w:t>
      </w:r>
      <w:r>
        <w:rPr>
          <w:rFonts w:ascii="Times New Roman" w:hAnsi="Times New Roman"/>
        </w:rPr>
        <w:tab/>
        <w:t>Rev. 91</w:t>
      </w:r>
    </w:p>
    <w:p w:rsidR="00502E3B" w:rsidRDefault="00502E3B">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br w:type="page"/>
      </w:r>
      <w:r>
        <w:rPr>
          <w:rFonts w:ascii="Times New Roman" w:hAnsi="Times New Roman"/>
        </w:rPr>
        <w:tab/>
        <w:t>STATE ORGANIZATION</w:t>
      </w:r>
    </w:p>
    <w:p w:rsidR="00502E3B" w:rsidRDefault="00502E3B">
      <w:pPr>
        <w:tabs>
          <w:tab w:val="center" w:pos="4680"/>
          <w:tab w:val="right" w:pos="9360"/>
        </w:tabs>
        <w:spacing w:line="192" w:lineRule="auto"/>
        <w:jc w:val="both"/>
        <w:rPr>
          <w:rFonts w:ascii="Times New Roman" w:hAnsi="Times New Roman"/>
        </w:rPr>
      </w:pPr>
      <w:r>
        <w:rPr>
          <w:rFonts w:ascii="Times New Roman" w:hAnsi="Times New Roman"/>
          <w:u w:val="single"/>
        </w:rPr>
        <w:t>08-98</w:t>
      </w:r>
      <w:r>
        <w:rPr>
          <w:rFonts w:ascii="Times New Roman" w:hAnsi="Times New Roman"/>
          <w:u w:val="single"/>
        </w:rPr>
        <w:tab/>
        <w:t>AND GENERAL ADMINISTRATION</w:t>
      </w:r>
      <w:r>
        <w:rPr>
          <w:rFonts w:ascii="Times New Roman" w:hAnsi="Times New Roman"/>
          <w:u w:val="single"/>
        </w:rPr>
        <w:tab/>
        <w:t>2700.2 (Cont.)</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physicians, rather than a clinic, even though they practice under the name of the clinic; and</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Roman" w:hAnsi="Times New Roman"/>
        </w:rPr>
      </w:pPr>
      <w:r>
        <w:rPr>
          <w:rFonts w:ascii="Times New Roman" w:hAnsi="Times New Roman"/>
        </w:rPr>
        <w:t>o</w:t>
      </w:r>
      <w:r>
        <w:rPr>
          <w:rFonts w:ascii="Times New Roman" w:hAnsi="Times New Roman"/>
        </w:rPr>
        <w:tab/>
        <w:t>Except in the case of nurse-midwife services (see 42 CFR 440.165), are furnished by, or under, the direction of a physician.</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hanging="950"/>
        <w:jc w:val="both"/>
        <w:rPr>
          <w:rFonts w:ascii="Times New Roman" w:hAnsi="Times New Roman"/>
        </w:rPr>
      </w:pPr>
      <w:r>
        <w:rPr>
          <w:rFonts w:ascii="Times New Roman" w:hAnsi="Times New Roman"/>
        </w:rPr>
        <w:t>NOTE:</w:t>
      </w:r>
      <w:r>
        <w:rPr>
          <w:rFonts w:ascii="Times New Roman" w:hAnsi="Times New Roman"/>
        </w:rPr>
        <w:tab/>
        <w:t xml:space="preserve">Place dental clinic services under dental services.  Report any services not included above under other care.  A clinic staff may include practitioners with different </w:t>
      </w:r>
      <w:proofErr w:type="spellStart"/>
      <w:r>
        <w:rPr>
          <w:rFonts w:ascii="Times New Roman" w:hAnsi="Times New Roman"/>
        </w:rPr>
        <w:t>specialities</w:t>
      </w:r>
      <w:proofErr w:type="spellEnd"/>
      <w:r>
        <w:rPr>
          <w:rFonts w:ascii="Times New Roman" w:hAnsi="Times New Roman"/>
        </w:rPr>
        <w:t>.</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12.</w:t>
      </w:r>
      <w:r>
        <w:rPr>
          <w:rFonts w:ascii="Times New Roman" w:hAnsi="Times New Roman"/>
        </w:rPr>
        <w:tab/>
      </w:r>
      <w:r>
        <w:rPr>
          <w:rFonts w:ascii="Times New Roman" w:hAnsi="Times New Roman"/>
          <w:u w:val="single"/>
        </w:rPr>
        <w:t xml:space="preserve">Laboratory and </w:t>
      </w:r>
      <w:proofErr w:type="spellStart"/>
      <w:r>
        <w:rPr>
          <w:rFonts w:ascii="Times New Roman" w:hAnsi="Times New Roman"/>
          <w:u w:val="single"/>
        </w:rPr>
        <w:t>X</w:t>
      </w:r>
      <w:r>
        <w:rPr>
          <w:rFonts w:ascii="Times New Roman" w:hAnsi="Times New Roman"/>
          <w:u w:val="single"/>
        </w:rPr>
        <w:noBreakHyphen/>
        <w:t>Ray</w:t>
      </w:r>
      <w:proofErr w:type="spellEnd"/>
      <w:r>
        <w:rPr>
          <w:rFonts w:ascii="Times New Roman" w:hAnsi="Times New Roman"/>
          <w:u w:val="single"/>
        </w:rPr>
        <w:t xml:space="preserve"> Services</w:t>
      </w:r>
      <w:ins w:id="1996" w:author="Unknown">
        <w:r>
          <w:rPr>
            <w:rFonts w:ascii="Times New Roman" w:hAnsi="Times New Roman"/>
            <w:u w:val="single"/>
          </w:rPr>
          <w:t>(MSIS Code=15</w:t>
        </w:r>
      </w:ins>
      <w:r>
        <w:rPr>
          <w:rFonts w:ascii="Times New Roman" w:hAnsi="Times New Roman"/>
          <w:u w:val="single"/>
        </w:rPr>
        <w:t>) (See 42 CFR 440.30)</w:t>
      </w:r>
      <w:r>
        <w:rPr>
          <w:rFonts w:ascii="Times New Roman" w:hAnsi="Times New Roman"/>
        </w:rPr>
        <w:t>.--These are professional or technical laboratory and radiological services that are:</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Roman" w:hAnsi="Times New Roman"/>
        </w:rPr>
      </w:pPr>
      <w:r>
        <w:rPr>
          <w:rFonts w:ascii="Times New Roman" w:hAnsi="Times New Roman"/>
        </w:rPr>
        <w:t>o</w:t>
      </w:r>
      <w:r>
        <w:rPr>
          <w:rFonts w:ascii="Times New Roman" w:hAnsi="Times New Roman"/>
        </w:rPr>
        <w:tab/>
        <w:t>Ordered and provided by or under the direction of a physician or other licensed practitioner of the healing arts within the scope of his or her practice as defined by State law or ordered and billed by a physician but provided by referral laboratory;</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Roman" w:hAnsi="Times New Roman"/>
        </w:rPr>
      </w:pPr>
      <w:r>
        <w:rPr>
          <w:rFonts w:ascii="Times New Roman" w:hAnsi="Times New Roman"/>
        </w:rPr>
        <w:t>o</w:t>
      </w:r>
      <w:r>
        <w:rPr>
          <w:rFonts w:ascii="Times New Roman" w:hAnsi="Times New Roman"/>
        </w:rPr>
        <w:tab/>
        <w:t>Provided in an office or similar facility other than a hospital inpatient or outpatient department or clinic; and</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Roman" w:hAnsi="Times New Roman"/>
        </w:rPr>
      </w:pPr>
      <w:r>
        <w:rPr>
          <w:rFonts w:ascii="Times New Roman" w:hAnsi="Times New Roman"/>
        </w:rPr>
        <w:t>o</w:t>
      </w:r>
      <w:r>
        <w:rPr>
          <w:rFonts w:ascii="Times New Roman" w:hAnsi="Times New Roman"/>
        </w:rPr>
        <w:tab/>
        <w:t>Provided by a laboratory that meets the requirements for participation in Medicare.</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1997" w:author="Unknown"/>
          <w:rFonts w:ascii="Times New Roman" w:hAnsi="Times New Roman"/>
        </w:rPr>
      </w:pPr>
      <w:ins w:id="1998" w:author="Unknown">
        <w:r>
          <w:rPr>
            <w:rFonts w:ascii="Times New Roman" w:hAnsi="Times New Roman"/>
          </w:rPr>
          <w:t>X-ray services provided by dentists are reported under dental services.</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1999" w:author="Unknown"/>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ins w:id="2000" w:author="Unknown"/>
          <w:rFonts w:ascii="Times New" w:hAnsi="Times New"/>
        </w:rPr>
      </w:pPr>
      <w:ins w:id="2001" w:author="Unknown">
        <w:r>
          <w:rPr>
            <w:rFonts w:ascii="Times New Roman" w:hAnsi="Times New Roman"/>
          </w:rPr>
          <w:t>13.</w:t>
        </w:r>
        <w:r>
          <w:rPr>
            <w:rFonts w:ascii="Times New Roman" w:hAnsi="Times New Roman"/>
          </w:rPr>
          <w:tab/>
        </w:r>
        <w:proofErr w:type="spellStart"/>
        <w:r>
          <w:rPr>
            <w:rFonts w:ascii="Times New Roman" w:hAnsi="Times New Roman"/>
            <w:u w:val="single"/>
          </w:rPr>
          <w:t>Sterilizations</w:t>
        </w:r>
        <w:proofErr w:type="spellEnd"/>
        <w:r>
          <w:rPr>
            <w:rFonts w:ascii="Times New Roman" w:hAnsi="Times New Roman"/>
            <w:u w:val="single"/>
          </w:rPr>
          <w:t xml:space="preserve"> (MSIS Code=24)(See 42 CFR 441, Subpart F)</w:t>
        </w:r>
        <w:r>
          <w:rPr>
            <w:rFonts w:ascii="Times New Roman" w:hAnsi="Times New Roman"/>
          </w:rPr>
          <w:t>.--These are medical procedures, treatment or operations for the purpose of rendering an individual permanently incapable of reproducing.</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14.</w:t>
      </w:r>
      <w:r>
        <w:rPr>
          <w:rFonts w:ascii="Times New Roman" w:hAnsi="Times New Roman"/>
        </w:rPr>
        <w:tab/>
      </w:r>
      <w:r>
        <w:rPr>
          <w:rFonts w:ascii="Times New Roman" w:hAnsi="Times New Roman"/>
          <w:u w:val="single"/>
        </w:rPr>
        <w:t xml:space="preserve">Home Health Services </w:t>
      </w:r>
      <w:ins w:id="2002" w:author="Unknown">
        <w:r>
          <w:rPr>
            <w:rFonts w:ascii="Times New Roman" w:hAnsi="Times New Roman"/>
            <w:u w:val="single"/>
          </w:rPr>
          <w:t>(MSIS Code=13</w:t>
        </w:r>
      </w:ins>
      <w:r>
        <w:rPr>
          <w:rFonts w:ascii="Times New Roman" w:hAnsi="Times New Roman"/>
          <w:u w:val="single"/>
        </w:rPr>
        <w:t>)(See 42 CFR 440.70)</w:t>
      </w:r>
      <w:r>
        <w:rPr>
          <w:rFonts w:ascii="Times New Roman" w:hAnsi="Times New Roman"/>
        </w:rPr>
        <w:t xml:space="preserve">.--These are services provided at the patient's place of residence, in compliance with a physician's written plan of care that the physician reviews every 60 days.  The following items and services are mandatory. </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Roman" w:hAnsi="Times New Roman"/>
        </w:rPr>
      </w:pPr>
      <w:r>
        <w:rPr>
          <w:rFonts w:ascii="Times New Roman" w:hAnsi="Times New Roman"/>
        </w:rPr>
        <w:t>o</w:t>
      </w:r>
      <w:r>
        <w:rPr>
          <w:rFonts w:ascii="Times New Roman" w:hAnsi="Times New Roman"/>
        </w:rPr>
        <w:tab/>
        <w:t>Nursing services, as defined in the State Nurse Practice Act, that is provided on a part</w:t>
      </w:r>
      <w:r>
        <w:rPr>
          <w:rFonts w:ascii="Times New Roman" w:hAnsi="Times New Roman"/>
        </w:rPr>
        <w:noBreakHyphen/>
        <w:t>time or intermittent basis by a home health agency (a public or private agency or organization, or part of any agency or organization, that meets the requirements for participation in Medicare). If there is no agency in the area, a registered nurse who:</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jc w:val="both"/>
        <w:rPr>
          <w:rFonts w:ascii="Times New Roman" w:hAnsi="Times New Roman"/>
        </w:rPr>
      </w:pPr>
      <w:r>
        <w:rPr>
          <w:rFonts w:ascii="Times New Roman" w:hAnsi="Times New Roman"/>
        </w:rPr>
        <w:t>-</w:t>
      </w:r>
      <w:r>
        <w:rPr>
          <w:rFonts w:ascii="Times New Roman" w:hAnsi="Times New Roman"/>
        </w:rPr>
        <w:tab/>
        <w:t>Is licensed to practice in the State;</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jc w:val="both"/>
        <w:rPr>
          <w:rFonts w:ascii="Times New Roman" w:hAnsi="Times New Roman"/>
        </w:rPr>
      </w:pPr>
      <w:r>
        <w:rPr>
          <w:rFonts w:ascii="Times New Roman" w:hAnsi="Times New Roman"/>
        </w:rPr>
        <w:t>-</w:t>
      </w:r>
      <w:r>
        <w:rPr>
          <w:rFonts w:ascii="Times New Roman" w:hAnsi="Times New Roman"/>
        </w:rPr>
        <w:tab/>
        <w:t>Receives written orders from the patient's physician;</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jc w:val="both"/>
        <w:rPr>
          <w:rFonts w:ascii="Times New Roman" w:hAnsi="Times New Roman"/>
        </w:rPr>
      </w:pPr>
      <w:r>
        <w:rPr>
          <w:rFonts w:ascii="Times New Roman" w:hAnsi="Times New Roman"/>
        </w:rPr>
        <w:t>-</w:t>
      </w:r>
      <w:r>
        <w:rPr>
          <w:rFonts w:ascii="Times New Roman" w:hAnsi="Times New Roman"/>
        </w:rPr>
        <w:tab/>
        <w:t>Documents the care and services provided;</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jc w:val="both"/>
        <w:rPr>
          <w:rFonts w:ascii="Times New Roman" w:hAnsi="Times New Roman"/>
        </w:rPr>
      </w:pPr>
      <w:r>
        <w:rPr>
          <w:rFonts w:ascii="Times New Roman" w:hAnsi="Times New Roman"/>
        </w:rPr>
        <w:t>-</w:t>
      </w:r>
      <w:r>
        <w:rPr>
          <w:rFonts w:ascii="Times New Roman" w:hAnsi="Times New Roman"/>
        </w:rPr>
        <w:tab/>
        <w:t>Has had orientation to acceptable clinical and administrative record keeping from a health department nurse;</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u w:val="single"/>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Roman" w:hAnsi="Times New Roman"/>
        </w:rPr>
      </w:pPr>
      <w:r>
        <w:rPr>
          <w:rFonts w:ascii="Times New Roman" w:hAnsi="Times New Roman"/>
        </w:rPr>
        <w:t>o</w:t>
      </w:r>
      <w:r>
        <w:rPr>
          <w:rFonts w:ascii="Times New Roman" w:hAnsi="Times New Roman"/>
        </w:rPr>
        <w:tab/>
        <w:t>Home health aide services provided by a home health agency; and</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Roman" w:hAnsi="Times New Roman"/>
        </w:rPr>
      </w:pPr>
      <w:r>
        <w:rPr>
          <w:rFonts w:ascii="Times New Roman" w:hAnsi="Times New Roman"/>
        </w:rPr>
        <w:t>o</w:t>
      </w:r>
      <w:r>
        <w:rPr>
          <w:rFonts w:ascii="Times New Roman" w:hAnsi="Times New Roman"/>
        </w:rPr>
        <w:tab/>
        <w:t>Medical supplies, equipment, and appliances suitable for use in the home.</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right" w:pos="9360"/>
        </w:tabs>
        <w:spacing w:line="192" w:lineRule="auto"/>
        <w:jc w:val="both"/>
        <w:rPr>
          <w:rFonts w:ascii="Times New Roman" w:hAnsi="Times New Roman"/>
        </w:rPr>
      </w:pPr>
      <w:r>
        <w:rPr>
          <w:rFonts w:ascii="Times New Roman" w:hAnsi="Times New Roman"/>
        </w:rPr>
        <w:t>Rev. 91</w:t>
      </w:r>
      <w:r>
        <w:rPr>
          <w:rFonts w:ascii="Times New Roman" w:hAnsi="Times New Roman"/>
        </w:rPr>
        <w:tab/>
        <w:t>2-175</w:t>
      </w:r>
    </w:p>
    <w:p w:rsidR="00502E3B" w:rsidRDefault="00502E3B">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br w:type="page"/>
      </w:r>
      <w:r>
        <w:rPr>
          <w:rFonts w:ascii="Times New Roman" w:hAnsi="Times New Roman"/>
        </w:rPr>
        <w:tab/>
        <w:t>STATE ORGANIZATION</w:t>
      </w:r>
    </w:p>
    <w:p w:rsidR="00502E3B" w:rsidRDefault="00502E3B">
      <w:pPr>
        <w:tabs>
          <w:tab w:val="center" w:pos="4680"/>
          <w:tab w:val="right" w:pos="9360"/>
        </w:tabs>
        <w:spacing w:line="192" w:lineRule="auto"/>
        <w:jc w:val="both"/>
        <w:rPr>
          <w:rFonts w:ascii="Times New Roman" w:hAnsi="Times New Roman"/>
        </w:rPr>
      </w:pPr>
      <w:r>
        <w:rPr>
          <w:rFonts w:ascii="Times New Roman" w:hAnsi="Times New Roman"/>
          <w:u w:val="single"/>
        </w:rPr>
        <w:t>2700.2 (Cont.)</w:t>
      </w:r>
      <w:r>
        <w:rPr>
          <w:rFonts w:ascii="Times New Roman" w:hAnsi="Times New Roman"/>
          <w:u w:val="single"/>
        </w:rPr>
        <w:tab/>
        <w:t>AND GENERAL ADMINISTRATION</w:t>
      </w:r>
      <w:r>
        <w:rPr>
          <w:rFonts w:ascii="Times New Roman" w:hAnsi="Times New Roman"/>
          <w:u w:val="single"/>
        </w:rPr>
        <w:tab/>
        <w:t>08-98</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Roman" w:hAnsi="Times New Roman"/>
        </w:rPr>
        <w:t xml:space="preserve">The following therapy services are optional:  physical therapy, occupational therapy, or speech pathology and </w:t>
      </w:r>
      <w:proofErr w:type="spellStart"/>
      <w:r>
        <w:rPr>
          <w:rFonts w:ascii="Times New Roman" w:hAnsi="Times New Roman"/>
        </w:rPr>
        <w:t>audiology</w:t>
      </w:r>
      <w:proofErr w:type="spellEnd"/>
      <w:r>
        <w:rPr>
          <w:rFonts w:ascii="Times New Roman" w:hAnsi="Times New Roman"/>
        </w:rPr>
        <w:t xml:space="preserve"> services provided by a home health agency or by a facility licensed by the State to provide these medical rehabilitation services (see 42 CFR 441.15).</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rPr>
        <w:t xml:space="preserve">   </w:t>
      </w:r>
      <w:r>
        <w:rPr>
          <w:rFonts w:ascii="Times New" w:hAnsi="Times New"/>
        </w:rPr>
        <w:tab/>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rPr>
        <w:t xml:space="preserve">Place of residence is normally interpreted to mean the patient's home and does not apply to hospitals or </w:t>
      </w:r>
      <w:proofErr w:type="spellStart"/>
      <w:r>
        <w:rPr>
          <w:rFonts w:ascii="Times New" w:hAnsi="Times New"/>
        </w:rPr>
        <w:t>NFs</w:t>
      </w:r>
      <w:proofErr w:type="spellEnd"/>
      <w:r>
        <w:rPr>
          <w:rFonts w:ascii="Times New" w:hAnsi="Times New"/>
        </w:rPr>
        <w:t>.  Services received in a NF that are different from those normally provided as part of the institution's care may qualify as home health services.  For example, a registered nurse may provide short</w:t>
      </w:r>
      <w:r>
        <w:rPr>
          <w:rFonts w:ascii="Times New" w:hAnsi="Times New"/>
        </w:rPr>
        <w:noBreakHyphen/>
        <w:t xml:space="preserve">term care for a recipient in a NF during an acute illness to avoid the recipient's transfer to another NF. </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u w:val="single"/>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w:hAnsi="Times New"/>
        </w:rPr>
      </w:pPr>
      <w:ins w:id="2003" w:author="Unknown">
        <w:r>
          <w:rPr>
            <w:rFonts w:ascii="Times New" w:hAnsi="Times New"/>
          </w:rPr>
          <w:t>15.</w:t>
        </w:r>
        <w:r>
          <w:rPr>
            <w:rFonts w:ascii="Times New" w:hAnsi="Times New"/>
          </w:rPr>
          <w:tab/>
        </w:r>
        <w:r>
          <w:rPr>
            <w:rFonts w:ascii="Times New" w:hAnsi="Times New"/>
            <w:u w:val="single"/>
          </w:rPr>
          <w:t>Personal Support Services</w:t>
        </w:r>
        <w:r>
          <w:rPr>
            <w:rFonts w:ascii="Times New" w:hAnsi="Times New"/>
          </w:rPr>
          <w:t>.--Report total unduplicated recipients and payments for services</w:t>
        </w:r>
      </w:ins>
      <w:r>
        <w:rPr>
          <w:rFonts w:ascii="Times New" w:hAnsi="Times New"/>
        </w:rPr>
        <w:t xml:space="preserve"> defined in 15a through 15i.</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w:hAnsi="Times New"/>
        </w:rPr>
      </w:pPr>
      <w:r>
        <w:rPr>
          <w:rFonts w:ascii="Times New" w:hAnsi="Times New"/>
        </w:rPr>
        <w:t>a.</w:t>
      </w:r>
      <w:r>
        <w:rPr>
          <w:rFonts w:ascii="Times New" w:hAnsi="Times New"/>
        </w:rPr>
        <w:tab/>
      </w:r>
      <w:r>
        <w:rPr>
          <w:rFonts w:ascii="Times New" w:hAnsi="Times New"/>
          <w:u w:val="single"/>
        </w:rPr>
        <w:t xml:space="preserve">Personal Care Services </w:t>
      </w:r>
      <w:ins w:id="2004" w:author="Unknown">
        <w:r>
          <w:rPr>
            <w:rFonts w:ascii="Times New" w:hAnsi="Times New"/>
            <w:u w:val="single"/>
          </w:rPr>
          <w:t>(MSIS Code=30</w:t>
        </w:r>
      </w:ins>
      <w:r>
        <w:rPr>
          <w:rFonts w:ascii="Times New" w:hAnsi="Times New"/>
          <w:u w:val="single"/>
        </w:rPr>
        <w:t>)(See 42 CFR 440.167)</w:t>
      </w:r>
      <w:r>
        <w:rPr>
          <w:rFonts w:ascii="Times New" w:hAnsi="Times New"/>
        </w:rPr>
        <w:t xml:space="preserve">.--These are services furnished to an individual who is not an inpatient or resident of a hospital, nursing facility, intermediate care facility for the mentally retarded, or institution for mental disease that are:  </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jc w:val="both"/>
        <w:rPr>
          <w:rFonts w:ascii="Times New" w:hAnsi="Times New"/>
        </w:rPr>
      </w:pPr>
      <w:r>
        <w:rPr>
          <w:rFonts w:ascii="Times New" w:hAnsi="Times New"/>
        </w:rPr>
        <w:t>o</w:t>
      </w:r>
      <w:r>
        <w:rPr>
          <w:rFonts w:ascii="Times New" w:hAnsi="Times New"/>
        </w:rPr>
        <w:tab/>
        <w:t>Authorized for the individual by a physician in accordance with a plan of treatment or (at the option of the State) otherwise authorized for the individual in accordance with a service plan approved by the State; and</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jc w:val="both"/>
        <w:rPr>
          <w:rFonts w:ascii="Times New" w:hAnsi="Times New"/>
        </w:rPr>
      </w:pPr>
      <w:r>
        <w:rPr>
          <w:rFonts w:ascii="Times New" w:hAnsi="Times New"/>
        </w:rPr>
        <w:t>o</w:t>
      </w:r>
      <w:r>
        <w:rPr>
          <w:rFonts w:ascii="Times New" w:hAnsi="Times New"/>
        </w:rPr>
        <w:tab/>
        <w:t>Provided by an individual who is qualified to provide such services and who is not a member of the individual's family.</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w:hAnsi="Times New"/>
        </w:rPr>
      </w:pPr>
      <w:r>
        <w:rPr>
          <w:rFonts w:ascii="Times New" w:hAnsi="Times New"/>
        </w:rPr>
        <w:t>b.</w:t>
      </w:r>
      <w:r>
        <w:rPr>
          <w:rFonts w:ascii="Times New" w:hAnsi="Times New"/>
        </w:rPr>
        <w:tab/>
      </w:r>
      <w:r>
        <w:rPr>
          <w:rFonts w:ascii="Times New" w:hAnsi="Times New"/>
          <w:u w:val="single"/>
        </w:rPr>
        <w:t xml:space="preserve">Targeted Case Management Services </w:t>
      </w:r>
      <w:ins w:id="2005" w:author="Unknown">
        <w:r>
          <w:rPr>
            <w:rFonts w:ascii="Times New" w:hAnsi="Times New"/>
            <w:u w:val="single"/>
          </w:rPr>
          <w:t>(MSIS Code=31</w:t>
        </w:r>
      </w:ins>
      <w:r>
        <w:rPr>
          <w:rFonts w:ascii="Times New" w:hAnsi="Times New"/>
          <w:u w:val="single"/>
        </w:rPr>
        <w:t>)(See §1915(g)(2) of the Act)</w:t>
      </w:r>
      <w:r>
        <w:rPr>
          <w:rFonts w:ascii="Times New" w:hAnsi="Times New"/>
        </w:rPr>
        <w:t>.--These are services that are furnished to individuals eligible under the plan to gain access to needed medical, social, educational, and other services.  The agency may make available case management services to:</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jc w:val="both"/>
        <w:rPr>
          <w:rFonts w:ascii="Times New Roman" w:hAnsi="Times New Roman"/>
        </w:rPr>
      </w:pPr>
      <w:r>
        <w:rPr>
          <w:rFonts w:ascii="Times New Roman" w:hAnsi="Times New Roman"/>
        </w:rPr>
        <w:t>o</w:t>
      </w:r>
      <w:r>
        <w:rPr>
          <w:rFonts w:ascii="Times New Roman" w:hAnsi="Times New Roman"/>
        </w:rPr>
        <w:tab/>
        <w:t>Specific geographic areas within a State, without regard to statewide requirement in 42 CFR 431.50; and</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jc w:val="both"/>
        <w:rPr>
          <w:rFonts w:ascii="Times New Roman" w:hAnsi="Times New Roman"/>
        </w:rPr>
      </w:pPr>
      <w:r>
        <w:rPr>
          <w:rFonts w:ascii="Times New Roman" w:hAnsi="Times New Roman"/>
        </w:rPr>
        <w:t>o</w:t>
      </w:r>
      <w:r>
        <w:rPr>
          <w:rFonts w:ascii="Times New Roman" w:hAnsi="Times New Roman"/>
        </w:rPr>
        <w:tab/>
        <w:t>Specific groups of individuals eligible for Medicaid, without regard to the comparability requirements in 42 CFR 440.240.</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The agency must permit individuals to freely choose any qualified Medicaid provider except when obtaining case management services in accordance with 42 CFR 431.51.</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w:hAnsi="Times New"/>
        </w:rPr>
      </w:pPr>
      <w:r>
        <w:rPr>
          <w:rFonts w:ascii="Times New" w:hAnsi="Times New"/>
        </w:rPr>
        <w:t>c.</w:t>
      </w:r>
      <w:r>
        <w:rPr>
          <w:rFonts w:ascii="Times New" w:hAnsi="Times New"/>
        </w:rPr>
        <w:tab/>
      </w:r>
      <w:r>
        <w:rPr>
          <w:rFonts w:ascii="Times New" w:hAnsi="Times New"/>
          <w:u w:val="single"/>
        </w:rPr>
        <w:t xml:space="preserve">Rehabilitative Services </w:t>
      </w:r>
      <w:ins w:id="2006" w:author="Unknown">
        <w:r>
          <w:rPr>
            <w:rFonts w:ascii="Times New" w:hAnsi="Times New"/>
            <w:u w:val="single"/>
          </w:rPr>
          <w:t>(MSIS Code=33</w:t>
        </w:r>
      </w:ins>
      <w:r>
        <w:rPr>
          <w:rFonts w:ascii="Times New" w:hAnsi="Times New"/>
          <w:u w:val="single"/>
        </w:rPr>
        <w:t>)(See 42 CFR 440.130(d))</w:t>
      </w:r>
      <w:r>
        <w:rPr>
          <w:rFonts w:ascii="Times New" w:hAnsi="Times New"/>
        </w:rPr>
        <w:t>.--These include any medical or remedial services recommended by a physician or other licensed practitioner of the healing arts within the scope of his/her practice under State law for maximum reduction of physical or mental disability and restoration of a recipient to his/her best possible functional level.</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Roman" w:hAnsi="Times New Roman"/>
        </w:rPr>
      </w:pPr>
      <w:ins w:id="2007" w:author="Unknown">
        <w:r>
          <w:rPr>
            <w:rFonts w:ascii="Times New" w:hAnsi="Times New"/>
          </w:rPr>
          <w:t>d.</w:t>
        </w:r>
      </w:ins>
      <w:r>
        <w:rPr>
          <w:rFonts w:ascii="Times New" w:hAnsi="Times New"/>
        </w:rPr>
        <w:tab/>
      </w:r>
      <w:r>
        <w:rPr>
          <w:rFonts w:ascii="Times New" w:hAnsi="Times New"/>
          <w:u w:val="single"/>
        </w:rPr>
        <w:t xml:space="preserve">Physical Therapy, Occupational Therapy, and Services For Individuals With Speech, </w:t>
      </w:r>
      <w:ins w:id="2008" w:author="Unknown">
        <w:r>
          <w:rPr>
            <w:rFonts w:ascii="Times New" w:hAnsi="Times New"/>
            <w:u w:val="single"/>
          </w:rPr>
          <w:t>Hearing, and Language Disorders (MSIS Code=34)(See 42 CFR 440.110)</w:t>
        </w:r>
        <w:r>
          <w:rPr>
            <w:rFonts w:ascii="Times New" w:hAnsi="Times New"/>
          </w:rPr>
          <w:t>.--These are services</w:t>
        </w:r>
      </w:ins>
      <w:r>
        <w:rPr>
          <w:rFonts w:ascii="Times New" w:hAnsi="Times New"/>
        </w:rPr>
        <w:t xml:space="preserve"> prescribed by a physician or other licensed practitioner within the scope of his or her practice under State law and provided to a recipient by, or under the direction of, a qualified physical therapist, occupational therapist, speech pathologist, or audiologist.  It includes any necessary supplies and equipment.</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right" w:pos="9360"/>
        </w:tabs>
        <w:spacing w:line="192" w:lineRule="auto"/>
        <w:jc w:val="both"/>
        <w:rPr>
          <w:rFonts w:ascii="Times New Roman" w:hAnsi="Times New Roman"/>
        </w:rPr>
      </w:pPr>
      <w:r>
        <w:rPr>
          <w:rFonts w:ascii="Times New Roman" w:hAnsi="Times New Roman"/>
        </w:rPr>
        <w:t>2-176</w:t>
      </w:r>
      <w:r>
        <w:rPr>
          <w:rFonts w:ascii="Times New Roman" w:hAnsi="Times New Roman"/>
        </w:rPr>
        <w:tab/>
        <w:t xml:space="preserve">Rev. 91 </w:t>
      </w:r>
    </w:p>
    <w:p w:rsidR="00502E3B" w:rsidRDefault="00502E3B">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br w:type="page"/>
      </w:r>
      <w:r>
        <w:rPr>
          <w:rFonts w:ascii="Times New Roman" w:hAnsi="Times New Roman"/>
        </w:rPr>
        <w:tab/>
        <w:t>STATE ORGANIZATION</w:t>
      </w:r>
    </w:p>
    <w:p w:rsidR="00502E3B" w:rsidRDefault="00502E3B">
      <w:pPr>
        <w:tabs>
          <w:tab w:val="center" w:pos="4680"/>
          <w:tab w:val="right" w:pos="9360"/>
        </w:tabs>
        <w:spacing w:line="192" w:lineRule="auto"/>
        <w:jc w:val="both"/>
        <w:rPr>
          <w:rFonts w:ascii="Times New Roman" w:hAnsi="Times New Roman"/>
        </w:rPr>
      </w:pPr>
      <w:r>
        <w:rPr>
          <w:rFonts w:ascii="Times New Roman" w:hAnsi="Times New Roman"/>
          <w:u w:val="single"/>
        </w:rPr>
        <w:t>08-98</w:t>
      </w:r>
      <w:r>
        <w:rPr>
          <w:rFonts w:ascii="Times New Roman" w:hAnsi="Times New Roman"/>
          <w:u w:val="single"/>
        </w:rPr>
        <w:tab/>
        <w:t>AND GENERAL ADMINISTRATION</w:t>
      </w:r>
      <w:r>
        <w:rPr>
          <w:rFonts w:ascii="Times New Roman" w:hAnsi="Times New Roman"/>
          <w:u w:val="single"/>
        </w:rPr>
        <w:tab/>
        <w:t>2700.2 (Cont.)</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Roman" w:hAnsi="Times New Roman"/>
        </w:rPr>
      </w:pPr>
      <w:r>
        <w:rPr>
          <w:rFonts w:ascii="Times New" w:hAnsi="Times New"/>
        </w:rPr>
        <w:t>e.</w:t>
      </w:r>
      <w:r>
        <w:rPr>
          <w:rFonts w:ascii="Times New" w:hAnsi="Times New"/>
        </w:rPr>
        <w:tab/>
      </w:r>
      <w:r>
        <w:rPr>
          <w:rFonts w:ascii="Times New" w:hAnsi="Times New"/>
          <w:u w:val="single"/>
        </w:rPr>
        <w:t>Hospice Services (</w:t>
      </w:r>
      <w:ins w:id="2009" w:author="Unknown">
        <w:r>
          <w:rPr>
            <w:rFonts w:ascii="Times New" w:hAnsi="Times New"/>
            <w:u w:val="single"/>
          </w:rPr>
          <w:t>MSIS Code=35</w:t>
        </w:r>
      </w:ins>
      <w:r>
        <w:rPr>
          <w:rFonts w:ascii="Times New" w:hAnsi="Times New"/>
          <w:u w:val="single"/>
        </w:rPr>
        <w:t>)(See 42 CFR 418.202</w:t>
      </w:r>
      <w:r>
        <w:rPr>
          <w:rFonts w:ascii="Times New Roman" w:hAnsi="Times New Roman"/>
          <w:u w:val="single"/>
        </w:rPr>
        <w:t>)</w:t>
      </w:r>
      <w:r>
        <w:rPr>
          <w:rFonts w:ascii="Times New Roman" w:hAnsi="Times New Roman"/>
        </w:rPr>
        <w:t>.--Whether received in a hospice facility or elsewhere, these are services that are:</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jc w:val="both"/>
        <w:rPr>
          <w:rFonts w:ascii="Times New Roman" w:hAnsi="Times New Roman"/>
        </w:rPr>
      </w:pPr>
      <w:r>
        <w:rPr>
          <w:rFonts w:ascii="Times New Roman" w:hAnsi="Times New Roman"/>
        </w:rPr>
        <w:t>o</w:t>
      </w:r>
      <w:r>
        <w:rPr>
          <w:rFonts w:ascii="Times New Roman" w:hAnsi="Times New Roman"/>
        </w:rPr>
        <w:tab/>
        <w:t>Furnished to a terminally ill individual, as defined in 42 CFR 418.3;</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jc w:val="both"/>
        <w:rPr>
          <w:rFonts w:ascii="Times New Roman" w:hAnsi="Times New Roman"/>
        </w:rPr>
      </w:pPr>
      <w:r>
        <w:rPr>
          <w:rFonts w:ascii="Times New Roman" w:hAnsi="Times New Roman"/>
        </w:rPr>
        <w:t>o</w:t>
      </w:r>
      <w:r>
        <w:rPr>
          <w:rFonts w:ascii="Times New Roman" w:hAnsi="Times New Roman"/>
        </w:rPr>
        <w:tab/>
        <w:t>Furnished by a hospice, as defined in 42 CFR 418.3, that meets the requirements for participation in Medicare specified in 42 CFR 418, Subpart C or by others under an arrangement made by a hospice program that meets those requirements and is a participating Medicaid provider; and</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jc w:val="both"/>
        <w:rPr>
          <w:rFonts w:ascii="Times New Roman" w:hAnsi="Times New Roman"/>
        </w:rPr>
      </w:pPr>
      <w:r>
        <w:rPr>
          <w:rFonts w:ascii="Times New Roman" w:hAnsi="Times New Roman"/>
        </w:rPr>
        <w:t>o</w:t>
      </w:r>
      <w:r>
        <w:rPr>
          <w:rFonts w:ascii="Times New Roman" w:hAnsi="Times New Roman"/>
        </w:rPr>
        <w:tab/>
        <w:t>Furnished under a written plan that is established and periodically reviewed by:</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900"/>
        <w:jc w:val="both"/>
        <w:rPr>
          <w:rFonts w:ascii="Times New Roman" w:hAnsi="Times New Roman"/>
        </w:rPr>
      </w:pPr>
      <w:r>
        <w:rPr>
          <w:rFonts w:ascii="Times New Roman" w:hAnsi="Times New Roman"/>
        </w:rPr>
        <w:t xml:space="preserve">- </w:t>
      </w:r>
      <w:r>
        <w:rPr>
          <w:rFonts w:ascii="Times New Roman" w:hAnsi="Times New Roman"/>
        </w:rPr>
        <w:tab/>
        <w:t>The attending physician;</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900"/>
        <w:jc w:val="both"/>
        <w:rPr>
          <w:rFonts w:ascii="Times New Roman" w:hAnsi="Times New Roman"/>
        </w:rPr>
      </w:pPr>
      <w:r>
        <w:rPr>
          <w:rFonts w:ascii="Times New Roman" w:hAnsi="Times New Roman"/>
        </w:rPr>
        <w:t xml:space="preserve">- </w:t>
      </w:r>
      <w:r>
        <w:rPr>
          <w:rFonts w:ascii="Times New Roman" w:hAnsi="Times New Roman"/>
        </w:rPr>
        <w:tab/>
        <w:t>The medical director or physician designee of the program, as described in 42 CFR 418.54; and</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900"/>
        <w:jc w:val="both"/>
        <w:rPr>
          <w:rFonts w:ascii="Times New Roman" w:hAnsi="Times New Roman"/>
        </w:rPr>
      </w:pPr>
      <w:r>
        <w:rPr>
          <w:rFonts w:ascii="Times New Roman" w:hAnsi="Times New Roman"/>
        </w:rPr>
        <w:t xml:space="preserve">- </w:t>
      </w:r>
      <w:r>
        <w:rPr>
          <w:rFonts w:ascii="Times New Roman" w:hAnsi="Times New Roman"/>
        </w:rPr>
        <w:tab/>
        <w:t>The interdisciplinary group described in 42 CFR 418.68.</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Roman" w:hAnsi="Times New Roman"/>
        </w:rPr>
      </w:pPr>
      <w:r>
        <w:rPr>
          <w:rFonts w:ascii="Times New Roman" w:hAnsi="Times New Roman"/>
        </w:rPr>
        <w:t>f.</w:t>
      </w:r>
      <w:r>
        <w:rPr>
          <w:rFonts w:ascii="Times New Roman" w:hAnsi="Times New Roman"/>
        </w:rPr>
        <w:tab/>
      </w:r>
      <w:r>
        <w:rPr>
          <w:rFonts w:ascii="Times New Roman" w:hAnsi="Times New Roman"/>
          <w:u w:val="single"/>
        </w:rPr>
        <w:t>Nurse Midwife (</w:t>
      </w:r>
      <w:ins w:id="2010" w:author="Unknown">
        <w:r>
          <w:rPr>
            <w:rFonts w:ascii="Times New Roman" w:hAnsi="Times New Roman"/>
            <w:u w:val="single"/>
          </w:rPr>
          <w:t>MSIS Code=36</w:t>
        </w:r>
      </w:ins>
      <w:r>
        <w:rPr>
          <w:rFonts w:ascii="Times New Roman" w:hAnsi="Times New Roman"/>
          <w:u w:val="single"/>
        </w:rPr>
        <w:t>)(See 42 CFR 440.165 and 441.21)</w:t>
      </w:r>
      <w:r>
        <w:rPr>
          <w:rFonts w:ascii="Times New Roman" w:hAnsi="Times New Roman"/>
        </w:rPr>
        <w:t>.--These are services that are concerned with management and the care of mothers and newborns throughout the maternity cycle and are furnished within the scope of practice authorized by State law or regulation.</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Roman" w:hAnsi="Times New Roman"/>
        </w:rPr>
      </w:pPr>
      <w:r>
        <w:rPr>
          <w:rFonts w:ascii="Times New Roman" w:hAnsi="Times New Roman"/>
        </w:rPr>
        <w:t>g.</w:t>
      </w:r>
      <w:r>
        <w:rPr>
          <w:rFonts w:ascii="Times New Roman" w:hAnsi="Times New Roman"/>
        </w:rPr>
        <w:tab/>
      </w:r>
      <w:r>
        <w:rPr>
          <w:rFonts w:ascii="Times New Roman" w:hAnsi="Times New Roman"/>
          <w:u w:val="single"/>
        </w:rPr>
        <w:t>Nurse Practitioner (</w:t>
      </w:r>
      <w:ins w:id="2011" w:author="Unknown">
        <w:r>
          <w:rPr>
            <w:rFonts w:ascii="Times New Roman" w:hAnsi="Times New Roman"/>
            <w:u w:val="single"/>
          </w:rPr>
          <w:t>MSIS Code=37</w:t>
        </w:r>
      </w:ins>
      <w:r>
        <w:rPr>
          <w:rFonts w:ascii="Times New Roman" w:hAnsi="Times New Roman"/>
          <w:u w:val="single"/>
        </w:rPr>
        <w:t>)(See 42 CFR 440.166 and 441.22)</w:t>
      </w:r>
      <w:r>
        <w:rPr>
          <w:rFonts w:ascii="Times New Roman" w:hAnsi="Times New Roman"/>
        </w:rPr>
        <w:t>.--These are services furnished by a registered professional nurse who meets State's advanced educational and clinical practice requirements, if any, beyond the 2 to 4 years of basic nursing education required of all registered nurses.</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w:hAnsi="Times New"/>
        </w:rPr>
      </w:pPr>
      <w:r>
        <w:rPr>
          <w:rFonts w:ascii="Times New" w:hAnsi="Times New"/>
        </w:rPr>
        <w:t>h.</w:t>
      </w:r>
      <w:r>
        <w:rPr>
          <w:rFonts w:ascii="Times New" w:hAnsi="Times New"/>
        </w:rPr>
        <w:tab/>
      </w:r>
      <w:r>
        <w:rPr>
          <w:rFonts w:ascii="Times New" w:hAnsi="Times New"/>
          <w:u w:val="single"/>
        </w:rPr>
        <w:t>Private Duty Nursing (</w:t>
      </w:r>
      <w:ins w:id="2012" w:author="Unknown">
        <w:r>
          <w:rPr>
            <w:rFonts w:ascii="Times New" w:hAnsi="Times New"/>
            <w:u w:val="single"/>
          </w:rPr>
          <w:t>MSIS Code=38</w:t>
        </w:r>
      </w:ins>
      <w:r>
        <w:rPr>
          <w:rFonts w:ascii="Times New" w:hAnsi="Times New"/>
          <w:u w:val="single"/>
        </w:rPr>
        <w:t>)(See 42 CFR 440.80)</w:t>
      </w:r>
      <w:r>
        <w:rPr>
          <w:rFonts w:ascii="Times New" w:hAnsi="Times New"/>
        </w:rPr>
        <w:t>.--When covered in the State plan, these are services of registered nurses or licensed practical nurses provided under direction of a physician to recipients in their own homes, hospitals or nursing facilities (as specified by the State).</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2013" w:author="Unknown"/>
          <w:rFonts w:ascii="Times New" w:hAnsi="Times New"/>
        </w:rPr>
      </w:pPr>
      <w:r>
        <w:rPr>
          <w:rFonts w:ascii="Times New" w:hAnsi="Times New"/>
        </w:rPr>
        <w:t xml:space="preserve">i. </w:t>
      </w:r>
      <w:r>
        <w:rPr>
          <w:rFonts w:ascii="Times New" w:hAnsi="Times New"/>
        </w:rPr>
        <w:tab/>
      </w:r>
      <w:ins w:id="2014" w:author="Unknown">
        <w:r>
          <w:rPr>
            <w:rFonts w:ascii="Times New" w:hAnsi="Times New"/>
            <w:u w:val="single"/>
          </w:rPr>
          <w:t>Religious Non-Medical Health Care Institutions (MSIS Code=39</w:t>
        </w:r>
      </w:ins>
      <w:r>
        <w:rPr>
          <w:rFonts w:ascii="Times New" w:hAnsi="Times New"/>
          <w:u w:val="single"/>
        </w:rPr>
        <w:t>)(See 42 CFR 440.170(b)(c))</w:t>
      </w:r>
      <w:r>
        <w:rPr>
          <w:rFonts w:ascii="Times New" w:hAnsi="Times New"/>
        </w:rPr>
        <w:t>.-</w:t>
      </w:r>
      <w:ins w:id="2015" w:author="Unknown">
        <w:r>
          <w:rPr>
            <w:rFonts w:ascii="Times New" w:hAnsi="Times New"/>
          </w:rPr>
          <w:t xml:space="preserve">-These are non-medical health care services equivalent to a hospital or extended care level of care provided in facilities that meet the requirements of </w:t>
        </w:r>
      </w:ins>
      <w:r>
        <w:rPr>
          <w:rFonts w:ascii="Times New" w:hAnsi="Times New"/>
        </w:rPr>
        <w:t>§</w:t>
      </w:r>
      <w:ins w:id="2016" w:author="Unknown">
        <w:r>
          <w:rPr>
            <w:rFonts w:ascii="Times New" w:hAnsi="Times New"/>
          </w:rPr>
          <w:t>1861 (</w:t>
        </w:r>
        <w:proofErr w:type="spellStart"/>
        <w:r>
          <w:rPr>
            <w:rFonts w:ascii="Times New" w:hAnsi="Times New"/>
          </w:rPr>
          <w:t>ss</w:t>
        </w:r>
        <w:proofErr w:type="spellEnd"/>
        <w:r>
          <w:rPr>
            <w:rFonts w:ascii="Times New" w:hAnsi="Times New"/>
          </w:rPr>
          <w:t>) (1) of the Act.</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w:hAnsi="Times New"/>
        </w:rPr>
        <w:t xml:space="preserve">16.  </w:t>
      </w:r>
      <w:r>
        <w:rPr>
          <w:rFonts w:ascii="Times New" w:hAnsi="Times New"/>
          <w:u w:val="single"/>
        </w:rPr>
        <w:t>Other Care (See 42 CFR  440.120(b), (c), and (d), and 440.170(a))</w:t>
      </w:r>
      <w:r>
        <w:rPr>
          <w:rFonts w:ascii="Times New" w:hAnsi="Times New"/>
        </w:rPr>
        <w:t>.--Report total unduplicated recipients and payments for services defined in 16a, 16b, and 16c.  Such services do not meet the definition of, and are not classified under, any of the previously described categories.</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u w:val="single"/>
        </w:rPr>
        <w:t>Transportation (</w:t>
      </w:r>
      <w:ins w:id="2017" w:author="Unknown">
        <w:r>
          <w:rPr>
            <w:rFonts w:ascii="Times New Roman" w:hAnsi="Times New Roman"/>
            <w:u w:val="single"/>
          </w:rPr>
          <w:t>MSIS Code=26)(</w:t>
        </w:r>
      </w:ins>
      <w:r>
        <w:rPr>
          <w:rFonts w:ascii="Times New Roman" w:hAnsi="Times New Roman"/>
          <w:u w:val="single"/>
        </w:rPr>
        <w:t>See 42 CFR 440.170(a))</w:t>
      </w:r>
      <w:r>
        <w:rPr>
          <w:rFonts w:ascii="Times New Roman" w:hAnsi="Times New Roman"/>
        </w:rPr>
        <w:t xml:space="preserve">.--Report totals for services provided under this title to include transportation and other related travel services determined necessary by you to secure medical examinations and treatment for a recipient. </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hanging="950"/>
        <w:jc w:val="both"/>
        <w:rPr>
          <w:rFonts w:ascii="Times New Roman" w:hAnsi="Times New Roman"/>
        </w:rPr>
      </w:pPr>
      <w:r>
        <w:rPr>
          <w:rFonts w:ascii="Times New Roman" w:hAnsi="Times New Roman"/>
        </w:rPr>
        <w:t>NOTE:</w:t>
      </w:r>
      <w:r>
        <w:rPr>
          <w:rFonts w:ascii="Times New Roman" w:hAnsi="Times New Roman"/>
        </w:rPr>
        <w:tab/>
        <w:t>Transportation, as defined above, is furnished only by a provider to whom a direct vendor payment can appropriately be made.  If other arrangements are made to assure transportation under 42 CFR 431.53, Federal financial participation (FFP) is available as an administrative cost.</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Abortions (</w:t>
      </w:r>
      <w:ins w:id="2018" w:author="Unknown">
        <w:r>
          <w:rPr>
            <w:rFonts w:ascii="Times New Roman" w:hAnsi="Times New Roman"/>
            <w:u w:val="single"/>
          </w:rPr>
          <w:t>MSIS Code=25)(</w:t>
        </w:r>
      </w:ins>
      <w:r>
        <w:rPr>
          <w:rFonts w:ascii="Times New Roman" w:hAnsi="Times New Roman"/>
          <w:u w:val="single"/>
        </w:rPr>
        <w:t>See 42 CFR 441, Subpart E)</w:t>
      </w:r>
      <w:r>
        <w:rPr>
          <w:rFonts w:ascii="Times New Roman" w:hAnsi="Times New Roman"/>
        </w:rPr>
        <w:t xml:space="preserve">.--In accordance with the terms of the DHHS Appropriations Bill and 42 CFR 441, Subpart E, FFP is available for abortions: </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right" w:pos="9360"/>
        </w:tabs>
        <w:spacing w:line="192" w:lineRule="auto"/>
        <w:jc w:val="both"/>
        <w:rPr>
          <w:rFonts w:ascii="Times New Roman" w:hAnsi="Times New Roman"/>
        </w:rPr>
      </w:pPr>
      <w:r>
        <w:rPr>
          <w:rFonts w:ascii="Times New Roman" w:hAnsi="Times New Roman"/>
        </w:rPr>
        <w:t>Rev. 91</w:t>
      </w:r>
      <w:r>
        <w:rPr>
          <w:rFonts w:ascii="Times New Roman" w:hAnsi="Times New Roman"/>
        </w:rPr>
        <w:tab/>
        <w:t>2-177</w:t>
      </w:r>
    </w:p>
    <w:p w:rsidR="00502E3B" w:rsidRDefault="00502E3B">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br w:type="page"/>
      </w:r>
      <w:r>
        <w:rPr>
          <w:rFonts w:ascii="Times New Roman" w:hAnsi="Times New Roman"/>
        </w:rPr>
        <w:tab/>
        <w:t>STATE ORGANIZATION</w:t>
      </w:r>
    </w:p>
    <w:p w:rsidR="00502E3B" w:rsidRDefault="00502E3B">
      <w:pPr>
        <w:tabs>
          <w:tab w:val="center" w:pos="4680"/>
          <w:tab w:val="right" w:pos="9360"/>
        </w:tabs>
        <w:spacing w:line="192" w:lineRule="auto"/>
        <w:jc w:val="both"/>
        <w:rPr>
          <w:rFonts w:ascii="Times New Roman" w:hAnsi="Times New Roman"/>
        </w:rPr>
      </w:pPr>
      <w:r>
        <w:rPr>
          <w:rFonts w:ascii="Times New Roman" w:hAnsi="Times New Roman"/>
          <w:u w:val="single"/>
        </w:rPr>
        <w:t>2700.2 (Cont.)</w:t>
      </w:r>
      <w:r>
        <w:rPr>
          <w:rFonts w:ascii="Times New Roman" w:hAnsi="Times New Roman"/>
          <w:u w:val="single"/>
        </w:rPr>
        <w:tab/>
        <w:t>AND GENERAL ADMINISTRATION</w:t>
      </w:r>
      <w:r>
        <w:rPr>
          <w:rFonts w:ascii="Times New Roman" w:hAnsi="Times New Roman"/>
          <w:u w:val="single"/>
        </w:rPr>
        <w:tab/>
        <w:t>08-98</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jc w:val="both"/>
        <w:rPr>
          <w:ins w:id="2019" w:author="Unknown"/>
          <w:rFonts w:ascii="Times New Roman" w:hAnsi="Times New Roman"/>
        </w:rPr>
      </w:pPr>
      <w:r>
        <w:rPr>
          <w:rFonts w:ascii="Times New Roman" w:hAnsi="Times New Roman"/>
        </w:rPr>
        <w:t>o</w:t>
      </w:r>
      <w:r>
        <w:rPr>
          <w:rFonts w:ascii="Times New Roman" w:hAnsi="Times New Roman"/>
        </w:rPr>
        <w:tab/>
        <w:t xml:space="preserve">When a physician has certified in writing to the Medicaid agency that the woman </w:t>
      </w:r>
      <w:ins w:id="2020" w:author="Unknown">
        <w:r>
          <w:rPr>
            <w:rFonts w:ascii="Times New Roman" w:hAnsi="Times New Roman"/>
          </w:rPr>
          <w:t>suffers from a physical disorder, injury, or illness so that the woman is in danger of death if an abortion is not performed; or</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jc w:val="both"/>
        <w:rPr>
          <w:rFonts w:ascii="Times New Roman" w:hAnsi="Times New Roman"/>
        </w:rPr>
      </w:pPr>
      <w:r>
        <w:rPr>
          <w:rFonts w:ascii="Times New Roman" w:hAnsi="Times New Roman"/>
        </w:rPr>
        <w:t>o</w:t>
      </w:r>
      <w:r>
        <w:rPr>
          <w:rFonts w:ascii="Times New Roman" w:hAnsi="Times New Roman"/>
        </w:rPr>
        <w:tab/>
        <w:t xml:space="preserve">When the abortion is performed to terminate a pregnancy resulting from an act of rape of incest.  FFP is not available for an abortion under any other circumstances. </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Roman" w:hAnsi="Times New Roman"/>
        </w:rPr>
      </w:pPr>
      <w:r>
        <w:rPr>
          <w:rFonts w:ascii="Times New Roman" w:hAnsi="Times New Roman"/>
        </w:rPr>
        <w:t>c.</w:t>
      </w:r>
      <w:r>
        <w:rPr>
          <w:rFonts w:ascii="Times New Roman" w:hAnsi="Times New Roman"/>
        </w:rPr>
        <w:tab/>
      </w:r>
      <w:r>
        <w:rPr>
          <w:rFonts w:ascii="Times New Roman" w:hAnsi="Times New Roman"/>
          <w:u w:val="single"/>
        </w:rPr>
        <w:t>Other Services (</w:t>
      </w:r>
      <w:ins w:id="2021" w:author="Unknown">
        <w:r>
          <w:rPr>
            <w:rFonts w:ascii="Times New Roman" w:hAnsi="Times New Roman"/>
            <w:u w:val="single"/>
          </w:rPr>
          <w:t>MSIS Code=19</w:t>
        </w:r>
      </w:ins>
      <w:r>
        <w:rPr>
          <w:rFonts w:ascii="Times New Roman" w:hAnsi="Times New Roman"/>
          <w:u w:val="single"/>
        </w:rPr>
        <w:t>)</w:t>
      </w:r>
      <w:r>
        <w:rPr>
          <w:rFonts w:ascii="Times New Roman" w:hAnsi="Times New Roman"/>
        </w:rPr>
        <w:t>.--These services do not meet the definitions of any of the previously described service categories.  They may include, but are not limited to:</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jc w:val="both"/>
        <w:rPr>
          <w:rFonts w:ascii="Times New Roman" w:hAnsi="Times New Roman"/>
        </w:rPr>
      </w:pPr>
      <w:r>
        <w:rPr>
          <w:rFonts w:ascii="Times New Roman" w:hAnsi="Times New Roman"/>
        </w:rPr>
        <w:t>o</w:t>
      </w:r>
      <w:r>
        <w:rPr>
          <w:rFonts w:ascii="Times New Roman" w:hAnsi="Times New Roman"/>
        </w:rPr>
        <w:tab/>
        <w:t>Prosthetic devices (see 42 CFR 440.120(c)) which are replacement, corrective, or supportive devices prescribed by a physician or other licensed practitioner of the healing arts within the scope of practice as defined by State law to:</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900"/>
        <w:jc w:val="both"/>
        <w:rPr>
          <w:rFonts w:ascii="Times New Roman" w:hAnsi="Times New Roman"/>
        </w:rPr>
      </w:pPr>
      <w:r>
        <w:rPr>
          <w:rFonts w:ascii="Times New Roman" w:hAnsi="Times New Roman"/>
        </w:rPr>
        <w:t>-</w:t>
      </w:r>
      <w:r>
        <w:rPr>
          <w:rFonts w:ascii="Times New Roman" w:hAnsi="Times New Roman"/>
        </w:rPr>
        <w:tab/>
        <w:t>Artificially replace a missing portion of the body;</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900"/>
        <w:jc w:val="both"/>
        <w:rPr>
          <w:rFonts w:ascii="Times New Roman" w:hAnsi="Times New Roman"/>
        </w:rPr>
      </w:pPr>
      <w:r>
        <w:rPr>
          <w:rFonts w:ascii="Times New Roman" w:hAnsi="Times New Roman"/>
        </w:rPr>
        <w:t>-</w:t>
      </w:r>
      <w:r>
        <w:rPr>
          <w:rFonts w:ascii="Times New Roman" w:hAnsi="Times New Roman"/>
        </w:rPr>
        <w:tab/>
        <w:t>Prevent or correct physical deformity or malfunctions; or</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900"/>
        <w:jc w:val="both"/>
        <w:rPr>
          <w:rFonts w:ascii="Times New Roman" w:hAnsi="Times New Roman"/>
        </w:rPr>
      </w:pPr>
      <w:r>
        <w:rPr>
          <w:rFonts w:ascii="Times New Roman" w:hAnsi="Times New Roman"/>
        </w:rPr>
        <w:t>-</w:t>
      </w:r>
      <w:r>
        <w:rPr>
          <w:rFonts w:ascii="Times New Roman" w:hAnsi="Times New Roman"/>
        </w:rPr>
        <w:tab/>
        <w:t>Support a weak or deformed portion of the body.</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jc w:val="both"/>
        <w:rPr>
          <w:rFonts w:ascii="Times New Roman" w:hAnsi="Times New Roman"/>
        </w:rPr>
      </w:pPr>
      <w:r>
        <w:rPr>
          <w:rFonts w:ascii="Times New Roman" w:hAnsi="Times New Roman"/>
        </w:rPr>
        <w:t>o</w:t>
      </w:r>
      <w:r>
        <w:rPr>
          <w:rFonts w:ascii="Times New Roman" w:hAnsi="Times New Roman"/>
        </w:rPr>
        <w:tab/>
        <w:t>Dentures and eyeglasses (see 42 CFR 440.120(b) and (d)).  Dentures mean artificial structures made by, or under the direction of, a dentist to replace a full or partial set of teeth.  Eyeglasses mean lenses, including frames, and other aids to vision prescribed by a physician skilled in diseases of the eye or an optician.  It includes optician fees for services.</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17.</w:t>
      </w:r>
      <w:r>
        <w:rPr>
          <w:rFonts w:ascii="Times New Roman" w:hAnsi="Times New Roman"/>
        </w:rPr>
        <w:tab/>
      </w:r>
      <w:proofErr w:type="spellStart"/>
      <w:r>
        <w:rPr>
          <w:rFonts w:ascii="Times New Roman" w:hAnsi="Times New Roman"/>
          <w:u w:val="single"/>
        </w:rPr>
        <w:t>Capitated</w:t>
      </w:r>
      <w:proofErr w:type="spellEnd"/>
      <w:r>
        <w:rPr>
          <w:rFonts w:ascii="Times New Roman" w:hAnsi="Times New Roman"/>
          <w:u w:val="single"/>
        </w:rPr>
        <w:t xml:space="preserve"> Care (See 42 CFR Part 434)</w:t>
      </w:r>
      <w:r>
        <w:rPr>
          <w:rFonts w:ascii="Times New Roman" w:hAnsi="Times New Roman"/>
        </w:rPr>
        <w:t xml:space="preserve">.--This includes enrollees and </w:t>
      </w:r>
      <w:proofErr w:type="spellStart"/>
      <w:r>
        <w:rPr>
          <w:rFonts w:ascii="Times New Roman" w:hAnsi="Times New Roman"/>
        </w:rPr>
        <w:t>capitated</w:t>
      </w:r>
      <w:proofErr w:type="spellEnd"/>
      <w:r>
        <w:rPr>
          <w:rFonts w:ascii="Times New Roman" w:hAnsi="Times New Roman"/>
        </w:rPr>
        <w:t xml:space="preserve"> payments for the plan types defined in 19 a and b below.  Report unduplicated enrolled </w:t>
      </w:r>
      <w:proofErr w:type="spellStart"/>
      <w:r>
        <w:rPr>
          <w:rFonts w:ascii="Times New Roman" w:hAnsi="Times New Roman"/>
        </w:rPr>
        <w:t>eligibles</w:t>
      </w:r>
      <w:proofErr w:type="spellEnd"/>
      <w:r>
        <w:rPr>
          <w:rFonts w:ascii="Times New Roman" w:hAnsi="Times New Roman"/>
        </w:rPr>
        <w:t xml:space="preserve"> and payments  for 19 a and b.</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hanging="1080"/>
        <w:jc w:val="both"/>
        <w:rPr>
          <w:rFonts w:ascii="Times New Roman" w:hAnsi="Times New Roman"/>
        </w:rPr>
      </w:pPr>
      <w:r>
        <w:rPr>
          <w:rFonts w:ascii="Times New Roman" w:hAnsi="Times New Roman"/>
        </w:rPr>
        <w:t>.</w:t>
      </w:r>
      <w:r>
        <w:rPr>
          <w:rFonts w:ascii="Times New Roman" w:hAnsi="Times New Roman"/>
        </w:rPr>
        <w:tab/>
      </w:r>
      <w:r>
        <w:rPr>
          <w:rFonts w:ascii="Times New Roman" w:hAnsi="Times New Roman"/>
        </w:rPr>
        <w:tab/>
        <w:t>a.</w:t>
      </w:r>
      <w:r>
        <w:rPr>
          <w:rFonts w:ascii="Times New Roman" w:hAnsi="Times New Roman"/>
        </w:rPr>
        <w:tab/>
      </w:r>
      <w:r>
        <w:rPr>
          <w:rFonts w:ascii="Times New Roman" w:hAnsi="Times New Roman"/>
          <w:u w:val="single"/>
        </w:rPr>
        <w:t>Health Maintenance Organization (HMO) and Health Insuring Organization  (HIO)(</w:t>
      </w:r>
      <w:ins w:id="2022" w:author="Unknown">
        <w:r>
          <w:rPr>
            <w:rFonts w:ascii="Times New Roman" w:hAnsi="Times New Roman"/>
            <w:u w:val="single"/>
          </w:rPr>
          <w:t>MSIS Code=20</w:t>
        </w:r>
      </w:ins>
      <w:r>
        <w:rPr>
          <w:rFonts w:ascii="Times New Roman" w:hAnsi="Times New Roman"/>
          <w:u w:val="single"/>
        </w:rPr>
        <w:t>)</w:t>
      </w:r>
      <w:r>
        <w:rPr>
          <w:rFonts w:ascii="Times New Roman" w:hAnsi="Times New Roman"/>
        </w:rPr>
        <w:t xml:space="preserve">.--These include plans contracted to provide </w:t>
      </w:r>
      <w:proofErr w:type="spellStart"/>
      <w:r>
        <w:rPr>
          <w:rFonts w:ascii="Times New Roman" w:hAnsi="Times New Roman"/>
        </w:rPr>
        <w:t>capitated</w:t>
      </w:r>
      <w:proofErr w:type="spellEnd"/>
      <w:r>
        <w:rPr>
          <w:rFonts w:ascii="Times New Roman" w:hAnsi="Times New Roman"/>
        </w:rPr>
        <w:t xml:space="preserve"> comprehensive services.  An HMO is a public or private organization that contracts on a prepaid </w:t>
      </w:r>
      <w:proofErr w:type="spellStart"/>
      <w:r>
        <w:rPr>
          <w:rFonts w:ascii="Times New Roman" w:hAnsi="Times New Roman"/>
        </w:rPr>
        <w:t>capitated</w:t>
      </w:r>
      <w:proofErr w:type="spellEnd"/>
      <w:r>
        <w:rPr>
          <w:rFonts w:ascii="Times New Roman" w:hAnsi="Times New Roman"/>
        </w:rPr>
        <w:t xml:space="preserve"> risk basis to provide a comprehensive set of services and is federally qualified or State-plan defined. An HIO is an entity that provides for or arranges for the provision of care and contracts on a prepaid </w:t>
      </w:r>
      <w:proofErr w:type="spellStart"/>
      <w:r>
        <w:rPr>
          <w:rFonts w:ascii="Times New Roman" w:hAnsi="Times New Roman"/>
        </w:rPr>
        <w:t>capitated</w:t>
      </w:r>
      <w:proofErr w:type="spellEnd"/>
      <w:r>
        <w:rPr>
          <w:rFonts w:ascii="Times New Roman" w:hAnsi="Times New Roman"/>
        </w:rPr>
        <w:t xml:space="preserve"> risk basis to provide a comprehensive </w:t>
      </w:r>
      <w:r>
        <w:rPr>
          <w:rFonts w:ascii="Times New Roman" w:hAnsi="Times New Roman"/>
        </w:rPr>
        <w:t>set of services.</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w:hAnsi="Times New"/>
        </w:rPr>
      </w:pPr>
      <w:r>
        <w:rPr>
          <w:rFonts w:ascii="Times New Roman" w:hAnsi="Times New Roman"/>
        </w:rPr>
        <w:t>b.</w:t>
      </w:r>
      <w:r>
        <w:rPr>
          <w:rFonts w:ascii="Times New Roman" w:hAnsi="Times New Roman"/>
        </w:rPr>
        <w:tab/>
      </w:r>
      <w:r>
        <w:rPr>
          <w:rFonts w:ascii="Times New Roman" w:hAnsi="Times New Roman"/>
          <w:u w:val="single"/>
        </w:rPr>
        <w:t>Prepaid Health Plans (PHP)(</w:t>
      </w:r>
      <w:ins w:id="2023" w:author="Unknown">
        <w:r>
          <w:rPr>
            <w:rFonts w:ascii="Times New Roman" w:hAnsi="Times New Roman"/>
            <w:u w:val="single"/>
          </w:rPr>
          <w:t>MSIS Code=21</w:t>
        </w:r>
      </w:ins>
      <w:r>
        <w:rPr>
          <w:rFonts w:ascii="Times New Roman" w:hAnsi="Times New Roman"/>
          <w:u w:val="single"/>
        </w:rPr>
        <w:t>)</w:t>
      </w:r>
      <w:r>
        <w:rPr>
          <w:rFonts w:ascii="Times New Roman" w:hAnsi="Times New Roman"/>
        </w:rPr>
        <w:t xml:space="preserve">.--These include plans that are contracted to provide less than comprehensive services.  Under a non-risk or risk arrangement, the State may contract with (but not limited to these entities) a physician, physician group, or clinic for a limited range of services under capitation.  A PHP is an entity that provides a non-comprehensive set of services on either </w:t>
      </w:r>
      <w:proofErr w:type="spellStart"/>
      <w:r>
        <w:rPr>
          <w:rFonts w:ascii="Times New Roman" w:hAnsi="Times New Roman"/>
        </w:rPr>
        <w:t>capitated</w:t>
      </w:r>
      <w:proofErr w:type="spellEnd"/>
      <w:r>
        <w:rPr>
          <w:rFonts w:ascii="Times New Roman" w:hAnsi="Times New Roman"/>
        </w:rPr>
        <w:t xml:space="preserve"> risk or non-risk basis or the entity provides comprehensive services on a non-risk basis.</w:t>
      </w:r>
      <w:r>
        <w:rPr>
          <w:rFonts w:ascii="Times New" w:hAnsi="Times New"/>
        </w:rPr>
        <w:t xml:space="preserve">  </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hanging="950"/>
        <w:jc w:val="both"/>
        <w:rPr>
          <w:rFonts w:ascii="Times New" w:hAnsi="Times New"/>
        </w:rPr>
      </w:pPr>
      <w:r>
        <w:rPr>
          <w:rFonts w:ascii="Times New" w:hAnsi="Times New"/>
        </w:rPr>
        <w:t>NOTE:</w:t>
      </w:r>
      <w:r>
        <w:rPr>
          <w:rFonts w:ascii="Times New" w:hAnsi="Times New"/>
        </w:rPr>
        <w:tab/>
        <w:t>Include dental, mental health, and other plans covering limited services under PHP.</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18.</w:t>
      </w:r>
      <w:r>
        <w:rPr>
          <w:rFonts w:ascii="Times New Roman" w:hAnsi="Times New Roman"/>
        </w:rPr>
        <w:tab/>
      </w:r>
      <w:r>
        <w:rPr>
          <w:rFonts w:ascii="Times New Roman" w:hAnsi="Times New Roman"/>
          <w:u w:val="single"/>
        </w:rPr>
        <w:t>Primary Care Case Management (PCCM) (</w:t>
      </w:r>
      <w:ins w:id="2024" w:author="Unknown">
        <w:r>
          <w:rPr>
            <w:rFonts w:ascii="Times New Roman" w:hAnsi="Times New Roman"/>
            <w:u w:val="single"/>
          </w:rPr>
          <w:t>MSIS Code=22</w:t>
        </w:r>
      </w:ins>
      <w:r>
        <w:rPr>
          <w:rFonts w:ascii="Times New Roman" w:hAnsi="Times New Roman"/>
          <w:u w:val="single"/>
        </w:rPr>
        <w:t>)(See §1915(b)(1) of the Act)</w:t>
      </w:r>
      <w:r>
        <w:rPr>
          <w:rFonts w:ascii="Times New Roman" w:hAnsi="Times New Roman"/>
        </w:rPr>
        <w:t>.--The State contracts directly with primary care providers who agree to be responsible for the provision and/or coordination of medical services to Medicaid recipients under their care.  Currently, most PCCM programs pay the primary care physician a monthly case management fee.  Report these recipients and associated PCCM fees in this section.</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hanging="950"/>
        <w:jc w:val="both"/>
        <w:rPr>
          <w:rFonts w:ascii="Times New" w:hAnsi="Times New"/>
        </w:rPr>
      </w:pPr>
      <w:r>
        <w:rPr>
          <w:rFonts w:ascii="Times New Roman" w:hAnsi="Times New Roman"/>
        </w:rPr>
        <w:t>NOTE:</w:t>
      </w:r>
      <w:r>
        <w:rPr>
          <w:rFonts w:ascii="Times New Roman" w:hAnsi="Times New Roman"/>
        </w:rPr>
        <w:tab/>
        <w:t>Where the fee includes services beyond case management, report the enrollees and fees under prepaid health plans (17b).</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right" w:pos="9360"/>
        </w:tabs>
        <w:spacing w:line="192" w:lineRule="auto"/>
        <w:jc w:val="both"/>
        <w:rPr>
          <w:rFonts w:ascii="Times New Roman" w:hAnsi="Times New Roman"/>
        </w:rPr>
      </w:pPr>
      <w:r>
        <w:rPr>
          <w:rFonts w:ascii="Times New Roman" w:hAnsi="Times New Roman"/>
        </w:rPr>
        <w:t>2-178</w:t>
      </w:r>
      <w:r>
        <w:rPr>
          <w:rFonts w:ascii="Times New Roman" w:hAnsi="Times New Roman"/>
        </w:rPr>
        <w:tab/>
        <w:t>Rev. 91</w:t>
      </w:r>
    </w:p>
    <w:p w:rsidR="00502E3B" w:rsidRDefault="00502E3B">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br w:type="page"/>
      </w:r>
      <w:r>
        <w:rPr>
          <w:rFonts w:ascii="Times New Roman" w:hAnsi="Times New Roman"/>
        </w:rPr>
        <w:tab/>
        <w:t>STATE ORGANIZATION</w:t>
      </w:r>
    </w:p>
    <w:p w:rsidR="00502E3B" w:rsidRDefault="00502E3B">
      <w:pPr>
        <w:tabs>
          <w:tab w:val="center" w:pos="4680"/>
          <w:tab w:val="right" w:pos="9360"/>
        </w:tabs>
        <w:spacing w:line="192" w:lineRule="auto"/>
        <w:jc w:val="both"/>
        <w:rPr>
          <w:rFonts w:ascii="Times New Roman" w:hAnsi="Times New Roman"/>
        </w:rPr>
      </w:pPr>
      <w:r>
        <w:rPr>
          <w:rFonts w:ascii="Times New Roman" w:hAnsi="Times New Roman"/>
          <w:u w:val="single"/>
        </w:rPr>
        <w:t>08-98</w:t>
      </w:r>
      <w:r>
        <w:rPr>
          <w:rFonts w:ascii="Times New Roman" w:hAnsi="Times New Roman"/>
          <w:u w:val="single"/>
        </w:rPr>
        <w:tab/>
        <w:t>AND GENERAL ADMINISTRATION</w:t>
      </w:r>
      <w:r>
        <w:rPr>
          <w:rFonts w:ascii="Times New Roman" w:hAnsi="Times New Roman"/>
          <w:u w:val="single"/>
        </w:rPr>
        <w:tab/>
        <w:t>2700.2 (Cont.)</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center"/>
        <w:rPr>
          <w:ins w:id="2025" w:author="Unknown"/>
          <w:rFonts w:ascii="Times New Roman" w:hAnsi="Times New Roman"/>
        </w:rPr>
      </w:pPr>
      <w:ins w:id="2026" w:author="Unknown">
        <w:r>
          <w:rPr>
            <w:rFonts w:ascii="Times New Roman" w:hAnsi="Times New Roman"/>
          </w:rPr>
          <w:t>APPENDIX C.1</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center"/>
        <w:rPr>
          <w:ins w:id="2027" w:author="Unknown"/>
          <w:rFonts w:ascii="Times New Roman" w:hAnsi="Times New Roman"/>
        </w:rPr>
      </w:pPr>
      <w:ins w:id="2028" w:author="Unknown">
        <w:r>
          <w:rPr>
            <w:rFonts w:ascii="Times New Roman" w:hAnsi="Times New Roman"/>
          </w:rPr>
          <w:t>DEFINITIONS OF PROGRAM TYPES</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029" w:author="Unknown"/>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030" w:author="Unknown"/>
          <w:rFonts w:ascii="Times New Roman" w:hAnsi="Times New Roman"/>
        </w:rPr>
      </w:pPr>
      <w:ins w:id="2031" w:author="Unknown">
        <w:r>
          <w:rPr>
            <w:rFonts w:ascii="Times New Roman" w:hAnsi="Times New Roman"/>
          </w:rPr>
          <w:t>The following definitions describe special Medicaid programs that are coded independently of type of service for MSIS purposes.  These programs cover bands of services that may cut across many types of service.</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032" w:author="Unknown"/>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ins w:id="2033" w:author="Unknown"/>
          <w:rFonts w:ascii="Times New" w:hAnsi="Times New"/>
        </w:rPr>
      </w:pPr>
      <w:ins w:id="2034" w:author="Unknown">
        <w:r>
          <w:rPr>
            <w:rFonts w:ascii="Times New" w:hAnsi="Times New"/>
          </w:rPr>
          <w:t>A.</w:t>
        </w:r>
        <w:r>
          <w:rPr>
            <w:rFonts w:ascii="Times New" w:hAnsi="Times New"/>
          </w:rPr>
          <w:tab/>
        </w:r>
        <w:r>
          <w:rPr>
            <w:rFonts w:ascii="Times New" w:hAnsi="Times New"/>
            <w:u w:val="single"/>
          </w:rPr>
          <w:t>Program Type 1.    Early and Periodic Screening, Diagnosis, and Treatment (EPSDT) (See 42 CFR 440.40(b))</w:t>
        </w:r>
        <w:r>
          <w:rPr>
            <w:rFonts w:ascii="Times New" w:hAnsi="Times New"/>
          </w:rPr>
          <w:t xml:space="preserve">.--This includes either general health screening services and vision, dental, and hearing services furnished to Medicaid </w:t>
        </w:r>
        <w:proofErr w:type="spellStart"/>
        <w:r>
          <w:rPr>
            <w:rFonts w:ascii="Times New" w:hAnsi="Times New"/>
          </w:rPr>
          <w:t>eligibles</w:t>
        </w:r>
        <w:proofErr w:type="spellEnd"/>
        <w:r>
          <w:rPr>
            <w:rFonts w:ascii="Times New" w:hAnsi="Times New"/>
          </w:rPr>
          <w:t xml:space="preserve"> under age 21 to fulfill the requirements of the EPSDT program or services rendered based on referrals from EPSDT visits.  The Act specifies two sets of EPSDT screenings:</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035" w:author="Unknown"/>
          <w:rFonts w:ascii="Times New" w:hAnsi="Times New"/>
        </w:rPr>
      </w:pPr>
      <w:ins w:id="2036" w:author="Unknown">
        <w:r>
          <w:rPr>
            <w:rFonts w:ascii="Times New" w:hAnsi="Times New"/>
          </w:rPr>
          <w:t xml:space="preserve"> </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037" w:author="Unknown"/>
          <w:rFonts w:ascii="Times New" w:hAnsi="Times New"/>
        </w:rPr>
      </w:pPr>
      <w:ins w:id="2038" w:author="Unknown">
        <w:r>
          <w:rPr>
            <w:rFonts w:ascii="Times New" w:hAnsi="Times New"/>
          </w:rPr>
          <w:t xml:space="preserve">      </w:t>
        </w:r>
        <w:r>
          <w:rPr>
            <w:rFonts w:ascii="Times New" w:hAnsi="Times New"/>
          </w:rPr>
          <w:tab/>
        </w:r>
        <w:r>
          <w:rPr>
            <w:rFonts w:ascii="Times New" w:hAnsi="Times New"/>
          </w:rPr>
          <w:tab/>
          <w:t>o  </w:t>
        </w:r>
        <w:r>
          <w:rPr>
            <w:rFonts w:ascii="Times New" w:hAnsi="Times New"/>
          </w:rPr>
          <w:tab/>
          <w:t>Periodic screenings, which are provided at distinct intervals determined by the State, and which must include the following services:</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039" w:author="Unknown"/>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040" w:author="Unknown"/>
          <w:rFonts w:ascii="Times New" w:hAnsi="Times New"/>
        </w:rPr>
      </w:pPr>
      <w:ins w:id="2041" w:author="Unknown">
        <w:r>
          <w:rPr>
            <w:rFonts w:ascii="Times New" w:hAnsi="Times New"/>
          </w:rPr>
          <w:t xml:space="preserve">       </w:t>
        </w:r>
        <w:r>
          <w:rPr>
            <w:rFonts w:ascii="Times New" w:hAnsi="Times New"/>
          </w:rPr>
          <w:tab/>
        </w:r>
        <w:r>
          <w:rPr>
            <w:rFonts w:ascii="Times New" w:hAnsi="Times New"/>
          </w:rPr>
          <w:tab/>
          <w:t>-  </w:t>
        </w:r>
        <w:r>
          <w:rPr>
            <w:rFonts w:ascii="Times New" w:hAnsi="Times New"/>
          </w:rPr>
          <w:tab/>
          <w:t>A comprehensive health and developmental history assessment (including assessment of both physical and mental health development);</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042" w:author="Unknown"/>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043" w:author="Unknown"/>
          <w:rFonts w:ascii="Times New" w:hAnsi="Times New"/>
        </w:rPr>
      </w:pPr>
      <w:ins w:id="2044" w:author="Unknown">
        <w:r>
          <w:rPr>
            <w:rFonts w:ascii="Times New" w:hAnsi="Times New"/>
          </w:rPr>
          <w:t xml:space="preserve">      </w:t>
        </w:r>
        <w:r>
          <w:rPr>
            <w:rFonts w:ascii="Times New" w:hAnsi="Times New"/>
          </w:rPr>
          <w:tab/>
        </w:r>
        <w:r>
          <w:rPr>
            <w:rFonts w:ascii="Times New" w:hAnsi="Times New"/>
          </w:rPr>
          <w:tab/>
        </w:r>
        <w:r>
          <w:rPr>
            <w:rFonts w:ascii="Times New" w:hAnsi="Times New"/>
          </w:rPr>
          <w:tab/>
          <w:t>-  </w:t>
        </w:r>
        <w:r>
          <w:rPr>
            <w:rFonts w:ascii="Times New" w:hAnsi="Times New"/>
          </w:rPr>
          <w:tab/>
          <w:t>A comprehensive unclothed physical exam;</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045" w:author="Unknown"/>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046" w:author="Unknown"/>
          <w:rFonts w:ascii="Times New" w:hAnsi="Times New"/>
        </w:rPr>
      </w:pPr>
      <w:ins w:id="2047" w:author="Unknown">
        <w:r>
          <w:rPr>
            <w:rFonts w:ascii="Times New" w:hAnsi="Times New"/>
          </w:rPr>
          <w:t xml:space="preserve">      </w:t>
        </w:r>
        <w:r>
          <w:rPr>
            <w:rFonts w:ascii="Times New" w:hAnsi="Times New"/>
          </w:rPr>
          <w:tab/>
        </w:r>
        <w:r>
          <w:rPr>
            <w:rFonts w:ascii="Times New" w:hAnsi="Times New"/>
          </w:rPr>
          <w:tab/>
        </w:r>
        <w:r>
          <w:rPr>
            <w:rFonts w:ascii="Times New" w:hAnsi="Times New"/>
          </w:rPr>
          <w:tab/>
          <w:t>- </w:t>
        </w:r>
        <w:r>
          <w:rPr>
            <w:rFonts w:ascii="Times New" w:hAnsi="Times New"/>
          </w:rPr>
          <w:tab/>
          <w:t>Appropriate immunizations according to the Advisory Committee on Immunization Practices schedule;</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048" w:author="Unknown"/>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049" w:author="Unknown"/>
          <w:rFonts w:ascii="Times New" w:hAnsi="Times New"/>
        </w:rPr>
      </w:pPr>
      <w:ins w:id="2050" w:author="Unknown">
        <w:r>
          <w:rPr>
            <w:rFonts w:ascii="Times New" w:hAnsi="Times New"/>
          </w:rPr>
          <w:t xml:space="preserve">      </w:t>
        </w:r>
        <w:r>
          <w:rPr>
            <w:rFonts w:ascii="Times New" w:hAnsi="Times New"/>
          </w:rPr>
          <w:tab/>
        </w:r>
        <w:r>
          <w:rPr>
            <w:rFonts w:ascii="Times New" w:hAnsi="Times New"/>
          </w:rPr>
          <w:tab/>
        </w:r>
        <w:r>
          <w:rPr>
            <w:rFonts w:ascii="Times New" w:hAnsi="Times New"/>
          </w:rPr>
          <w:tab/>
          <w:t>-  </w:t>
        </w:r>
        <w:r>
          <w:rPr>
            <w:rFonts w:ascii="Times New" w:hAnsi="Times New"/>
          </w:rPr>
          <w:tab/>
          <w:t>Laboratory tests (including blood lead level assessment);</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051" w:author="Unknown"/>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052" w:author="Unknown"/>
          <w:rFonts w:ascii="Times New" w:hAnsi="Times New"/>
        </w:rPr>
      </w:pPr>
      <w:ins w:id="2053" w:author="Unknown">
        <w:r>
          <w:rPr>
            <w:rFonts w:ascii="Times New" w:hAnsi="Times New"/>
          </w:rPr>
          <w:t xml:space="preserve">       </w:t>
        </w:r>
        <w:r>
          <w:rPr>
            <w:rFonts w:ascii="Times New" w:hAnsi="Times New"/>
          </w:rPr>
          <w:tab/>
        </w:r>
        <w:r>
          <w:rPr>
            <w:rFonts w:ascii="Times New" w:hAnsi="Times New"/>
          </w:rPr>
          <w:tab/>
          <w:t>-  </w:t>
        </w:r>
        <w:r>
          <w:rPr>
            <w:rFonts w:ascii="Times New" w:hAnsi="Times New"/>
          </w:rPr>
          <w:tab/>
          <w:t>Health education (including anticipatory guidance); and</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054" w:author="Unknown"/>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2055" w:author="Unknown"/>
          <w:rFonts w:ascii="Times New" w:hAnsi="Times New"/>
        </w:rPr>
      </w:pPr>
      <w:ins w:id="2056" w:author="Unknown">
        <w:r>
          <w:rPr>
            <w:rFonts w:ascii="Times New" w:hAnsi="Times New"/>
          </w:rPr>
          <w:t>o  </w:t>
        </w:r>
        <w:r>
          <w:rPr>
            <w:rFonts w:ascii="Times New" w:hAnsi="Times New"/>
          </w:rPr>
          <w:tab/>
        </w:r>
        <w:proofErr w:type="spellStart"/>
        <w:r>
          <w:rPr>
            <w:rFonts w:ascii="Times New" w:hAnsi="Times New"/>
          </w:rPr>
          <w:t>Interperiodic</w:t>
        </w:r>
        <w:proofErr w:type="spellEnd"/>
        <w:r>
          <w:rPr>
            <w:rFonts w:ascii="Times New" w:hAnsi="Times New"/>
          </w:rPr>
          <w:t xml:space="preserve"> screenings, which are provided when medically necessary to determine the existence of suspected physical or mental illness or conditions.</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057" w:author="Unknown"/>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ins w:id="2058" w:author="Unknown"/>
          <w:rFonts w:ascii="Times New" w:hAnsi="Times New"/>
        </w:rPr>
      </w:pPr>
      <w:ins w:id="2059" w:author="Unknown">
        <w:r>
          <w:rPr>
            <w:rFonts w:ascii="Times New Roman" w:hAnsi="Times New Roman"/>
          </w:rPr>
          <w:t>B.</w:t>
        </w:r>
        <w:r>
          <w:rPr>
            <w:rFonts w:ascii="Times New Roman" w:hAnsi="Times New Roman"/>
          </w:rPr>
          <w:tab/>
        </w:r>
        <w:r>
          <w:rPr>
            <w:rFonts w:ascii="Times New Roman" w:hAnsi="Times New Roman"/>
            <w:u w:val="single"/>
          </w:rPr>
          <w:t>Program Type 2.    Family Planning</w:t>
        </w:r>
        <w:r>
          <w:rPr>
            <w:rFonts w:ascii="Times New" w:hAnsi="Times New"/>
            <w:u w:val="single"/>
          </w:rPr>
          <w:t xml:space="preserve"> (See 42 CFR 440.40(c))</w:t>
        </w:r>
        <w:r>
          <w:rPr>
            <w:rFonts w:ascii="Times New Roman" w:hAnsi="Times New Roman"/>
          </w:rPr>
          <w:t>.--Only items and procedures clearly provided or performed for family planning purposes and matched at the 90 percent FFP rate should be included as Family Planning.</w:t>
        </w:r>
        <w:r>
          <w:rPr>
            <w:rFonts w:ascii="Times New" w:hAnsi="Times New"/>
          </w:rPr>
          <w:t xml:space="preserve"> Services covered under this program include, but are not limited to:</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060" w:author="Unknown"/>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2061" w:author="Unknown"/>
          <w:rFonts w:ascii="Times New" w:hAnsi="Times New"/>
        </w:rPr>
      </w:pPr>
      <w:ins w:id="2062" w:author="Unknown">
        <w:r>
          <w:rPr>
            <w:rFonts w:ascii="Times New" w:hAnsi="Times New"/>
          </w:rPr>
          <w:t>o  </w:t>
        </w:r>
        <w:r>
          <w:rPr>
            <w:rFonts w:ascii="Times New" w:hAnsi="Times New"/>
          </w:rPr>
          <w:tab/>
          <w:t>Counseling and patient education and treatment furnished by medical professionals in accordance with State law;</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063" w:author="Unknown"/>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2064" w:author="Unknown"/>
          <w:rFonts w:ascii="Times New" w:hAnsi="Times New"/>
        </w:rPr>
      </w:pPr>
      <w:ins w:id="2065" w:author="Unknown">
        <w:r>
          <w:rPr>
            <w:rFonts w:ascii="Times New" w:hAnsi="Times New"/>
          </w:rPr>
          <w:t>o</w:t>
        </w:r>
        <w:r>
          <w:rPr>
            <w:rFonts w:ascii="Times New" w:hAnsi="Times New"/>
          </w:rPr>
          <w:tab/>
          <w:t>Laboratory  and X-ray services;</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066" w:author="Unknown"/>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2067" w:author="Unknown"/>
          <w:rFonts w:ascii="Times New" w:hAnsi="Times New"/>
        </w:rPr>
      </w:pPr>
      <w:ins w:id="2068" w:author="Unknown">
        <w:r>
          <w:rPr>
            <w:rFonts w:ascii="Times New" w:hAnsi="Times New"/>
          </w:rPr>
          <w:t>o</w:t>
        </w:r>
        <w:r>
          <w:rPr>
            <w:rFonts w:ascii="Times New" w:hAnsi="Times New"/>
          </w:rPr>
          <w:tab/>
          <w:t>Medically approved methods, procedures, pharmaceutical supplies, and devices to prevent conception;</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069" w:author="Unknown"/>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2070" w:author="Unknown"/>
          <w:rFonts w:ascii="Times New" w:hAnsi="Times New"/>
        </w:rPr>
      </w:pPr>
      <w:ins w:id="2071" w:author="Unknown">
        <w:r>
          <w:rPr>
            <w:rFonts w:ascii="Times New" w:hAnsi="Times New"/>
          </w:rPr>
          <w:t>o</w:t>
        </w:r>
        <w:r>
          <w:rPr>
            <w:rFonts w:ascii="Times New" w:hAnsi="Times New"/>
          </w:rPr>
          <w:tab/>
          <w:t>Natural family planning methods; and</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072" w:author="Unknown"/>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2073" w:author="Unknown"/>
          <w:rFonts w:ascii="Times New" w:hAnsi="Times New"/>
        </w:rPr>
      </w:pPr>
      <w:ins w:id="2074" w:author="Unknown">
        <w:r>
          <w:rPr>
            <w:rFonts w:ascii="Times New" w:hAnsi="Times New"/>
          </w:rPr>
          <w:t>o</w:t>
        </w:r>
        <w:r>
          <w:rPr>
            <w:rFonts w:ascii="Times New" w:hAnsi="Times New"/>
          </w:rPr>
          <w:tab/>
          <w:t>Diagnosis and treatment for infertility.</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075" w:author="Unknown"/>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hanging="950"/>
        <w:jc w:val="both"/>
        <w:rPr>
          <w:rFonts w:ascii="Times New Roman" w:hAnsi="Times New Roman"/>
        </w:rPr>
      </w:pPr>
      <w:ins w:id="2076" w:author="Unknown">
        <w:r>
          <w:rPr>
            <w:rFonts w:ascii="Times New" w:hAnsi="Times New"/>
          </w:rPr>
          <w:t>NOTE:</w:t>
        </w:r>
        <w:r>
          <w:rPr>
            <w:rFonts w:ascii="Times New" w:hAnsi="Times New"/>
          </w:rPr>
          <w:tab/>
        </w:r>
        <w:r>
          <w:rPr>
            <w:rFonts w:ascii="Times New Roman" w:hAnsi="Times New Roman"/>
          </w:rPr>
          <w:t>HCFA</w:t>
        </w:r>
      </w:ins>
      <w:r>
        <w:rPr>
          <w:rFonts w:ascii="Times New Roman" w:hAnsi="Times New Roman"/>
        </w:rPr>
        <w:t>'</w:t>
      </w:r>
      <w:ins w:id="2077" w:author="Unknown">
        <w:r>
          <w:rPr>
            <w:rFonts w:ascii="Times New Roman" w:hAnsi="Times New Roman"/>
          </w:rPr>
          <w:t>s Revised Financial Management Review Guide for Family Planning Services describes items and procedures eligible for the enhanced match as family planning services.</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right" w:pos="9360"/>
        </w:tabs>
        <w:spacing w:line="192" w:lineRule="auto"/>
        <w:jc w:val="both"/>
        <w:rPr>
          <w:rFonts w:ascii="Times New Roman" w:hAnsi="Times New Roman"/>
        </w:rPr>
      </w:pPr>
      <w:r>
        <w:rPr>
          <w:rFonts w:ascii="Times New Roman" w:hAnsi="Times New Roman"/>
        </w:rPr>
        <w:t>Rev. 91</w:t>
      </w:r>
      <w:r>
        <w:rPr>
          <w:rFonts w:ascii="Times New Roman" w:hAnsi="Times New Roman"/>
        </w:rPr>
        <w:tab/>
        <w:t>2-179</w:t>
      </w:r>
    </w:p>
    <w:p w:rsidR="00502E3B" w:rsidRDefault="00502E3B">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br w:type="page"/>
      </w:r>
      <w:r>
        <w:rPr>
          <w:rFonts w:ascii="Times New Roman" w:hAnsi="Times New Roman"/>
        </w:rPr>
        <w:tab/>
        <w:t>STATE ORGANIZATION</w:t>
      </w:r>
    </w:p>
    <w:p w:rsidR="00502E3B" w:rsidRDefault="00502E3B">
      <w:pPr>
        <w:tabs>
          <w:tab w:val="center" w:pos="4680"/>
          <w:tab w:val="right" w:pos="9360"/>
        </w:tabs>
        <w:spacing w:line="192" w:lineRule="auto"/>
        <w:jc w:val="both"/>
        <w:rPr>
          <w:rFonts w:ascii="Times New Roman" w:hAnsi="Times New Roman"/>
        </w:rPr>
      </w:pPr>
      <w:r>
        <w:rPr>
          <w:rFonts w:ascii="Times New Roman" w:hAnsi="Times New Roman"/>
          <w:u w:val="single"/>
        </w:rPr>
        <w:t>2700.2 (Cont.)</w:t>
      </w:r>
      <w:r>
        <w:rPr>
          <w:rFonts w:ascii="Times New Roman" w:hAnsi="Times New Roman"/>
          <w:u w:val="single"/>
        </w:rPr>
        <w:tab/>
        <w:t>AND GENERAL ADMINISTRATION</w:t>
      </w:r>
      <w:r>
        <w:rPr>
          <w:rFonts w:ascii="Times New Roman" w:hAnsi="Times New Roman"/>
          <w:u w:val="single"/>
        </w:rPr>
        <w:tab/>
        <w:t>08-98</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ins w:id="2078" w:author="Unknown"/>
          <w:rFonts w:ascii="Times New Roman" w:hAnsi="Times New Roman"/>
        </w:rPr>
      </w:pPr>
      <w:ins w:id="2079" w:author="Unknown">
        <w:r>
          <w:rPr>
            <w:rFonts w:ascii="Times New Roman" w:hAnsi="Times New Roman"/>
          </w:rPr>
          <w:t>C.</w:t>
        </w:r>
        <w:r>
          <w:rPr>
            <w:rFonts w:ascii="Times New Roman" w:hAnsi="Times New Roman"/>
          </w:rPr>
          <w:tab/>
        </w:r>
        <w:r>
          <w:rPr>
            <w:rFonts w:ascii="Times New Roman" w:hAnsi="Times New Roman"/>
            <w:u w:val="single"/>
          </w:rPr>
          <w:t>Program Type 3.    Rural Health Clinics (RHC)(See 42 CFR 440.20(b))</w:t>
        </w:r>
        <w:r>
          <w:rPr>
            <w:rFonts w:ascii="Times New Roman" w:hAnsi="Times New Roman"/>
          </w:rPr>
          <w:t xml:space="preserve">.--These include services (as allowed by State law) furnished by a rural health clinic that has been certified in accordance with the conditions of 42 CFR Part 491 (certification of certain health facilities).  Services performed in </w:t>
        </w:r>
        <w:proofErr w:type="spellStart"/>
        <w:r>
          <w:rPr>
            <w:rFonts w:ascii="Times New Roman" w:hAnsi="Times New Roman"/>
          </w:rPr>
          <w:t>RHCs</w:t>
        </w:r>
        <w:proofErr w:type="spellEnd"/>
        <w:r>
          <w:rPr>
            <w:rFonts w:ascii="Times New Roman" w:hAnsi="Times New Roman"/>
          </w:rPr>
          <w:t xml:space="preserve"> include, but are not limited to: </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080" w:author="Unknown"/>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2081" w:author="Unknown"/>
          <w:rFonts w:ascii="Times New Roman" w:hAnsi="Times New Roman"/>
        </w:rPr>
      </w:pPr>
      <w:ins w:id="2082" w:author="Unknown">
        <w:r>
          <w:rPr>
            <w:rFonts w:ascii="Times New Roman" w:hAnsi="Times New Roman"/>
          </w:rPr>
          <w:t>o</w:t>
        </w:r>
        <w:r>
          <w:rPr>
            <w:rFonts w:ascii="Times New Roman" w:hAnsi="Times New Roman"/>
          </w:rPr>
          <w:tab/>
          <w:t>Services furnished by a physician within the scope of his or her profession as defined by State law.  The physician performs these services in or away from the clinic and has an agreement with the clinic providing that he or she will be paid by the clinic for these services;</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083" w:author="Unknown"/>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2084" w:author="Unknown"/>
          <w:rFonts w:ascii="Times New Roman" w:hAnsi="Times New Roman"/>
        </w:rPr>
      </w:pPr>
      <w:ins w:id="2085" w:author="Unknown">
        <w:r>
          <w:rPr>
            <w:rFonts w:ascii="Times New Roman" w:hAnsi="Times New Roman"/>
          </w:rPr>
          <w:t>o</w:t>
        </w:r>
        <w:r>
          <w:rPr>
            <w:rFonts w:ascii="Times New Roman" w:hAnsi="Times New Roman"/>
          </w:rPr>
          <w:tab/>
          <w:t xml:space="preserve">Services furnished by a physician assistant, nurse practitioner, nurse midwife, or other specialized nurse practitioner (as defined in 42 CFR 405.2401 and 491.2) if the services are furnished in accordance with the requirements specified in 42 CFR 405.2412(a);  </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086" w:author="Unknown"/>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2087" w:author="Unknown"/>
          <w:rFonts w:ascii="Times New Roman" w:hAnsi="Times New Roman"/>
        </w:rPr>
      </w:pPr>
      <w:ins w:id="2088" w:author="Unknown">
        <w:r>
          <w:rPr>
            <w:rFonts w:ascii="Times New Roman" w:hAnsi="Times New Roman"/>
          </w:rPr>
          <w:t>o</w:t>
        </w:r>
        <w:r>
          <w:rPr>
            <w:rFonts w:ascii="Times New Roman" w:hAnsi="Times New Roman"/>
          </w:rPr>
          <w:tab/>
          <w:t>Services and supplies provided in conjunction with professional services furnished by a physician, physician assistant, nurse practitioner, nurse midwife, or specialized nurse practitioner.  (See 42 CFR 405.2413 and 405.2415 for the criteria determining whether services and supplies are included here.); or</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089" w:author="Unknown"/>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2090" w:author="Unknown"/>
          <w:rFonts w:ascii="Times New Roman" w:hAnsi="Times New Roman"/>
        </w:rPr>
      </w:pPr>
      <w:ins w:id="2091" w:author="Unknown">
        <w:r>
          <w:rPr>
            <w:rFonts w:ascii="Times New Roman" w:hAnsi="Times New Roman"/>
          </w:rPr>
          <w:t>o</w:t>
        </w:r>
        <w:r>
          <w:rPr>
            <w:rFonts w:ascii="Times New Roman" w:hAnsi="Times New Roman"/>
          </w:rPr>
          <w:tab/>
          <w:t>Part</w:t>
        </w:r>
        <w:r>
          <w:rPr>
            <w:rFonts w:ascii="Times New Roman" w:hAnsi="Times New Roman"/>
          </w:rPr>
          <w:noBreakHyphen/>
          <w:t xml:space="preserve">time or intermittent visiting nurse care and related medical supplies (other than drugs and </w:t>
        </w:r>
        <w:proofErr w:type="spellStart"/>
        <w:r>
          <w:rPr>
            <w:rFonts w:ascii="Times New Roman" w:hAnsi="Times New Roman"/>
          </w:rPr>
          <w:t>biologicals</w:t>
        </w:r>
        <w:proofErr w:type="spellEnd"/>
        <w:r>
          <w:rPr>
            <w:rFonts w:ascii="Times New Roman" w:hAnsi="Times New Roman"/>
          </w:rPr>
          <w:t xml:space="preserve">) if: </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092" w:author="Unknown"/>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jc w:val="both"/>
        <w:rPr>
          <w:ins w:id="2093" w:author="Unknown"/>
          <w:rFonts w:ascii="Times New Roman" w:hAnsi="Times New Roman"/>
        </w:rPr>
      </w:pPr>
      <w:ins w:id="2094" w:author="Unknown">
        <w:r>
          <w:rPr>
            <w:rFonts w:ascii="Times New Roman" w:hAnsi="Times New Roman"/>
          </w:rPr>
          <w:t>-</w:t>
        </w:r>
        <w:r>
          <w:rPr>
            <w:rFonts w:ascii="Times New Roman" w:hAnsi="Times New Roman"/>
          </w:rPr>
          <w:tab/>
          <w:t>The clinic is located in an area in which the Secretary has determined that there is a shortage of home health agencies (see 42 CFR 405.2417);</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jc w:val="both"/>
        <w:rPr>
          <w:ins w:id="2095" w:author="Unknown"/>
          <w:rFonts w:ascii="Times New Roman" w:hAnsi="Times New Roman"/>
        </w:rPr>
      </w:pPr>
      <w:ins w:id="2096" w:author="Unknown">
        <w:r>
          <w:rPr>
            <w:rFonts w:ascii="Times New Roman" w:hAnsi="Times New Roman"/>
          </w:rPr>
          <w:t>-</w:t>
        </w:r>
        <w:r>
          <w:rPr>
            <w:rFonts w:ascii="Times New Roman" w:hAnsi="Times New Roman"/>
          </w:rPr>
          <w:tab/>
          <w:t>The services are furnished by a registered nurse or licensed practical or vocational nurse employed, or otherwise compensated for the services, by the clinic;</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097" w:author="Unknown"/>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jc w:val="both"/>
        <w:rPr>
          <w:ins w:id="2098" w:author="Unknown"/>
          <w:rFonts w:ascii="Times New" w:hAnsi="Times New"/>
        </w:rPr>
      </w:pPr>
      <w:ins w:id="2099" w:author="Unknown">
        <w:r>
          <w:rPr>
            <w:rFonts w:ascii="Times New Roman" w:hAnsi="Times New Roman"/>
          </w:rPr>
          <w:t>-</w:t>
        </w:r>
        <w:r>
          <w:rPr>
            <w:rFonts w:ascii="Times New Roman" w:hAnsi="Times New Roman"/>
          </w:rPr>
          <w:tab/>
          <w:t xml:space="preserve">The services are furnished under a written plan of treatment that is either established and reviewed at least every 60 days by a supervising physician of the clinic, or that is established by a physician, physician's assistant, nurse practitioner, nurse midwife, or specialized nurse practitioner and reviewed and approved at least every 60 days by a supervising physician of the clinic; and </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100" w:author="Unknown"/>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jc w:val="both"/>
        <w:rPr>
          <w:ins w:id="2101" w:author="Unknown"/>
          <w:rFonts w:ascii="Times New" w:hAnsi="Times New"/>
        </w:rPr>
      </w:pPr>
      <w:ins w:id="2102" w:author="Unknown">
        <w:r>
          <w:rPr>
            <w:rFonts w:ascii="Times New" w:hAnsi="Times New"/>
          </w:rPr>
          <w:t>-  </w:t>
        </w:r>
        <w:r>
          <w:rPr>
            <w:rFonts w:ascii="Times New" w:hAnsi="Times New"/>
          </w:rPr>
          <w:tab/>
          <w:t>The services are furnished to a homebound patient.  For purposes of visiting nurse services, a homebound recipient means one who is permanently or temporarily confined to a place of residence because of a medical or health condition and leaves the place of residence infrequently.  For this purpose, a  place of residence does not include a hospital or nursing facility.</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103" w:author="Unknown"/>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ins w:id="2104" w:author="Unknown"/>
          <w:rFonts w:ascii="Times New" w:hAnsi="Times New"/>
        </w:rPr>
      </w:pPr>
      <w:ins w:id="2105" w:author="Unknown">
        <w:r>
          <w:rPr>
            <w:rFonts w:ascii="Times New" w:hAnsi="Times New"/>
          </w:rPr>
          <w:t>D.</w:t>
        </w:r>
        <w:r>
          <w:rPr>
            <w:rFonts w:ascii="Times New" w:hAnsi="Times New"/>
          </w:rPr>
          <w:tab/>
        </w:r>
        <w:r>
          <w:rPr>
            <w:rFonts w:ascii="Times New" w:hAnsi="Times New"/>
            <w:u w:val="single"/>
          </w:rPr>
          <w:t xml:space="preserve">Program Type 4.    Federally Qualified Health Center (FQHC) (See </w:t>
        </w:r>
      </w:ins>
      <w:r>
        <w:rPr>
          <w:rFonts w:ascii="Times New" w:hAnsi="Times New"/>
          <w:u w:val="single"/>
        </w:rPr>
        <w:t>§</w:t>
      </w:r>
      <w:ins w:id="2106" w:author="Unknown">
        <w:r>
          <w:rPr>
            <w:rFonts w:ascii="Times New" w:hAnsi="Times New"/>
            <w:u w:val="single"/>
          </w:rPr>
          <w:t>1905(a)(2)(A) of the Act)</w:t>
        </w:r>
        <w:r>
          <w:rPr>
            <w:rFonts w:ascii="Times New" w:hAnsi="Times New"/>
          </w:rPr>
          <w:t>.--</w:t>
        </w:r>
        <w:proofErr w:type="spellStart"/>
        <w:r>
          <w:rPr>
            <w:rFonts w:ascii="Times New" w:hAnsi="Times New"/>
          </w:rPr>
          <w:t>FQHCs</w:t>
        </w:r>
        <w:proofErr w:type="spellEnd"/>
        <w:r>
          <w:rPr>
            <w:rFonts w:ascii="Times New" w:hAnsi="Times New"/>
          </w:rPr>
          <w:t xml:space="preserve"> are facilities or programs more commonly known as community health centers, migrant health centers, and health care for the homeless programs.  A facility or program qualifies as a FQHC providing services covered under Medicaid if:</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107" w:author="Unknown"/>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2108" w:author="Unknown"/>
          <w:rFonts w:ascii="Times New" w:hAnsi="Times New"/>
        </w:rPr>
      </w:pPr>
      <w:ins w:id="2109" w:author="Unknown">
        <w:r>
          <w:rPr>
            <w:rFonts w:ascii="Times New" w:hAnsi="Times New"/>
          </w:rPr>
          <w:t>o</w:t>
        </w:r>
        <w:r>
          <w:rPr>
            <w:rFonts w:ascii="Times New" w:hAnsi="Times New"/>
          </w:rPr>
          <w:tab/>
          <w:t xml:space="preserve">They receive grants under </w:t>
        </w:r>
      </w:ins>
      <w:r>
        <w:rPr>
          <w:rFonts w:ascii="Times New" w:hAnsi="Times New"/>
        </w:rPr>
        <w:t>§§</w:t>
      </w:r>
      <w:ins w:id="2110" w:author="Unknown">
        <w:r>
          <w:rPr>
            <w:rFonts w:ascii="Times New" w:hAnsi="Times New"/>
          </w:rPr>
          <w:t>329, 330, or 340 of the Public Health Service Act (</w:t>
        </w:r>
        <w:proofErr w:type="spellStart"/>
        <w:r>
          <w:rPr>
            <w:rFonts w:ascii="Times New" w:hAnsi="Times New"/>
          </w:rPr>
          <w:t>PHS</w:t>
        </w:r>
        <w:proofErr w:type="spellEnd"/>
        <w:r>
          <w:rPr>
            <w:rFonts w:ascii="Times New" w:hAnsi="Times New"/>
          </w:rPr>
          <w:t xml:space="preserve">); </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111" w:author="Unknown"/>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2112" w:author="Unknown"/>
          <w:rFonts w:ascii="Times New" w:hAnsi="Times New"/>
        </w:rPr>
      </w:pPr>
      <w:ins w:id="2113" w:author="Unknown">
        <w:r>
          <w:rPr>
            <w:rFonts w:ascii="Times New" w:hAnsi="Times New"/>
          </w:rPr>
          <w:t>o</w:t>
        </w:r>
        <w:r>
          <w:rPr>
            <w:rFonts w:ascii="Times New" w:hAnsi="Times New"/>
          </w:rPr>
          <w:tab/>
          <w:t xml:space="preserve">The Health Resources and Services Administration, </w:t>
        </w:r>
        <w:proofErr w:type="spellStart"/>
        <w:r>
          <w:rPr>
            <w:rFonts w:ascii="Times New" w:hAnsi="Times New"/>
          </w:rPr>
          <w:t>PHS</w:t>
        </w:r>
        <w:proofErr w:type="spellEnd"/>
        <w:r>
          <w:rPr>
            <w:rFonts w:ascii="Times New" w:hAnsi="Times New"/>
          </w:rPr>
          <w:t>, certifies the center as meeting FQHC requirements; or</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114" w:author="Unknown"/>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w:hAnsi="Times New"/>
        </w:rPr>
      </w:pPr>
      <w:ins w:id="2115" w:author="Unknown">
        <w:r>
          <w:rPr>
            <w:rFonts w:ascii="Times New" w:hAnsi="Times New"/>
          </w:rPr>
          <w:t>o</w:t>
        </w:r>
        <w:r>
          <w:rPr>
            <w:rFonts w:ascii="Times New" w:hAnsi="Times New"/>
          </w:rPr>
          <w:tab/>
          <w:t>The Secretary determines that the center qualifies through waiver of the requirements.</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right" w:pos="9360"/>
        </w:tabs>
        <w:spacing w:line="192" w:lineRule="auto"/>
        <w:jc w:val="both"/>
        <w:rPr>
          <w:rFonts w:ascii="Times New Roman" w:hAnsi="Times New Roman"/>
        </w:rPr>
      </w:pPr>
      <w:r>
        <w:rPr>
          <w:rFonts w:ascii="Times New Roman" w:hAnsi="Times New Roman"/>
        </w:rPr>
        <w:t xml:space="preserve">2-180  </w:t>
      </w:r>
      <w:r>
        <w:rPr>
          <w:rFonts w:ascii="Times New Roman" w:hAnsi="Times New Roman"/>
        </w:rPr>
        <w:tab/>
        <w:t>Rev. 91</w:t>
      </w:r>
    </w:p>
    <w:p w:rsidR="00502E3B" w:rsidRDefault="00502E3B">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br w:type="page"/>
      </w:r>
      <w:r>
        <w:rPr>
          <w:rFonts w:ascii="Times New Roman" w:hAnsi="Times New Roman"/>
        </w:rPr>
        <w:tab/>
        <w:t>STATE ORGANIZATION</w:t>
      </w:r>
    </w:p>
    <w:p w:rsidR="00502E3B" w:rsidRDefault="00502E3B">
      <w:pPr>
        <w:tabs>
          <w:tab w:val="center" w:pos="4680"/>
          <w:tab w:val="right" w:pos="9360"/>
        </w:tabs>
        <w:spacing w:line="192" w:lineRule="auto"/>
        <w:jc w:val="both"/>
        <w:rPr>
          <w:rFonts w:ascii="Times New Roman" w:hAnsi="Times New Roman"/>
        </w:rPr>
      </w:pPr>
      <w:r>
        <w:rPr>
          <w:rFonts w:ascii="Times New Roman" w:hAnsi="Times New Roman"/>
          <w:u w:val="single"/>
        </w:rPr>
        <w:t>08-98</w:t>
      </w:r>
      <w:r>
        <w:rPr>
          <w:rFonts w:ascii="Times New Roman" w:hAnsi="Times New Roman"/>
          <w:u w:val="single"/>
        </w:rPr>
        <w:tab/>
        <w:t>AND GENERAL ADMINISTRATON</w:t>
      </w:r>
      <w:r>
        <w:rPr>
          <w:rFonts w:ascii="Times New Roman" w:hAnsi="Times New Roman"/>
          <w:u w:val="single"/>
        </w:rPr>
        <w:tab/>
        <w:t>2700.2 (Cont.)</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116" w:author="Unknown"/>
          <w:rFonts w:ascii="Times New" w:hAnsi="Times New"/>
        </w:rPr>
      </w:pPr>
      <w:ins w:id="2117" w:author="Unknown">
        <w:r>
          <w:rPr>
            <w:rFonts w:ascii="Times New" w:hAnsi="Times New"/>
          </w:rPr>
          <w:t xml:space="preserve">Services performed in </w:t>
        </w:r>
        <w:proofErr w:type="spellStart"/>
        <w:r>
          <w:rPr>
            <w:rFonts w:ascii="Times New" w:hAnsi="Times New"/>
          </w:rPr>
          <w:t>FHQCs</w:t>
        </w:r>
        <w:proofErr w:type="spellEnd"/>
        <w:r>
          <w:rPr>
            <w:rFonts w:ascii="Times New" w:hAnsi="Times New"/>
          </w:rPr>
          <w:t xml:space="preserve"> are defined as the same for services provided by rural health clinics. They may include physician services, services provided by physician assistants, nurse practitioners, clinical psychologists, clinical social workers, and services and supplies incident to such services as are otherwise covered if furnished by a physician, or as incident to a physician's services.  In certain cases, services to a homebound Medicaid patient may be provided.  Any other ambulatory service included in the State's Medica</w:t>
        </w:r>
        <w:r>
          <w:rPr>
            <w:rFonts w:ascii="Times New" w:hAnsi="Times New"/>
          </w:rPr>
          <w:t>id plan is considered  covered by a FQHC program if the center offers it.</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118" w:author="Unknown"/>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ins w:id="2119" w:author="Unknown"/>
          <w:rFonts w:ascii="Times New" w:hAnsi="Times New"/>
        </w:rPr>
      </w:pPr>
      <w:ins w:id="2120" w:author="Unknown">
        <w:r>
          <w:rPr>
            <w:rFonts w:ascii="Times New" w:hAnsi="Times New"/>
          </w:rPr>
          <w:t>E.</w:t>
        </w:r>
        <w:r>
          <w:rPr>
            <w:rFonts w:ascii="Times New" w:hAnsi="Times New"/>
          </w:rPr>
          <w:tab/>
        </w:r>
        <w:r>
          <w:rPr>
            <w:rFonts w:ascii="Times New" w:hAnsi="Times New"/>
            <w:u w:val="single"/>
          </w:rPr>
          <w:t>Program Type 5.</w:t>
        </w:r>
        <w:r>
          <w:rPr>
            <w:rFonts w:ascii="Times New" w:hAnsi="Times New"/>
            <w:u w:val="single"/>
          </w:rPr>
          <w:tab/>
          <w:t xml:space="preserve">Indian Health Services (See </w:t>
        </w:r>
      </w:ins>
      <w:r>
        <w:rPr>
          <w:rFonts w:ascii="Times New" w:hAnsi="Times New"/>
          <w:u w:val="single"/>
        </w:rPr>
        <w:t>§</w:t>
      </w:r>
      <w:ins w:id="2121" w:author="Unknown">
        <w:r>
          <w:rPr>
            <w:rFonts w:ascii="Times New" w:hAnsi="Times New"/>
            <w:u w:val="single"/>
          </w:rPr>
          <w:t>1911 of the Act)  (See 42 CFR 431.110)</w:t>
        </w:r>
        <w:r>
          <w:rPr>
            <w:rFonts w:ascii="Times New" w:hAnsi="Times New"/>
          </w:rPr>
          <w:t>.- These are services provided by the Indian Health Service (IHS), an agency charged with providing the primary source of health care for American Indian and Alaska Native people who are members of federally recognized tribes and organizations.  A State plan must provide that an IHS facility, meeting State plan requirements for Medicaid participants, must be accepted as a Medicaid provider on the same basis as any other qual</w:t>
        </w:r>
        <w:r>
          <w:rPr>
            <w:rFonts w:ascii="Times New" w:hAnsi="Times New"/>
          </w:rPr>
          <w:t>ified provider.</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122" w:author="Unknown"/>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ins w:id="2123" w:author="Unknown"/>
          <w:rFonts w:ascii="Times New" w:hAnsi="Times New"/>
        </w:rPr>
      </w:pPr>
      <w:ins w:id="2124" w:author="Unknown">
        <w:r>
          <w:rPr>
            <w:rFonts w:ascii="Times New" w:hAnsi="Times New"/>
          </w:rPr>
          <w:t>F.</w:t>
        </w:r>
        <w:r>
          <w:rPr>
            <w:rFonts w:ascii="Times New" w:hAnsi="Times New"/>
          </w:rPr>
          <w:tab/>
        </w:r>
        <w:r>
          <w:rPr>
            <w:rFonts w:ascii="Times New" w:hAnsi="Times New"/>
            <w:u w:val="single"/>
          </w:rPr>
          <w:t xml:space="preserve">Program Type 6.    Home and Community-Based Care for Functionally Disabled Elderly (See </w:t>
        </w:r>
      </w:ins>
      <w:r>
        <w:rPr>
          <w:rFonts w:ascii="Times New" w:hAnsi="Times New"/>
          <w:u w:val="single"/>
        </w:rPr>
        <w:t>§</w:t>
      </w:r>
      <w:ins w:id="2125" w:author="Unknown">
        <w:r>
          <w:rPr>
            <w:rFonts w:ascii="Times New" w:hAnsi="Times New"/>
            <w:u w:val="single"/>
          </w:rPr>
          <w:t>1929 of the Act) and for Individuals Age 65 and Older(MSIS  (See 42 CFR 441, Subpart H)</w:t>
        </w:r>
        <w:r>
          <w:rPr>
            <w:rFonts w:ascii="Times New" w:hAnsi="Times New"/>
          </w:rPr>
          <w:t xml:space="preserve">.--This program is for </w:t>
        </w:r>
      </w:ins>
      <w:r>
        <w:rPr>
          <w:rFonts w:ascii="Times New" w:hAnsi="Times New"/>
        </w:rPr>
        <w:t>§</w:t>
      </w:r>
      <w:ins w:id="2126" w:author="Unknown">
        <w:r>
          <w:rPr>
            <w:rFonts w:ascii="Times New" w:hAnsi="Times New"/>
          </w:rPr>
          <w:t>1915(d) recipients of home and community-based services for individuals age 65 or older.  This is an option within the Medicaid program to provide home and community-based care to functionally disabled individuals age 65 or older who are otherwise eligible for Medicaid or for non-disabled elderly individuals.</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127" w:author="Unknown"/>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ins w:id="2128" w:author="Unknown"/>
          <w:rFonts w:ascii="Times New" w:hAnsi="Times New"/>
        </w:rPr>
      </w:pPr>
      <w:ins w:id="2129" w:author="Unknown">
        <w:r>
          <w:rPr>
            <w:rFonts w:ascii="Times New" w:hAnsi="Times New"/>
          </w:rPr>
          <w:t>G.</w:t>
        </w:r>
        <w:r>
          <w:rPr>
            <w:rFonts w:ascii="Times New" w:hAnsi="Times New"/>
          </w:rPr>
          <w:tab/>
        </w:r>
        <w:r>
          <w:rPr>
            <w:rFonts w:ascii="Times New" w:hAnsi="Times New"/>
            <w:u w:val="single"/>
          </w:rPr>
          <w:t>Program Type 7.    Home and Community</w:t>
        </w:r>
        <w:r>
          <w:rPr>
            <w:rFonts w:ascii="Times New" w:hAnsi="Times New"/>
            <w:u w:val="single"/>
          </w:rPr>
          <w:noBreakHyphen/>
          <w:t xml:space="preserve">Based Waivers (See </w:t>
        </w:r>
      </w:ins>
      <w:r>
        <w:rPr>
          <w:rFonts w:ascii="Times New" w:hAnsi="Times New"/>
          <w:u w:val="single"/>
        </w:rPr>
        <w:t>§</w:t>
      </w:r>
      <w:ins w:id="2130" w:author="Unknown">
        <w:r>
          <w:rPr>
            <w:rFonts w:ascii="Times New" w:hAnsi="Times New"/>
            <w:u w:val="single"/>
          </w:rPr>
          <w:t>1915(c) of the Act and 42 CFR 440.180)</w:t>
        </w:r>
        <w:r>
          <w:rPr>
            <w:rFonts w:ascii="Times New" w:hAnsi="Times New"/>
          </w:rPr>
          <w:t xml:space="preserve">.--This program includes services furnished by a waiver approved under the provisions in 42 CFR Part 441, Subpart G (home and community-based services; waiver requirements). </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center"/>
        <w:rPr>
          <w:rFonts w:ascii="Times New Roman" w:hAnsi="Times New Roman"/>
        </w:rPr>
      </w:pPr>
      <w:r>
        <w:rPr>
          <w:rFonts w:ascii="Times New Roman" w:hAnsi="Times New Roman"/>
        </w:rPr>
        <w:t xml:space="preserve"> SERVICE HIERARCHY</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Experience has demonstrated there can be instances when more than one service area category could be applicable for a provided service.  The following rules apply to these instances:</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ins w:id="2131" w:author="Unknown"/>
          <w:rFonts w:ascii="Times New Roman" w:hAnsi="Times New Roman"/>
        </w:rPr>
      </w:pPr>
      <w:ins w:id="2132" w:author="Unknown">
        <w:r>
          <w:rPr>
            <w:rFonts w:ascii="Times New Roman" w:hAnsi="Times New Roman"/>
          </w:rPr>
          <w:t>o</w:t>
        </w:r>
        <w:r>
          <w:rPr>
            <w:rFonts w:ascii="Times New Roman" w:hAnsi="Times New Roman"/>
          </w:rPr>
          <w:tab/>
          <w:t xml:space="preserve">The specific service categories of </w:t>
        </w:r>
        <w:proofErr w:type="spellStart"/>
        <w:r>
          <w:rPr>
            <w:rFonts w:ascii="Times New Roman" w:hAnsi="Times New Roman"/>
          </w:rPr>
          <w:t>sterilizations</w:t>
        </w:r>
        <w:proofErr w:type="spellEnd"/>
        <w:r>
          <w:rPr>
            <w:rFonts w:ascii="Times New Roman" w:hAnsi="Times New Roman"/>
          </w:rPr>
          <w:t xml:space="preserve"> and abortions take precedence over provider categories, such as inpatient hospital or outpatient hospital;</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o</w:t>
      </w:r>
      <w:r>
        <w:rPr>
          <w:rFonts w:ascii="Times New Roman" w:hAnsi="Times New Roman"/>
        </w:rPr>
        <w:tab/>
        <w:t>Services of a physician employed by a clinic are reported under clinic services if the clinic is the billing entity.  X-rays processed by the clinic in the course of treatment, however, are reported under X-ray services; and</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o</w:t>
      </w:r>
      <w:r>
        <w:rPr>
          <w:rFonts w:ascii="Times New Roman" w:hAnsi="Times New Roman"/>
        </w:rPr>
        <w:tab/>
        <w:t xml:space="preserve">Services of a registered nurse attending a resident in a NF are reported (if they qualified under the coverage rules) under home health services if they were not billed as part of the NF bill. (See section M.) </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502E3B" w:rsidRDefault="00502E3B">
      <w:pPr>
        <w:tabs>
          <w:tab w:val="right" w:pos="9360"/>
        </w:tabs>
        <w:spacing w:line="192" w:lineRule="auto"/>
        <w:jc w:val="both"/>
        <w:rPr>
          <w:rFonts w:ascii="Times New" w:hAnsi="Times New"/>
        </w:rPr>
      </w:pPr>
      <w:r>
        <w:rPr>
          <w:rFonts w:ascii="Times New Roman" w:hAnsi="Times New Roman"/>
        </w:rPr>
        <w:t>Rev. 91</w:t>
      </w:r>
      <w:r>
        <w:rPr>
          <w:rFonts w:ascii="Times New Roman" w:hAnsi="Times New Roman"/>
        </w:rPr>
        <w:tab/>
        <w:t>2-181</w:t>
      </w:r>
    </w:p>
    <w:p w:rsidR="00502E3B" w:rsidRDefault="00502E3B">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rPr>
        <w:br w:type="page"/>
      </w:r>
      <w:r>
        <w:rPr>
          <w:rFonts w:ascii="Times New" w:hAnsi="Times New"/>
        </w:rPr>
        <w:tab/>
        <w:t>STATE ORGANIZATION</w:t>
      </w:r>
    </w:p>
    <w:p w:rsidR="00502E3B" w:rsidRDefault="00502E3B">
      <w:pPr>
        <w:tabs>
          <w:tab w:val="center" w:pos="4680"/>
          <w:tab w:val="right" w:pos="9360"/>
        </w:tabs>
        <w:spacing w:line="192" w:lineRule="auto"/>
        <w:jc w:val="both"/>
        <w:rPr>
          <w:rFonts w:ascii="Times New" w:hAnsi="Times New"/>
        </w:rPr>
      </w:pPr>
      <w:r>
        <w:rPr>
          <w:rFonts w:ascii="Times New" w:hAnsi="Times New"/>
          <w:u w:val="single"/>
        </w:rPr>
        <w:t>2700.2 (Cont.)</w:t>
      </w:r>
      <w:r>
        <w:rPr>
          <w:rFonts w:ascii="Times New" w:hAnsi="Times New"/>
          <w:u w:val="single"/>
        </w:rPr>
        <w:tab/>
        <w:t>AND GENERAL ADMINISTRATION</w:t>
      </w:r>
      <w:r>
        <w:rPr>
          <w:rFonts w:ascii="Times New" w:hAnsi="Times New"/>
          <w:u w:val="single"/>
        </w:rPr>
        <w:tab/>
        <w:t>08-98</w:t>
      </w:r>
    </w:p>
    <w:p w:rsidR="00502E3B" w:rsidRDefault="00502E3B">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rPr>
        <w:tab/>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rPr>
        <w:tab/>
        <w:t>APPENDIX D</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rPr>
        <w:tab/>
      </w:r>
      <w:r>
        <w:rPr>
          <w:rFonts w:ascii="Times New" w:hAnsi="Times New"/>
          <w:u w:val="single"/>
        </w:rPr>
        <w:t>RACIAL/ETHNIC CLASSIFICATIONS</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133" w:author="Unknown"/>
          <w:rFonts w:ascii="Times New" w:hAnsi="Times New"/>
        </w:rPr>
      </w:pPr>
      <w:r>
        <w:rPr>
          <w:rFonts w:ascii="Times New" w:hAnsi="Times New"/>
        </w:rPr>
        <w:t xml:space="preserve">The following classifications are not to be interpreted as scientific or anthropological in nature, nor are they to be used to determine eligibility for the Medicaid program.  </w:t>
      </w:r>
      <w:ins w:id="2134" w:author="Unknown">
        <w:r>
          <w:rPr>
            <w:rFonts w:ascii="Times New" w:hAnsi="Times New"/>
          </w:rPr>
          <w:t xml:space="preserve">They have been developed and correspond directly to requirements established by the executive branch and the Congress. </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135" w:author="Unknown"/>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136" w:author="Unknown"/>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137" w:author="Unknown"/>
          <w:rFonts w:ascii="Times New" w:hAnsi="Times New"/>
        </w:rPr>
      </w:pPr>
      <w:ins w:id="2138" w:author="Unknown">
        <w:r>
          <w:rPr>
            <w:rFonts w:ascii="Times New" w:hAnsi="Times New"/>
            <w:u w:val="single"/>
          </w:rPr>
          <w:t>DEFINITIONS</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139" w:author="Unknown"/>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140" w:author="Unknown"/>
          <w:rFonts w:ascii="Times New" w:hAnsi="Times New"/>
        </w:rPr>
      </w:pPr>
      <w:ins w:id="2141" w:author="Unknown">
        <w:r>
          <w:rPr>
            <w:rFonts w:ascii="Times New" w:hAnsi="Times New"/>
          </w:rPr>
          <w:t>The changes indicated below take effect for MSIS coding only, and will not be reported for remaining submittals of Form HCFA-2082.</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142" w:author="Unknown"/>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143" w:author="Unknown"/>
          <w:rFonts w:ascii="Times New" w:hAnsi="Times New"/>
        </w:rPr>
      </w:pPr>
      <w:ins w:id="2144" w:author="Unknown">
        <w:r>
          <w:rPr>
            <w:rFonts w:ascii="Times New" w:hAnsi="Times New"/>
            <w:u w:val="single"/>
          </w:rPr>
          <w:t>White</w:t>
        </w:r>
        <w:r>
          <w:rPr>
            <w:rFonts w:ascii="Times New" w:hAnsi="Times New"/>
          </w:rPr>
          <w:t xml:space="preserve"> </w:t>
        </w:r>
        <w:r>
          <w:rPr>
            <w:rFonts w:ascii="Times New" w:hAnsi="Times New"/>
          </w:rPr>
          <w:noBreakHyphen/>
          <w:t xml:space="preserve"> A person having origins in any of the original peoples of Europe, North Africa, or the middle East.</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145" w:author="Unknown"/>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146" w:author="Unknown"/>
          <w:rFonts w:ascii="Times New" w:hAnsi="Times New"/>
        </w:rPr>
      </w:pPr>
      <w:ins w:id="2147" w:author="Unknown">
        <w:r>
          <w:rPr>
            <w:rFonts w:ascii="Times New" w:hAnsi="Times New"/>
            <w:u w:val="single"/>
          </w:rPr>
          <w:t>Black or African American</w:t>
        </w:r>
        <w:r>
          <w:rPr>
            <w:rFonts w:ascii="Times New" w:hAnsi="Times New"/>
          </w:rPr>
          <w:t xml:space="preserve"> - A person having origins in any of the black racial groups of Africa.</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148" w:author="Unknown"/>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149" w:author="Unknown"/>
          <w:rFonts w:ascii="Times New" w:hAnsi="Times New"/>
        </w:rPr>
      </w:pPr>
      <w:ins w:id="2150" w:author="Unknown">
        <w:r>
          <w:rPr>
            <w:rFonts w:ascii="Times New" w:hAnsi="Times New"/>
            <w:u w:val="single"/>
          </w:rPr>
          <w:t>American Indian or Alaskan Native</w:t>
        </w:r>
        <w:r>
          <w:rPr>
            <w:rFonts w:ascii="Times New" w:hAnsi="Times New"/>
          </w:rPr>
          <w:t xml:space="preserve"> </w:t>
        </w:r>
        <w:r>
          <w:rPr>
            <w:rFonts w:ascii="Times New" w:hAnsi="Times New"/>
          </w:rPr>
          <w:noBreakHyphen/>
          <w:t xml:space="preserve"> A person having origins in any of the original peoples of North and South America (including Central America), and who maintains tribal affiliation or community attachment.</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151" w:author="Unknown"/>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152" w:author="Unknown"/>
          <w:rFonts w:ascii="Times New" w:hAnsi="Times New"/>
        </w:rPr>
      </w:pPr>
      <w:ins w:id="2153" w:author="Unknown">
        <w:r>
          <w:rPr>
            <w:rFonts w:ascii="Times New" w:hAnsi="Times New"/>
            <w:u w:val="single"/>
          </w:rPr>
          <w:t>Asian</w:t>
        </w:r>
        <w:r>
          <w:rPr>
            <w:rFonts w:ascii="Times New" w:hAnsi="Times New"/>
          </w:rPr>
          <w:t xml:space="preserve"> </w:t>
        </w:r>
        <w:r>
          <w:rPr>
            <w:rFonts w:ascii="Times New" w:hAnsi="Times New"/>
          </w:rPr>
          <w:noBreakHyphen/>
          <w:t xml:space="preserve"> A person having origins in any of the original peoples of the Far East, Southeast Asia, the Indian subcontinent including, for example, Cambodia, China, India, Japan, Korea, Malaysia, Pakistan, the Philippine Islands, Thailand and Vietnam.</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154" w:author="Unknown"/>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155" w:author="Unknown"/>
          <w:rFonts w:ascii="Times New" w:hAnsi="Times New"/>
        </w:rPr>
      </w:pPr>
      <w:ins w:id="2156" w:author="Unknown">
        <w:r>
          <w:rPr>
            <w:rFonts w:ascii="Times New" w:hAnsi="Times New"/>
            <w:u w:val="single"/>
          </w:rPr>
          <w:t>Hispanic or Latino</w:t>
        </w:r>
        <w:r>
          <w:rPr>
            <w:rFonts w:ascii="Times New" w:hAnsi="Times New"/>
          </w:rPr>
          <w:t xml:space="preserve"> </w:t>
        </w:r>
        <w:r>
          <w:rPr>
            <w:rFonts w:ascii="Times New" w:hAnsi="Times New"/>
          </w:rPr>
          <w:noBreakHyphen/>
          <w:t xml:space="preserve"> A person of Mexican, Puerto Rican, Cuban, Central or South American, or other Spanish culture or origin, regardless of race.</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157" w:author="Unknown"/>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ins w:id="2158" w:author="Unknown">
        <w:r>
          <w:rPr>
            <w:rFonts w:ascii="Times New" w:hAnsi="Times New"/>
            <w:u w:val="single"/>
          </w:rPr>
          <w:t>Native Hawaiian or Other Pacific Islander</w:t>
        </w:r>
        <w:r>
          <w:rPr>
            <w:rFonts w:ascii="Times New" w:hAnsi="Times New"/>
          </w:rPr>
          <w:t xml:space="preserve"> - A person having origins in any of the original peoples of Hawaii, Guam, Samoa, or other Pacific Islands.</w:t>
        </w:r>
      </w:ins>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rPr>
        <w:t>Use the category that most closely reflects the individual's recognition in his community for reporting on persons who are of mixed racial and/or ethnic origins.</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rPr>
        <w:tab/>
      </w:r>
      <w:r>
        <w:rPr>
          <w:rFonts w:ascii="Times New" w:hAnsi="Times New"/>
          <w:b/>
        </w:rPr>
        <w:t>NEXT PAGE IS 2-217</w:t>
      </w: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502E3B" w:rsidRDefault="00502E3B">
      <w:pPr>
        <w:keepLines/>
        <w:tabs>
          <w:tab w:val="right" w:pos="9360"/>
        </w:tabs>
        <w:spacing w:line="192" w:lineRule="auto"/>
        <w:jc w:val="both"/>
        <w:rPr>
          <w:rFonts w:ascii="Times New Roman" w:hAnsi="Times New Roman"/>
        </w:rPr>
      </w:pPr>
      <w:r>
        <w:rPr>
          <w:rFonts w:ascii="Times New Roman" w:hAnsi="Times New Roman"/>
        </w:rPr>
        <w:t>2-182</w:t>
      </w:r>
      <w:r>
        <w:rPr>
          <w:rFonts w:ascii="Times New Roman" w:hAnsi="Times New Roman"/>
        </w:rPr>
        <w:tab/>
        <w:t>Rev. 91</w:t>
      </w:r>
    </w:p>
    <w:sectPr w:rsidR="00000000">
      <w:endnotePr>
        <w:numFmt w:val="decimal"/>
      </w:endnotePr>
      <w:pgSz w:w="12240" w:h="15840"/>
      <w:pgMar w:top="1080" w:right="1440" w:bottom="1080" w:left="1440" w:header="720" w:footer="720" w:gutter="0"/>
      <w:paperSrc w:first="13633" w:other="13633"/>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echnical">
    <w:charset w:val="00"/>
    <w:family w:val="script"/>
    <w:pitch w:val="variable"/>
    <w:sig w:usb0="00000003" w:usb1="00000000" w:usb2="00000000" w:usb3="00000000" w:csb0="00000001" w:csb1="00000000"/>
  </w:font>
  <w:font w:name="Times New">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attachedTemplate r:id="rId1"/>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4ED7"/>
    <w:rsid w:val="00464ED7"/>
    <w:rsid w:val="00502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8C038C5-8DB1-40CB-8726-559FB0185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echnical" w:hAnsi="Technical"/>
      <w:snapToGrid w:val="0"/>
      <w:sz w:val="24"/>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odyTextIndent">
    <w:name w:val="Body Text Indent"/>
    <w:basedOn w:val="Normal"/>
    <w:semiHidden/>
    <w:pPr>
      <w:tabs>
        <w:tab w:val="left" w:pos="-144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17535</Words>
  <Characters>99950</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
    </vt:vector>
  </TitlesOfParts>
  <Company>Federal  Hill WebPublishing</Company>
  <LinksUpToDate>false</LinksUpToDate>
  <CharactersWithSpaces>117251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cp:lastModifiedBy>office</cp:lastModifiedBy>
  <cp:revision>2</cp:revision>
  <cp:lastPrinted>2000-02-29T01:23:00Z</cp:lastPrinted>
  <dcterms:created xsi:type="dcterms:W3CDTF">2025-09-24T04:57:00Z</dcterms:created>
  <dcterms:modified xsi:type="dcterms:W3CDTF">2025-09-24T04:57:00Z</dcterms:modified>
</cp:coreProperties>
</file>