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278A" w:rsidRDefault="0075278A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ab/>
        <w:t>CHAPTER 2</w:t>
      </w:r>
    </w:p>
    <w:p w:rsidR="0075278A" w:rsidRDefault="0075278A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ab/>
        <w:t>APPROVAL OF MMIS SYSTEMS</w:t>
      </w:r>
    </w:p>
    <w:p w:rsidR="0075278A" w:rsidRDefault="0075278A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pos="7646"/>
          <w:tab w:val="left" w:pos="8640"/>
        </w:tabs>
        <w:spacing w:line="192" w:lineRule="auto"/>
        <w:ind w:firstLine="7646"/>
        <w:jc w:val="both"/>
        <w:rPr>
          <w:rFonts w:ascii="Times New" w:hAnsi="Times New"/>
        </w:rPr>
      </w:pPr>
      <w:r>
        <w:rPr>
          <w:rFonts w:ascii="Times New" w:hAnsi="Times New"/>
          <w:u w:val="single"/>
        </w:rPr>
        <w:t>Section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Applicable Federal Approval Requirements</w:t>
      </w:r>
      <w:r>
        <w:rPr>
          <w:rFonts w:ascii="Times New" w:hAnsi="Times New"/>
        </w:rPr>
        <w:tab/>
        <w:t>11200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90 Percent FFP - General Regulatory Requirements</w:t>
      </w:r>
      <w:r>
        <w:rPr>
          <w:rFonts w:ascii="Times New" w:hAnsi="Times New"/>
        </w:rPr>
        <w:tab/>
        <w:t>11205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ins w:id="0" w:author="Unknown">
        <w:r>
          <w:rPr>
            <w:rFonts w:ascii="Times New" w:hAnsi="Times New"/>
          </w:rPr>
          <w:t>75 Percent FFP - General Regulatory Requirements</w:t>
        </w:r>
        <w:r>
          <w:rPr>
            <w:rFonts w:ascii="Times New" w:hAnsi="Times New"/>
          </w:rPr>
          <w:tab/>
          <w:t>11210</w:t>
        </w:r>
      </w:ins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Access for State and Federal Inspection</w:t>
      </w:r>
      <w:r>
        <w:rPr>
          <w:rFonts w:ascii="Times New" w:hAnsi="Times New"/>
        </w:rPr>
        <w:tab/>
        <w:t>11215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Prospective Approval of Enhanced Funding</w:t>
      </w:r>
      <w:r>
        <w:rPr>
          <w:rFonts w:ascii="Times New" w:hAnsi="Times New"/>
        </w:rPr>
        <w:tab/>
        <w:t>11220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Considerations and Options</w:t>
      </w:r>
      <w:r>
        <w:rPr>
          <w:rFonts w:ascii="Times New" w:hAnsi="Times New"/>
        </w:rPr>
        <w:tab/>
        <w:t>11225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Acquisition of ADP Equipment and Services</w:t>
      </w:r>
      <w:r>
        <w:rPr>
          <w:rFonts w:ascii="Times New" w:hAnsi="Times New"/>
        </w:rPr>
        <w:tab/>
        <w:t>11227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Approval Process and Documentation Submissions</w:t>
      </w:r>
      <w:r>
        <w:rPr>
          <w:rFonts w:ascii="Times New" w:hAnsi="Times New"/>
        </w:rPr>
        <w:tab/>
        <w:t>11230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90 Percent FFP</w:t>
      </w:r>
      <w:r>
        <w:rPr>
          <w:rFonts w:ascii="Times New" w:hAnsi="Times New"/>
        </w:rPr>
        <w:tab/>
        <w:t>11235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Implementation Advance Planning Document (APD)</w:t>
      </w:r>
      <w:r>
        <w:rPr>
          <w:rFonts w:ascii="Times New" w:hAnsi="Times New"/>
        </w:rPr>
        <w:tab/>
        <w:t>11236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Detailed Implementation Schedule (DIS)</w:t>
      </w:r>
      <w:r>
        <w:rPr>
          <w:rFonts w:ascii="Times New" w:hAnsi="Times New"/>
        </w:rPr>
        <w:tab/>
        <w:t>11237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Project Reporting Requirements</w:t>
      </w:r>
      <w:r>
        <w:rPr>
          <w:rFonts w:ascii="Times New" w:hAnsi="Times New"/>
        </w:rPr>
        <w:tab/>
        <w:t>11238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75 Percent FFP - Federal Certification Review Process</w:t>
      </w:r>
      <w:r>
        <w:rPr>
          <w:rFonts w:ascii="Times New" w:hAnsi="Times New"/>
        </w:rPr>
        <w:tab/>
        <w:t>11240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Preliminary Evaluation</w:t>
      </w:r>
      <w:r>
        <w:rPr>
          <w:rFonts w:ascii="Times New" w:hAnsi="Times New"/>
        </w:rPr>
        <w:tab/>
        <w:t>11241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Onsite Observation</w:t>
      </w:r>
      <w:r>
        <w:rPr>
          <w:rFonts w:ascii="Times New" w:hAnsi="Times New"/>
        </w:rPr>
        <w:tab/>
        <w:t>11242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Post-Site Evaluation</w:t>
      </w:r>
      <w:r>
        <w:rPr>
          <w:rFonts w:ascii="Times New" w:hAnsi="Times New"/>
        </w:rPr>
        <w:tab/>
        <w:t>11243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Reimbursable Costs for State MMIS</w:t>
      </w:r>
      <w:r>
        <w:rPr>
          <w:rFonts w:ascii="Times New" w:hAnsi="Times New"/>
        </w:rPr>
        <w:tab/>
        <w:t>11250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Transition Funding - 90 and 75 percent FFP</w:t>
      </w:r>
      <w:r>
        <w:rPr>
          <w:rFonts w:ascii="Times New" w:hAnsi="Times New"/>
        </w:rPr>
        <w:tab/>
        <w:t>11255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Retroactive 75 percent FFP</w:t>
      </w:r>
      <w:r>
        <w:rPr>
          <w:rFonts w:ascii="Times New" w:hAnsi="Times New"/>
        </w:rPr>
        <w:tab/>
        <w:t>11260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Contractual Services</w:t>
      </w:r>
      <w:r>
        <w:rPr>
          <w:rFonts w:ascii="Times New" w:hAnsi="Times New"/>
        </w:rPr>
        <w:tab/>
        <w:t>11265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Request for Proposal (RFP)</w:t>
      </w:r>
      <w:r>
        <w:rPr>
          <w:rFonts w:ascii="Times New" w:hAnsi="Times New"/>
        </w:rPr>
        <w:tab/>
        <w:t>11266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Required Assurances</w:t>
      </w:r>
      <w:r>
        <w:rPr>
          <w:rFonts w:ascii="Times New" w:hAnsi="Times New"/>
        </w:rPr>
        <w:tab/>
        <w:t>11267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Cost Allocation Plan</w:t>
      </w:r>
      <w:r>
        <w:rPr>
          <w:rFonts w:ascii="Times New" w:hAnsi="Times New"/>
        </w:rPr>
        <w:tab/>
        <w:t>11268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Replacement Systems</w:t>
      </w:r>
      <w:r>
        <w:rPr>
          <w:rFonts w:ascii="Times New" w:hAnsi="Times New"/>
        </w:rPr>
        <w:tab/>
        <w:t>11269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ins w:id="1" w:author="Unknown">
        <w:r>
          <w:rPr>
            <w:rFonts w:ascii="Times New" w:hAnsi="Times New"/>
          </w:rPr>
          <w:t>Reserved</w:t>
        </w:r>
        <w:r>
          <w:rPr>
            <w:rFonts w:ascii="Times New" w:hAnsi="Times New"/>
          </w:rPr>
          <w:tab/>
          <w:t>11270</w:t>
        </w:r>
      </w:ins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Approval Process and Documentation Submissions</w:t>
      </w:r>
      <w:r>
        <w:rPr>
          <w:rFonts w:ascii="Times New" w:hAnsi="Times New"/>
        </w:rPr>
        <w:tab/>
        <w:t>11275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Costs Related to MMIS Design, Development, Installation,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Operation and Enhancement</w:t>
      </w:r>
      <w:r>
        <w:rPr>
          <w:rFonts w:ascii="Times New" w:hAnsi="Times New"/>
        </w:rPr>
        <w:tab/>
        <w:t>11276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Introduction</w:t>
      </w:r>
      <w:r>
        <w:rPr>
          <w:rFonts w:ascii="Times New" w:hAnsi="Times New"/>
        </w:rPr>
        <w:tab/>
        <w:t>11276.1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Costs Reimbursable at 90 Percent FFP</w:t>
      </w:r>
      <w:r>
        <w:rPr>
          <w:rFonts w:ascii="Times New" w:hAnsi="Times New"/>
        </w:rPr>
        <w:tab/>
        <w:t>11276.2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Costs Reimbursable at 75 Percent FFP</w:t>
      </w:r>
      <w:r>
        <w:rPr>
          <w:rFonts w:ascii="Times New" w:hAnsi="Times New"/>
        </w:rPr>
        <w:tab/>
        <w:t>11276.3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Costs Reimbursable at 90 and 75 Percent FFP for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   Equipment and Supplies Rented or Purchased</w:t>
      </w:r>
      <w:r>
        <w:rPr>
          <w:rFonts w:ascii="Times New" w:hAnsi="Times New"/>
        </w:rPr>
        <w:tab/>
        <w:t>11276.4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Costs Reimbursable at 75 Percent FFP for MARS and 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   SUR </w:t>
      </w:r>
      <w:ins w:id="2" w:author="Unknown">
        <w:r>
          <w:rPr>
            <w:rFonts w:ascii="Times New" w:hAnsi="Times New"/>
          </w:rPr>
          <w:t>Activities and Decision Support Systems</w:t>
        </w:r>
      </w:ins>
      <w:r>
        <w:rPr>
          <w:rFonts w:ascii="Times New" w:hAnsi="Times New"/>
        </w:rPr>
        <w:tab/>
        <w:t>11276.5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Costs Reimbursable at 75 Percent FFP for MMIS-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   Related Clerical or Manual Processing 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   Activities</w:t>
      </w:r>
      <w:r>
        <w:rPr>
          <w:rFonts w:ascii="Times New" w:hAnsi="Times New"/>
        </w:rPr>
        <w:tab/>
        <w:t>11276.6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Costs Reimbursable at 75 Percent FFP for Program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   Management, Prior Authorization of Services,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   and Audit Functions</w:t>
      </w:r>
      <w:r>
        <w:rPr>
          <w:rFonts w:ascii="Times New" w:hAnsi="Times New"/>
        </w:rPr>
        <w:tab/>
        <w:t>11276.7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Postage Costs</w:t>
      </w:r>
      <w:r>
        <w:rPr>
          <w:rFonts w:ascii="Times New" w:hAnsi="Times New"/>
        </w:rPr>
        <w:tab/>
        <w:t>11276.8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right" w:pos="936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Rev. 18</w:t>
      </w:r>
      <w:r>
        <w:rPr>
          <w:rFonts w:ascii="Times New" w:hAnsi="Times New"/>
        </w:rPr>
        <w:tab/>
        <w:t>11-2-1</w:t>
      </w:r>
    </w:p>
    <w:p w:rsidR="0075278A" w:rsidRDefault="0075278A">
      <w:pPr>
        <w:tabs>
          <w:tab w:val="right" w:pos="9360"/>
        </w:tabs>
        <w:spacing w:line="192" w:lineRule="auto"/>
        <w:jc w:val="both"/>
        <w:rPr>
          <w:rFonts w:ascii="Times New" w:hAnsi="Times New"/>
        </w:rPr>
        <w:sectPr w:rsidR="00000000">
          <w:endnotePr>
            <w:numFmt w:val="decimal"/>
          </w:endnotePr>
          <w:pgSz w:w="12240" w:h="15840"/>
          <w:pgMar w:top="1080" w:right="1440" w:bottom="1080" w:left="1440" w:header="720" w:footer="720" w:gutter="0"/>
          <w:cols w:space="720"/>
          <w:noEndnote/>
        </w:sectPr>
      </w:pPr>
    </w:p>
    <w:p w:rsidR="0075278A" w:rsidRDefault="0075278A">
      <w:pPr>
        <w:tabs>
          <w:tab w:val="center" w:pos="468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lastRenderedPageBreak/>
        <w:tab/>
        <w:t>APPROVAL OF MMIS SYSTEMS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pos="7646"/>
          <w:tab w:val="left" w:pos="8640"/>
        </w:tabs>
        <w:spacing w:line="192" w:lineRule="auto"/>
        <w:ind w:firstLine="7646"/>
        <w:jc w:val="both"/>
        <w:rPr>
          <w:rFonts w:ascii="Times New" w:hAnsi="Times New"/>
        </w:rPr>
      </w:pPr>
      <w:r>
        <w:rPr>
          <w:rFonts w:ascii="Times New" w:hAnsi="Times New"/>
          <w:u w:val="single"/>
        </w:rPr>
        <w:t>Section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Reimbursement of Allocated Costs</w:t>
      </w:r>
      <w:r>
        <w:rPr>
          <w:rFonts w:ascii="Times New" w:hAnsi="Times New"/>
        </w:rPr>
        <w:tab/>
        <w:t>11276.9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Costs Reimbursable at 75 Percent FFP for Fiscal 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   Agent MMIS Operations</w:t>
      </w:r>
      <w:r>
        <w:rPr>
          <w:rFonts w:ascii="Times New" w:hAnsi="Times New"/>
        </w:rPr>
        <w:tab/>
        <w:t>11276.10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List of Reimbursable Costs for State Systems</w:t>
      </w:r>
      <w:r>
        <w:rPr>
          <w:rFonts w:ascii="Times New" w:hAnsi="Times New"/>
        </w:rPr>
        <w:tab/>
        <w:t>11276.11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Approval of Eligibility Determination Systems</w:t>
      </w:r>
      <w:r>
        <w:rPr>
          <w:rFonts w:ascii="Times New" w:hAnsi="Times New"/>
        </w:rPr>
        <w:tab/>
        <w:t>11280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Approval of the APD</w:t>
      </w:r>
      <w:r>
        <w:rPr>
          <w:rFonts w:ascii="Times New" w:hAnsi="Times New"/>
        </w:rPr>
        <w:tab/>
        <w:t>11280.1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Approval of Operations</w:t>
      </w:r>
      <w:r>
        <w:rPr>
          <w:rFonts w:ascii="Times New" w:hAnsi="Times New"/>
        </w:rPr>
        <w:tab/>
        <w:t>11280.2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Eligibility Verification Systems (EVS), Switching 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Companies, Electronic Claims Capture (ECC), and 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Electronic Claims Management (ECM) Systems - 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Overview</w:t>
      </w:r>
      <w:r>
        <w:rPr>
          <w:rFonts w:ascii="Times New" w:hAnsi="Times New"/>
        </w:rPr>
        <w:tab/>
        <w:t>11281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EVS as Component of MMIS - Funding Policy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   and Operational Requirements</w:t>
      </w:r>
      <w:r>
        <w:rPr>
          <w:rFonts w:ascii="Times New" w:hAnsi="Times New"/>
        </w:rPr>
        <w:tab/>
        <w:t>11281.1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ECC - Funding Policy and Operational Guidelines</w:t>
      </w:r>
      <w:r>
        <w:rPr>
          <w:rFonts w:ascii="Times New" w:hAnsi="Times New"/>
        </w:rPr>
        <w:tab/>
        <w:t>11281.2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ECM - Funding Policy and Operational Guidelines</w:t>
      </w:r>
      <w:r>
        <w:rPr>
          <w:rFonts w:ascii="Times New" w:hAnsi="Times New"/>
        </w:rPr>
        <w:tab/>
        <w:t>11281.3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Electronic Fund Transfer (EFT) and Electronic </w:t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Remittance Advices (ERA)</w:t>
      </w:r>
      <w:r>
        <w:rPr>
          <w:rFonts w:ascii="Times New" w:hAnsi="Times New"/>
        </w:rPr>
        <w:tab/>
        <w:t>11282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   Signature Requirements for ECC/EFT</w:t>
      </w:r>
      <w:r>
        <w:rPr>
          <w:rFonts w:ascii="Times New" w:hAnsi="Times New"/>
        </w:rPr>
        <w:tab/>
        <w:t>11282.1</w:t>
      </w:r>
      <w:r>
        <w:rPr>
          <w:rFonts w:ascii="Times New" w:hAnsi="Times New"/>
        </w:rPr>
        <w:tab/>
      </w: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left" w:pos="0"/>
          <w:tab w:val="left" w:leader="dot" w:pos="7646"/>
          <w:tab w:val="left" w:pos="8640"/>
        </w:tabs>
        <w:spacing w:line="192" w:lineRule="auto"/>
        <w:jc w:val="both"/>
        <w:rPr>
          <w:rFonts w:ascii="Times New" w:hAnsi="Times New"/>
        </w:rPr>
      </w:pPr>
    </w:p>
    <w:p w:rsidR="0075278A" w:rsidRDefault="0075278A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" w:hAnsi="Times New"/>
        </w:rPr>
        <w:t>11-2-2</w:t>
      </w:r>
      <w:r>
        <w:rPr>
          <w:rFonts w:ascii="Times New" w:hAnsi="Times New"/>
        </w:rPr>
        <w:tab/>
        <w:t>Rev. 18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altName w:val="Calibri"/>
    <w:charset w:val="00"/>
    <w:family w:val="script"/>
    <w:pitch w:val="variable"/>
    <w:sig w:usb0="00000003" w:usb1="00000000" w:usb2="00000000" w:usb3="00000000" w:csb0="00000001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2C81"/>
    <w:rsid w:val="001B2C81"/>
    <w:rsid w:val="0075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01F5C-D91A-4D39-8425-C6BE8AEB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1999-10-14T18:39:00Z</cp:lastPrinted>
  <dcterms:created xsi:type="dcterms:W3CDTF">2025-09-24T04:57:00Z</dcterms:created>
  <dcterms:modified xsi:type="dcterms:W3CDTF">2025-09-24T04:57:00Z</dcterms:modified>
</cp:coreProperties>
</file>