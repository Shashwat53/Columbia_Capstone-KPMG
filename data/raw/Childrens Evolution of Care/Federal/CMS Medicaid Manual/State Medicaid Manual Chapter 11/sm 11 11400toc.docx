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ind w:left="964" w:hanging="489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                 MMIS SYSTEM PERFORMANCE REVIEW (SPR)</w:t>
      </w: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ab/>
        <w:t>CHAPTER 4</w:t>
      </w: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ins w:id="0" w:author="Unknown">
        <w:r>
          <w:rPr>
            <w:rFonts w:ascii="Times New" w:hAnsi="Times New"/>
          </w:rPr>
          <w:t xml:space="preserve">Chapter 4, previously entitled </w:t>
        </w:r>
      </w:ins>
      <w:r>
        <w:rPr>
          <w:rFonts w:ascii="Times New Roman" w:hAnsi="Times New Roman"/>
          <w:color w:val="FF0000"/>
        </w:rPr>
        <w:t>"</w:t>
      </w:r>
      <w:ins w:id="1" w:author="Unknown">
        <w:r>
          <w:rPr>
            <w:rFonts w:ascii="Times New" w:hAnsi="Times New"/>
          </w:rPr>
          <w:t>MMIS System Performance Review (SPR</w:t>
        </w:r>
        <w:r>
          <w:rPr>
            <w:rFonts w:ascii="Times New" w:hAnsi="Times New"/>
            <w:color w:val="FF0000"/>
          </w:rPr>
          <w:t>)</w:t>
        </w:r>
      </w:ins>
      <w:r>
        <w:rPr>
          <w:rFonts w:ascii="Times New Roman" w:hAnsi="Times New Roman"/>
          <w:color w:val="FF0000"/>
        </w:rPr>
        <w:t>"</w:t>
      </w:r>
      <w:ins w:id="2" w:author="Unknown">
        <w:r>
          <w:rPr>
            <w:rFonts w:ascii="Times New" w:hAnsi="Times New"/>
          </w:rPr>
          <w:t xml:space="preserve">, is deleted in its entirety pursuant to Public Law 105-33.  More specifically, </w:t>
        </w:r>
      </w:ins>
      <w:r>
        <w:rPr>
          <w:rFonts w:ascii="Times New" w:hAnsi="Times New"/>
          <w:color w:val="FF0000"/>
        </w:rPr>
        <w:t>§</w:t>
      </w:r>
      <w:ins w:id="3" w:author="Unknown">
        <w:r>
          <w:rPr>
            <w:rFonts w:ascii="Times New" w:hAnsi="Times New"/>
          </w:rPr>
          <w:t xml:space="preserve">4753 of Public Law 105-33 eliminates all references to development and application of performance standards used to conduct periodic standards-based reviews of previously certified </w:t>
        </w:r>
        <w:proofErr w:type="spellStart"/>
        <w:r>
          <w:rPr>
            <w:rFonts w:ascii="Times New" w:hAnsi="Times New"/>
          </w:rPr>
          <w:t>MMISs</w:t>
        </w:r>
        <w:proofErr w:type="spellEnd"/>
        <w:r>
          <w:rPr>
            <w:rFonts w:ascii="Times New" w:hAnsi="Times New"/>
          </w:rPr>
          <w:t>.  The SPR (standard performance review) serves as an evaluation instrument in determining the extent to which an MMIS performance is sustained after the initial certification.  The effective date for elimin</w:t>
        </w:r>
        <w:r>
          <w:rPr>
            <w:rFonts w:ascii="Times New" w:hAnsi="Times New"/>
          </w:rPr>
          <w:t xml:space="preserve">ation of the SPR stated under </w:t>
        </w:r>
      </w:ins>
      <w:r>
        <w:rPr>
          <w:rFonts w:ascii="Times New" w:hAnsi="Times New"/>
          <w:color w:val="FF0000"/>
        </w:rPr>
        <w:t>§</w:t>
      </w:r>
      <w:ins w:id="4" w:author="Unknown">
        <w:r>
          <w:rPr>
            <w:rFonts w:ascii="Times New" w:hAnsi="Times New"/>
          </w:rPr>
          <w:t>4753 of Public Law 105-33 is January 1, 1998.</w:t>
        </w:r>
      </w:ins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44D28" w:rsidRDefault="00C44D28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" w:hAnsi="Times New"/>
        </w:rPr>
        <w:t>Rev. 18</w:t>
      </w:r>
      <w:r>
        <w:rPr>
          <w:rFonts w:ascii="Times New" w:hAnsi="Times New"/>
        </w:rPr>
        <w:tab/>
        <w:t>11-4-1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6417"/>
    <w:rsid w:val="00906417"/>
    <w:rsid w:val="00C4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66C5A-AB37-42EB-9774-6F458EF3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MMIS SYSTEM PERFORMANCE REVIEW (SPR)</vt:lpstr>
    </vt:vector>
  </TitlesOfParts>
  <Company>Federal  Hill WebPublishing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MMIS SYSTEM PERFORMANCE REVIEW (SPR)</dc:title>
  <dc:subject/>
  <dc:creator>*</dc:creator>
  <cp:keywords/>
  <cp:lastModifiedBy>office</cp:lastModifiedBy>
  <cp:revision>2</cp:revision>
  <cp:lastPrinted>1999-10-14T19:39:00Z</cp:lastPrinted>
  <dcterms:created xsi:type="dcterms:W3CDTF">2025-09-24T04:57:00Z</dcterms:created>
  <dcterms:modified xsi:type="dcterms:W3CDTF">2025-09-24T04:57:00Z</dcterms:modified>
</cp:coreProperties>
</file>