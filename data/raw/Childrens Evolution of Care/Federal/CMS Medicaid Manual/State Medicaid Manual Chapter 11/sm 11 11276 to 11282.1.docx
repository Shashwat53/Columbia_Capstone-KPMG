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66AE" w:rsidRDefault="00ED66AE">
      <w:pPr>
        <w:tabs>
          <w:tab w:val="center" w:pos="4680"/>
          <w:tab w:val="right" w:pos="9360"/>
        </w:tabs>
        <w:spacing w:line="192" w:lineRule="auto"/>
        <w:jc w:val="both"/>
        <w:rPr>
          <w:rFonts w:ascii="Times New Roman" w:hAnsi="Times New Roman"/>
          <w:u w:val="single"/>
        </w:rPr>
      </w:pPr>
      <w:r>
        <w:rPr>
          <w:rFonts w:ascii="Times New Roman" w:hAnsi="Times New Roman"/>
          <w:u w:val="single"/>
        </w:rPr>
        <w:t>11276.6</w:t>
      </w:r>
      <w:r>
        <w:rPr>
          <w:rFonts w:ascii="Times New Roman" w:hAnsi="Times New Roman"/>
          <w:u w:val="single"/>
        </w:rPr>
        <w:tab/>
        <w:t>APPROVAL OF MMIS SYSTEMS</w:t>
      </w:r>
      <w:r>
        <w:rPr>
          <w:rFonts w:ascii="Times New Roman" w:hAnsi="Times New Roman"/>
          <w:u w:val="single"/>
        </w:rPr>
        <w:tab/>
        <w:t>07-98</w:t>
      </w:r>
    </w:p>
    <w:p w:rsidR="00ED66AE" w:rsidRDefault="00ED66A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u w:val="single"/>
        </w:rPr>
      </w:pPr>
    </w:p>
    <w:p w:rsidR="00ED66AE" w:rsidRDefault="00ED66A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11276.6</w:t>
      </w:r>
      <w:r>
        <w:rPr>
          <w:rFonts w:ascii="Times New" w:hAnsi="Times New"/>
        </w:rPr>
        <w:tab/>
      </w:r>
      <w:r>
        <w:rPr>
          <w:rFonts w:ascii="Times New" w:hAnsi="Times New"/>
          <w:u w:val="single"/>
        </w:rPr>
        <w:t>Costs Reimbursable at 75 Percent FFP for MMIS-Related Clerical or Manual Processing Activities</w:t>
      </w:r>
      <w:r>
        <w:rPr>
          <w:rFonts w:ascii="Times New" w:hAnsi="Times New"/>
        </w:rPr>
        <w:t>.--Although it is an objective of the MMIS to reduce manual processing (see §11276.3), some manual intervention is necessary to make any computer system perform properly.  However, only those manual functions which are directly attributable to the operation of the MMIS are funded at the enhanced FFP.</w:t>
      </w:r>
    </w:p>
    <w:p w:rsidR="00ED66AE" w:rsidRDefault="00ED66A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ED66AE" w:rsidRDefault="00ED66A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11276.7</w:t>
      </w:r>
      <w:r>
        <w:rPr>
          <w:rFonts w:ascii="Times New" w:hAnsi="Times New"/>
        </w:rPr>
        <w:tab/>
      </w:r>
      <w:r>
        <w:rPr>
          <w:rFonts w:ascii="Times New" w:hAnsi="Times New"/>
          <w:u w:val="single"/>
        </w:rPr>
        <w:t>Costs Reimbursable at 75 Percent FFP for Program Management, Prior Authorization of Services, and Audit Functions</w:t>
      </w:r>
      <w:r>
        <w:rPr>
          <w:rFonts w:ascii="Times New" w:hAnsi="Times New"/>
        </w:rPr>
        <w:t>.--The 75 percent FFP for MMIS operations is available for claims processing and information retrieval functions performed by the State agency or the fiscal agent.  This includes the actual processing of claims as well as the production of MMIS reports.  As such, the following functions must be reviewed in terms of their relationship to claims processing and information retrieval.</w:t>
      </w:r>
    </w:p>
    <w:p w:rsidR="00ED66AE" w:rsidRDefault="00ED66A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ED66AE" w:rsidRDefault="00ED66AE">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w:hAnsi="Times New"/>
        </w:rPr>
        <w:t>A.</w:t>
      </w:r>
      <w:r>
        <w:rPr>
          <w:rFonts w:ascii="Times New" w:hAnsi="Times New"/>
        </w:rPr>
        <w:tab/>
      </w:r>
      <w:r>
        <w:rPr>
          <w:rFonts w:ascii="Times New" w:hAnsi="Times New"/>
          <w:u w:val="single"/>
        </w:rPr>
        <w:t>Program Management</w:t>
      </w:r>
      <w:r>
        <w:rPr>
          <w:rFonts w:ascii="Times New" w:hAnsi="Times New"/>
        </w:rPr>
        <w:t>.--Although required to operate a Medicaid program, this function is not reimbursable at the MMIS FFP rate unless directly related to claims processing or information retrieval.  For example, making a program management decision on a specific suspended claim is allowable at 75 percent FFP.  However, the development and issuance of overall policy is excluded.  The development of an edit for the claims processing system to implement a program policy (e.g., a limitation of a service) is allo</w:t>
      </w:r>
      <w:r>
        <w:rPr>
          <w:rFonts w:ascii="Times New" w:hAnsi="Times New"/>
        </w:rPr>
        <w:t>wable at the 75 percent rate and includes the cost of designing and implementing the edit.  The cost of the program management staff that developed the policy is allowable only at the regular 50 percent rate as part of ongoing program management.</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Prior Authorization of Services</w:t>
      </w:r>
      <w:r>
        <w:rPr>
          <w:rFonts w:ascii="Times New Roman" w:hAnsi="Times New Roman"/>
        </w:rPr>
        <w:t>.--A program management decision on a claim entered into the system and suspended is allowable.  However, prior authorization of a service such as orthodontics or elective surgery before the service is delivered is not allowable.  Such a decision is based on limitations in the State plan and not directly related to the mechanized claims processing system.</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Audit</w:t>
      </w:r>
      <w:r>
        <w:rPr>
          <w:rFonts w:ascii="Times New Roman" w:hAnsi="Times New Roman"/>
        </w:rPr>
        <w:t xml:space="preserve">.--All State and fiscal agent audit activity is </w:t>
      </w:r>
      <w:r>
        <w:rPr>
          <w:rFonts w:ascii="Times New Roman" w:hAnsi="Times New Roman"/>
          <w:u w:val="single"/>
        </w:rPr>
        <w:t>not</w:t>
      </w:r>
      <w:r>
        <w:rPr>
          <w:rFonts w:ascii="Times New Roman" w:hAnsi="Times New Roman"/>
        </w:rPr>
        <w:t xml:space="preserve"> eligible for enhanced FFP as an MMIS activity.  This includes cost report audits, provider audits, and follow up investigation of claims where fraud is suspected.</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11276.8</w:t>
      </w:r>
      <w:r>
        <w:rPr>
          <w:rFonts w:ascii="Times New Roman" w:hAnsi="Times New Roman"/>
        </w:rPr>
        <w:tab/>
      </w:r>
      <w:r>
        <w:rPr>
          <w:rFonts w:ascii="Times New Roman" w:hAnsi="Times New Roman"/>
          <w:u w:val="single"/>
        </w:rPr>
        <w:t>Postage Costs</w:t>
      </w:r>
      <w:r>
        <w:rPr>
          <w:rFonts w:ascii="Times New Roman" w:hAnsi="Times New Roman"/>
        </w:rPr>
        <w:t>.--The postage necessary to mail various products stemming from the operation of an MMIS, e.g., checks, remittance advices, is not considered  part of the operation of an MMIS as defined in §11110.  Consequent</w:t>
      </w:r>
      <w:r>
        <w:rPr>
          <w:rFonts w:ascii="Times New Roman" w:hAnsi="Times New Roman"/>
        </w:rPr>
        <w:softHyphen/>
        <w:t>ly, all postage costs associated with the operation of an MMIS are matched at the 50 percent FFP rate.</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11276.9</w:t>
      </w:r>
      <w:r>
        <w:rPr>
          <w:rFonts w:ascii="Times New Roman" w:hAnsi="Times New Roman"/>
        </w:rPr>
        <w:tab/>
      </w:r>
      <w:r>
        <w:rPr>
          <w:rFonts w:ascii="Times New Roman" w:hAnsi="Times New Roman"/>
          <w:u w:val="single"/>
        </w:rPr>
        <w:t>Reimbursement of Allocated Costs</w:t>
      </w:r>
      <w:r>
        <w:rPr>
          <w:rFonts w:ascii="Times New Roman" w:hAnsi="Times New Roman"/>
        </w:rPr>
        <w:t>.--Only direct costs allocable to the development or operation of an MMIS are eligible for reimbursement at enhanced FFP rates.  Such costs include utilities, rent, telephone service, etc., necessitated by either the development or operation of an MMIS.</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Costs which cannot be specifically identified with the development or operation of an MMIS are matched at the 50 percent FFP rate.  Such costs are usually indirect costs including the staff costs associated with agency-wide functions such as accounting, budgeting, legal affairs, general administration, etc.</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This differentiation in the funding rates for these two types of costs is </w:t>
      </w:r>
      <w:r>
        <w:rPr>
          <w:rFonts w:ascii="Times New Roman" w:hAnsi="Times New Roman"/>
          <w:u w:val="single"/>
        </w:rPr>
        <w:t>not</w:t>
      </w:r>
      <w:r>
        <w:rPr>
          <w:rFonts w:ascii="Times New Roman" w:hAnsi="Times New Roman"/>
        </w:rPr>
        <w:t xml:space="preserve"> applicable to the reimbursement of fiscal agent costs.</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 w:val="right" w:pos="9360"/>
        </w:tabs>
        <w:spacing w:line="192" w:lineRule="auto"/>
        <w:ind w:left="2400" w:hanging="2400"/>
        <w:jc w:val="both"/>
        <w:rPr>
          <w:rFonts w:ascii="Times New Roman" w:hAnsi="Times New Roman"/>
        </w:rPr>
      </w:pPr>
      <w:r>
        <w:rPr>
          <w:rFonts w:ascii="Times New Roman" w:hAnsi="Times New Roman"/>
        </w:rPr>
        <w:t>11-2-22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Rev. 18</w:t>
      </w:r>
      <w:r>
        <w:rPr>
          <w:rFonts w:ascii="Times New Roman" w:hAnsi="Times New Roman"/>
        </w:rPr>
        <w:tab/>
      </w:r>
    </w:p>
    <w:p w:rsidR="00ED66AE" w:rsidRDefault="00ED66AE">
      <w:pPr>
        <w:tabs>
          <w:tab w:val="left" w:pos="0"/>
          <w:tab w:val="left" w:pos="480"/>
          <w:tab w:val="left" w:pos="960"/>
          <w:tab w:val="left" w:pos="1440"/>
          <w:tab w:val="left" w:pos="1920"/>
          <w:tab w:val="left" w:pos="2400"/>
          <w:tab w:val="right" w:pos="9360"/>
        </w:tabs>
        <w:spacing w:line="192" w:lineRule="auto"/>
        <w:ind w:left="2400" w:hanging="2400"/>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u w:val="single"/>
        </w:rPr>
      </w:pPr>
      <w:r>
        <w:rPr>
          <w:rFonts w:ascii="Times New Roman" w:hAnsi="Times New Roman"/>
          <w:u w:val="single"/>
        </w:rPr>
        <w:lastRenderedPageBreak/>
        <w:t xml:space="preserve">07-98                                          APPROVAL OF MMIS SYSTEMS                              11276.11  </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11276.10 </w:t>
      </w:r>
      <w:r>
        <w:rPr>
          <w:rFonts w:ascii="Times New Roman" w:hAnsi="Times New Roman"/>
          <w:u w:val="single"/>
        </w:rPr>
        <w:t>Costs Reimbursable at 75 Percent FFP for Fiscal Agent MMIS Opera</w:t>
      </w:r>
      <w:r>
        <w:rPr>
          <w:rFonts w:ascii="Times New Roman" w:hAnsi="Times New Roman"/>
          <w:u w:val="single"/>
        </w:rPr>
        <w:softHyphen/>
        <w:t>tions</w:t>
      </w:r>
      <w:r>
        <w:rPr>
          <w:rFonts w:ascii="Times New Roman" w:hAnsi="Times New Roman"/>
        </w:rPr>
        <w:t>.-A fiscal agent may perform many additional functions (see §11276.7) for the State beyond those related to MMIS operations eligible for 75 percent FFP, yet bill the State at one all inclusive rate per claim processed.  If this is the case, develop a cost allocation plan through which payments to the fiscal agent are broken out for matching at the appropriate FFP rates.  (See §11276.9.)</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r>
        <w:rPr>
          <w:rFonts w:ascii="Times New Roman" w:hAnsi="Times New Roman"/>
        </w:rPr>
        <w:t xml:space="preserve">11276.11 </w:t>
      </w:r>
      <w:r>
        <w:rPr>
          <w:rFonts w:ascii="Times New Roman" w:hAnsi="Times New Roman"/>
          <w:u w:val="single"/>
        </w:rPr>
        <w:t>List of Reimbursable Costs for State Systems</w:t>
      </w:r>
      <w:r>
        <w:rPr>
          <w:rFonts w:ascii="Times New Roman" w:hAnsi="Times New Roman"/>
        </w:rPr>
        <w:t>.--</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Introduction</w:t>
      </w:r>
      <w:r>
        <w:rPr>
          <w:rFonts w:ascii="Times New Roman" w:hAnsi="Times New Roman"/>
        </w:rPr>
        <w:t>.--This section identifies those activities associated with the design, development, installation, enhancement, and operation of an MMIS, and the appropriate FFP matching rate for which each qualifies.  These costs must be specifically identified in the APD, RFP and contract if they are to be claimed at the 90 percent rate.  Only items listed for 90 percent or 75 percent rate of funding qualify for enhanced FFP as expenditures for MMIS under §1903(a)(3)of the Act.</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List of Reimbursable Costs</w:t>
      </w:r>
      <w:r>
        <w:rPr>
          <w:rFonts w:ascii="Times New Roman" w:hAnsi="Times New Roman"/>
        </w:rPr>
        <w:t>.--</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Design, Development, Installation,</w:t>
      </w:r>
    </w:p>
    <w:p w:rsidR="00ED66AE" w:rsidRDefault="00ED66AE">
      <w:pPr>
        <w:tabs>
          <w:tab w:val="left" w:pos="0"/>
          <w:tab w:val="left" w:pos="480"/>
          <w:tab w:val="left" w:pos="960"/>
          <w:tab w:val="left" w:pos="1440"/>
          <w:tab w:val="left" w:pos="1920"/>
          <w:tab w:val="left" w:pos="2400"/>
        </w:tabs>
        <w:spacing w:line="192" w:lineRule="auto"/>
        <w:ind w:firstLine="1440"/>
        <w:jc w:val="both"/>
        <w:rPr>
          <w:rFonts w:ascii="Times New Roman" w:hAnsi="Times New Roman"/>
        </w:rPr>
      </w:pPr>
      <w:r>
        <w:rPr>
          <w:rFonts w:ascii="Times New Roman" w:hAnsi="Times New Roman"/>
          <w:u w:val="single"/>
        </w:rPr>
        <w:t>or Enhancement of an MMIS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5760"/>
        <w:jc w:val="both"/>
        <w:rPr>
          <w:rFonts w:ascii="Times New Roman" w:hAnsi="Times New Roman"/>
        </w:rPr>
      </w:pPr>
      <w:r>
        <w:rPr>
          <w:rFonts w:ascii="Times New Roman" w:hAnsi="Times New Roman"/>
        </w:rPr>
        <w:t xml:space="preserve">    Rate of </w:t>
      </w:r>
      <w:r>
        <w:rPr>
          <w:rFonts w:ascii="Times New Roman" w:hAnsi="Times New Roman"/>
        </w:rPr>
        <w:tab/>
        <w:t xml:space="preserve">  Text  </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u w:val="single"/>
        </w:rPr>
        <w:t xml:space="preserve">             Item             </w:t>
      </w:r>
      <w:r>
        <w:rPr>
          <w:rFonts w:ascii="Times New Roman" w:hAnsi="Times New Roman"/>
        </w:rPr>
        <w:tab/>
        <w:t xml:space="preserve">   </w:t>
      </w:r>
      <w:r>
        <w:rPr>
          <w:rFonts w:ascii="Times New Roman" w:hAnsi="Times New Roman"/>
          <w:u w:val="single"/>
        </w:rPr>
        <w:t xml:space="preserve"> Funding </w:t>
      </w:r>
      <w:r>
        <w:rPr>
          <w:rFonts w:ascii="Times New Roman" w:hAnsi="Times New Roman"/>
        </w:rPr>
        <w:tab/>
      </w:r>
      <w:r>
        <w:rPr>
          <w:rFonts w:ascii="Times New Roman" w:hAnsi="Times New Roman"/>
          <w:u w:val="single"/>
        </w:rPr>
        <w:t>Reference(s)</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Feasibility Study</w:t>
      </w:r>
      <w:r>
        <w:rPr>
          <w:rFonts w:ascii="Times New Roman" w:hAnsi="Times New Roman"/>
        </w:rPr>
        <w:tab/>
        <w:t xml:space="preserve">      50%</w:t>
      </w:r>
      <w:r>
        <w:rPr>
          <w:rFonts w:ascii="Times New Roman" w:hAnsi="Times New Roman"/>
        </w:rPr>
        <w:tab/>
        <w:t>11275</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Planning activities (e.g., preparation</w:t>
      </w:r>
      <w:r>
        <w:rPr>
          <w:rFonts w:ascii="Times New Roman" w:hAnsi="Times New Roman"/>
        </w:rPr>
        <w:tab/>
        <w:t xml:space="preserve">      </w:t>
      </w:r>
      <w:ins w:id="0" w:author="Unknown">
        <w:r>
          <w:rPr>
            <w:rFonts w:ascii="Times New Roman" w:hAnsi="Times New Roman"/>
          </w:rPr>
          <w:t>90</w:t>
        </w:r>
      </w:ins>
      <w:r>
        <w:rPr>
          <w:rFonts w:ascii="Times New Roman" w:hAnsi="Times New Roman"/>
        </w:rPr>
        <w:t>%</w:t>
      </w:r>
      <w:r>
        <w:rPr>
          <w:rFonts w:ascii="Times New Roman" w:hAnsi="Times New Roman"/>
        </w:rPr>
        <w:tab/>
        <w:t>11275</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of an APD)</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Preparation of an RFP for an initial</w:t>
      </w:r>
      <w:r>
        <w:rPr>
          <w:rFonts w:ascii="Times New Roman" w:hAnsi="Times New Roman"/>
        </w:rPr>
        <w:tab/>
        <w:t xml:space="preserve">      90%</w:t>
      </w:r>
      <w:r>
        <w:rPr>
          <w:rFonts w:ascii="Times New Roman" w:hAnsi="Times New Roman"/>
        </w:rPr>
        <w:tab/>
        <w:t>11275</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or replacement MMIS</w:t>
      </w:r>
      <w:r>
        <w:rPr>
          <w:rFonts w:ascii="Times New Roman" w:hAnsi="Times New Roman"/>
        </w:rPr>
        <w:tab/>
      </w:r>
      <w:r>
        <w:rPr>
          <w:rFonts w:ascii="Times New Roman" w:hAnsi="Times New Roman"/>
        </w:rPr>
        <w:tab/>
        <w:t>11269</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xml:space="preserve">Preparation of an RFP for an enhancement      </w:t>
      </w:r>
      <w:r>
        <w:rPr>
          <w:rFonts w:ascii="Times New Roman" w:hAnsi="Times New Roman"/>
        </w:rPr>
        <w:tab/>
        <w:t xml:space="preserve">      90%</w:t>
      </w:r>
      <w:r>
        <w:rPr>
          <w:rFonts w:ascii="Times New Roman" w:hAnsi="Times New Roman"/>
        </w:rPr>
        <w:tab/>
        <w:t>11275</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to an MMIS</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xml:space="preserve">Proposal evaluation and contractor selection  </w:t>
      </w:r>
      <w:r>
        <w:rPr>
          <w:rFonts w:ascii="Times New Roman" w:hAnsi="Times New Roman"/>
        </w:rPr>
        <w:tab/>
        <w:t xml:space="preserve">      90%</w:t>
      </w:r>
      <w:r>
        <w:rPr>
          <w:rFonts w:ascii="Times New Roman" w:hAnsi="Times New Roman"/>
        </w:rPr>
        <w:tab/>
        <w:t>11275</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System and requirements analyses</w:t>
      </w:r>
      <w:r>
        <w:rPr>
          <w:rFonts w:ascii="Times New Roman" w:hAnsi="Times New Roman"/>
        </w:rPr>
        <w:tab/>
        <w:t xml:space="preserve">      90%</w:t>
      </w:r>
      <w:r>
        <w:rPr>
          <w:rFonts w:ascii="Times New Roman" w:hAnsi="Times New Roman"/>
        </w:rPr>
        <w:tab/>
        <w:t>11110</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xml:space="preserve">System design, development, installation,      </w:t>
      </w:r>
      <w:r>
        <w:rPr>
          <w:rFonts w:ascii="Times New Roman" w:hAnsi="Times New Roman"/>
        </w:rPr>
        <w:tab/>
        <w:t xml:space="preserve">      90%</w:t>
      </w:r>
      <w:r>
        <w:rPr>
          <w:rFonts w:ascii="Times New Roman" w:hAnsi="Times New Roman"/>
        </w:rPr>
        <w:tab/>
        <w:t>11275</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and enhancement</w:t>
      </w:r>
      <w:r>
        <w:rPr>
          <w:rFonts w:ascii="Times New Roman" w:hAnsi="Times New Roman"/>
        </w:rPr>
        <w:tab/>
      </w:r>
      <w:r>
        <w:rPr>
          <w:rFonts w:ascii="Times New Roman" w:hAnsi="Times New Roman"/>
        </w:rPr>
        <w:tab/>
        <w:t>11110</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DIS</w:t>
      </w:r>
      <w:r>
        <w:rPr>
          <w:rFonts w:ascii="Times New Roman" w:hAnsi="Times New Roman"/>
        </w:rPr>
        <w:tab/>
        <w:t xml:space="preserve">      90%</w:t>
      </w:r>
      <w:r>
        <w:rPr>
          <w:rFonts w:ascii="Times New Roman" w:hAnsi="Times New Roman"/>
        </w:rPr>
        <w:tab/>
        <w:t>11237</w:t>
      </w:r>
    </w:p>
    <w:p w:rsidR="00ED66AE" w:rsidRDefault="00ED66AE">
      <w:pPr>
        <w:tabs>
          <w:tab w:val="left" w:pos="0"/>
          <w:tab w:val="left" w:pos="960"/>
          <w:tab w:val="left" w:pos="5760"/>
          <w:tab w:val="left" w:pos="8160"/>
        </w:tabs>
        <w:spacing w:line="192" w:lineRule="auto"/>
        <w:ind w:right="144" w:firstLine="8160"/>
        <w:jc w:val="both"/>
        <w:rPr>
          <w:rFonts w:ascii="Times New Roman" w:hAnsi="Times New Roman"/>
        </w:rPr>
      </w:pPr>
      <w:r>
        <w:rPr>
          <w:rFonts w:ascii="Times New Roman" w:hAnsi="Times New Roman"/>
        </w:rPr>
        <w:t>11275</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xml:space="preserve">Equipment costs only for use of such equip-   </w:t>
      </w:r>
      <w:r>
        <w:rPr>
          <w:rFonts w:ascii="Times New Roman" w:hAnsi="Times New Roman"/>
        </w:rPr>
        <w:tab/>
        <w:t xml:space="preserve">       90%</w:t>
      </w:r>
      <w:r>
        <w:rPr>
          <w:rFonts w:ascii="Times New Roman" w:hAnsi="Times New Roman"/>
        </w:rPr>
        <w:tab/>
        <w:t>11276.4</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xml:space="preserve">    </w:t>
      </w:r>
      <w:proofErr w:type="spellStart"/>
      <w:r>
        <w:rPr>
          <w:rFonts w:ascii="Times New Roman" w:hAnsi="Times New Roman"/>
        </w:rPr>
        <w:t>ment</w:t>
      </w:r>
      <w:proofErr w:type="spellEnd"/>
      <w:r>
        <w:rPr>
          <w:rFonts w:ascii="Times New Roman" w:hAnsi="Times New Roman"/>
        </w:rPr>
        <w:t xml:space="preserve"> in the design, development,</w:t>
      </w:r>
    </w:p>
    <w:p w:rsidR="00ED66AE" w:rsidRDefault="00ED66AE">
      <w:pPr>
        <w:tabs>
          <w:tab w:val="left" w:pos="0"/>
          <w:tab w:val="left" w:pos="960"/>
          <w:tab w:val="left" w:pos="5760"/>
          <w:tab w:val="left" w:pos="8160"/>
        </w:tabs>
        <w:spacing w:line="192" w:lineRule="auto"/>
        <w:ind w:right="144" w:firstLine="960"/>
        <w:jc w:val="both"/>
        <w:rPr>
          <w:rFonts w:ascii="Times New Roman" w:hAnsi="Times New Roman"/>
        </w:rPr>
      </w:pPr>
      <w:r>
        <w:rPr>
          <w:rFonts w:ascii="Times New Roman" w:hAnsi="Times New Roman"/>
        </w:rPr>
        <w:t xml:space="preserve">    installation, or enhancement of an MMIS</w:t>
      </w: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left" w:pos="0"/>
          <w:tab w:val="left" w:pos="960"/>
          <w:tab w:val="left" w:pos="5760"/>
          <w:tab w:val="left" w:pos="8160"/>
        </w:tabs>
        <w:spacing w:line="192" w:lineRule="auto"/>
        <w:ind w:right="144"/>
        <w:jc w:val="both"/>
        <w:rPr>
          <w:rFonts w:ascii="Times New Roman" w:hAnsi="Times New Roman"/>
        </w:rPr>
      </w:pPr>
    </w:p>
    <w:p w:rsidR="00ED66AE" w:rsidRDefault="00ED66AE">
      <w:pPr>
        <w:tabs>
          <w:tab w:val="right" w:pos="9216"/>
        </w:tabs>
        <w:spacing w:line="192" w:lineRule="auto"/>
        <w:ind w:right="144"/>
        <w:jc w:val="both"/>
        <w:rPr>
          <w:rFonts w:ascii="Times New Roman" w:hAnsi="Times New Roman"/>
        </w:rPr>
      </w:pPr>
      <w:r>
        <w:rPr>
          <w:rFonts w:ascii="Times New Roman" w:hAnsi="Times New Roman"/>
        </w:rPr>
        <w:t xml:space="preserve">Rev. 18 </w:t>
      </w:r>
      <w:r>
        <w:rPr>
          <w:rFonts w:ascii="Times New Roman" w:hAnsi="Times New Roman"/>
        </w:rPr>
        <w:tab/>
        <w:t>11-2-23</w:t>
      </w:r>
    </w:p>
    <w:p w:rsidR="00ED66AE" w:rsidRDefault="00ED66AE">
      <w:pPr>
        <w:tabs>
          <w:tab w:val="right" w:pos="9216"/>
        </w:tabs>
        <w:spacing w:line="192" w:lineRule="auto"/>
        <w:ind w:right="144"/>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center" w:pos="4608"/>
          <w:tab w:val="right" w:pos="9216"/>
        </w:tabs>
        <w:spacing w:line="192" w:lineRule="auto"/>
        <w:jc w:val="both"/>
        <w:rPr>
          <w:rFonts w:ascii="Times New Roman" w:hAnsi="Times New Roman"/>
          <w:u w:val="single"/>
        </w:rPr>
      </w:pPr>
      <w:r>
        <w:rPr>
          <w:rFonts w:ascii="Times New Roman" w:hAnsi="Times New Roman"/>
          <w:u w:val="single"/>
        </w:rPr>
        <w:t>11276.11 (Cont.)</w:t>
      </w:r>
      <w:r>
        <w:rPr>
          <w:rFonts w:ascii="Times New Roman" w:hAnsi="Times New Roman"/>
          <w:u w:val="single"/>
        </w:rPr>
        <w:tab/>
        <w:t>APPROVAL OF MMIS SYSTEMS</w:t>
      </w:r>
      <w:r>
        <w:rPr>
          <w:rFonts w:ascii="Times New Roman" w:hAnsi="Times New Roman"/>
          <w:u w:val="single"/>
        </w:rPr>
        <w:tab/>
        <w:t>07-98</w:t>
      </w:r>
    </w:p>
    <w:p w:rsidR="00ED66AE" w:rsidRDefault="00ED66AE">
      <w:pPr>
        <w:tabs>
          <w:tab w:val="left" w:pos="0"/>
          <w:tab w:val="left" w:pos="960"/>
          <w:tab w:val="left" w:pos="5760"/>
          <w:tab w:val="left" w:pos="8160"/>
        </w:tabs>
        <w:spacing w:line="192" w:lineRule="auto"/>
        <w:jc w:val="both"/>
        <w:rPr>
          <w:rFonts w:ascii="Times New Roman" w:hAnsi="Times New Roman"/>
          <w:u w:val="single"/>
        </w:rPr>
      </w:pPr>
    </w:p>
    <w:p w:rsidR="00ED66AE" w:rsidRDefault="00ED66AE">
      <w:pPr>
        <w:tabs>
          <w:tab w:val="left" w:pos="0"/>
          <w:tab w:val="left" w:pos="960"/>
          <w:tab w:val="left" w:pos="5760"/>
          <w:tab w:val="left" w:pos="8160"/>
        </w:tabs>
        <w:spacing w:line="192" w:lineRule="auto"/>
        <w:jc w:val="center"/>
        <w:rPr>
          <w:rFonts w:ascii="Times New Roman" w:hAnsi="Times New Roman"/>
        </w:rPr>
      </w:pPr>
      <w:r>
        <w:rPr>
          <w:rFonts w:ascii="Times New Roman" w:hAnsi="Times New Roman"/>
          <w:u w:val="single"/>
        </w:rPr>
        <w:lastRenderedPageBreak/>
        <w:t>MMIS Operational Costs</w:t>
      </w:r>
      <w:r>
        <w:rPr>
          <w:rFonts w:ascii="Times New Roman" w:hAnsi="Times New Roman"/>
        </w:rPr>
        <w:t xml:space="preserve"> (Continued)</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5760"/>
        <w:jc w:val="both"/>
        <w:rPr>
          <w:rFonts w:ascii="Times New Roman" w:hAnsi="Times New Roman"/>
        </w:rPr>
      </w:pPr>
      <w:r>
        <w:rPr>
          <w:rFonts w:ascii="Times New Roman" w:hAnsi="Times New Roman"/>
        </w:rPr>
        <w:t xml:space="preserve"> Rate of </w:t>
      </w:r>
      <w:r>
        <w:rPr>
          <w:rFonts w:ascii="Times New Roman" w:hAnsi="Times New Roman"/>
        </w:rPr>
        <w:tab/>
        <w:t xml:space="preserve">  Text  </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u w:val="single"/>
        </w:rPr>
        <w:t xml:space="preserve">             Item             </w:t>
      </w:r>
      <w:r>
        <w:rPr>
          <w:rFonts w:ascii="Times New Roman" w:hAnsi="Times New Roman"/>
        </w:rPr>
        <w:tab/>
      </w:r>
      <w:r>
        <w:rPr>
          <w:rFonts w:ascii="Times New Roman" w:hAnsi="Times New Roman"/>
          <w:u w:val="single"/>
        </w:rPr>
        <w:t xml:space="preserve"> Funding </w:t>
      </w:r>
      <w:r>
        <w:rPr>
          <w:rFonts w:ascii="Times New Roman" w:hAnsi="Times New Roman"/>
        </w:rPr>
        <w:tab/>
      </w:r>
      <w:r>
        <w:rPr>
          <w:rFonts w:ascii="Times New Roman" w:hAnsi="Times New Roman"/>
          <w:u w:val="single"/>
        </w:rPr>
        <w:t>Reference(s)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Direct personnel costs      </w:t>
      </w:r>
      <w:r>
        <w:rPr>
          <w:rFonts w:ascii="Times New Roman" w:hAnsi="Times New Roman"/>
        </w:rPr>
        <w:tab/>
        <w:t xml:space="preserve">      90%</w:t>
      </w:r>
      <w:r>
        <w:rPr>
          <w:rFonts w:ascii="Times New Roman" w:hAnsi="Times New Roman"/>
        </w:rPr>
        <w:tab/>
        <w:t>11276.2</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Direct non-personnel costs</w:t>
      </w:r>
      <w:r>
        <w:rPr>
          <w:rFonts w:ascii="Times New Roman" w:hAnsi="Times New Roman"/>
        </w:rPr>
        <w:tab/>
        <w:t xml:space="preserve">      90%</w:t>
      </w:r>
      <w:r>
        <w:rPr>
          <w:rFonts w:ascii="Times New Roman" w:hAnsi="Times New Roman"/>
        </w:rPr>
        <w:tab/>
        <w:t>11276.9</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Indirect personnel and non-personnel costs</w:t>
      </w:r>
      <w:r>
        <w:rPr>
          <w:rFonts w:ascii="Times New Roman" w:hAnsi="Times New Roman"/>
        </w:rPr>
        <w:tab/>
        <w:t xml:space="preserve">      50%</w:t>
      </w:r>
      <w:r>
        <w:rPr>
          <w:rFonts w:ascii="Times New Roman" w:hAnsi="Times New Roman"/>
        </w:rPr>
        <w:tab/>
        <w:t>11276.9</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Acceptance testing</w:t>
      </w:r>
      <w:r>
        <w:rPr>
          <w:rFonts w:ascii="Times New Roman" w:hAnsi="Times New Roman"/>
        </w:rPr>
        <w:tab/>
        <w:t xml:space="preserve">      90%</w:t>
      </w:r>
      <w:r>
        <w:rPr>
          <w:rFonts w:ascii="Times New Roman" w:hAnsi="Times New Roman"/>
        </w:rPr>
        <w:tab/>
        <w:t>11237</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Supplies used during MMIS implementation</w:t>
      </w:r>
      <w:r>
        <w:rPr>
          <w:rFonts w:ascii="Times New Roman" w:hAnsi="Times New Roman"/>
        </w:rPr>
        <w:tab/>
        <w:t xml:space="preserve">      90%</w:t>
      </w:r>
      <w:r>
        <w:rPr>
          <w:rFonts w:ascii="Times New Roman" w:hAnsi="Times New Roman"/>
        </w:rPr>
        <w:tab/>
        <w:t>11276.4</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Design, development, installation, or</w:t>
      </w:r>
      <w:r>
        <w:rPr>
          <w:rFonts w:ascii="Times New Roman" w:hAnsi="Times New Roman"/>
        </w:rPr>
        <w:tab/>
        <w:t xml:space="preserve">        0%        45 CFR 95.617(c)</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enhancement of a proprietary system</w:t>
      </w:r>
    </w:p>
    <w:p w:rsidR="00ED66AE" w:rsidRDefault="00ED66AE">
      <w:pPr>
        <w:tabs>
          <w:tab w:val="left" w:pos="0"/>
          <w:tab w:val="left" w:pos="75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Site preparation</w:t>
      </w:r>
      <w:r>
        <w:rPr>
          <w:rFonts w:ascii="Times New Roman" w:hAnsi="Times New Roman"/>
        </w:rPr>
        <w:tab/>
        <w:t xml:space="preserve">       75%</w:t>
      </w:r>
      <w:r>
        <w:rPr>
          <w:rFonts w:ascii="Times New Roman" w:hAnsi="Times New Roman"/>
        </w:rPr>
        <w:tab/>
        <w:t>11276.4</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Training of personnel engaged </w:t>
      </w:r>
      <w:r>
        <w:rPr>
          <w:rFonts w:ascii="Times New Roman" w:hAnsi="Times New Roman"/>
        </w:rPr>
        <w:tab/>
        <w:t xml:space="preserve">       50%       42 CFR 432.50(b)</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in the design, development, or</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installation of an MMIS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jc w:val="both"/>
        <w:rPr>
          <w:rFonts w:ascii="Times New Roman" w:hAnsi="Times New Roman"/>
        </w:rPr>
      </w:pPr>
      <w:r>
        <w:rPr>
          <w:rFonts w:ascii="Times New Roman" w:hAnsi="Times New Roman"/>
        </w:rPr>
        <w:t xml:space="preserve"> </w:t>
      </w:r>
      <w:r>
        <w:rPr>
          <w:rFonts w:ascii="Times New Roman" w:hAnsi="Times New Roman"/>
        </w:rPr>
        <w:tab/>
        <w:t xml:space="preserve">2.  </w:t>
      </w:r>
      <w:r>
        <w:rPr>
          <w:rFonts w:ascii="Times New Roman" w:hAnsi="Times New Roman"/>
          <w:u w:val="single"/>
        </w:rPr>
        <w:t>MMIS Operational Costs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Preparation of an </w:t>
      </w:r>
      <w:ins w:id="1" w:author="Unknown">
        <w:r>
          <w:rPr>
            <w:rFonts w:ascii="Times New Roman" w:hAnsi="Times New Roman"/>
          </w:rPr>
          <w:t>APD and/or</w:t>
        </w:r>
      </w:ins>
      <w:r>
        <w:rPr>
          <w:rFonts w:ascii="Times New Roman" w:hAnsi="Times New Roman"/>
        </w:rPr>
        <w:tab/>
        <w:t xml:space="preserve">       75%</w:t>
      </w:r>
      <w:r>
        <w:rPr>
          <w:rFonts w:ascii="Times New Roman" w:hAnsi="Times New Roman"/>
        </w:rPr>
        <w:tab/>
        <w:t>11275</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RFP directed toward the potential change</w:t>
      </w:r>
    </w:p>
    <w:p w:rsidR="00ED66AE" w:rsidRDefault="00ED66AE">
      <w:pPr>
        <w:tabs>
          <w:tab w:val="left" w:pos="0"/>
          <w:tab w:val="left" w:pos="960"/>
          <w:tab w:val="left" w:pos="5760"/>
          <w:tab w:val="left" w:pos="8160"/>
        </w:tabs>
        <w:spacing w:line="192" w:lineRule="auto"/>
        <w:ind w:left="960"/>
        <w:jc w:val="both"/>
        <w:rPr>
          <w:rFonts w:ascii="Times New Roman" w:hAnsi="Times New Roman"/>
        </w:rPr>
      </w:pPr>
      <w:r>
        <w:rPr>
          <w:rFonts w:ascii="Times New Roman" w:hAnsi="Times New Roman"/>
        </w:rPr>
        <w:t xml:space="preserve">  of operator for  an approved MMIS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Proposal evaluation and contractor selection</w:t>
      </w:r>
      <w:r>
        <w:rPr>
          <w:rFonts w:ascii="Times New Roman" w:hAnsi="Times New Roman"/>
        </w:rPr>
        <w:tab/>
        <w:t xml:space="preserve">       75%</w:t>
      </w:r>
      <w:r>
        <w:rPr>
          <w:rFonts w:ascii="Times New Roman" w:hAnsi="Times New Roman"/>
        </w:rPr>
        <w:tab/>
        <w:t>11275</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Hardware used for MMIS operations</w:t>
      </w:r>
      <w:r>
        <w:rPr>
          <w:rFonts w:ascii="Times New Roman" w:hAnsi="Times New Roman"/>
        </w:rPr>
        <w:tab/>
        <w:t xml:space="preserve">       75%</w:t>
      </w:r>
      <w:r>
        <w:rPr>
          <w:rFonts w:ascii="Times New Roman" w:hAnsi="Times New Roman"/>
        </w:rPr>
        <w:tab/>
        <w:t>11276.3</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Supplies used in the operation of an MMIS</w:t>
      </w:r>
      <w:r>
        <w:rPr>
          <w:rFonts w:ascii="Times New Roman" w:hAnsi="Times New Roman"/>
        </w:rPr>
        <w:tab/>
        <w:t xml:space="preserve">       75%</w:t>
      </w:r>
      <w:r>
        <w:rPr>
          <w:rFonts w:ascii="Times New Roman" w:hAnsi="Times New Roman"/>
        </w:rPr>
        <w:tab/>
        <w:t>11276.4</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Claim forms</w:t>
      </w:r>
      <w:ins w:id="2" w:author="Unknown">
        <w:r>
          <w:rPr>
            <w:rFonts w:ascii="Times New Roman" w:hAnsi="Times New Roman"/>
          </w:rPr>
          <w:t xml:space="preserve"> (including encounter data) </w:t>
        </w:r>
      </w:ins>
      <w:r>
        <w:rPr>
          <w:rFonts w:ascii="Times New Roman" w:hAnsi="Times New Roman"/>
        </w:rPr>
        <w:tab/>
        <w:t xml:space="preserve">       75%</w:t>
      </w:r>
      <w:r>
        <w:rPr>
          <w:rFonts w:ascii="Times New Roman" w:hAnsi="Times New Roman"/>
        </w:rPr>
        <w:tab/>
        <w:t>11276.3</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Entry and maintenance of provider</w:t>
      </w:r>
      <w:r>
        <w:rPr>
          <w:rFonts w:ascii="Times New Roman" w:hAnsi="Times New Roman"/>
        </w:rPr>
        <w:tab/>
        <w:t xml:space="preserve">       75%</w:t>
      </w:r>
      <w:r>
        <w:rPr>
          <w:rFonts w:ascii="Times New Roman" w:hAnsi="Times New Roman"/>
        </w:rPr>
        <w:tab/>
        <w:t>11276.1</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enrollment data</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left="960"/>
        <w:jc w:val="both"/>
        <w:rPr>
          <w:rFonts w:ascii="Times New Roman" w:hAnsi="Times New Roman"/>
        </w:rPr>
      </w:pPr>
      <w:r>
        <w:rPr>
          <w:rFonts w:ascii="Times New Roman" w:hAnsi="Times New Roman"/>
        </w:rPr>
        <w:t>Direct costs of personnel directly associated</w:t>
      </w:r>
      <w:r>
        <w:rPr>
          <w:rFonts w:ascii="Times New Roman" w:hAnsi="Times New Roman"/>
        </w:rPr>
        <w:tab/>
        <w:t xml:space="preserve">        75%</w:t>
      </w:r>
      <w:r>
        <w:rPr>
          <w:rFonts w:ascii="Times New Roman" w:hAnsi="Times New Roman"/>
        </w:rPr>
        <w:tab/>
        <w:t>11276.3</w:t>
      </w:r>
    </w:p>
    <w:p w:rsidR="00ED66AE" w:rsidRDefault="00ED66AE">
      <w:pPr>
        <w:tabs>
          <w:tab w:val="left" w:pos="0"/>
          <w:tab w:val="left" w:pos="960"/>
          <w:tab w:val="left" w:pos="5760"/>
          <w:tab w:val="left" w:pos="8160"/>
        </w:tabs>
        <w:spacing w:line="192" w:lineRule="auto"/>
        <w:jc w:val="both"/>
        <w:rPr>
          <w:rFonts w:ascii="Times New Roman" w:hAnsi="Times New Roman"/>
        </w:rPr>
      </w:pPr>
      <w:r>
        <w:rPr>
          <w:rFonts w:ascii="Times New Roman" w:hAnsi="Times New Roman"/>
        </w:rPr>
        <w:t>                  with the operation of an approved MMIS</w:t>
      </w:r>
    </w:p>
    <w:p w:rsidR="00ED66AE" w:rsidRDefault="00ED66AE">
      <w:pPr>
        <w:tabs>
          <w:tab w:val="left" w:pos="0"/>
          <w:tab w:val="left" w:pos="960"/>
          <w:tab w:val="left" w:pos="5760"/>
          <w:tab w:val="left" w:pos="8160"/>
        </w:tabs>
        <w:spacing w:line="192" w:lineRule="auto"/>
        <w:jc w:val="both"/>
        <w:rPr>
          <w:rFonts w:ascii="Times New Roman" w:hAnsi="Times New Roman"/>
        </w:rPr>
      </w:pPr>
      <w:r>
        <w:rPr>
          <w:rFonts w:ascii="Times New Roman" w:hAnsi="Times New Roman"/>
        </w:rPr>
        <w:t>                  including staff responsible for:</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ind w:firstLine="950"/>
        <w:jc w:val="both"/>
        <w:rPr>
          <w:rFonts w:ascii="Times New Roman" w:hAnsi="Times New Roman"/>
        </w:rPr>
      </w:pPr>
      <w:r>
        <w:rPr>
          <w:rFonts w:ascii="Times New Roman" w:hAnsi="Times New Roman"/>
        </w:rPr>
        <w:t xml:space="preserve">   </w:t>
      </w:r>
      <w:r>
        <w:rPr>
          <w:rFonts w:ascii="Times New Roman" w:hAnsi="Times New Roman"/>
        </w:rPr>
        <w:tab/>
        <w:t>Data entry</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   </w:t>
      </w:r>
      <w:r>
        <w:rPr>
          <w:rFonts w:ascii="Times New Roman" w:hAnsi="Times New Roman"/>
        </w:rPr>
        <w:tab/>
        <w:t xml:space="preserve"> </w:t>
      </w:r>
      <w:r>
        <w:rPr>
          <w:rFonts w:ascii="Times New Roman" w:hAnsi="Times New Roman"/>
        </w:rPr>
        <w:tab/>
      </w:r>
      <w:r>
        <w:rPr>
          <w:rFonts w:ascii="Times New Roman" w:hAnsi="Times New Roman"/>
        </w:rPr>
        <w:tab/>
        <w:t>Operations control</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   </w:t>
      </w:r>
      <w:r>
        <w:rPr>
          <w:rFonts w:ascii="Times New Roman" w:hAnsi="Times New Roman"/>
        </w:rPr>
        <w:tab/>
        <w:t xml:space="preserve">  </w:t>
      </w:r>
      <w:r>
        <w:rPr>
          <w:rFonts w:ascii="Times New Roman" w:hAnsi="Times New Roman"/>
        </w:rPr>
        <w:tab/>
      </w:r>
      <w:r>
        <w:rPr>
          <w:rFonts w:ascii="Times New Roman" w:hAnsi="Times New Roman"/>
        </w:rPr>
        <w:tab/>
        <w:t>Exception and suspense processing  (continued)</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ind w:left="1425" w:hanging="1425"/>
        <w:jc w:val="both"/>
        <w:rPr>
          <w:rFonts w:ascii="Times New Roman" w:hAnsi="Times New Roman"/>
        </w:rPr>
      </w:pPr>
      <w:r>
        <w:rPr>
          <w:rFonts w:ascii="Times New Roman" w:hAnsi="Times New Roman"/>
        </w:rPr>
        <w:t xml:space="preserve">11-2-24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Rev. 18</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ind w:left="1425" w:hanging="1425"/>
        <w:jc w:val="both"/>
        <w:rPr>
          <w:rFonts w:ascii="Times New Roman" w:hAnsi="Times New Roman"/>
        </w:rPr>
        <w:sectPr w:rsidR="00000000">
          <w:endnotePr>
            <w:numFmt w:val="decimal"/>
          </w:endnotePr>
          <w:type w:val="continuous"/>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APPROVAL OF MMIS SYSTEMS</w:t>
      </w:r>
      <w:r>
        <w:rPr>
          <w:rFonts w:ascii="Times New Roman" w:hAnsi="Times New Roman"/>
          <w:u w:val="single"/>
        </w:rPr>
        <w:tab/>
        <w:t>11276.11 (Cont.)</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u w:val="single"/>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center"/>
        <w:rPr>
          <w:rFonts w:ascii="Times New Roman" w:hAnsi="Times New Roman"/>
        </w:rPr>
      </w:pPr>
      <w:r>
        <w:rPr>
          <w:rFonts w:ascii="Times New Roman" w:hAnsi="Times New Roman"/>
          <w:u w:val="single"/>
        </w:rPr>
        <w:t>MMIS Operational Costs</w:t>
      </w:r>
      <w:r>
        <w:rPr>
          <w:rFonts w:ascii="Times New Roman" w:hAnsi="Times New Roman"/>
        </w:rPr>
        <w:t xml:space="preserve"> (Continued)</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Rate of </w:t>
      </w:r>
      <w:r>
        <w:rPr>
          <w:rFonts w:ascii="Times New Roman" w:hAnsi="Times New Roman"/>
        </w:rPr>
        <w:tab/>
      </w:r>
      <w:r>
        <w:rPr>
          <w:rFonts w:ascii="Times New Roman" w:hAnsi="Times New Roman"/>
        </w:rPr>
        <w:tab/>
      </w:r>
      <w:r>
        <w:rPr>
          <w:rFonts w:ascii="Times New Roman" w:hAnsi="Times New Roman"/>
        </w:rPr>
        <w:tab/>
        <w:t xml:space="preserve"> Text       </w:t>
      </w:r>
      <w:r>
        <w:rPr>
          <w:rFonts w:ascii="Times New Roman" w:hAnsi="Times New Roman"/>
        </w:rPr>
        <w:tab/>
      </w:r>
      <w:r>
        <w:rPr>
          <w:rFonts w:ascii="Times New Roman" w:hAnsi="Times New Roman"/>
        </w:rPr>
        <w:tab/>
      </w:r>
      <w:r>
        <w:rPr>
          <w:rFonts w:ascii="Times New Roman" w:hAnsi="Times New Roman"/>
        </w:rPr>
        <w:tab/>
        <w:t xml:space="preserve"> </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u w:val="single"/>
        </w:rPr>
        <w:t xml:space="preserve">Item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 xml:space="preserve"> Payment</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u w:val="single"/>
        </w:rPr>
        <w:t>Reference(s)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2376"/>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Claims microfilming  (continued from</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previous page):</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Peripheral equipment operations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w:t>
      </w:r>
      <w:r>
        <w:rPr>
          <w:rFonts w:ascii="Times New Roman" w:hAnsi="Times New Roman"/>
        </w:rPr>
        <w:tab/>
      </w:r>
      <w:r>
        <w:rPr>
          <w:rFonts w:ascii="Times New Roman" w:hAnsi="Times New Roman"/>
        </w:rPr>
        <w:tab/>
      </w:r>
      <w:r>
        <w:rPr>
          <w:rFonts w:ascii="Times New Roman" w:hAnsi="Times New Roman"/>
        </w:rPr>
        <w:tab/>
        <w:t>Computer operations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Claims coding</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w:t>
      </w:r>
      <w:r>
        <w:rPr>
          <w:rFonts w:ascii="Times New Roman" w:hAnsi="Times New Roman"/>
        </w:rPr>
        <w:tab/>
      </w:r>
      <w:r>
        <w:rPr>
          <w:rFonts w:ascii="Times New Roman" w:hAnsi="Times New Roman"/>
        </w:rPr>
        <w:tab/>
        <w:t>System documentation maintenance</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w:t>
      </w:r>
      <w:r>
        <w:rPr>
          <w:rFonts w:ascii="Times New Roman" w:hAnsi="Times New Roman"/>
        </w:rPr>
        <w:tab/>
      </w:r>
      <w:r>
        <w:rPr>
          <w:rFonts w:ascii="Times New Roman" w:hAnsi="Times New Roman"/>
        </w:rPr>
        <w:tab/>
        <w:t>Software maintenance</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w:t>
      </w:r>
      <w:r>
        <w:rPr>
          <w:rFonts w:ascii="Times New Roman" w:hAnsi="Times New Roman"/>
        </w:rPr>
        <w:tab/>
      </w:r>
      <w:r>
        <w:rPr>
          <w:rFonts w:ascii="Times New Roman" w:hAnsi="Times New Roman"/>
        </w:rPr>
        <w:tab/>
        <w:t>SURS parameter coding</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w:t>
      </w:r>
      <w:r>
        <w:rPr>
          <w:rFonts w:ascii="Times New Roman" w:hAnsi="Times New Roman"/>
        </w:rPr>
        <w:tab/>
      </w:r>
      <w:r>
        <w:rPr>
          <w:rFonts w:ascii="Times New Roman" w:hAnsi="Times New Roman"/>
        </w:rPr>
        <w:tab/>
        <w:t>System management</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5227" w:hanging="4752"/>
        <w:jc w:val="both"/>
        <w:rPr>
          <w:ins w:id="3" w:author="Unknown"/>
          <w:rFonts w:ascii="Times New Roman" w:hAnsi="Times New Roman"/>
        </w:rPr>
      </w:pPr>
      <w:ins w:id="4" w:author="Unknown">
        <w:r>
          <w:rPr>
            <w:rFonts w:ascii="Times New Roman" w:hAnsi="Times New Roman"/>
          </w:rPr>
          <w:t xml:space="preserve">Entry and maintenance of data required under </w:t>
        </w:r>
        <w:r>
          <w:rPr>
            <w:rFonts w:ascii="Times New Roman" w:hAnsi="Times New Roman"/>
          </w:rPr>
          <w:tab/>
          <w:t xml:space="preserve">      </w:t>
        </w:r>
        <w:r>
          <w:rPr>
            <w:rFonts w:ascii="Times New Roman" w:hAnsi="Times New Roman"/>
          </w:rPr>
          <w:tab/>
        </w:r>
        <w:r>
          <w:rPr>
            <w:rFonts w:ascii="Times New Roman" w:hAnsi="Times New Roman"/>
          </w:rPr>
          <w:tab/>
          <w:t>75%                         11100</w:t>
        </w:r>
      </w:ins>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6177" w:hanging="6177"/>
        <w:jc w:val="both"/>
        <w:rPr>
          <w:rFonts w:ascii="Times New Roman" w:hAnsi="Times New Roman"/>
        </w:rPr>
      </w:pPr>
      <w:ins w:id="5" w:author="Unknown">
        <w:r>
          <w:rPr>
            <w:rFonts w:ascii="Times New Roman" w:hAnsi="Times New Roman"/>
          </w:rPr>
          <w:t xml:space="preserve">                  HIPAA for purpose of electronic data interchange</w:t>
        </w:r>
      </w:ins>
      <w:r>
        <w:rPr>
          <w:rFonts w:ascii="Times New Roman" w:hAnsi="Times New Roman"/>
        </w:rPr>
        <w:tab/>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Direct non-personnel costs</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11276.9</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Indirect personnel and non-personnel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11276.9</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costs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Publications necessary for the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11276.3</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  </w:t>
      </w:r>
      <w:r>
        <w:rPr>
          <w:rFonts w:ascii="Times New Roman" w:hAnsi="Times New Roman"/>
        </w:rPr>
        <w:tab/>
        <w:t xml:space="preserve">operation of an MMIS, such as, </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required claim forms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Maintenance of the system necessary to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11276.1</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support claims processing and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11276.3</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information retrieval functions of an MMIS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Postage</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11276.8</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Provider relations directly related </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11276.1</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to MMIS claims processing, such as, </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   entry and update of provider data </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MMIS production of:</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11276.3</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Checks or warrants, Remittance advices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w:t>
      </w:r>
      <w:proofErr w:type="spellStart"/>
      <w:r>
        <w:rPr>
          <w:rFonts w:ascii="Times New Roman" w:hAnsi="Times New Roman"/>
        </w:rPr>
        <w:t>EOBs</w:t>
      </w:r>
      <w:proofErr w:type="spellEnd"/>
      <w:r>
        <w:rPr>
          <w:rFonts w:ascii="Times New Roman" w:hAnsi="Times New Roman"/>
        </w:rPr>
        <w:t>, Medical assistance ID cards,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MARS and SURS reports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Operational costs of an initial or</w:t>
      </w: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11255</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replacement MMIS until the system</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has been approved</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 xml:space="preserve">Training of personnel directly engaged                        </w:t>
      </w:r>
      <w:r>
        <w:rPr>
          <w:rFonts w:ascii="Times New Roman" w:hAnsi="Times New Roman"/>
        </w:rPr>
        <w:tab/>
      </w:r>
      <w:r>
        <w:rPr>
          <w:rFonts w:ascii="Times New Roman" w:hAnsi="Times New Roman"/>
        </w:rPr>
        <w:tab/>
        <w:t xml:space="preserve">75% </w:t>
      </w:r>
      <w:r>
        <w:rPr>
          <w:rFonts w:ascii="Times New Roman" w:hAnsi="Times New Roman"/>
        </w:rPr>
        <w:tab/>
        <w:t xml:space="preserve"> 42CFR432.50(b)(2)</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in the operation of an MMIS</w:t>
      </w:r>
      <w:r>
        <w:rPr>
          <w:rFonts w:ascii="Times New Roman" w:hAnsi="Times New Roman"/>
        </w:rPr>
        <w:tab/>
      </w:r>
      <w:r>
        <w:rPr>
          <w:rFonts w:ascii="Times New Roman" w:hAnsi="Times New Roman"/>
        </w:rPr>
        <w:tab/>
        <w:t>   </w:t>
      </w: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440"/>
          <w:tab w:val="left" w:pos="1920"/>
          <w:tab w:val="left" w:pos="2400"/>
          <w:tab w:val="right" w:pos="9216"/>
        </w:tabs>
        <w:spacing w:line="192" w:lineRule="auto"/>
        <w:ind w:left="2400" w:hanging="2400"/>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11-2-25</w:t>
      </w:r>
      <w:r>
        <w:rPr>
          <w:rFonts w:ascii="Times New Roman" w:hAnsi="Times New Roman"/>
        </w:rPr>
        <w:tab/>
      </w:r>
    </w:p>
    <w:p w:rsidR="00ED66AE" w:rsidRDefault="00ED66AE">
      <w:pPr>
        <w:tabs>
          <w:tab w:val="left" w:pos="0"/>
          <w:tab w:val="left" w:pos="480"/>
          <w:tab w:val="left" w:pos="960"/>
          <w:tab w:val="left" w:pos="1440"/>
          <w:tab w:val="left" w:pos="1920"/>
          <w:tab w:val="left" w:pos="2400"/>
          <w:tab w:val="right" w:pos="9216"/>
        </w:tabs>
        <w:spacing w:line="192" w:lineRule="auto"/>
        <w:ind w:left="2400" w:hanging="2400"/>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rPr>
      </w:pPr>
      <w:r>
        <w:rPr>
          <w:rFonts w:ascii="Times New Roman" w:hAnsi="Times New Roman"/>
          <w:u w:val="single"/>
        </w:rPr>
        <w:t>11280</w:t>
      </w:r>
      <w:r>
        <w:rPr>
          <w:rFonts w:ascii="Times New Roman" w:hAnsi="Times New Roman"/>
          <w:u w:val="single"/>
        </w:rPr>
        <w:tab/>
        <w:t>APPROVAL OF MMIS SYSTEMS</w:t>
      </w:r>
      <w:r>
        <w:rPr>
          <w:rFonts w:ascii="Times New Roman" w:hAnsi="Times New Roman"/>
          <w:u w:val="single"/>
        </w:rPr>
        <w:tab/>
        <w:t>07-98</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center"/>
        <w:rPr>
          <w:rFonts w:ascii="Times New Roman" w:hAnsi="Times New Roman"/>
        </w:rPr>
      </w:pPr>
      <w:r>
        <w:rPr>
          <w:rFonts w:ascii="Times New Roman" w:hAnsi="Times New Roman"/>
          <w:u w:val="single"/>
        </w:rPr>
        <w:t>MMIS Operational Costs</w:t>
      </w:r>
      <w:r>
        <w:rPr>
          <w:rFonts w:ascii="Times New Roman" w:hAnsi="Times New Roman"/>
        </w:rPr>
        <w:t xml:space="preserve"> (Continued)</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5702"/>
        <w:jc w:val="both"/>
        <w:rPr>
          <w:rFonts w:ascii="Times New Roman" w:hAnsi="Times New Roman"/>
        </w:rPr>
      </w:pPr>
      <w:r>
        <w:rPr>
          <w:rFonts w:ascii="Times New Roman" w:hAnsi="Times New Roman"/>
        </w:rPr>
        <w:t xml:space="preserve">Rate    of </w:t>
      </w:r>
      <w:r>
        <w:rPr>
          <w:rFonts w:ascii="Times New Roman" w:hAnsi="Times New Roman"/>
        </w:rPr>
        <w:tab/>
      </w:r>
      <w:r>
        <w:rPr>
          <w:rFonts w:ascii="Times New Roman" w:hAnsi="Times New Roman"/>
        </w:rPr>
        <w:tab/>
      </w:r>
      <w:r>
        <w:rPr>
          <w:rFonts w:ascii="Times New Roman" w:hAnsi="Times New Roman"/>
        </w:rPr>
        <w:tab/>
        <w:t xml:space="preserve">Text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 xml:space="preserve">    Item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Payment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u w:val="single"/>
        </w:rPr>
        <w:t>Reference(s)</w:t>
      </w: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2376"/>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3.</w:t>
      </w:r>
      <w:r>
        <w:rPr>
          <w:rFonts w:ascii="Times New Roman" w:hAnsi="Times New Roman"/>
        </w:rPr>
        <w:tab/>
      </w:r>
      <w:r>
        <w:rPr>
          <w:rFonts w:ascii="Times New Roman" w:hAnsi="Times New Roman"/>
          <w:u w:val="single"/>
        </w:rPr>
        <w:t>Other System Costs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Local ADP systems (not statewide </w:t>
      </w:r>
      <w:r>
        <w:rPr>
          <w:rFonts w:ascii="Times New Roman" w:hAnsi="Times New Roman"/>
        </w:rPr>
        <w:tab/>
        <w:t xml:space="preserve">      50%</w:t>
      </w:r>
      <w:r>
        <w:rPr>
          <w:rFonts w:ascii="Times New Roman" w:hAnsi="Times New Roman"/>
        </w:rPr>
        <w:tab/>
        <w:t>11225</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in scope)</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Automated administrative support </w:t>
      </w:r>
      <w:r>
        <w:rPr>
          <w:rFonts w:ascii="Times New Roman" w:hAnsi="Times New Roman"/>
        </w:rPr>
        <w:tab/>
        <w:t xml:space="preserve">      50%</w:t>
      </w:r>
      <w:r>
        <w:rPr>
          <w:rFonts w:ascii="Times New Roman" w:hAnsi="Times New Roman"/>
        </w:rPr>
        <w:tab/>
        <w:t>11276.1</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systems (e.g., personnel, </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financial management, office </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automation)</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Design, development, installation, </w:t>
      </w:r>
      <w:r>
        <w:rPr>
          <w:rFonts w:ascii="Times New Roman" w:hAnsi="Times New Roman"/>
        </w:rPr>
        <w:tab/>
        <w:t xml:space="preserve">      50%</w:t>
      </w:r>
      <w:r>
        <w:rPr>
          <w:rFonts w:ascii="Times New Roman" w:hAnsi="Times New Roman"/>
        </w:rPr>
        <w:tab/>
        <w:t>11280</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 xml:space="preserve">enhancement, and operation of </w:t>
      </w: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eligibility determination systems</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Audit functions</w:t>
      </w:r>
      <w:r>
        <w:rPr>
          <w:rFonts w:ascii="Times New Roman" w:hAnsi="Times New Roman"/>
        </w:rPr>
        <w:tab/>
        <w:t xml:space="preserve">      50%</w:t>
      </w:r>
      <w:r>
        <w:rPr>
          <w:rFonts w:ascii="Times New Roman" w:hAnsi="Times New Roman"/>
        </w:rPr>
        <w:tab/>
        <w:t>11276.7</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ind w:firstLine="960"/>
        <w:jc w:val="both"/>
        <w:rPr>
          <w:rFonts w:ascii="Times New Roman" w:hAnsi="Times New Roman"/>
        </w:rPr>
      </w:pPr>
      <w:r>
        <w:rPr>
          <w:rFonts w:ascii="Times New Roman" w:hAnsi="Times New Roman"/>
        </w:rPr>
        <w:t>Provider Manuals</w:t>
      </w:r>
      <w:r>
        <w:rPr>
          <w:rFonts w:ascii="Times New Roman" w:hAnsi="Times New Roman"/>
        </w:rPr>
        <w:tab/>
        <w:t xml:space="preserve">      50%</w:t>
      </w:r>
      <w:r>
        <w:rPr>
          <w:rFonts w:ascii="Times New Roman" w:hAnsi="Times New Roman"/>
        </w:rPr>
        <w:tab/>
        <w:t>11276.9</w:t>
      </w: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960"/>
          <w:tab w:val="left" w:pos="5760"/>
          <w:tab w:val="left" w:pos="8160"/>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11280</w:t>
      </w:r>
      <w:r>
        <w:rPr>
          <w:rFonts w:ascii="Times New Roman" w:hAnsi="Times New Roman"/>
        </w:rPr>
        <w:tab/>
        <w:t>APPROVAL OF ELIGIBILITY DETERMINATION SYSTEMS</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11280.1</w:t>
      </w:r>
      <w:r>
        <w:rPr>
          <w:rFonts w:ascii="Times New Roman" w:hAnsi="Times New Roman"/>
        </w:rPr>
        <w:tab/>
      </w:r>
      <w:r>
        <w:rPr>
          <w:rFonts w:ascii="Times New Roman" w:hAnsi="Times New Roman"/>
          <w:u w:val="single"/>
        </w:rPr>
        <w:t>Approval of the APD</w:t>
      </w:r>
      <w:r>
        <w:rPr>
          <w:rFonts w:ascii="Times New Roman" w:hAnsi="Times New Roman"/>
        </w:rPr>
        <w:t>.--Your submission of the APD, preparation of which is funded by HCFA at 50-percent FFP, informs the Department of your plan for system acquisition or enhancement, and your intent to claim enhanced FFP for design, development, installation, (DDI),  or enhancement of an eligibility determination system.  It is also used to indicate whether work is to be performed by a contractor or by State personnel.  The information content of this document is specified in the definition of an APD.  (Se</w:t>
      </w:r>
      <w:r>
        <w:rPr>
          <w:rFonts w:ascii="Times New Roman" w:hAnsi="Times New Roman"/>
        </w:rPr>
        <w:t>e §11110 and 45 CFR 95.605.)</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 xml:space="preserve">The APD and following documents will be submitted to </w:t>
      </w:r>
      <w:ins w:id="6" w:author="Unknown">
        <w:r>
          <w:rPr>
            <w:rFonts w:ascii="Times New Roman" w:hAnsi="Times New Roman"/>
          </w:rPr>
          <w:t>the Administration for Children and Families (ACF)</w:t>
        </w:r>
      </w:ins>
      <w:r>
        <w:rPr>
          <w:rFonts w:ascii="Times New Roman" w:hAnsi="Times New Roman"/>
        </w:rPr>
        <w:t xml:space="preserve">, Department of Health and Human Services, and will be distributed to the various funding programs for approval.   Approvals, disapprovals, comments, and/or suggestions relating to multi-program requests will be coordinated by </w:t>
      </w:r>
      <w:ins w:id="7" w:author="Unknown">
        <w:r>
          <w:rPr>
            <w:rFonts w:ascii="Times New Roman" w:hAnsi="Times New Roman"/>
          </w:rPr>
          <w:t>ACF</w:t>
        </w:r>
      </w:ins>
      <w:r>
        <w:rPr>
          <w:rFonts w:ascii="Times New Roman" w:hAnsi="Times New Roman"/>
        </w:rPr>
        <w:t xml:space="preserve">. </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 xml:space="preserve">Reimbursable costs will be submitted in accordance with an approved cost allocation plan. After November 13, 1989 HCFA will approve its share of costs for design, development,  and installation or enhancements of eligibility determination systems at 50-percent FFP. An APD approved before that date will be funded at 90-percent FFP until completed.  If work is to be performed under contract, see 45 CFR 95.611(b).  </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11280.2</w:t>
      </w:r>
      <w:r>
        <w:rPr>
          <w:rFonts w:ascii="Times New Roman" w:hAnsi="Times New Roman"/>
        </w:rPr>
        <w:tab/>
      </w:r>
      <w:r>
        <w:rPr>
          <w:rFonts w:ascii="Times New Roman" w:hAnsi="Times New Roman"/>
          <w:u w:val="single"/>
        </w:rPr>
        <w:t>Approval of Operations</w:t>
      </w:r>
      <w:r>
        <w:rPr>
          <w:rFonts w:ascii="Times New Roman" w:hAnsi="Times New Roman"/>
        </w:rPr>
        <w:t>.--FFP at the 50-percent rate of reimbursement for the title XIX share of the operational costs of eligibility determination systems is available provided the following requirements for such systems are met.  (See 45 CFR 95.621(b).)</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Retroactive Funding</w:t>
      </w:r>
      <w:r>
        <w:rPr>
          <w:rFonts w:ascii="Times New Roman" w:hAnsi="Times New Roman"/>
        </w:rPr>
        <w:t xml:space="preserve">.--For operational cost of a system, approved for a period of operation before November 14, 1989, HCFA will approve its share of costs of an eligibility determination system at the 75-percent rate.  From that date forward the rate is 50-percent.  </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ED66AE" w:rsidRDefault="00ED66AE">
      <w:pPr>
        <w:tabs>
          <w:tab w:val="right" w:pos="9216"/>
        </w:tabs>
        <w:spacing w:line="192" w:lineRule="auto"/>
        <w:jc w:val="both"/>
        <w:rPr>
          <w:rFonts w:ascii="Times New Roman" w:hAnsi="Times New Roman"/>
        </w:rPr>
      </w:pPr>
      <w:r>
        <w:rPr>
          <w:rFonts w:ascii="Times New Roman" w:hAnsi="Times New Roman"/>
        </w:rPr>
        <w:t>11-2-26</w:t>
      </w:r>
      <w:r>
        <w:rPr>
          <w:rFonts w:ascii="Times New Roman" w:hAnsi="Times New Roman"/>
        </w:rPr>
        <w:tab/>
        <w:t>Rev. 18</w:t>
      </w:r>
    </w:p>
    <w:p w:rsidR="00ED66AE" w:rsidRDefault="00ED66AE">
      <w:pPr>
        <w:tabs>
          <w:tab w:val="right" w:pos="9216"/>
        </w:tabs>
        <w:spacing w:line="192" w:lineRule="auto"/>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APPROVAL OF MMIS SYSTEMS</w:t>
      </w:r>
      <w:r>
        <w:rPr>
          <w:rFonts w:ascii="Times New Roman" w:hAnsi="Times New Roman"/>
          <w:u w:val="single"/>
        </w:rPr>
        <w:tab/>
        <w:t>11280.2 (Cont.)</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5760"/>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u w:val="single"/>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Request for HCFA Approval</w:t>
      </w:r>
      <w:r>
        <w:rPr>
          <w:rFonts w:ascii="Times New Roman" w:hAnsi="Times New Roman"/>
        </w:rPr>
        <w:t xml:space="preserve">.--Within 30 days of the system becoming fully operational, provide the Director, </w:t>
      </w:r>
      <w:ins w:id="8" w:author="Unknown">
        <w:r>
          <w:rPr>
            <w:rFonts w:ascii="Times New Roman" w:hAnsi="Times New Roman"/>
          </w:rPr>
          <w:t>Center for Medicaid and State Operations (CMSO)</w:t>
        </w:r>
      </w:ins>
      <w:r>
        <w:rPr>
          <w:rFonts w:ascii="Times New Roman" w:hAnsi="Times New Roman"/>
        </w:rPr>
        <w:t>, HCFA, with:</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Certification that all Medicaid specific functions and objectives identified in the federally approved advance planning document for the system and modification thereto are being performed and have been met.</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A list of all Medicaid specific functions performed by the system.</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A summary of the DDI total costs, the DDI costs allocated to HCFA, and an estimate of the share of the operational costs allocated to HCFA.   The methodology used to arrive at this allocation of operational costs should also be submitted.</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HCFA Determination Process</w:t>
      </w:r>
      <w:r>
        <w:rPr>
          <w:rFonts w:ascii="Times New Roman" w:hAnsi="Times New Roman"/>
        </w:rPr>
        <w:t>.--After acknowledging receipt of this material, HCFA determines which review process it will employ in formally approving the title XIX portion of the eligibility determination system.  The two review methodologies are:</w:t>
      </w:r>
    </w:p>
    <w:p w:rsidR="00ED66AE" w:rsidRDefault="00ED66AE">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ins w:id="9" w:author="Unknown">
        <w:r>
          <w:rPr>
            <w:rFonts w:ascii="Times New Roman" w:hAnsi="Times New Roman"/>
          </w:rPr>
          <w:t>1.</w:t>
        </w:r>
      </w:ins>
      <w:r>
        <w:rPr>
          <w:rFonts w:ascii="Times New Roman" w:hAnsi="Times New Roman"/>
        </w:rPr>
        <w:tab/>
        <w:t xml:space="preserve"> A review in HCFA central office (CO) of the system's documentation in conjunction with an analysis of the outcome of the </w:t>
      </w:r>
      <w:ins w:id="10" w:author="Unknown">
        <w:r>
          <w:rPr>
            <w:rFonts w:ascii="Times New Roman" w:hAnsi="Times New Roman"/>
          </w:rPr>
          <w:t>ACF</w:t>
        </w:r>
      </w:ins>
      <w:r>
        <w:rPr>
          <w:rFonts w:ascii="Times New Roman" w:hAnsi="Times New Roman"/>
        </w:rPr>
        <w:t xml:space="preserve"> certification review; or</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A review in HCFA CO of the system's documentation followed by a HCFA post</w:t>
      </w:r>
      <w:ins w:id="11" w:author="Unknown">
        <w:r>
          <w:rPr>
            <w:rFonts w:ascii="Times New Roman" w:hAnsi="Times New Roman"/>
          </w:rPr>
          <w:t>-</w:t>
        </w:r>
      </w:ins>
      <w:r>
        <w:rPr>
          <w:rFonts w:ascii="Times New Roman" w:hAnsi="Times New Roman"/>
        </w:rPr>
        <w:t>installation, onsite review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Which of these methodologies HCFA employs depends on an analysis of these factors as they relate to the eligibility determination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1320"/>
        <w:jc w:val="both"/>
        <w:rPr>
          <w:rFonts w:ascii="Times New Roman" w:hAnsi="Times New Roman"/>
        </w:rPr>
      </w:pPr>
      <w:r>
        <w:rPr>
          <w:rFonts w:ascii="Times New Roman" w:hAnsi="Times New Roman"/>
        </w:rPr>
        <w:t>o</w:t>
      </w:r>
      <w:r>
        <w:rPr>
          <w:rFonts w:ascii="Times New Roman" w:hAnsi="Times New Roman"/>
        </w:rPr>
        <w:tab/>
        <w:t>The magnitude of the title XIX financial investment in the development and operation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1320"/>
        <w:jc w:val="both"/>
        <w:rPr>
          <w:rFonts w:ascii="Times New Roman" w:hAnsi="Times New Roman"/>
        </w:rPr>
      </w:pPr>
      <w:r>
        <w:rPr>
          <w:rFonts w:ascii="Times New Roman" w:hAnsi="Times New Roman"/>
        </w:rPr>
        <w:t>o</w:t>
      </w:r>
      <w:r>
        <w:rPr>
          <w:rFonts w:ascii="Times New Roman" w:hAnsi="Times New Roman"/>
        </w:rPr>
        <w:tab/>
        <w:t>Whether the State has a medically needy program and/or is a 209(b) State.</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1320"/>
        <w:jc w:val="both"/>
        <w:rPr>
          <w:rFonts w:ascii="Times New Roman" w:hAnsi="Times New Roman"/>
        </w:rPr>
      </w:pPr>
      <w:r>
        <w:rPr>
          <w:rFonts w:ascii="Times New Roman" w:hAnsi="Times New Roman"/>
        </w:rPr>
        <w:t>o</w:t>
      </w:r>
      <w:r>
        <w:rPr>
          <w:rFonts w:ascii="Times New Roman" w:hAnsi="Times New Roman"/>
        </w:rPr>
        <w:tab/>
        <w:t>The judgment of the HCFA RO as to the operational effectiveness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1320"/>
        <w:jc w:val="both"/>
        <w:rPr>
          <w:rFonts w:ascii="Times New Roman" w:hAnsi="Times New Roman"/>
        </w:rPr>
      </w:pPr>
      <w:r>
        <w:rPr>
          <w:rFonts w:ascii="Times New Roman" w:hAnsi="Times New Roman"/>
        </w:rPr>
        <w:t>o</w:t>
      </w:r>
      <w:r>
        <w:rPr>
          <w:rFonts w:ascii="Times New Roman" w:hAnsi="Times New Roman"/>
        </w:rPr>
        <w:tab/>
        <w:t>The judgment of the other operating divisions (</w:t>
      </w:r>
      <w:ins w:id="12" w:author="Unknown">
        <w:r>
          <w:rPr>
            <w:rFonts w:ascii="Times New Roman" w:hAnsi="Times New Roman"/>
          </w:rPr>
          <w:t>ACF</w:t>
        </w:r>
      </w:ins>
      <w:r>
        <w:rPr>
          <w:rFonts w:ascii="Times New Roman" w:hAnsi="Times New Roman"/>
        </w:rPr>
        <w:t xml:space="preserve"> and the </w:t>
      </w:r>
      <w:ins w:id="13" w:author="Unknown">
        <w:r>
          <w:rPr>
            <w:rFonts w:ascii="Times New Roman" w:hAnsi="Times New Roman"/>
          </w:rPr>
          <w:t>Food and Nutrition  Service)</w:t>
        </w:r>
      </w:ins>
      <w:r>
        <w:rPr>
          <w:rFonts w:ascii="Times New Roman" w:hAnsi="Times New Roman"/>
        </w:rPr>
        <w:t xml:space="preserve"> as to the capabilities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1320"/>
        <w:jc w:val="both"/>
        <w:rPr>
          <w:rFonts w:ascii="Times New Roman" w:hAnsi="Times New Roman"/>
        </w:rPr>
      </w:pPr>
      <w:r>
        <w:rPr>
          <w:rFonts w:ascii="Times New Roman" w:hAnsi="Times New Roman"/>
        </w:rPr>
        <w:t>o</w:t>
      </w:r>
      <w:r>
        <w:rPr>
          <w:rFonts w:ascii="Times New Roman" w:hAnsi="Times New Roman"/>
        </w:rPr>
        <w:tab/>
        <w:t xml:space="preserve">The findings of the </w:t>
      </w:r>
      <w:ins w:id="14" w:author="Unknown">
        <w:r>
          <w:rPr>
            <w:rFonts w:ascii="Times New Roman" w:hAnsi="Times New Roman"/>
          </w:rPr>
          <w:t>ACF</w:t>
        </w:r>
      </w:ins>
      <w:r>
        <w:rPr>
          <w:rFonts w:ascii="Times New Roman" w:hAnsi="Times New Roman"/>
        </w:rPr>
        <w:t xml:space="preserve"> certification review.</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Required System Documentation for Onsite Review</w:t>
      </w:r>
      <w:r>
        <w:rPr>
          <w:rFonts w:ascii="Times New Roman" w:hAnsi="Times New Roman"/>
        </w:rPr>
        <w:t>.--In the event an on-site review is required by HCFA, submit the additional system documentation to HCFA CO:</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 narrative description of the system architecture.</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An overall system flow chart identifying the computer programs, files, process flow, and external interfaces which highlights the Medicaid specific aspects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 narrative description of each Medicaid specific computer program, module, routine, and file within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left="2400" w:hanging="2400"/>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11-2-27</w:t>
      </w:r>
    </w:p>
    <w:p w:rsidR="00ED66AE" w:rsidRDefault="00ED66AE">
      <w:pPr>
        <w:tabs>
          <w:tab w:val="left" w:pos="0"/>
          <w:tab w:val="left" w:pos="480"/>
          <w:tab w:val="left" w:pos="960"/>
          <w:tab w:val="left" w:pos="1320"/>
          <w:tab w:val="left" w:pos="1920"/>
          <w:tab w:val="left" w:pos="2400"/>
        </w:tabs>
        <w:spacing w:line="192" w:lineRule="auto"/>
        <w:ind w:left="2400" w:hanging="2400"/>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u w:val="single"/>
        </w:rPr>
      </w:pPr>
    </w:p>
    <w:p w:rsidR="00ED66AE" w:rsidRDefault="00ED66AE">
      <w:pPr>
        <w:tabs>
          <w:tab w:val="center" w:pos="4608"/>
          <w:tab w:val="right" w:pos="9216"/>
        </w:tabs>
        <w:spacing w:line="192" w:lineRule="auto"/>
        <w:jc w:val="both"/>
        <w:rPr>
          <w:rFonts w:ascii="Times New Roman" w:hAnsi="Times New Roman"/>
        </w:rPr>
      </w:pPr>
      <w:r>
        <w:rPr>
          <w:rFonts w:ascii="Times New Roman" w:hAnsi="Times New Roman"/>
          <w:u w:val="single"/>
        </w:rPr>
        <w:t xml:space="preserve">11281 </w:t>
      </w:r>
      <w:r>
        <w:rPr>
          <w:rFonts w:ascii="Times New Roman" w:hAnsi="Times New Roman"/>
          <w:u w:val="single"/>
        </w:rPr>
        <w:tab/>
        <w:t xml:space="preserve">APPROVAL OF MMIS SYSTEMS </w:t>
      </w:r>
      <w:r>
        <w:rPr>
          <w:rFonts w:ascii="Times New Roman" w:hAnsi="Times New Roman"/>
          <w:u w:val="single"/>
        </w:rPr>
        <w:tab/>
        <w:t>07-98</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A data element dictionary with each Medicaid data element identified.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 list of all Medicaid specific reports and outputs produced by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The results of the acceptance testing of the Medicaid portions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left="1320" w:hanging="360"/>
        <w:jc w:val="both"/>
        <w:rPr>
          <w:rFonts w:ascii="Times New Roman" w:hAnsi="Times New Roman"/>
        </w:rPr>
      </w:pPr>
      <w:ins w:id="15" w:author="Unknown">
        <w:r>
          <w:rPr>
            <w:rFonts w:ascii="Times New Roman" w:hAnsi="Times New Roman"/>
          </w:rPr>
          <w:t>o</w:t>
        </w:r>
        <w:r>
          <w:rPr>
            <w:rFonts w:ascii="Times New Roman" w:hAnsi="Times New Roman"/>
          </w:rPr>
          <w:tab/>
          <w:t>Written evidence of MSIS acceptance/compliance with HCFA requirements</w:t>
        </w:r>
      </w:ins>
      <w:r>
        <w:rPr>
          <w:rFonts w:ascii="Times New Roman" w:hAnsi="Times New Roman"/>
        </w:rPr>
        <w:t xml:space="preserve">.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This list is not an all-inclusive list of system documentation.  You may submit other types of system documentation to demonstrate how your eligibility determination system supports the Medicaid program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Outcome</w:t>
      </w:r>
      <w:r>
        <w:rPr>
          <w:rFonts w:ascii="Times New Roman" w:hAnsi="Times New Roman"/>
        </w:rPr>
        <w:t>.--Within 6 months of the operational date of the system (assuming you have submitted the required documentation within the timeframe specified in subsection B), HCFA will officially inform you whether the eligibility determination system is approved; i.e., whether you may continue to claim FFP for the title XIX share of the operational costs of the system.</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left="960" w:hanging="960"/>
        <w:jc w:val="both"/>
        <w:rPr>
          <w:rFonts w:ascii="Times New Roman" w:hAnsi="Times New Roman"/>
        </w:rPr>
      </w:pPr>
      <w:r>
        <w:rPr>
          <w:rFonts w:ascii="Times New Roman" w:hAnsi="Times New Roman"/>
        </w:rPr>
        <w:t>11281.</w:t>
      </w:r>
      <w:r>
        <w:rPr>
          <w:rFonts w:ascii="Times New Roman" w:hAnsi="Times New Roman"/>
        </w:rPr>
        <w:tab/>
        <w:t>ELIGIBILITY VERIFICATION SYSTEMS (EVS), SWITCHING COMPANIES, ELECTRONIC CLAIMS CAPTURE (ECC), AND ELECTRONIC CLAIMS MANAGEMENT (ECM) SYSTEMS -OVERVIEW</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roofErr w:type="spellStart"/>
      <w:r>
        <w:rPr>
          <w:rFonts w:ascii="Times New Roman" w:hAnsi="Times New Roman"/>
        </w:rPr>
        <w:t>EVSs</w:t>
      </w:r>
      <w:proofErr w:type="spellEnd"/>
      <w:r>
        <w:rPr>
          <w:rFonts w:ascii="Times New Roman" w:hAnsi="Times New Roman"/>
        </w:rPr>
        <w:t xml:space="preserve"> are any State systems through which providers of medical services are furnished Medicaid eligibility status for those individuals seeking services.  This function, when performed through the MMIS and subject to the criteria contained in §11281.1, may qualify for enhanced FFP.  </w:t>
      </w:r>
      <w:proofErr w:type="spellStart"/>
      <w:r>
        <w:rPr>
          <w:rFonts w:ascii="Times New Roman" w:hAnsi="Times New Roman"/>
        </w:rPr>
        <w:t>EVSs</w:t>
      </w:r>
      <w:proofErr w:type="spellEnd"/>
      <w:r>
        <w:rPr>
          <w:rFonts w:ascii="Times New Roman" w:hAnsi="Times New Roman"/>
        </w:rPr>
        <w:t xml:space="preserve"> that qualify for enhanced funding are addressed in §11281.1.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An EVS may be performed through an agent of the State who disseminates eligibility information to the providers and charges these providers for this information.  (Agent as used in this context does not apply to the FA or its subcontractors.)  Typically, these transactions occur from the agent directly to the providers.  Rules governing this type of EVS are contained in §2080.18.  This section deals with an EVS that may be operated by you or your FA as a component of the MMIS using the services of a switchi</w:t>
      </w:r>
      <w:r>
        <w:rPr>
          <w:rFonts w:ascii="Times New Roman" w:hAnsi="Times New Roman"/>
        </w:rPr>
        <w:t xml:space="preserve">ng company. (See §11281.1.C.)  Eligibility information can also be disseminated from the eligibility determination system in the State.  These systems are not considered part of the MMIS and do not qualify for enhanced FFP. (See §11280.)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ECC is the system which facilitates the submission of claims from the providers through a direct link over telephone lines to the MMIS.  No other medium such as claims forms, magnetic tape, floppy disks, etc., is necessary to transmit the claims to the MMIS.  You may choose to furnish equipment to providers to make these transactions possible and this equipment is eligible for 75-percent FFP provided that the conditions contained in §11281.2 are met.  ECC systems must be for the dual purpose of verifying el</w:t>
      </w:r>
      <w:r>
        <w:rPr>
          <w:rFonts w:ascii="Times New Roman" w:hAnsi="Times New Roman"/>
        </w:rPr>
        <w:t xml:space="preserve">igibility </w:t>
      </w:r>
      <w:r>
        <w:rPr>
          <w:rFonts w:ascii="Times New Roman" w:hAnsi="Times New Roman"/>
          <w:b/>
        </w:rPr>
        <w:t>and</w:t>
      </w:r>
      <w:r>
        <w:rPr>
          <w:rFonts w:ascii="Times New Roman" w:hAnsi="Times New Roman"/>
        </w:rPr>
        <w:t xml:space="preserve"> electronic claims capture.  Equipment furnished to providers for purposes of performing only one of these two functions does not qualify for any FFP.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left="2400" w:hanging="2400"/>
        <w:jc w:val="both"/>
        <w:rPr>
          <w:rFonts w:ascii="Times New Roman" w:hAnsi="Times New Roman"/>
        </w:rPr>
      </w:pPr>
      <w:r>
        <w:rPr>
          <w:rFonts w:ascii="Times New Roman" w:hAnsi="Times New Roman"/>
        </w:rPr>
        <w:t>11-1-28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Rev. 18</w:t>
      </w:r>
    </w:p>
    <w:p w:rsidR="00ED66AE" w:rsidRDefault="00ED66AE">
      <w:pPr>
        <w:tabs>
          <w:tab w:val="left" w:pos="0"/>
          <w:tab w:val="left" w:pos="480"/>
          <w:tab w:val="left" w:pos="960"/>
          <w:tab w:val="left" w:pos="1320"/>
          <w:tab w:val="left" w:pos="1920"/>
          <w:tab w:val="left" w:pos="2400"/>
        </w:tabs>
        <w:spacing w:line="192" w:lineRule="auto"/>
        <w:ind w:left="2400" w:hanging="2400"/>
        <w:jc w:val="both"/>
        <w:rPr>
          <w:rFonts w:ascii="Times New Roman" w:hAnsi="Times New Roman"/>
        </w:rPr>
        <w:sectPr w:rsidR="00000000">
          <w:endnotePr>
            <w:numFmt w:val="decimal"/>
          </w:endnotePr>
          <w:type w:val="continuous"/>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APPROVAL OF MMIS SYSTEMS</w:t>
      </w:r>
      <w:r>
        <w:rPr>
          <w:rFonts w:ascii="Times New Roman" w:hAnsi="Times New Roman"/>
          <w:u w:val="single"/>
        </w:rPr>
        <w:tab/>
        <w:t>11281.1</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u w:val="single"/>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 xml:space="preserve">An ECM system not only captures claims over telephone lines, facilitated by networks, but also adjudicates the claims submitted by the provider on-line and in real time.  The term ECM was created by §4401(h) of OBRA 1990.  OBRA 1990 contemplated the use of ECM for adjudicating outpatient drug claims.  Guidelines for ECM are contained in §11281.3.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roofErr w:type="spellStart"/>
      <w:r>
        <w:rPr>
          <w:rFonts w:ascii="Times New Roman" w:hAnsi="Times New Roman"/>
        </w:rPr>
        <w:t>EVSs</w:t>
      </w:r>
      <w:proofErr w:type="spellEnd"/>
      <w:r>
        <w:rPr>
          <w:rFonts w:ascii="Times New Roman" w:hAnsi="Times New Roman"/>
        </w:rPr>
        <w:t xml:space="preserve">, </w:t>
      </w:r>
      <w:proofErr w:type="spellStart"/>
      <w:r>
        <w:rPr>
          <w:rFonts w:ascii="Times New Roman" w:hAnsi="Times New Roman"/>
        </w:rPr>
        <w:t>ECCs</w:t>
      </w:r>
      <w:proofErr w:type="spellEnd"/>
      <w:r>
        <w:rPr>
          <w:rFonts w:ascii="Times New Roman" w:hAnsi="Times New Roman"/>
        </w:rPr>
        <w:t xml:space="preserve">, and </w:t>
      </w:r>
      <w:proofErr w:type="spellStart"/>
      <w:r>
        <w:rPr>
          <w:rFonts w:ascii="Times New Roman" w:hAnsi="Times New Roman"/>
        </w:rPr>
        <w:t>ECMs</w:t>
      </w:r>
      <w:proofErr w:type="spellEnd"/>
      <w:r>
        <w:rPr>
          <w:rFonts w:ascii="Times New Roman" w:hAnsi="Times New Roman"/>
        </w:rPr>
        <w:t xml:space="preserve"> must meet the requirements for an MMIS in order to qualify for enhanced funding.</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left="960" w:hanging="960"/>
        <w:jc w:val="both"/>
        <w:rPr>
          <w:rFonts w:ascii="Times New" w:hAnsi="Times New"/>
        </w:rPr>
      </w:pPr>
      <w:ins w:id="16" w:author="Unknown">
        <w:r>
          <w:rPr>
            <w:rFonts w:ascii="Times New Roman" w:hAnsi="Times New Roman"/>
          </w:rPr>
          <w:t>NOTE:</w:t>
        </w:r>
        <w:r>
          <w:rPr>
            <w:rFonts w:ascii="Times New Roman" w:hAnsi="Times New Roman"/>
          </w:rPr>
          <w:tab/>
          <w:t>Subtitle F of  Public Law  104-191 mandates that the Secretary of the Department of Health and Human Services adopt a wide range of national standards for the electronic exchange of health information.  Standards are to be adopted for: 1) electronic</w:t>
        </w:r>
      </w:ins>
      <w:r>
        <w:rPr>
          <w:rFonts w:ascii="Times New Roman" w:hAnsi="Times New Roman"/>
        </w:rPr>
        <w:t xml:space="preserve"> </w:t>
      </w:r>
      <w:ins w:id="17" w:author="Unknown">
        <w:r>
          <w:rPr>
            <w:rFonts w:ascii="Times New Roman" w:hAnsi="Times New Roman"/>
          </w:rPr>
          <w:t xml:space="preserve"> transactions and data elements, 2) code sets, 3) unique health identifiers for individuals, providers, health plans, and employers, 4) security of health information, and 5) electronic signatures.  The recommended standards for various types of standards manda</w:t>
        </w:r>
        <w:r>
          <w:rPr>
            <w:rFonts w:ascii="Times New Roman" w:hAnsi="Times New Roman"/>
          </w:rPr>
          <w:t xml:space="preserve">ted under Public Law 104-191 will be made available for public comment via Notices of Proposed Rulemaking in the </w:t>
        </w:r>
        <w:r>
          <w:rPr>
            <w:rFonts w:ascii="Times New Roman" w:hAnsi="Times New Roman"/>
            <w:u w:val="single"/>
          </w:rPr>
          <w:t>Federal Register</w:t>
        </w:r>
        <w:r>
          <w:rPr>
            <w:rFonts w:ascii="Times New Roman" w:hAnsi="Times New Roman"/>
          </w:rPr>
          <w:t xml:space="preserve">.  Once standards are published as Final Rules in the </w:t>
        </w:r>
        <w:r>
          <w:rPr>
            <w:rFonts w:ascii="Times New Roman" w:hAnsi="Times New Roman"/>
            <w:u w:val="single"/>
          </w:rPr>
          <w:t>Federal Register</w:t>
        </w:r>
        <w:r>
          <w:rPr>
            <w:rFonts w:ascii="Times New Roman" w:hAnsi="Times New Roman"/>
          </w:rPr>
          <w:t xml:space="preserve">, States and all health related providers must implement standards within 2 years from the </w:t>
        </w:r>
        <w:r>
          <w:rPr>
            <w:rFonts w:ascii="Times New Roman" w:hAnsi="Times New Roman"/>
            <w:u w:val="single"/>
          </w:rPr>
          <w:t>Federal Register</w:t>
        </w:r>
        <w:r>
          <w:rPr>
            <w:rFonts w:ascii="Times New Roman" w:hAnsi="Times New Roman"/>
          </w:rPr>
          <w:t xml:space="preserve"> publication date.  The final standards will supersede any/all standards currently in place for electronic transactions and data  elements.</w:t>
        </w:r>
      </w:ins>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 xml:space="preserve">11281.1  </w:t>
      </w:r>
      <w:r>
        <w:rPr>
          <w:rFonts w:ascii="Times New Roman" w:hAnsi="Times New Roman"/>
          <w:u w:val="single"/>
        </w:rPr>
        <w:t>EVS as Component Of MMIS - Funding Policy and Operational Requirements</w:t>
      </w:r>
      <w:r>
        <w:rPr>
          <w:rFonts w:ascii="Times New Roman" w:hAnsi="Times New Roman"/>
        </w:rPr>
        <w:t>.-</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480"/>
        <w:jc w:val="both"/>
        <w:rPr>
          <w:rFonts w:ascii="Times New Roman" w:hAnsi="Times New Roman"/>
        </w:rPr>
      </w:pPr>
      <w:r>
        <w:rPr>
          <w:rFonts w:ascii="Times New Roman" w:hAnsi="Times New Roman"/>
        </w:rPr>
        <w:t xml:space="preserve">A.  </w:t>
      </w:r>
      <w:r>
        <w:rPr>
          <w:rFonts w:ascii="Times New Roman" w:hAnsi="Times New Roman"/>
          <w:u w:val="single"/>
        </w:rPr>
        <w:t>Funding</w:t>
      </w:r>
      <w:r>
        <w:rPr>
          <w:rFonts w:ascii="Times New Roman" w:hAnsi="Times New Roman"/>
        </w:rPr>
        <w:t>.--</w:t>
      </w:r>
      <w:proofErr w:type="spellStart"/>
      <w:r>
        <w:rPr>
          <w:rFonts w:ascii="Times New Roman" w:hAnsi="Times New Roman"/>
        </w:rPr>
        <w:t>EVSs</w:t>
      </w:r>
      <w:proofErr w:type="spellEnd"/>
      <w:r>
        <w:rPr>
          <w:rFonts w:ascii="Times New Roman" w:hAnsi="Times New Roman"/>
        </w:rPr>
        <w:t xml:space="preserve"> are subject to all prior approval and other approval requirements to be funded with FFP.  Additionally, the following rules apply for the funding of </w:t>
      </w:r>
      <w:proofErr w:type="spellStart"/>
      <w:r>
        <w:rPr>
          <w:rFonts w:ascii="Times New Roman" w:hAnsi="Times New Roman"/>
        </w:rPr>
        <w:t>EVSs</w:t>
      </w:r>
      <w:proofErr w:type="spellEnd"/>
      <w:r>
        <w:rPr>
          <w:rFonts w:ascii="Times New Roman" w:hAnsi="Times New Roman"/>
        </w:rPr>
        <w:t>.</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cost to design, develop, and install an EVS that accesses an approved MMIS is funded at the 90-percent rate of FFP subject to §11205.</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telecommunications equipment and other hardware (both telecommunications and non-telecommunications hardware) necessary to perform this function and which directly accesses your MMIS files is funded at the 75-percent rate of FFP subject to §11210.</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telecommunications equipment and other hardware or software that accesses a non-MMIS system or file, including a contractor system outside of the approved MMIS, is funded at the 50-percent rate of FFP.</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Operational costs of an EVS which accesses an approved MMIS and conforms to the operational requirements contained in subsection B are funded at the 75-percent rate of FFP.</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Telecommunications equipment which you furnish to a provider, such as modems, point of sales terminals, etc., is not eligible for </w:t>
      </w:r>
      <w:r>
        <w:rPr>
          <w:rFonts w:ascii="Times New Roman" w:hAnsi="Times New Roman"/>
          <w:b/>
        </w:rPr>
        <w:t>any</w:t>
      </w:r>
      <w:r>
        <w:rPr>
          <w:rFonts w:ascii="Times New Roman" w:hAnsi="Times New Roman"/>
        </w:rPr>
        <w:t xml:space="preserve"> funding with FFP if this equipment is for the sole purpose of EVS.  This equipment is eligible for FFP at the enhanced rate of 75 percent if it </w:t>
      </w:r>
      <w:r>
        <w:rPr>
          <w:rFonts w:ascii="Times New Roman" w:hAnsi="Times New Roman"/>
          <w:b/>
        </w:rPr>
        <w:t>also</w:t>
      </w:r>
      <w:r>
        <w:rPr>
          <w:rFonts w:ascii="Times New Roman" w:hAnsi="Times New Roman"/>
        </w:rPr>
        <w:t xml:space="preserve"> serves to facilitate ECC or ECM.  </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 xml:space="preserve">  </w:t>
      </w: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toll-free telephone line is funded at the 50-percent rate of FFP for purposes of answering eligibility inquiries outside of the MMIS.  A toll-free line which accesses the MMIS for purposes of eligibility verification is funded at the 75-percent rate of FFP.</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left="2400" w:hanging="2400"/>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11-2-29</w:t>
      </w:r>
    </w:p>
    <w:p w:rsidR="00ED66AE" w:rsidRDefault="00ED66AE">
      <w:pPr>
        <w:tabs>
          <w:tab w:val="left" w:pos="0"/>
          <w:tab w:val="left" w:pos="480"/>
          <w:tab w:val="left" w:pos="960"/>
          <w:tab w:val="left" w:pos="1320"/>
          <w:tab w:val="left" w:pos="1920"/>
          <w:tab w:val="left" w:pos="2400"/>
        </w:tabs>
        <w:spacing w:line="192" w:lineRule="auto"/>
        <w:ind w:left="2400" w:hanging="2400"/>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rPr>
      </w:pPr>
      <w:r>
        <w:rPr>
          <w:rFonts w:ascii="Times New Roman" w:hAnsi="Times New Roman"/>
          <w:u w:val="single"/>
        </w:rPr>
        <w:t>11281.1 (Cont.)</w:t>
      </w:r>
      <w:r>
        <w:rPr>
          <w:rFonts w:ascii="Times New Roman" w:hAnsi="Times New Roman"/>
          <w:u w:val="single"/>
        </w:rPr>
        <w:tab/>
        <w:t>APPROVAL OF MMIS SYSTEMS</w:t>
      </w:r>
      <w:r>
        <w:rPr>
          <w:rFonts w:ascii="Times New Roman" w:hAnsi="Times New Roman"/>
          <w:u w:val="single"/>
        </w:rPr>
        <w:tab/>
        <w:t>07-98</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Staff costs, either yours or your FA's, to respond to provider queries are funded at the 75-percent rate of FFP if the staff is accessing the MMIS.</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Staff costs for personnel who access non-MMIS systems or files for purposes of verifying eligibility, e.g., county workers interacting with an eligibility determination system, are funded at the 50-percent rate.</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Operational Requirements</w:t>
      </w:r>
      <w:r>
        <w:rPr>
          <w:rFonts w:ascii="Times New Roman" w:hAnsi="Times New Roman"/>
        </w:rPr>
        <w:t>.--In order to qualify for any FFP, the EVS must communicate all of the following information to providers:</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Eligibility status for the date queried;</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Third party payers who must be billed prior to Medicaid;</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Recipient participation in a managed care program; and</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Program and service restrictions (e.g., lock-in, lockout).</w:t>
      </w:r>
    </w:p>
    <w:p w:rsidR="00ED66AE" w:rsidRDefault="00ED66AE">
      <w:pPr>
        <w:tabs>
          <w:tab w:val="left" w:pos="0"/>
          <w:tab w:val="left" w:pos="480"/>
          <w:tab w:val="left" w:pos="960"/>
          <w:tab w:val="left" w:pos="1320"/>
          <w:tab w:val="left" w:pos="1920"/>
          <w:tab w:val="left" w:pos="2400"/>
        </w:tabs>
        <w:spacing w:line="192" w:lineRule="auto"/>
        <w:ind w:firstLine="480"/>
        <w:jc w:val="both"/>
        <w:rPr>
          <w:rFonts w:ascii="Times New Roman" w:hAnsi="Times New Roman"/>
        </w:rPr>
      </w:pPr>
    </w:p>
    <w:p w:rsidR="00ED66AE" w:rsidRDefault="00ED66AE">
      <w:pPr>
        <w:tabs>
          <w:tab w:val="left" w:pos="0"/>
          <w:tab w:val="left" w:pos="480"/>
          <w:tab w:val="left" w:pos="960"/>
          <w:tab w:val="left" w:pos="1320"/>
          <w:tab w:val="left" w:pos="1920"/>
          <w:tab w:val="left" w:pos="240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Transmitting Operational Requirements Using Switching Companies</w:t>
      </w:r>
      <w:r>
        <w:rPr>
          <w:rFonts w:ascii="Times New Roman" w:hAnsi="Times New Roman"/>
        </w:rPr>
        <w:t>.--The information</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r>
        <w:rPr>
          <w:rFonts w:ascii="Times New Roman" w:hAnsi="Times New Roman"/>
        </w:rPr>
        <w:t xml:space="preserve"> concerning the operational requirements listed in subsection B may be transmitted via on-line real time transactions using switching companies (switches).  A switch is an entity which uses telecommunications to act as a conduit or pass-through of data to facilitate a provider's access to that data.  The function of a switch is limited to acting as a conduit of real time on-line transaction data, i.e., it receives and transmi</w:t>
      </w:r>
      <w:r>
        <w:rPr>
          <w:rFonts w:ascii="Times New Roman" w:hAnsi="Times New Roman"/>
        </w:rPr>
        <w:t xml:space="preserve">ts to or from </w:t>
      </w:r>
      <w:proofErr w:type="spellStart"/>
      <w:r>
        <w:rPr>
          <w:rFonts w:ascii="Times New Roman" w:hAnsi="Times New Roman"/>
        </w:rPr>
        <w:t>SAs</w:t>
      </w:r>
      <w:proofErr w:type="spellEnd"/>
      <w:r>
        <w:rPr>
          <w:rFonts w:ascii="Times New Roman" w:hAnsi="Times New Roman"/>
        </w:rPr>
        <w:t xml:space="preserve">, Medicaid </w:t>
      </w:r>
      <w:proofErr w:type="spellStart"/>
      <w:r>
        <w:rPr>
          <w:rFonts w:ascii="Times New Roman" w:hAnsi="Times New Roman"/>
        </w:rPr>
        <w:t>FAs</w:t>
      </w:r>
      <w:proofErr w:type="spellEnd"/>
      <w:r>
        <w:rPr>
          <w:rFonts w:ascii="Times New Roman" w:hAnsi="Times New Roman"/>
        </w:rPr>
        <w:t>, and providers without altering or retaining the data</w:t>
      </w:r>
      <w:ins w:id="18" w:author="Unknown">
        <w:r>
          <w:rPr>
            <w:rFonts w:ascii="Times New Roman" w:hAnsi="Times New Roman"/>
          </w:rPr>
          <w:t xml:space="preserve"> in </w:t>
        </w:r>
      </w:ins>
      <w:r>
        <w:rPr>
          <w:rFonts w:ascii="Times New Roman" w:hAnsi="Times New Roman"/>
        </w:rPr>
        <w:t>route.  A switch may serve as a billing agent for providers only if it meets the requirements for both the switch and billing agent functions defined in §2080.18E and ensures that both of those functions are maintained as separate and distinct operations.</w:t>
      </w:r>
    </w:p>
    <w:p w:rsidR="00ED66AE" w:rsidRDefault="00ED66AE">
      <w:pPr>
        <w:tabs>
          <w:tab w:val="left" w:pos="0"/>
          <w:tab w:val="left" w:pos="480"/>
          <w:tab w:val="left" w:pos="960"/>
          <w:tab w:val="left" w:pos="1320"/>
          <w:tab w:val="left" w:pos="1920"/>
          <w:tab w:val="left" w:pos="240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 xml:space="preserve">D.  </w:t>
      </w:r>
      <w:r>
        <w:rPr>
          <w:rFonts w:ascii="Times New Roman" w:hAnsi="Times New Roman"/>
          <w:u w:val="single"/>
        </w:rPr>
        <w:t>Safeguards</w:t>
      </w:r>
      <w:r>
        <w:rPr>
          <w:rFonts w:ascii="Times New Roman" w:hAnsi="Times New Roman"/>
        </w:rPr>
        <w:t>.--You must insure that appropriate safeguards are in place to protect the confidentiality of eligibility information.  The use or disclosure of this information is restricted to purposes directly connected with the administration of the Medicaid program.  It is recommended, but not required, that the EVS maintain records of all inquiries made, the information conveyed, and to whom the information is conveyed.  HCFA recommends retaining these records for at least 1 year.</w:t>
      </w: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At no time is it permissible for data to be released for a mass number of recipients unless specific identification of each recipient is made.  For example, it is not appropriate to release information to a provider asking for a listing of all recipients in a geographic area.  It is appropriate to release information to a provider (e.g., a hospital) inquiring about the eligibility status of all inpatients when they can identify a patient by his/her Medicaid identification number, or by two or more of the fo</w:t>
      </w:r>
      <w:r>
        <w:rPr>
          <w:rFonts w:ascii="Times New Roman" w:hAnsi="Times New Roman"/>
        </w:rPr>
        <w:t>llowing:  patient's full name, including middle initial; patient's date of birth; or patient's social security number.</w:t>
      </w: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8160" w:hanging="8160"/>
        <w:jc w:val="both"/>
        <w:rPr>
          <w:rFonts w:ascii="Times New Roman" w:hAnsi="Times New Roman"/>
        </w:rPr>
      </w:pPr>
      <w:r>
        <w:rPr>
          <w:rFonts w:ascii="Times New Roman" w:hAnsi="Times New Roman"/>
        </w:rPr>
        <w:t>11-2-30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Rev. 18</w:t>
      </w: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8160" w:hanging="8160"/>
        <w:jc w:val="both"/>
        <w:rPr>
          <w:rFonts w:ascii="Times New Roman" w:hAnsi="Times New Roman"/>
        </w:rPr>
        <w:sectPr w:rsidR="00000000">
          <w:endnotePr>
            <w:numFmt w:val="decimal"/>
          </w:endnotePr>
          <w:type w:val="continuous"/>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u w:val="single"/>
        </w:rPr>
      </w:pPr>
      <w:r>
        <w:rPr>
          <w:rFonts w:ascii="Times New Roman" w:hAnsi="Times New Roman"/>
          <w:u w:val="single"/>
        </w:rPr>
        <w:t>07-98</w:t>
      </w:r>
      <w:r>
        <w:rPr>
          <w:rFonts w:ascii="Times New Roman" w:hAnsi="Times New Roman"/>
          <w:u w:val="single"/>
        </w:rPr>
        <w:tab/>
        <w:t>APPROVAL OF MMIS SYSTEMS</w:t>
      </w:r>
      <w:r>
        <w:rPr>
          <w:rFonts w:ascii="Times New Roman" w:hAnsi="Times New Roman"/>
          <w:u w:val="single"/>
        </w:rPr>
        <w:tab/>
        <w:t xml:space="preserve">11281.2 </w:t>
      </w:r>
    </w:p>
    <w:p w:rsidR="00ED66AE" w:rsidRDefault="00ED66AE">
      <w:pPr>
        <w:tabs>
          <w:tab w:val="left" w:pos="-960"/>
          <w:tab w:val="left" w:pos="-480"/>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u w:val="single"/>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11281.2</w:t>
      </w:r>
      <w:r>
        <w:rPr>
          <w:rFonts w:ascii="Times New Roman" w:hAnsi="Times New Roman"/>
        </w:rPr>
        <w:tab/>
      </w:r>
      <w:r>
        <w:rPr>
          <w:rFonts w:ascii="Times New Roman" w:hAnsi="Times New Roman"/>
          <w:u w:val="single"/>
        </w:rPr>
        <w:t>ECC - Funding Policy and Operational Guidelines</w:t>
      </w:r>
      <w:r>
        <w:rPr>
          <w:rFonts w:ascii="Times New Roman" w:hAnsi="Times New Roman"/>
        </w:rPr>
        <w:t>.--</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Funding</w:t>
      </w:r>
      <w:r>
        <w:rPr>
          <w:rFonts w:ascii="Times New Roman" w:hAnsi="Times New Roman"/>
        </w:rPr>
        <w:t>.--ECC systems are subject to all prior approval and other approval requirements to be funded with FFP.</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Additionally, the following rules apply for the funding of ECC:</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cost to design, develop, and install an ECC that interacts with an approved MMIS is funded at the 90-percent rate of FFP subject to §11205.</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telecommunications equipment and other equipment which directly accesses your MMIS files is funded at the 75-percent rate of FFP subject to §11210.</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Your operational costs, including telecommunications network costs, of an ECC system which conforms to the operational requirements contained in subsection B are funded at the 75-percent rate.</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Telecommunications equipment which you furnish to a provider, such as modems, point of sales terminals, etc., is not eligible for </w:t>
      </w:r>
      <w:r>
        <w:rPr>
          <w:rFonts w:ascii="Times New Roman" w:hAnsi="Times New Roman"/>
          <w:b/>
        </w:rPr>
        <w:t>any</w:t>
      </w:r>
      <w:r>
        <w:rPr>
          <w:rFonts w:ascii="Times New Roman" w:hAnsi="Times New Roman"/>
        </w:rPr>
        <w:t xml:space="preserve"> funding with FFP if this equipment is for the sole purpose of ECC.  This equipment is eligible for FFP at the enhanced rate of 75 percent if it </w:t>
      </w:r>
      <w:r>
        <w:rPr>
          <w:rFonts w:ascii="Times New Roman" w:hAnsi="Times New Roman"/>
          <w:b/>
        </w:rPr>
        <w:t>also</w:t>
      </w:r>
      <w:r>
        <w:rPr>
          <w:rFonts w:ascii="Times New Roman" w:hAnsi="Times New Roman"/>
        </w:rPr>
        <w:t xml:space="preserve"> serves to facilitate EVS.  (See §11281.1.)</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You </w:t>
      </w:r>
      <w:r>
        <w:rPr>
          <w:rFonts w:ascii="Times New Roman" w:hAnsi="Times New Roman"/>
          <w:b/>
        </w:rPr>
        <w:t>must</w:t>
      </w:r>
      <w:r>
        <w:rPr>
          <w:rFonts w:ascii="Times New Roman" w:hAnsi="Times New Roman"/>
        </w:rPr>
        <w:t xml:space="preserve"> retain ownership of any equipment furnished to providers over its useful life cycle (as specified in your approved APD) if purchased with your own and/or Federal funds.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Other entities, either State or private, may wish to make use of the equipment furnished to providers.  This is permissible provided that:</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 xml:space="preserve">No additional costs are borne by the Medicaid agency to modify the equipment;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HCFA is credited with its share of any usage or rental fee charged by the State agency according to the provisions contained in 45 CFR 74.42 (c)(1); and</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 xml:space="preserve">Any APD involving a joint venture for purposes of purchasing equipment contain an allocation of costs for non-Medicaid uses.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8160" w:hanging="8160"/>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11-2-31</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8160" w:hanging="8160"/>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rPr>
      </w:pPr>
      <w:r>
        <w:rPr>
          <w:rFonts w:ascii="Times New Roman" w:hAnsi="Times New Roman"/>
          <w:u w:val="single"/>
        </w:rPr>
        <w:t>11281.2 (Cont.)</w:t>
      </w:r>
      <w:r>
        <w:rPr>
          <w:rFonts w:ascii="Times New Roman" w:hAnsi="Times New Roman"/>
          <w:u w:val="single"/>
        </w:rPr>
        <w:tab/>
        <w:t>APPROVAL OF MMIS SYSTEMS</w:t>
      </w:r>
      <w:r>
        <w:rPr>
          <w:rFonts w:ascii="Times New Roman" w:hAnsi="Times New Roman"/>
          <w:u w:val="single"/>
        </w:rPr>
        <w:tab/>
        <w:t>07-98</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Operational Requirements</w:t>
      </w:r>
      <w:r>
        <w:rPr>
          <w:rFonts w:ascii="Times New Roman" w:hAnsi="Times New Roman"/>
        </w:rPr>
        <w:t>.--In order to qualify for enhanced FFP, the ECC must perform all of the following functions:</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480"/>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All EVS functions detailed in §11281.1.B and D;</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Transmit claims to the MMIS;</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Accept claims only from providers eligible for the Medicaid program;</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Certain logic/consistency editing that screens the claim prior to transmission to the MMIS.  At a minimum, the following editing must be included: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 xml:space="preserve">Dates of service entered are logical (e.g., February 30 is not accepted);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 xml:space="preserve">Service rendered is consistent with the place of service/type of service; and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1440"/>
        <w:jc w:val="both"/>
        <w:rPr>
          <w:rFonts w:ascii="Times New Roman" w:hAnsi="Times New Roman"/>
        </w:rPr>
      </w:pPr>
      <w:r>
        <w:rPr>
          <w:rFonts w:ascii="Times New Roman" w:hAnsi="Times New Roman"/>
        </w:rPr>
        <w:t>-</w:t>
      </w:r>
      <w:r>
        <w:rPr>
          <w:rFonts w:ascii="Times New Roman" w:hAnsi="Times New Roman"/>
        </w:rPr>
        <w:tab/>
        <w:t>Number of services performed is consistent with the span of time (e.g., 20 physician hospital visits in a 2-day span of time is a potential inconsistency).</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Notify the provider shortly after transmission if the claim(s) submitted is acceptable for further processing and if services are covered under the State Plan; and</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 xml:space="preserve">Interact with personal computers owned by the providers, i.e., perform all the operational functions in this section in conjunction with personal computers already owned by providers.  If any equipment or software is furnished to these providers, it must be compatible with the personal computer.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11281.3</w:t>
      </w:r>
      <w:r>
        <w:rPr>
          <w:rFonts w:ascii="Times New Roman" w:hAnsi="Times New Roman"/>
        </w:rPr>
        <w:tab/>
      </w:r>
      <w:r>
        <w:rPr>
          <w:rFonts w:ascii="Times New Roman" w:hAnsi="Times New Roman"/>
          <w:u w:val="single"/>
        </w:rPr>
        <w:t>ECM - Funding Policy and Operational Guidelines</w:t>
      </w:r>
      <w:r>
        <w:rPr>
          <w:rFonts w:ascii="Times New Roman" w:hAnsi="Times New Roman"/>
        </w:rPr>
        <w:t>.--</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Funding</w:t>
      </w:r>
      <w:r>
        <w:rPr>
          <w:rFonts w:ascii="Times New Roman" w:hAnsi="Times New Roman"/>
        </w:rPr>
        <w:t>.--An ECM system is limited to processing covered outpatient drugs and performs all the functions of both the EVS and ECC system.  However, the ECM system not only captures the claim but also adjudicates the claims on-line in a real time environment.  The funding policy for the ECM system is the same as that of the ECC system.</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Operational Requirements</w:t>
      </w:r>
      <w:r>
        <w:rPr>
          <w:rFonts w:ascii="Times New Roman" w:hAnsi="Times New Roman"/>
        </w:rPr>
        <w:t>.--In order to qualify for enhanced FFP, the ECM system must perform all of the following functions:</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All EVS functions detailed in §11281.1.B;</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All ECC functions detailed in §11281.2.B;</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960"/>
        <w:jc w:val="both"/>
        <w:rPr>
          <w:rFonts w:ascii="Times New Roman" w:hAnsi="Times New Roman"/>
        </w:rPr>
      </w:pPr>
      <w:r>
        <w:rPr>
          <w:rFonts w:ascii="Times New Roman" w:hAnsi="Times New Roman"/>
        </w:rPr>
        <w:t>o</w:t>
      </w:r>
      <w:r>
        <w:rPr>
          <w:rFonts w:ascii="Times New Roman" w:hAnsi="Times New Roman"/>
        </w:rPr>
        <w:tab/>
        <w:t>Claims adjudication, which includes screening against all edits and audits contained in your MMIS applicable to the claim type billed, and taking all steps up to but not including payment of claims; and</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jc w:val="both"/>
        <w:rPr>
          <w:rFonts w:ascii="Times New Roman" w:hAnsi="Times New Roman"/>
        </w:rPr>
      </w:pPr>
      <w:r>
        <w:rPr>
          <w:rFonts w:ascii="Times New Roman" w:hAnsi="Times New Roman"/>
        </w:rPr>
        <w:t>o</w:t>
      </w:r>
      <w:r>
        <w:rPr>
          <w:rFonts w:ascii="Times New Roman" w:hAnsi="Times New Roman"/>
        </w:rPr>
        <w:tab/>
        <w:t xml:space="preserve">Claims data processed through the ECM system must be integrated into a single </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comprehensive utilization and management reporting system.  (See  §11225.)</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8160" w:hanging="8160"/>
        <w:jc w:val="both"/>
        <w:rPr>
          <w:rFonts w:ascii="Times New Roman" w:hAnsi="Times New Roman"/>
        </w:rPr>
      </w:pPr>
      <w:r>
        <w:rPr>
          <w:rFonts w:ascii="Times New Roman" w:hAnsi="Times New Roman"/>
        </w:rPr>
        <w:t>11-2-32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Rev. 1</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8160" w:hanging="8160"/>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center" w:pos="4608"/>
          <w:tab w:val="right" w:pos="9216"/>
        </w:tabs>
        <w:spacing w:line="192" w:lineRule="auto"/>
        <w:jc w:val="both"/>
        <w:rPr>
          <w:rFonts w:ascii="Times New Roman" w:hAnsi="Times New Roman"/>
        </w:rPr>
      </w:pPr>
      <w:r>
        <w:rPr>
          <w:rFonts w:ascii="Times New Roman" w:hAnsi="Times New Roman"/>
          <w:u w:val="single"/>
        </w:rPr>
        <w:t>07-98</w:t>
      </w:r>
      <w:r>
        <w:rPr>
          <w:rFonts w:ascii="Times New Roman" w:hAnsi="Times New Roman"/>
          <w:u w:val="single"/>
        </w:rPr>
        <w:tab/>
        <w:t>APPROVAL OF MMIS SYSTEMS</w:t>
      </w:r>
      <w:r>
        <w:rPr>
          <w:rFonts w:ascii="Times New Roman" w:hAnsi="Times New Roman"/>
          <w:u w:val="single"/>
        </w:rPr>
        <w:tab/>
        <w:t>11282.1</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r>
        <w:rPr>
          <w:rFonts w:ascii="Times New Roman" w:hAnsi="Times New Roman"/>
        </w:rPr>
        <w:t>11282.</w:t>
      </w:r>
      <w:r>
        <w:rPr>
          <w:rFonts w:ascii="Times New Roman" w:hAnsi="Times New Roman"/>
        </w:rPr>
        <w:tab/>
        <w:t>ELECTRONIC FUND TRANSFER (EFT) AND ELECTRONIC REMITTANCE ADVICES (ERA)</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Technology which permits ECC also makes possible other kinds of electronic </w:t>
      </w:r>
      <w:proofErr w:type="spellStart"/>
      <w:r>
        <w:rPr>
          <w:rFonts w:ascii="Times New Roman" w:hAnsi="Times New Roman"/>
        </w:rPr>
        <w:t>transferrals</w:t>
      </w:r>
      <w:proofErr w:type="spellEnd"/>
      <w:r>
        <w:rPr>
          <w:rFonts w:ascii="Times New Roman" w:hAnsi="Times New Roman"/>
        </w:rPr>
        <w:t xml:space="preserve">.  You may choose to transfer funds directly to the accounts of your providers rather than issue a check to the provider.  You may also utilize the ECC to convey an ERA to the provider, instead of mailing a hard copy remittance advice (RA) to the provider.  You may also have RAs print at the provider location through printers attached to the devices used for ECC.  All EFT and ERA activities are eligible for enhanced rates of FFP, subject to all prior approval requirements.  You may also wish to </w:t>
      </w:r>
      <w:r>
        <w:rPr>
          <w:rFonts w:ascii="Times New Roman" w:hAnsi="Times New Roman"/>
        </w:rPr>
        <w:t>have RAs listed on an electronic bulletin board which can only be accessed by that provider.  Safeguards must be in place to insure that only the provider who rendered the services, or his/her designated agent, can access this information.  This may be accomplished by password protecting files, hierarchical security structure, etc.</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w:hAnsi="Times New"/>
        </w:rPr>
      </w:pPr>
      <w:ins w:id="19" w:author="Unknown">
        <w:r>
          <w:rPr>
            <w:rFonts w:ascii="Times New Roman" w:hAnsi="Times New Roman"/>
            <w:b/>
          </w:rPr>
          <w:t>NOTE:</w:t>
        </w:r>
        <w:r>
          <w:rPr>
            <w:rFonts w:ascii="Times New Roman" w:hAnsi="Times New Roman"/>
            <w:b/>
          </w:rPr>
          <w:tab/>
        </w:r>
        <w:r>
          <w:rPr>
            <w:rFonts w:ascii="Times New Roman" w:hAnsi="Times New Roman"/>
          </w:rPr>
          <w:t>Subtitle F of  Public Law  104-191 mandates that the Secretary of the Department of Health and Human Services adopt a wide range of national standards for the electronic exchange of health information.  Standards are to be adopted for: 1) electronic transactions and data elements, 2) code sets, 3) unique health identifiers for individuals, providers, health plans, and employers, 4) security of health information, and 5) electronic signatures.  The recommended standards for various types of standards mandat</w:t>
        </w:r>
        <w:r>
          <w:rPr>
            <w:rFonts w:ascii="Times New Roman" w:hAnsi="Times New Roman"/>
          </w:rPr>
          <w:t xml:space="preserve">ed under Public Law 104-191 will be made available for public comment via Notices of Proposed Rulemaking in the </w:t>
        </w:r>
        <w:r>
          <w:rPr>
            <w:rFonts w:ascii="Times New Roman" w:hAnsi="Times New Roman"/>
            <w:u w:val="single"/>
          </w:rPr>
          <w:t>Federal Register</w:t>
        </w:r>
        <w:r>
          <w:rPr>
            <w:rFonts w:ascii="Times New Roman" w:hAnsi="Times New Roman"/>
          </w:rPr>
          <w:t xml:space="preserve">.  Once standards are published as  Final Rules in the </w:t>
        </w:r>
        <w:r>
          <w:rPr>
            <w:rFonts w:ascii="Times New Roman" w:hAnsi="Times New Roman"/>
            <w:u w:val="single"/>
          </w:rPr>
          <w:t>Federal Register</w:t>
        </w:r>
        <w:r>
          <w:rPr>
            <w:rFonts w:ascii="Times New Roman" w:hAnsi="Times New Roman"/>
          </w:rPr>
          <w:t xml:space="preserve">, States and all health related providers must implement standards within 2 years from the </w:t>
        </w:r>
        <w:r>
          <w:rPr>
            <w:rFonts w:ascii="Times New Roman" w:hAnsi="Times New Roman"/>
            <w:u w:val="single"/>
          </w:rPr>
          <w:t>Federal Register</w:t>
        </w:r>
        <w:r>
          <w:rPr>
            <w:rFonts w:ascii="Times New Roman" w:hAnsi="Times New Roman"/>
          </w:rPr>
          <w:t xml:space="preserve"> publication date.  The final standards will supersede any/all standards currently in place for electronic transactions and data  elements.</w:t>
        </w:r>
      </w:ins>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11282.1</w:t>
      </w:r>
      <w:r>
        <w:rPr>
          <w:rFonts w:ascii="Times New Roman" w:hAnsi="Times New Roman"/>
        </w:rPr>
        <w:tab/>
      </w:r>
      <w:r>
        <w:rPr>
          <w:rFonts w:ascii="Times New Roman" w:hAnsi="Times New Roman"/>
          <w:u w:val="single"/>
        </w:rPr>
        <w:t>Signature Requirements For ECC/EFT</w:t>
      </w:r>
      <w:r>
        <w:rPr>
          <w:rFonts w:ascii="Times New Roman" w:hAnsi="Times New Roman"/>
        </w:rPr>
        <w:t>.--42 CFR 455.18 and 455.19 require that either the claim submitted or the check or warrant payable to the provider contain language acknowledging that the provider is aware that payment is from Federal and State funds and that any falsification, or concealment of a material fact, may be prosecuted under Federal and State laws.  States that employ both ECC and EFT, in order to comply with these regulations, are to obtain a signed statement from the provider which certifies</w:t>
      </w:r>
      <w:r>
        <w:rPr>
          <w:rFonts w:ascii="Times New Roman" w:hAnsi="Times New Roman"/>
        </w:rPr>
        <w:t xml:space="preserve"> that the provider is aware  that payment is from Federal and State funds and that anyone who misrepresents or falsifies essential Medicaid claims information may be prosecuted under Federal and State laws.  This statement must be resubmitted upon a change in provider representative and updated as needed.</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If a State employs either ECC or EFT but not both, you must continue to comply with the requirements of 42 CFR 455.18 and 455.19.  However, as an option, these States may elect to make use of the statement signed by the provider described in the preceding paragraph.</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It is recommended that States confer with their State Attorney General's office to ascertain if any other safeguards peculiar to your State are needed to insure that cases of fraud and abuse may be prosecuted to the fullest extent possible.</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11-2-33</w:t>
      </w: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sectPr w:rsidR="00000000">
          <w:endnotePr>
            <w:numFmt w:val="decimal"/>
          </w:endnotePr>
          <w:pgSz w:w="12240" w:h="15840"/>
          <w:pgMar w:top="1080" w:right="1584" w:bottom="1080" w:left="1440" w:header="720" w:footer="720" w:gutter="0"/>
          <w:cols w:space="720"/>
          <w:noEndnote/>
        </w:sectPr>
      </w:pPr>
    </w:p>
    <w:p w:rsidR="00ED66AE" w:rsidRDefault="00ED66A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pPr>
    </w:p>
    <w:sectPr w:rsidR="00000000">
      <w:endnotePr>
        <w:numFmt w:val="decimal"/>
      </w:endnotePr>
      <w:pgSz w:w="12240" w:h="15840"/>
      <w:pgMar w:top="1080" w:right="1584"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C0005"/>
    <w:multiLevelType w:val="singleLevel"/>
    <w:tmpl w:val="F46A1CB8"/>
    <w:lvl w:ilvl="0">
      <w:start w:val="2"/>
      <w:numFmt w:val="bullet"/>
      <w:lvlText w:val=""/>
      <w:lvlJc w:val="left"/>
      <w:pPr>
        <w:tabs>
          <w:tab w:val="num" w:pos="1440"/>
        </w:tabs>
        <w:ind w:left="1440" w:hanging="480"/>
      </w:pPr>
      <w:rPr>
        <w:rFonts w:ascii="Symbol" w:hAnsi="Symbol" w:hint="default"/>
      </w:rPr>
    </w:lvl>
  </w:abstractNum>
  <w:num w:numId="1" w16cid:durableId="16432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C86"/>
    <w:rsid w:val="003F6C86"/>
    <w:rsid w:val="00ED6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B85531-83A2-43D2-8376-5E461DB2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4494</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11276</vt:lpstr>
    </vt:vector>
  </TitlesOfParts>
  <Company>Federal  Hill WebPublishing</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11276</dc:title>
  <dc:subject/>
  <dc:creator>*</dc:creator>
  <cp:keywords/>
  <cp:lastModifiedBy>office</cp:lastModifiedBy>
  <cp:revision>2</cp:revision>
  <cp:lastPrinted>2000-02-29T01:57:00Z</cp:lastPrinted>
  <dcterms:created xsi:type="dcterms:W3CDTF">2025-09-24T04:57:00Z</dcterms:created>
  <dcterms:modified xsi:type="dcterms:W3CDTF">2025-09-24T04:57:00Z</dcterms:modified>
</cp:coreProperties>
</file>