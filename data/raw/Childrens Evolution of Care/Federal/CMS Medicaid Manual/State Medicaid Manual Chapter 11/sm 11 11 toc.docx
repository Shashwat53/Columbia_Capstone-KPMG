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2735" w:rsidRDefault="00692735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TABLE OF CONTENTS</w:t>
      </w:r>
    </w:p>
    <w:p w:rsidR="00692735" w:rsidRDefault="00692735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pos="7200"/>
          <w:tab w:val="left" w:pos="8640"/>
        </w:tabs>
        <w:spacing w:line="192" w:lineRule="auto"/>
        <w:ind w:firstLine="720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SECTION</w:t>
      </w:r>
      <w:r>
        <w:rPr>
          <w:rFonts w:ascii="Times New Roman" w:hAnsi="Times New Roman"/>
        </w:rPr>
        <w:tab/>
      </w:r>
    </w:p>
    <w:p w:rsidR="00692735" w:rsidRDefault="00692735">
      <w:pPr>
        <w:tabs>
          <w:tab w:val="left" w:pos="0"/>
          <w:tab w:val="lef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>CHAPTER 1 GENERAL</w:t>
      </w:r>
      <w:r>
        <w:rPr>
          <w:rFonts w:ascii="Times New Roman" w:hAnsi="Times New Roman"/>
        </w:rPr>
        <w:tab/>
        <w:t>11100</w:t>
      </w:r>
      <w:r>
        <w:rPr>
          <w:rFonts w:ascii="Times New Roman" w:hAnsi="Times New Roman"/>
        </w:rPr>
        <w:tab/>
      </w: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>CHAPTER 2 APPROVAL OF MMIS SYSTEMS</w:t>
      </w:r>
      <w:r>
        <w:rPr>
          <w:rFonts w:ascii="Times New Roman" w:hAnsi="Times New Roman"/>
        </w:rPr>
        <w:tab/>
        <w:t>11200</w:t>
      </w:r>
      <w:r>
        <w:rPr>
          <w:rFonts w:ascii="Times New Roman" w:hAnsi="Times New Roman"/>
        </w:rPr>
        <w:tab/>
      </w: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>CHAPTER 3 SYSTEM REQUIREMENTS</w:t>
      </w:r>
      <w:r>
        <w:rPr>
          <w:rFonts w:ascii="Times New Roman" w:hAnsi="Times New Roman"/>
        </w:rPr>
        <w:tab/>
        <w:t>11300</w:t>
      </w:r>
      <w:r>
        <w:rPr>
          <w:rFonts w:ascii="Times New Roman" w:hAnsi="Times New Roman"/>
        </w:rPr>
        <w:tab/>
      </w: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CHAPTER 4 </w:t>
      </w:r>
      <w:ins w:id="0" w:author="Unknown">
        <w:r>
          <w:rPr>
            <w:rFonts w:ascii="Times New Roman" w:hAnsi="Times New Roman"/>
          </w:rPr>
          <w:t>RESERVED</w:t>
        </w:r>
      </w:ins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CHAPTER 5 </w:t>
      </w:r>
      <w:ins w:id="1" w:author="Unknown">
        <w:r>
          <w:rPr>
            <w:rFonts w:ascii="Times New Roman" w:hAnsi="Times New Roman"/>
          </w:rPr>
          <w:t>RESERVED</w:t>
        </w:r>
      </w:ins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>CHAPTER 6 CLAIMS PROCESSING ASSESSMENT</w:t>
      </w: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SYSTEM REVIEW PROCESS</w:t>
      </w:r>
      <w:r>
        <w:rPr>
          <w:rFonts w:ascii="Times New Roman" w:hAnsi="Times New Roman"/>
        </w:rPr>
        <w:tab/>
        <w:t>11600</w:t>
      </w:r>
      <w:r>
        <w:rPr>
          <w:rFonts w:ascii="Times New Roman" w:hAnsi="Times New Roman"/>
        </w:rPr>
        <w:tab/>
      </w: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left" w:pos="0"/>
          <w:tab w:val="left" w:leader="dot" w:pos="7200"/>
          <w:tab w:val="left" w:pos="8640"/>
        </w:tabs>
        <w:spacing w:line="192" w:lineRule="auto"/>
        <w:rPr>
          <w:rFonts w:ascii="Times New Roman" w:hAnsi="Times New Roman"/>
        </w:rPr>
      </w:pPr>
    </w:p>
    <w:p w:rsidR="00692735" w:rsidRDefault="00692735">
      <w:pPr>
        <w:tabs>
          <w:tab w:val="right" w:pos="936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>Rev.  18</w:t>
      </w:r>
      <w:r>
        <w:rPr>
          <w:rFonts w:ascii="Times New Roman" w:hAnsi="Times New Roman"/>
        </w:rPr>
        <w:tab/>
      </w:r>
    </w:p>
    <w:sectPr w:rsidR="00000000">
      <w:endnotePr>
        <w:numFmt w:val="decimal"/>
      </w:endnotePr>
      <w:pgSz w:w="12240" w:h="15840"/>
      <w:pgMar w:top="1080" w:right="1440" w:bottom="1080" w:left="1440" w:header="1080" w:footer="108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al"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6C80"/>
    <w:rsid w:val="00692735"/>
    <w:rsid w:val="00C2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B8C3C-89E7-4DE6-BCF7-C2D3E7C2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echnical" w:hAnsi="Technical"/>
      <w:snapToGrid w:val="0"/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 Hill WebPublishing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cp:lastModifiedBy>office</cp:lastModifiedBy>
  <cp:revision>2</cp:revision>
  <cp:lastPrinted>1999-10-14T18:13:00Z</cp:lastPrinted>
  <dcterms:created xsi:type="dcterms:W3CDTF">2025-09-24T04:57:00Z</dcterms:created>
  <dcterms:modified xsi:type="dcterms:W3CDTF">2025-09-24T04:57:00Z</dcterms:modified>
</cp:coreProperties>
</file>