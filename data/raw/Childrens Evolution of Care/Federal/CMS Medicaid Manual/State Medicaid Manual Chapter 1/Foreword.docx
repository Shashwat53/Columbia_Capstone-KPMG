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11C1" w:rsidRDefault="00CD11C1">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ab/>
        <w:t>FOREWORD</w:t>
      </w: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Function of the State Medicaid Manual (</w:t>
      </w:r>
      <w:proofErr w:type="spellStart"/>
      <w:r>
        <w:rPr>
          <w:rFonts w:ascii="Times New Roman" w:hAnsi="Times New Roman"/>
          <w:u w:val="single"/>
        </w:rPr>
        <w:t>SMM</w:t>
      </w:r>
      <w:proofErr w:type="spellEnd"/>
      <w:r>
        <w:rPr>
          <w:rFonts w:ascii="Times New Roman" w:hAnsi="Times New Roman"/>
          <w:u w:val="single"/>
        </w:rPr>
        <w:t>)</w:t>
      </w:r>
      <w:r>
        <w:rPr>
          <w:rFonts w:ascii="Times New Roman" w:hAnsi="Times New Roman"/>
        </w:rPr>
        <w:t>.--This manual makes available to all State Medicaid agencies, in a form suitable for ready reference, informational and procedural material needed by the States to administer the Medicaid program.  It is an official medium by which the Health Care Financing Administration (</w:t>
      </w:r>
      <w:proofErr w:type="spellStart"/>
      <w:r>
        <w:rPr>
          <w:rFonts w:ascii="Times New Roman" w:hAnsi="Times New Roman"/>
        </w:rPr>
        <w:t>HCFA</w:t>
      </w:r>
      <w:proofErr w:type="spellEnd"/>
      <w:r>
        <w:rPr>
          <w:rFonts w:ascii="Times New Roman" w:hAnsi="Times New Roman"/>
        </w:rPr>
        <w:t>) issues mandatory, advisory, and optional Medicaid policies and procedures to the Medicaid State agencies.</w:t>
      </w: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Contents and Organization</w:t>
      </w:r>
      <w:r>
        <w:rPr>
          <w:rFonts w:ascii="Times New Roman" w:hAnsi="Times New Roman"/>
        </w:rPr>
        <w:t>.--</w:t>
      </w: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Contents</w:t>
      </w:r>
      <w:r>
        <w:rPr>
          <w:rFonts w:ascii="Times New Roman" w:hAnsi="Times New Roman"/>
        </w:rPr>
        <w:t xml:space="preserve">.--The manual provides instructions, regulatory citations, and information for implementing provisions of Title </w:t>
      </w:r>
      <w:proofErr w:type="spellStart"/>
      <w:r>
        <w:rPr>
          <w:rFonts w:ascii="Times New Roman" w:hAnsi="Times New Roman"/>
        </w:rPr>
        <w:t>XIX</w:t>
      </w:r>
      <w:proofErr w:type="spellEnd"/>
      <w:r>
        <w:rPr>
          <w:rFonts w:ascii="Times New Roman" w:hAnsi="Times New Roman"/>
        </w:rPr>
        <w:t xml:space="preserve"> of the Social Security Act (the Act). Instructions are official interpretations of the law and regulations, and, as such, are binding on Medicaid State agencies.  This authority is recognized in the introductory paragraph of State plans.  Interpretations and instructions relating to common policy under Titles I, IV-A, X, </w:t>
      </w:r>
      <w:proofErr w:type="spellStart"/>
      <w:r>
        <w:rPr>
          <w:rFonts w:ascii="Times New Roman" w:hAnsi="Times New Roman"/>
        </w:rPr>
        <w:t>XIV</w:t>
      </w:r>
      <w:proofErr w:type="spellEnd"/>
      <w:r>
        <w:rPr>
          <w:rFonts w:ascii="Times New Roman" w:hAnsi="Times New Roman"/>
        </w:rPr>
        <w:t xml:space="preserve">, </w:t>
      </w:r>
      <w:proofErr w:type="spellStart"/>
      <w:r>
        <w:rPr>
          <w:rFonts w:ascii="Times New Roman" w:hAnsi="Times New Roman"/>
        </w:rPr>
        <w:t>XVI</w:t>
      </w:r>
      <w:proofErr w:type="spellEnd"/>
      <w:r>
        <w:rPr>
          <w:rFonts w:ascii="Times New Roman" w:hAnsi="Times New Roman"/>
        </w:rPr>
        <w:t xml:space="preserve">, and </w:t>
      </w:r>
      <w:proofErr w:type="spellStart"/>
      <w:r>
        <w:rPr>
          <w:rFonts w:ascii="Times New Roman" w:hAnsi="Times New Roman"/>
        </w:rPr>
        <w:t>XIX</w:t>
      </w:r>
      <w:proofErr w:type="spellEnd"/>
      <w:r>
        <w:rPr>
          <w:rFonts w:ascii="Times New Roman" w:hAnsi="Times New Roman"/>
        </w:rPr>
        <w:t xml:space="preserve"> of the Act are also included.</w:t>
      </w: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Organization</w:t>
      </w:r>
      <w:r>
        <w:rPr>
          <w:rFonts w:ascii="Times New Roman" w:hAnsi="Times New Roman"/>
        </w:rPr>
        <w:t>.--The material is organized into major Parts, which are divided into chapters and sections.  The manual is structured as close as possible to the codification of Medicaid regulations.  A crosswalk of manual sections and regulations is also included.</w:t>
      </w: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The instructions interpret or clarify issues in the regulations and set forth procedures  you are required to follow in implementing the regulations.</w:t>
      </w: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 xml:space="preserve">The </w:t>
      </w:r>
      <w:proofErr w:type="spellStart"/>
      <w:r>
        <w:rPr>
          <w:rFonts w:ascii="Times New Roman" w:hAnsi="Times New Roman"/>
          <w:u w:val="single"/>
        </w:rPr>
        <w:t>SMM</w:t>
      </w:r>
      <w:proofErr w:type="spellEnd"/>
      <w:r>
        <w:rPr>
          <w:rFonts w:ascii="Times New Roman" w:hAnsi="Times New Roman"/>
          <w:u w:val="single"/>
        </w:rPr>
        <w:t xml:space="preserve"> and Other Reference Material</w:t>
      </w:r>
      <w:r>
        <w:rPr>
          <w:rFonts w:ascii="Times New Roman" w:hAnsi="Times New Roman"/>
        </w:rPr>
        <w:t xml:space="preserve">.--Title </w:t>
      </w:r>
      <w:proofErr w:type="spellStart"/>
      <w:r>
        <w:rPr>
          <w:rFonts w:ascii="Times New Roman" w:hAnsi="Times New Roman"/>
        </w:rPr>
        <w:t>XIX</w:t>
      </w:r>
      <w:proofErr w:type="spellEnd"/>
      <w:r>
        <w:rPr>
          <w:rFonts w:ascii="Times New Roman" w:hAnsi="Times New Roman"/>
        </w:rPr>
        <w:t xml:space="preserve"> is the statutory basis for the Medicaid program and the foundation for the regulations and all manual material. Medicaid regulations are contained in Parts 42 and 45 of the Code of Federal Regulations. Regulation citations are included in the manual text.</w:t>
      </w: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Manual Revisions</w:t>
      </w:r>
      <w:r>
        <w:rPr>
          <w:rFonts w:ascii="Times New Roman" w:hAnsi="Times New Roman"/>
        </w:rPr>
        <w:t>.--The manual is designed to accommodate new pages as text is added or revised.  Substitute pages containing revised sections or chapters are, therefore, issued as needed.  The transmittal pages summarize the changes and include the effective dates of the revisions.  When a major change in regulations, policies, or procedures is involved, the background is provided.  New or changed materials are  indicated in the left margin of a page in the following manner:</w:t>
      </w: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ins w:id="0" w:author="Unknown"/>
          <w:rFonts w:ascii="Times New Roman" w:hAnsi="Times New Roman"/>
        </w:rPr>
      </w:pPr>
      <w:ins w:id="1" w:author="Unknown">
        <w:r>
          <w:rPr>
            <w:rFonts w:ascii="Times New Roman" w:hAnsi="Times New Roman"/>
          </w:rPr>
          <w:t>Line on which change begins.</w:t>
        </w:r>
      </w:ins>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2" w:author="Unknown"/>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ins w:id="3" w:author="Unknown">
        <w:r>
          <w:rPr>
            <w:rFonts w:ascii="Times New Roman" w:hAnsi="Times New Roman"/>
          </w:rPr>
          <w:t>Line on which change ends.</w:t>
        </w:r>
      </w:ins>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The revision transmittal sheet identifies new page numbers and the pages replaced.  If at a later date, you need to refer to the background explanation given on a transmittal sheet, you can identify the transmittal by its number which appears on each manual page.</w:t>
      </w: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right" w:pos="9360"/>
        </w:tabs>
        <w:spacing w:line="192" w:lineRule="auto"/>
        <w:jc w:val="both"/>
        <w:rPr>
          <w:rFonts w:ascii="Times New Roman" w:hAnsi="Times New Roman"/>
        </w:rPr>
      </w:pPr>
      <w:r>
        <w:rPr>
          <w:rFonts w:ascii="Times New Roman" w:hAnsi="Times New Roman"/>
        </w:rPr>
        <w:t>Rev. 1</w:t>
      </w:r>
      <w:r>
        <w:rPr>
          <w:rFonts w:ascii="Times New Roman" w:hAnsi="Times New Roman"/>
        </w:rPr>
        <w:tab/>
      </w:r>
      <w:proofErr w:type="spellStart"/>
      <w:r>
        <w:rPr>
          <w:rFonts w:ascii="Times New Roman" w:hAnsi="Times New Roman"/>
        </w:rPr>
        <w:t>i</w:t>
      </w:r>
      <w:proofErr w:type="spellEnd"/>
    </w:p>
    <w:p w:rsidR="00CD11C1" w:rsidRDefault="00CD11C1">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lastRenderedPageBreak/>
        <w:t>E.</w:t>
      </w:r>
      <w:r>
        <w:rPr>
          <w:rFonts w:ascii="Times New Roman" w:hAnsi="Times New Roman"/>
        </w:rPr>
        <w:tab/>
      </w:r>
      <w:r>
        <w:rPr>
          <w:rFonts w:ascii="Times New Roman" w:hAnsi="Times New Roman"/>
          <w:u w:val="single"/>
        </w:rPr>
        <w:t>Use of the Revision Transmittal Check List</w:t>
      </w:r>
      <w:r>
        <w:rPr>
          <w:rFonts w:ascii="Times New Roman" w:hAnsi="Times New Roman"/>
        </w:rPr>
        <w:t>.--Each manual Part has its own check sheet for recording receipt of revisions since different parts of the manual have different distributions.  Each Part will have its own numerical sequence of transmittals.  File revised manual transmittals in transmittal number order as a safeguard against discarding a more recent page in favor of an older one.</w:t>
      </w: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Transmittals are not always distributed in strict numerical sequence.  Therefore, if it appears that you have not received a particular transmittal, allow 15 working days after receipt of a higher numbered transmittal before requesting a transmittal that you have not received.</w:t>
      </w: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CD11C1" w:rsidRDefault="00CD11C1">
      <w:pPr>
        <w:tabs>
          <w:tab w:val="right" w:pos="9360"/>
        </w:tabs>
        <w:spacing w:line="192" w:lineRule="auto"/>
        <w:jc w:val="both"/>
        <w:rPr>
          <w:rFonts w:ascii="Times New Roman" w:hAnsi="Times New Roman"/>
          <w:noProof/>
          <w:color w:val="000000"/>
        </w:rPr>
      </w:pPr>
      <w:r>
        <w:rPr>
          <w:rFonts w:ascii="Times New Roman" w:hAnsi="Times New Roman"/>
        </w:rPr>
        <w:t>ii</w:t>
      </w:r>
      <w:r>
        <w:rPr>
          <w:rFonts w:ascii="Times New Roman" w:hAnsi="Times New Roman"/>
        </w:rPr>
        <w:tab/>
        <w:t>Rev. 1</w:t>
      </w:r>
    </w:p>
    <w:sectPr w:rsidR="00000000">
      <w:endnotePr>
        <w:numFmt w:val="decimal"/>
      </w:endnotePr>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5E43"/>
    <w:rsid w:val="00865E43"/>
    <w:rsid w:val="00CD1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006C23-CB5D-45E2-898D-5D547562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entury Gothic" w:hAnsi="Century Gothic"/>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HCFA</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HCFA Software Control</dc:creator>
  <cp:keywords/>
  <dc:description/>
  <cp:lastModifiedBy>office</cp:lastModifiedBy>
  <cp:revision>2</cp:revision>
  <dcterms:created xsi:type="dcterms:W3CDTF">2025-09-24T04:57:00Z</dcterms:created>
  <dcterms:modified xsi:type="dcterms:W3CDTF">2025-09-24T04:57:00Z</dcterms:modified>
</cp:coreProperties>
</file>